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9DBCD"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0E61FFF9" w14:textId="77777777" w:rsidR="00065CBA" w:rsidRPr="00065CBA" w:rsidRDefault="00065CBA" w:rsidP="008D20E9">
      <w:pPr>
        <w:pStyle w:val="Normal1"/>
        <w:spacing w:line="240" w:lineRule="auto"/>
        <w:rPr>
          <w:sz w:val="24"/>
          <w:szCs w:val="24"/>
        </w:rPr>
      </w:pPr>
    </w:p>
    <w:p w14:paraId="60A5A548" w14:textId="77777777" w:rsidR="00065CBA" w:rsidRDefault="00065CBA" w:rsidP="008D20E9">
      <w:pPr>
        <w:pStyle w:val="Normal1"/>
        <w:spacing w:line="240" w:lineRule="auto"/>
        <w:rPr>
          <w:sz w:val="24"/>
          <w:szCs w:val="24"/>
        </w:rPr>
      </w:pPr>
      <w:r w:rsidRPr="00065CBA">
        <w:rPr>
          <w:sz w:val="24"/>
          <w:szCs w:val="24"/>
        </w:rPr>
        <w:t>Authors: Samir Soneji, PhD</w:t>
      </w:r>
    </w:p>
    <w:p w14:paraId="4DC2B357"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4166F7EF" w14:textId="77777777" w:rsidR="008D20E9" w:rsidRPr="00065CBA" w:rsidRDefault="008D20E9" w:rsidP="008D20E9">
      <w:pPr>
        <w:pStyle w:val="Normal1"/>
        <w:spacing w:line="240" w:lineRule="auto"/>
        <w:rPr>
          <w:sz w:val="24"/>
          <w:szCs w:val="24"/>
        </w:rPr>
      </w:pPr>
    </w:p>
    <w:p w14:paraId="264251CF"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From the </w:t>
      </w:r>
      <w:r w:rsidR="008D20E9" w:rsidRPr="008D20E9">
        <w:rPr>
          <w:bCs/>
          <w:sz w:val="24"/>
          <w:szCs w:val="24"/>
        </w:rPr>
        <w:t>Department of Community Health Sciences, University of California Los Angeles (HBS).</w:t>
      </w:r>
    </w:p>
    <w:p w14:paraId="59493EB3" w14:textId="77777777" w:rsidR="00065CBA" w:rsidRPr="00065CBA" w:rsidRDefault="00065CBA" w:rsidP="008D20E9">
      <w:pPr>
        <w:pStyle w:val="Normal1"/>
        <w:spacing w:line="240" w:lineRule="auto"/>
        <w:rPr>
          <w:sz w:val="24"/>
          <w:szCs w:val="24"/>
        </w:rPr>
      </w:pPr>
    </w:p>
    <w:p w14:paraId="69F74453"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4E050230" w14:textId="77777777" w:rsidR="00065CBA" w:rsidRPr="00065CBA" w:rsidRDefault="00065CBA" w:rsidP="008D20E9">
      <w:pPr>
        <w:pStyle w:val="Normal1"/>
        <w:spacing w:line="240" w:lineRule="auto"/>
        <w:rPr>
          <w:sz w:val="24"/>
          <w:szCs w:val="24"/>
        </w:rPr>
      </w:pPr>
    </w:p>
    <w:p w14:paraId="3131C3B4" w14:textId="74151D32"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w:t>
      </w:r>
      <w:r w:rsidR="003B2A77">
        <w:rPr>
          <w:sz w:val="24"/>
          <w:szCs w:val="24"/>
        </w:rPr>
        <w:t>6</w:t>
      </w:r>
      <w:r w:rsidR="000937A8">
        <w:rPr>
          <w:sz w:val="24"/>
          <w:szCs w:val="24"/>
        </w:rPr>
        <w:t>8</w:t>
      </w:r>
    </w:p>
    <w:p w14:paraId="5D2DA92E" w14:textId="77777777" w:rsidR="00065CBA" w:rsidRPr="00065CBA" w:rsidRDefault="00065CBA" w:rsidP="008D20E9">
      <w:pPr>
        <w:pStyle w:val="Normal1"/>
        <w:spacing w:line="240" w:lineRule="auto"/>
        <w:rPr>
          <w:sz w:val="24"/>
          <w:szCs w:val="24"/>
        </w:rPr>
      </w:pPr>
    </w:p>
    <w:p w14:paraId="3BC02CEB" w14:textId="77777777" w:rsidR="008D20E9" w:rsidRDefault="008D20E9" w:rsidP="008D20E9">
      <w:pPr>
        <w:spacing w:line="240" w:lineRule="auto"/>
      </w:pPr>
      <w:r>
        <w:br w:type="page"/>
      </w:r>
    </w:p>
    <w:p w14:paraId="5687F9BA"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w:t>
      </w:r>
      <w:r w:rsidR="003B2A77">
        <w:rPr>
          <w:b/>
          <w:bCs/>
          <w:sz w:val="24"/>
          <w:szCs w:val="24"/>
        </w:rPr>
        <w:t>8</w:t>
      </w:r>
      <w:r w:rsidR="00AA376E">
        <w:rPr>
          <w:b/>
          <w:bCs/>
          <w:sz w:val="24"/>
          <w:szCs w:val="24"/>
        </w:rPr>
        <w:t>)</w:t>
      </w:r>
    </w:p>
    <w:p w14:paraId="398443EA" w14:textId="77777777" w:rsidR="008D20E9" w:rsidRPr="008D20E9" w:rsidRDefault="008D20E9" w:rsidP="008D20E9">
      <w:pPr>
        <w:pStyle w:val="Normal1"/>
        <w:spacing w:line="240" w:lineRule="auto"/>
        <w:rPr>
          <w:b/>
          <w:sz w:val="24"/>
          <w:szCs w:val="24"/>
        </w:rPr>
      </w:pPr>
    </w:p>
    <w:p w14:paraId="222E3EB4"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3B2A77">
        <w:rPr>
          <w:bCs/>
          <w:sz w:val="24"/>
          <w:szCs w:val="24"/>
        </w:rPr>
        <w:t>The intense controversy over mammography screening arose and persists, in part, because of disagreement over the precise contribution of earlier detection versus advancements in breast cancer treatment</w:t>
      </w:r>
      <w:r w:rsidR="00EB2808">
        <w:rPr>
          <w:bCs/>
          <w:sz w:val="24"/>
          <w:szCs w:val="24"/>
        </w:rPr>
        <w:t xml:space="preserve">.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r w:rsidR="003B2A77">
        <w:rPr>
          <w:bCs/>
          <w:sz w:val="24"/>
          <w:szCs w:val="24"/>
        </w:rPr>
        <w:t xml:space="preserve"> since 1975</w:t>
      </w:r>
      <w:r w:rsidR="00B35181">
        <w:rPr>
          <w:bCs/>
          <w:sz w:val="24"/>
          <w:szCs w:val="24"/>
        </w:rPr>
        <w:t>.</w:t>
      </w:r>
    </w:p>
    <w:p w14:paraId="632838EF" w14:textId="77777777" w:rsidR="008D20E9" w:rsidRDefault="008D20E9" w:rsidP="008D20E9">
      <w:pPr>
        <w:pStyle w:val="Normal1"/>
        <w:spacing w:line="240" w:lineRule="auto"/>
        <w:rPr>
          <w:sz w:val="24"/>
          <w:szCs w:val="24"/>
        </w:rPr>
      </w:pPr>
    </w:p>
    <w:p w14:paraId="191D15D9" w14:textId="42FA347F"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 xml:space="preserve">up to </w:t>
      </w:r>
      <w:ins w:id="0" w:author="Samir Soneji" w:date="2015-08-05T16:08:00Z">
        <w:r w:rsidR="007A504C" w:rsidRPr="00AB1D88">
          <w:rPr>
            <w:sz w:val="24"/>
            <w:szCs w:val="24"/>
            <w:highlight w:val="yellow"/>
          </w:rPr>
          <w:t>52</w:t>
        </w:r>
      </w:ins>
      <w:r w:rsidR="00871F4B" w:rsidRPr="00AB1D88">
        <w:rPr>
          <w:sz w:val="24"/>
          <w:szCs w:val="24"/>
          <w:highlight w:val="yellow"/>
        </w:rPr>
        <w:t xml:space="preserve">% </w:t>
      </w:r>
      <w:ins w:id="1" w:author="Samir Soneji" w:date="2015-08-05T16:08:00Z">
        <w:r w:rsidR="007A504C" w:rsidRPr="00AB1D88">
          <w:rPr>
            <w:sz w:val="24"/>
            <w:szCs w:val="24"/>
            <w:highlight w:val="yellow"/>
          </w:rPr>
          <w:t xml:space="preserve">for &lt;1cm tumors and up to 35% for 1-3cm tumors </w:t>
        </w:r>
      </w:ins>
      <w:r w:rsidR="00871F4B" w:rsidRPr="00AB1D88">
        <w:rPr>
          <w:sz w:val="24"/>
          <w:szCs w:val="24"/>
          <w:highlight w:val="yellow"/>
        </w:rPr>
        <w:t>in a sensitivity analysis.</w:t>
      </w:r>
    </w:p>
    <w:p w14:paraId="0BDBE453" w14:textId="77777777" w:rsidR="00AE0563" w:rsidRDefault="00AE0563" w:rsidP="008D20E9">
      <w:pPr>
        <w:pStyle w:val="Normal1"/>
        <w:spacing w:line="240" w:lineRule="auto"/>
        <w:rPr>
          <w:sz w:val="24"/>
          <w:szCs w:val="24"/>
        </w:rPr>
      </w:pPr>
    </w:p>
    <w:p w14:paraId="0DD30A5D"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w:t>
      </w:r>
      <w:r w:rsidR="003B2A77">
        <w:rPr>
          <w:sz w:val="24"/>
          <w:szCs w:val="24"/>
        </w:rPr>
        <w:t xml:space="preserve">this </w:t>
      </w:r>
      <w:r w:rsidR="00786A52">
        <w:rPr>
          <w:sz w:val="24"/>
          <w:szCs w:val="24"/>
        </w:rPr>
        <w:t xml:space="preserve">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74414CD3" w14:textId="77777777" w:rsidR="00AE0563" w:rsidRDefault="00AE0563" w:rsidP="008D20E9">
      <w:pPr>
        <w:pStyle w:val="Normal1"/>
        <w:spacing w:line="240" w:lineRule="auto"/>
        <w:rPr>
          <w:sz w:val="24"/>
          <w:szCs w:val="24"/>
        </w:rPr>
      </w:pPr>
    </w:p>
    <w:p w14:paraId="082D3FF4"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4AFB2C83" w14:textId="77777777" w:rsidR="00077772" w:rsidRDefault="00077772">
      <w:pPr>
        <w:rPr>
          <w:b/>
          <w:sz w:val="24"/>
          <w:szCs w:val="24"/>
        </w:rPr>
      </w:pPr>
      <w:r>
        <w:rPr>
          <w:b/>
          <w:sz w:val="24"/>
          <w:szCs w:val="24"/>
        </w:rPr>
        <w:br w:type="page"/>
      </w:r>
    </w:p>
    <w:p w14:paraId="20E77243" w14:textId="77777777" w:rsidR="00226350" w:rsidRDefault="00065CBA" w:rsidP="008D20E9">
      <w:pPr>
        <w:pStyle w:val="Normal1"/>
        <w:spacing w:line="480" w:lineRule="auto"/>
      </w:pPr>
      <w:r>
        <w:rPr>
          <w:b/>
          <w:sz w:val="24"/>
          <w:szCs w:val="24"/>
        </w:rPr>
        <w:lastRenderedPageBreak/>
        <w:t>INTRODUCTION</w:t>
      </w:r>
    </w:p>
    <w:p w14:paraId="6A17318E" w14:textId="56E98693"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7A504C">
        <w:rPr>
          <w:sz w:val="24"/>
          <w:szCs w:val="24"/>
        </w:rPr>
        <w:instrText xml:space="preserve"> ADDIN ZOTERO_ITEM CSL_CITATION {"citationID":"euehJksP","properties":{"formattedCitation":"{\\rtf \\super 1\\uc0\\u8211{}6\\nosupersub{}}","plainCitation":"1–6"},"citationItems":[{"id":126,"uris":["http://zotero.org/users/39665/items/2R4236K3"],"uri":["http://zotero.org/users/39665/items/2R4236K3"],"itemData":{"id":126,"type":"article-journal","title":"Effect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r>
        <w:rPr>
          <w:sz w:val="24"/>
          <w:szCs w:val="24"/>
        </w:rPr>
        <w:t xml:space="preserve"> In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16D4FDCA" w14:textId="5788215F" w:rsidR="00226350" w:rsidRDefault="00407819" w:rsidP="008D20E9">
      <w:pPr>
        <w:pStyle w:val="Normal1"/>
        <w:spacing w:line="480" w:lineRule="auto"/>
        <w:ind w:firstLine="720"/>
      </w:pPr>
      <w:r>
        <w:rPr>
          <w:sz w:val="24"/>
          <w:szCs w:val="24"/>
        </w:rPr>
        <w:t xml:space="preserve">  </w:t>
      </w:r>
      <w:r w:rsidR="00065CBA">
        <w:rPr>
          <w:sz w:val="24"/>
          <w:szCs w:val="24"/>
        </w:rPr>
        <w:t xml:space="preserve">The controversy over screening arose and persists, in part, because of disagreement </w:t>
      </w:r>
      <w:r w:rsidR="003B2A77">
        <w:rPr>
          <w:sz w:val="24"/>
          <w:szCs w:val="24"/>
        </w:rPr>
        <w:t xml:space="preserve">over </w:t>
      </w:r>
      <w:r w:rsidR="00065CBA">
        <w:rPr>
          <w:sz w:val="24"/>
          <w:szCs w:val="24"/>
        </w:rPr>
        <w:t>the value of screening</w:t>
      </w:r>
      <w:r w:rsidR="00E63FFB">
        <w:rPr>
          <w:sz w:val="24"/>
          <w:szCs w:val="24"/>
        </w:rPr>
        <w:t xml:space="preserve"> and disagreement </w:t>
      </w:r>
      <w:r w:rsidR="003B2A77">
        <w:rPr>
          <w:sz w:val="24"/>
          <w:szCs w:val="24"/>
        </w:rPr>
        <w:t xml:space="preserve">over </w:t>
      </w:r>
      <w:r w:rsidR="00E63FFB">
        <w:rPr>
          <w:sz w:val="24"/>
          <w:szCs w:val="24"/>
        </w:rPr>
        <w:t>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7A504C">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r w:rsidR="00065CBA">
        <w:rPr>
          <w:sz w:val="24"/>
          <w:szCs w:val="24"/>
        </w:rPr>
        <w:t xml:space="preserve"> </w:t>
      </w:r>
      <w:r w:rsidR="00AB5144">
        <w:rPr>
          <w:sz w:val="24"/>
          <w:szCs w:val="24"/>
        </w:rPr>
        <w:t xml:space="preserve"> </w:t>
      </w:r>
      <w:r w:rsidR="00AB5144" w:rsidRPr="0040048B">
        <w:rPr>
          <w:sz w:val="24"/>
          <w:szCs w:val="24"/>
        </w:rPr>
        <w:t>Yet</w:t>
      </w:r>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7A504C">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ins w:id="2" w:author="Samir Soneji" w:date="2015-08-05T16:49:00Z">
        <w:r w:rsidR="00BC4E45">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BC4E45">
          <w:rPr>
            <w:rFonts w:ascii="Libian SC Regular" w:hAnsi="Libian SC Regular" w:cs="Libian SC Regular"/>
            <w:sz w:val="24"/>
            <w:szCs w:val="24"/>
          </w:rPr>
          <w:instrText></w:instrText>
        </w:r>
        <w:r w:rsidR="00BC4E45">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ins>
      <w:del w:id="3" w:author="Samir Soneji" w:date="2015-08-05T16:49:00Z">
        <w:r w:rsidR="0031128D" w:rsidDel="00BC4E45">
          <w:rPr>
            <w:sz w:val="24"/>
            <w:szCs w:val="24"/>
          </w:rPr>
          <w:del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delInstrText>
        </w:r>
        <w:r w:rsidR="0031128D" w:rsidDel="00BC4E45">
          <w:rPr>
            <w:rFonts w:ascii="Libian SC Regular" w:hAnsi="Libian SC Regular" w:cs="Libian SC Regular"/>
            <w:sz w:val="24"/>
            <w:szCs w:val="24"/>
          </w:rPr>
          <w:delInstrText>’</w:delInstrText>
        </w:r>
        <w:r w:rsidR="0031128D" w:rsidDel="00BC4E45">
          <w:rPr>
            <w:sz w:val="24"/>
            <w:szCs w:val="24"/>
          </w:rPr>
          <w:del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delInstrText>
        </w:r>
      </w:del>
      <w:r w:rsidR="00135A0F">
        <w:rPr>
          <w:sz w:val="24"/>
          <w:szCs w:val="24"/>
        </w:rPr>
        <w:fldChar w:fldCharType="separate"/>
      </w:r>
      <w:r w:rsidR="00135A0F" w:rsidRPr="00135A0F">
        <w:rPr>
          <w:sz w:val="24"/>
          <w:szCs w:val="24"/>
          <w:vertAlign w:val="superscript"/>
        </w:rPr>
        <w:t>8</w:t>
      </w:r>
      <w:r w:rsidR="00135A0F">
        <w:rPr>
          <w:sz w:val="24"/>
          <w:szCs w:val="24"/>
        </w:rPr>
        <w:fldChar w:fldCharType="end"/>
      </w:r>
      <w:r w:rsidR="00065CBA">
        <w:rPr>
          <w:sz w:val="24"/>
          <w:szCs w:val="24"/>
        </w:rPr>
        <w:t xml:space="preserve">  </w:t>
      </w:r>
      <w:r w:rsidR="00E63FFB">
        <w:rPr>
          <w:sz w:val="24"/>
          <w:szCs w:val="24"/>
        </w:rPr>
        <w:t>However</w:t>
      </w:r>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w:t>
      </w:r>
      <w:r w:rsidR="00065CBA">
        <w:rPr>
          <w:sz w:val="24"/>
          <w:szCs w:val="24"/>
        </w:rPr>
        <w:lastRenderedPageBreak/>
        <w:t>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0418E2C3" w14:textId="1E2EB8C1"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7A504C">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7A504C">
        <w:rPr>
          <w:sz w:val="24"/>
          <w:szCs w:val="24"/>
        </w:rPr>
        <w:instrText xml:space="preserve"> ADDIN ZOTERO_ITEM CSL_CITATION {"citationID":"5kqhsltqj","properties":{"formattedCitation":"{\\rtf \\super 10,11\\nosupersub{}}","plainCitation":"10,11"},"citationItems":[{"id":1391,"uris":["http://zotero.org/users/39665/items/FTIXTTBS"],"uri":["http://zotero.org/users/39665/items/FTIXTTBS"],"itemData":{"id":1391,"type":"article-journal","title":"An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r>
        <w:rPr>
          <w:sz w:val="24"/>
          <w:szCs w:val="24"/>
        </w:rPr>
        <w:t xml:space="preserve">  </w:t>
      </w:r>
      <w:r w:rsidRPr="00632CA1">
        <w:rPr>
          <w:sz w:val="24"/>
          <w:szCs w:val="24"/>
        </w:rPr>
        <w:t xml:space="preserve">We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49C0050B" w14:textId="77777777" w:rsidR="00135A0F" w:rsidRDefault="00135A0F" w:rsidP="008D20E9">
      <w:pPr>
        <w:pStyle w:val="Normal1"/>
        <w:spacing w:line="480" w:lineRule="auto"/>
        <w:rPr>
          <w:b/>
          <w:sz w:val="24"/>
          <w:szCs w:val="24"/>
        </w:rPr>
      </w:pPr>
    </w:p>
    <w:p w14:paraId="668E454B" w14:textId="77777777" w:rsidR="008D20E9" w:rsidRPr="008D20E9" w:rsidRDefault="008D20E9" w:rsidP="008D20E9">
      <w:pPr>
        <w:pStyle w:val="Normal1"/>
        <w:spacing w:line="480" w:lineRule="auto"/>
        <w:rPr>
          <w:sz w:val="24"/>
          <w:szCs w:val="24"/>
        </w:rPr>
      </w:pPr>
      <w:r w:rsidRPr="008D20E9">
        <w:rPr>
          <w:b/>
          <w:sz w:val="24"/>
          <w:szCs w:val="24"/>
        </w:rPr>
        <w:t>2. METHODS</w:t>
      </w:r>
    </w:p>
    <w:p w14:paraId="7B054754"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9 registry database between 1975 and 2012.  The SEER 9 registries, which </w:t>
      </w:r>
      <w:r w:rsidRPr="008D20E9">
        <w:rPr>
          <w:sz w:val="24"/>
          <w:szCs w:val="24"/>
        </w:rPr>
        <w:lastRenderedPageBreak/>
        <w:t xml:space="preserve">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3,4</w:t>
      </w:r>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148E4FBD"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lastRenderedPageBreak/>
        <w:t>Supplementary Materials, Section A</w:t>
      </w:r>
      <w:r w:rsidR="00B820C2">
        <w:rPr>
          <w:sz w:val="24"/>
          <w:szCs w:val="24"/>
        </w:rPr>
        <w:t>,</w:t>
      </w:r>
      <w:r w:rsidR="00632CA1">
        <w:rPr>
          <w:sz w:val="24"/>
          <w:szCs w:val="24"/>
        </w:rPr>
        <w:t xml:space="preserve"> </w:t>
      </w:r>
      <w:r w:rsidR="00DB3A26">
        <w:rPr>
          <w:sz w:val="24"/>
          <w:szCs w:val="24"/>
        </w:rPr>
        <w:t>describe</w:t>
      </w:r>
      <w:r w:rsidR="00B820C2">
        <w:rPr>
          <w:sz w:val="24"/>
          <w:szCs w:val="24"/>
        </w:rPr>
        <w:t>s</w:t>
      </w:r>
      <w:r w:rsidR="00632CA1">
        <w:rPr>
          <w:sz w:val="24"/>
          <w:szCs w:val="24"/>
        </w:rPr>
        <w:t xml:space="preserve"> the calculation of incidence-based case fatality rates.</w:t>
      </w:r>
    </w:p>
    <w:p w14:paraId="3295C0A1" w14:textId="7A7557E1" w:rsidR="008D20E9" w:rsidRPr="008D20E9" w:rsidRDefault="008D20E9" w:rsidP="00A453B9">
      <w:pPr>
        <w:pStyle w:val="Normal1"/>
        <w:spacing w:line="480" w:lineRule="auto"/>
        <w:ind w:firstLine="720"/>
        <w:rPr>
          <w:sz w:val="24"/>
          <w:szCs w:val="24"/>
        </w:rPr>
      </w:pPr>
      <w:r w:rsidRPr="008D20E9">
        <w:rPr>
          <w:b/>
          <w:sz w:val="24"/>
          <w:szCs w:val="24"/>
        </w:rPr>
        <w:t>2.2  Analytic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r w:rsidRPr="008D20E9">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overdiagnosed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ins w:id="4" w:author="Samir Soneji" w:date="2015-08-05T16:14:00Z">
        <w:r w:rsidR="007A504C" w:rsidRPr="007A504C">
          <w:rPr>
            <w:sz w:val="24"/>
            <w:szCs w:val="24"/>
            <w:highlight w:val="yellow"/>
          </w:rPr>
          <w:t>Overdiagn</w:t>
        </w:r>
        <w:r w:rsidR="007A504C">
          <w:rPr>
            <w:sz w:val="24"/>
            <w:szCs w:val="24"/>
            <w:highlight w:val="yellow"/>
          </w:rPr>
          <w:t>o</w:t>
        </w:r>
        <w:r w:rsidR="007A504C" w:rsidRPr="007A504C">
          <w:rPr>
            <w:sz w:val="24"/>
            <w:szCs w:val="24"/>
            <w:highlight w:val="yellow"/>
          </w:rPr>
          <w:t>sed</w:t>
        </w:r>
      </w:ins>
      <w:ins w:id="5" w:author="TDI" w:date="2015-08-05T06:16:00Z">
        <w:r w:rsidR="00A453B9" w:rsidRPr="007A504C">
          <w:rPr>
            <w:sz w:val="24"/>
            <w:szCs w:val="24"/>
            <w:highlight w:val="yellow"/>
          </w:rPr>
          <w:t xml:space="preserve"> cases </w:t>
        </w:r>
      </w:ins>
      <w:ins w:id="6" w:author="TDI" w:date="2015-08-05T06:17:00Z">
        <w:r w:rsidR="00A453B9" w:rsidRPr="007A504C">
          <w:rPr>
            <w:sz w:val="24"/>
            <w:szCs w:val="24"/>
            <w:highlight w:val="yellow"/>
          </w:rPr>
          <w:t xml:space="preserve">also </w:t>
        </w:r>
      </w:ins>
      <w:ins w:id="7" w:author="TDI" w:date="2015-08-05T06:18:00Z">
        <w:r w:rsidR="00A453B9" w:rsidRPr="007A504C">
          <w:rPr>
            <w:sz w:val="24"/>
            <w:szCs w:val="24"/>
            <w:highlight w:val="yellow"/>
          </w:rPr>
          <w:t xml:space="preserve">increase the </w:t>
        </w:r>
      </w:ins>
      <w:ins w:id="8" w:author="TDI" w:date="2015-08-05T06:19:00Z">
        <w:r w:rsidR="00A453B9" w:rsidRPr="007A504C">
          <w:rPr>
            <w:sz w:val="24"/>
            <w:szCs w:val="24"/>
            <w:highlight w:val="yellow"/>
          </w:rPr>
          <w:t xml:space="preserve">annual </w:t>
        </w:r>
      </w:ins>
      <w:ins w:id="9" w:author="TDI" w:date="2015-08-05T06:18:00Z">
        <w:r w:rsidR="00A453B9" w:rsidRPr="007A504C">
          <w:rPr>
            <w:sz w:val="24"/>
            <w:szCs w:val="24"/>
            <w:highlight w:val="yellow"/>
          </w:rPr>
          <w:t xml:space="preserve">share of smaller sized tumors.  We adjust the share by </w:t>
        </w:r>
      </w:ins>
      <w:ins w:id="10" w:author="TDI" w:date="2015-08-05T06:27:00Z">
        <w:r w:rsidR="00A453B9" w:rsidRPr="007A504C">
          <w:rPr>
            <w:sz w:val="24"/>
            <w:szCs w:val="24"/>
            <w:highlight w:val="yellow"/>
          </w:rPr>
          <w:t>subtracting</w:t>
        </w:r>
      </w:ins>
      <w:ins w:id="11" w:author="TDI" w:date="2015-08-05T06:23:00Z">
        <w:r w:rsidR="00A453B9" w:rsidRPr="007A504C">
          <w:rPr>
            <w:sz w:val="24"/>
            <w:szCs w:val="24"/>
            <w:highlight w:val="yellow"/>
          </w:rPr>
          <w:t xml:space="preserve"> the overdiagnosed cases </w:t>
        </w:r>
      </w:ins>
      <w:ins w:id="12" w:author="TDI" w:date="2015-08-05T06:27:00Z">
        <w:r w:rsidR="00A453B9" w:rsidRPr="007A504C">
          <w:rPr>
            <w:sz w:val="24"/>
            <w:szCs w:val="24"/>
            <w:highlight w:val="yellow"/>
          </w:rPr>
          <w:t>from</w:t>
        </w:r>
      </w:ins>
      <w:ins w:id="13" w:author="TDI" w:date="2015-08-05T06:23:00Z">
        <w:r w:rsidR="00A453B9" w:rsidRPr="007A504C">
          <w:rPr>
            <w:sz w:val="24"/>
            <w:szCs w:val="24"/>
            <w:highlight w:val="yellow"/>
          </w:rPr>
          <w:t xml:space="preserve"> the annual count </w:t>
        </w:r>
      </w:ins>
      <w:ins w:id="14" w:author="TDI" w:date="2015-08-05T06:27:00Z">
        <w:r w:rsidR="00A453B9" w:rsidRPr="007A504C">
          <w:rPr>
            <w:sz w:val="24"/>
            <w:szCs w:val="24"/>
            <w:highlight w:val="yellow"/>
          </w:rPr>
          <w:t xml:space="preserve">of incident cancers </w:t>
        </w:r>
      </w:ins>
      <w:ins w:id="15" w:author="TDI" w:date="2015-08-05T06:26:00Z">
        <w:r w:rsidR="00A453B9" w:rsidRPr="007A504C">
          <w:rPr>
            <w:sz w:val="24"/>
            <w:szCs w:val="24"/>
            <w:highlight w:val="yellow"/>
          </w:rPr>
          <w:t xml:space="preserve">and recalculate the </w:t>
        </w:r>
      </w:ins>
      <w:ins w:id="16" w:author="TDI" w:date="2015-08-05T06:27:00Z">
        <w:r w:rsidR="00A453B9" w:rsidRPr="007A504C">
          <w:rPr>
            <w:sz w:val="24"/>
            <w:szCs w:val="24"/>
            <w:highlight w:val="yellow"/>
          </w:rPr>
          <w:t>distribution by tumor size.</w:t>
        </w:r>
        <w:r w:rsidR="00A453B9">
          <w:rPr>
            <w:sz w:val="24"/>
            <w:szCs w:val="24"/>
          </w:rPr>
          <w:t xml:space="preserve">  </w:t>
        </w:r>
      </w:ins>
      <w:r w:rsidR="00FB5CAE">
        <w:rPr>
          <w:sz w:val="24"/>
          <w:szCs w:val="24"/>
        </w:rPr>
        <w:t>Supplementary Materials, Section B</w:t>
      </w:r>
      <w:r w:rsidR="00DF1B68">
        <w:rPr>
          <w:sz w:val="24"/>
          <w:szCs w:val="24"/>
        </w:rPr>
        <w:t>,</w:t>
      </w:r>
      <w:r w:rsidR="00FB5CAE">
        <w:rPr>
          <w:sz w:val="24"/>
          <w:szCs w:val="24"/>
        </w:rPr>
        <w:t xml:space="preserve"> </w:t>
      </w:r>
      <w:r w:rsidR="00DF1B68">
        <w:rPr>
          <w:sz w:val="24"/>
          <w:szCs w:val="24"/>
        </w:rPr>
        <w:t>describes</w:t>
      </w:r>
      <w:r w:rsidR="00FB5CAE">
        <w:rPr>
          <w:sz w:val="24"/>
          <w:szCs w:val="24"/>
        </w:rPr>
        <w:t xml:space="preserve"> the adjustment </w:t>
      </w:r>
      <w:r w:rsidR="00DF1B68">
        <w:rPr>
          <w:sz w:val="24"/>
          <w:szCs w:val="24"/>
        </w:rPr>
        <w:t xml:space="preserve">procedure </w:t>
      </w:r>
      <w:r w:rsidR="00FB5CAE">
        <w:rPr>
          <w:sz w:val="24"/>
          <w:szCs w:val="24"/>
        </w:rPr>
        <w:t>for overdiagnosis.</w:t>
      </w:r>
      <w:r w:rsidRPr="008D20E9">
        <w:rPr>
          <w:b/>
          <w:sz w:val="24"/>
          <w:szCs w:val="24"/>
        </w:rPr>
        <w:tab/>
      </w:r>
    </w:p>
    <w:p w14:paraId="360BB874" w14:textId="1BD56D2A"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7A504C">
        <w:rPr>
          <w:sz w:val="24"/>
          <w:szCs w:val="24"/>
        </w:rPr>
        <w:instrText xml:space="preserve"> ADDIN ZOTERO_ITEM CSL_CITATION {"citationID":"2hskcuosr9","properties":{"formattedCitation":"{\\rtf \\super 13\\nosupersub{}}","plainCitation":"13"},"citationItems":[{"id":1905,"uris":["http://zotero.org/users/39665/items/KZ9G4R25"],"uri":["http://zotero.org/users/39665/items/KZ9G4R25"],"itemData":{"id":1905,"type":"book","title":"Demography: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r w:rsidRPr="008D20E9">
        <w:rPr>
          <w:sz w:val="24"/>
          <w:szCs w:val="24"/>
        </w:rPr>
        <w:t xml:space="preserve">  We create separate life tables for each tumor size and for each year, which produces annual tumor size-specific life expectancies</w:t>
      </w:r>
      <w:r w:rsidR="00460A12">
        <w:rPr>
          <w:sz w:val="24"/>
          <w:szCs w:val="24"/>
        </w:rPr>
        <w:t xml:space="preserve"> (Supplementary Materials, Section C)</w:t>
      </w:r>
      <w:r w:rsidRPr="008D20E9">
        <w:rPr>
          <w:sz w:val="24"/>
          <w:szCs w:val="24"/>
        </w:rPr>
        <w:t xml:space="preserve">.  Overall life expectancy equals the weighted sum of tumor size-specific life expectancies, where the </w:t>
      </w:r>
      <w:r w:rsidRPr="008D20E9">
        <w:rPr>
          <w:sz w:val="24"/>
          <w:szCs w:val="24"/>
        </w:rPr>
        <w:lastRenderedPageBreak/>
        <w:t xml:space="preserve">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w:t>
      </w:r>
      <w:r w:rsidR="003B2A77">
        <w:rPr>
          <w:sz w:val="24"/>
          <w:szCs w:val="24"/>
        </w:rPr>
        <w:t xml:space="preserve"> from earlier detection</w:t>
      </w:r>
      <w:r w:rsidRPr="008D20E9">
        <w:rPr>
          <w:sz w:val="24"/>
          <w:szCs w:val="24"/>
        </w:rPr>
        <w:t>, [2] reductions in case fatality rates from breast cancer</w:t>
      </w:r>
      <w:r w:rsidR="003B2A77">
        <w:rPr>
          <w:sz w:val="24"/>
          <w:szCs w:val="24"/>
        </w:rPr>
        <w:t xml:space="preserve"> from advancements in breast cancer treatment,</w:t>
      </w:r>
      <w:r w:rsidRPr="008D20E9">
        <w:rPr>
          <w:sz w:val="24"/>
          <w:szCs w:val="24"/>
        </w:rPr>
        <w:t xml:space="preserve"> and [3] reductions in case fatality rates from competing causes of death</w:t>
      </w:r>
      <w:r w:rsidR="003B2A77">
        <w:rPr>
          <w:sz w:val="24"/>
          <w:szCs w:val="24"/>
        </w:rPr>
        <w:t xml:space="preserve"> from advancements in the treatment of other diseases</w:t>
      </w:r>
      <w:r w:rsidRPr="008D20E9">
        <w:rPr>
          <w:sz w:val="24"/>
          <w:szCs w:val="24"/>
        </w:rPr>
        <w:t xml:space="preserve">.  </w:t>
      </w:r>
    </w:p>
    <w:p w14:paraId="7AB01D6B" w14:textId="55170522"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  Using an established demographic method, we calculated how much of the change in life expectancy over time was the result of changes in the aforementioned three factors.</w:t>
      </w:r>
      <w:r w:rsidR="0055083B">
        <w:rPr>
          <w:sz w:val="24"/>
          <w:szCs w:val="24"/>
        </w:rPr>
        <w:fldChar w:fldCharType="begin"/>
      </w:r>
      <w:r w:rsidR="007A504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t>
      </w:r>
      <w:r w:rsidR="00C32860">
        <w:rPr>
          <w:sz w:val="24"/>
          <w:szCs w:val="24"/>
        </w:rPr>
        <w:t xml:space="preserve"> </w:t>
      </w:r>
      <w:r w:rsidRPr="008D20E9">
        <w:rPr>
          <w:sz w:val="24"/>
          <w:szCs w:val="24"/>
        </w:rPr>
        <w:t xml:space="preserve">We schematically represent our approach in </w:t>
      </w:r>
      <w:r w:rsidR="00435CD7">
        <w:rPr>
          <w:sz w:val="24"/>
          <w:szCs w:val="24"/>
        </w:rPr>
        <w:t>Supplementary Materials Sections D-</w:t>
      </w:r>
      <w:r w:rsidR="007E49C7">
        <w:rPr>
          <w:sz w:val="24"/>
          <w:szCs w:val="24"/>
        </w:rPr>
        <w:t>G</w:t>
      </w:r>
      <w:r w:rsidRPr="008D20E9">
        <w:rPr>
          <w:sz w:val="24"/>
          <w:szCs w:val="24"/>
        </w:rPr>
        <w:t xml:space="preserve">. </w:t>
      </w:r>
    </w:p>
    <w:p w14:paraId="380E5B48" w14:textId="52CF4080" w:rsidR="007A504C" w:rsidRDefault="008D20E9" w:rsidP="008D20E9">
      <w:pPr>
        <w:pStyle w:val="Normal1"/>
        <w:spacing w:line="480" w:lineRule="auto"/>
        <w:rPr>
          <w:ins w:id="17" w:author="Samir Soneji" w:date="2015-08-05T16:09:00Z"/>
          <w:sz w:val="24"/>
          <w:szCs w:val="24"/>
        </w:rPr>
      </w:pPr>
      <w:r w:rsidRPr="008D20E9">
        <w:rPr>
          <w:sz w:val="24"/>
          <w:szCs w:val="24"/>
        </w:rPr>
        <w:t xml:space="preserve">        </w:t>
      </w:r>
      <w:r w:rsidRPr="008D20E9">
        <w:rPr>
          <w:sz w:val="24"/>
          <w:szCs w:val="24"/>
        </w:rPr>
        <w:tab/>
        <w:t xml:space="preserve">To assess the robustness of our findings to the overdiagnosis level, we </w:t>
      </w:r>
      <w:ins w:id="18" w:author="Samir Soneji" w:date="2015-08-05T16:09:00Z">
        <w:r w:rsidR="007A504C" w:rsidRPr="00AB1D88">
          <w:rPr>
            <w:sz w:val="24"/>
            <w:szCs w:val="24"/>
            <w:highlight w:val="yellow"/>
          </w:rPr>
          <w:t xml:space="preserve">varied the level from 0% to 52% for &lt;1cm tumors </w:t>
        </w:r>
      </w:ins>
      <w:ins w:id="19" w:author="Samir Soneji" w:date="2015-08-05T16:10:00Z">
        <w:r w:rsidR="007A504C" w:rsidRPr="00AB1D88">
          <w:rPr>
            <w:sz w:val="24"/>
            <w:szCs w:val="24"/>
            <w:highlight w:val="yellow"/>
          </w:rPr>
          <w:t>and from 0</w:t>
        </w:r>
      </w:ins>
      <w:ins w:id="20" w:author="Samir Soneji" w:date="2015-08-05T16:11:00Z">
        <w:r w:rsidR="007A504C" w:rsidRPr="00AB1D88">
          <w:rPr>
            <w:sz w:val="24"/>
            <w:szCs w:val="24"/>
            <w:highlight w:val="yellow"/>
          </w:rPr>
          <w:t>%</w:t>
        </w:r>
      </w:ins>
      <w:ins w:id="21" w:author="Samir Soneji" w:date="2015-08-05T16:10:00Z">
        <w:r w:rsidR="007A504C" w:rsidRPr="00AB1D88">
          <w:rPr>
            <w:sz w:val="24"/>
            <w:szCs w:val="24"/>
            <w:highlight w:val="yellow"/>
          </w:rPr>
          <w:t xml:space="preserve"> to 35% for 1-2cm and 2-3cm tumors.</w:t>
        </w:r>
      </w:ins>
      <w:ins w:id="22" w:author="Samir Soneji" w:date="2015-08-05T16:18:00Z">
        <w:r w:rsidR="007A504C" w:rsidRPr="00AB1D88">
          <w:rPr>
            <w:sz w:val="24"/>
            <w:szCs w:val="24"/>
            <w:highlight w:val="yellow"/>
          </w:rPr>
          <w:t xml:space="preserve"> </w:t>
        </w:r>
      </w:ins>
      <w:ins w:id="23" w:author="Samir Soneji" w:date="2015-08-05T16:20:00Z">
        <w:r w:rsidR="007A504C" w:rsidRPr="00AB1D88">
          <w:rPr>
            <w:sz w:val="24"/>
            <w:szCs w:val="24"/>
            <w:highlight w:val="yellow"/>
          </w:rPr>
          <w:t>We set t</w:t>
        </w:r>
      </w:ins>
      <w:ins w:id="24" w:author="Samir Soneji" w:date="2015-08-05T16:19:00Z">
        <w:r w:rsidR="007A504C" w:rsidRPr="00AB1D88">
          <w:rPr>
            <w:sz w:val="24"/>
            <w:szCs w:val="24"/>
            <w:highlight w:val="yellow"/>
          </w:rPr>
          <w:t xml:space="preserve">he lower bound for </w:t>
        </w:r>
      </w:ins>
      <w:ins w:id="25" w:author="Samir Soneji" w:date="2015-08-05T16:20:00Z">
        <w:r w:rsidR="007A504C" w:rsidRPr="00AB1D88">
          <w:rPr>
            <w:sz w:val="24"/>
            <w:szCs w:val="24"/>
            <w:highlight w:val="yellow"/>
          </w:rPr>
          <w:t>the</w:t>
        </w:r>
      </w:ins>
      <w:ins w:id="26" w:author="Samir Soneji" w:date="2015-08-05T16:19:00Z">
        <w:r w:rsidR="007A504C" w:rsidRPr="00AB1D88">
          <w:rPr>
            <w:sz w:val="24"/>
            <w:szCs w:val="24"/>
            <w:highlight w:val="yellow"/>
          </w:rPr>
          <w:t xml:space="preserve"> </w:t>
        </w:r>
      </w:ins>
      <w:ins w:id="27" w:author="Samir Soneji" w:date="2015-08-05T16:20:00Z">
        <w:r w:rsidR="007A504C" w:rsidRPr="00AB1D88">
          <w:rPr>
            <w:sz w:val="24"/>
            <w:szCs w:val="24"/>
            <w:highlight w:val="yellow"/>
          </w:rPr>
          <w:t>level at its theoretical minimum of</w:t>
        </w:r>
      </w:ins>
      <w:ins w:id="28" w:author="Samir Soneji" w:date="2015-08-05T16:19:00Z">
        <w:r w:rsidR="007A504C" w:rsidRPr="00AB1D88">
          <w:rPr>
            <w:sz w:val="24"/>
            <w:szCs w:val="24"/>
            <w:highlight w:val="yellow"/>
          </w:rPr>
          <w:t xml:space="preserve"> 0%</w:t>
        </w:r>
      </w:ins>
      <w:ins w:id="29" w:author="Samir Soneji" w:date="2015-08-05T16:20:00Z">
        <w:r w:rsidR="007A504C" w:rsidRPr="00AB1D88">
          <w:rPr>
            <w:sz w:val="24"/>
            <w:szCs w:val="24"/>
            <w:highlight w:val="yellow"/>
          </w:rPr>
          <w:t xml:space="preserve">.  </w:t>
        </w:r>
      </w:ins>
      <w:ins w:id="30" w:author="Samir Soneji" w:date="2015-08-05T16:19:00Z">
        <w:r w:rsidR="007A504C" w:rsidRPr="00AB1D88">
          <w:rPr>
            <w:sz w:val="24"/>
            <w:szCs w:val="24"/>
            <w:highlight w:val="yellow"/>
          </w:rPr>
          <w:t xml:space="preserve">And </w:t>
        </w:r>
      </w:ins>
      <w:ins w:id="31" w:author="Samir Soneji" w:date="2015-08-05T16:21:00Z">
        <w:r w:rsidR="007A504C" w:rsidRPr="00AB1D88">
          <w:rPr>
            <w:sz w:val="24"/>
            <w:szCs w:val="24"/>
            <w:highlight w:val="yellow"/>
          </w:rPr>
          <w:t>w</w:t>
        </w:r>
      </w:ins>
      <w:ins w:id="32" w:author="Samir Soneji" w:date="2015-08-05T16:18:00Z">
        <w:r w:rsidR="007A504C" w:rsidRPr="00AB1D88">
          <w:rPr>
            <w:sz w:val="24"/>
            <w:szCs w:val="24"/>
            <w:highlight w:val="yellow"/>
          </w:rPr>
          <w:t>e set the upper bound</w:t>
        </w:r>
      </w:ins>
      <w:ins w:id="33" w:author="Samir Soneji" w:date="2015-08-05T16:21:00Z">
        <w:r w:rsidR="007A504C" w:rsidRPr="00AB1D88">
          <w:rPr>
            <w:sz w:val="24"/>
            <w:szCs w:val="24"/>
            <w:highlight w:val="yellow"/>
          </w:rPr>
          <w:t xml:space="preserve"> based on the </w:t>
        </w:r>
      </w:ins>
      <w:ins w:id="34" w:author="Samir Soneji" w:date="2015-08-05T16:18:00Z">
        <w:r w:rsidR="007A504C" w:rsidRPr="00AB1D88">
          <w:rPr>
            <w:sz w:val="24"/>
            <w:szCs w:val="24"/>
            <w:highlight w:val="yellow"/>
          </w:rPr>
          <w:t xml:space="preserve">highest </w:t>
        </w:r>
      </w:ins>
      <w:ins w:id="35" w:author="Samir Soneji" w:date="2015-08-05T16:21:00Z">
        <w:r w:rsidR="007A504C" w:rsidRPr="00AB1D88">
          <w:rPr>
            <w:sz w:val="24"/>
            <w:szCs w:val="24"/>
            <w:highlight w:val="yellow"/>
          </w:rPr>
          <w:t>estimate</w:t>
        </w:r>
      </w:ins>
      <w:ins w:id="36" w:author="Samir Soneji" w:date="2015-08-05T16:18:00Z">
        <w:r w:rsidR="007A504C" w:rsidRPr="00AB1D88">
          <w:rPr>
            <w:sz w:val="24"/>
            <w:szCs w:val="24"/>
            <w:highlight w:val="yellow"/>
          </w:rPr>
          <w:t xml:space="preserve"> from randomized screening trials and observational studies.</w:t>
        </w:r>
      </w:ins>
      <w:ins w:id="37" w:author="Samir Soneji" w:date="2015-08-05T16:21:00Z">
        <w:r w:rsidR="007A504C" w:rsidRPr="00AB1D88">
          <w:rPr>
            <w:sz w:val="24"/>
            <w:szCs w:val="24"/>
            <w:highlight w:val="yellow"/>
          </w:rPr>
          <w:fldChar w:fldCharType="begin"/>
        </w:r>
        <w:r w:rsidR="007A504C" w:rsidRPr="00AB1D88">
          <w:rPr>
            <w:sz w:val="24"/>
            <w:szCs w:val="24"/>
            <w:highlight w:val="yellow"/>
          </w:rPr>
          <w:instrText xml:space="preserve"> ADDIN ZOTERO_ITEM CSL_CITATION {"citationID":"2ob10r5fsc","properties":{"formattedCitation":"{\\rtf \\super 15\\uc0\\u8211{}19\\nosupersub{}}","plainCitation":"15–19"},"citationItems":[{"id":6548,"uris":["http://zotero.org/users/39665/items/7UUPB59V"],"uri":["http://zotero.org/users/39665/items/7UUPB59V"],"itemData":{"id":6548,"type":"article-journal","title":"Quantifying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C."}],"issued":{"date-parts":[["2009"]]},"PMID":"19589821","PMCID":"PMC2714679"}},{"id":2660,"uris":["http://zotero.org/users/39665/items/U22CSPHA"],"uri":["http://zotero.org/users/39665/items/U22CSPHA"],"itemData":{"id":2660,"type":"article-journal","title":"Overdiagnosis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7A504C" w:rsidRPr="00AB1D88">
          <w:rPr>
            <w:sz w:val="24"/>
            <w:szCs w:val="24"/>
            <w:highlight w:val="yellow"/>
          </w:rPr>
          <w:fldChar w:fldCharType="separate"/>
        </w:r>
        <w:r w:rsidR="007A504C" w:rsidRPr="00AB1D88">
          <w:rPr>
            <w:sz w:val="24"/>
            <w:szCs w:val="24"/>
            <w:highlight w:val="yellow"/>
            <w:vertAlign w:val="superscript"/>
          </w:rPr>
          <w:t>15–19</w:t>
        </w:r>
        <w:r w:rsidR="007A504C" w:rsidRPr="00AB1D88">
          <w:rPr>
            <w:sz w:val="24"/>
            <w:szCs w:val="24"/>
            <w:highlight w:val="yellow"/>
          </w:rPr>
          <w:fldChar w:fldCharType="end"/>
        </w:r>
      </w:ins>
    </w:p>
    <w:p w14:paraId="5165858F" w14:textId="7B7811A6" w:rsidR="008D20E9" w:rsidRPr="008D20E9" w:rsidDel="007A504C" w:rsidRDefault="008D20E9" w:rsidP="008D20E9">
      <w:pPr>
        <w:pStyle w:val="Normal1"/>
        <w:spacing w:line="480" w:lineRule="auto"/>
        <w:rPr>
          <w:del w:id="38" w:author="Samir Soneji" w:date="2015-08-05T16:11:00Z"/>
          <w:sz w:val="24"/>
          <w:szCs w:val="24"/>
        </w:rPr>
      </w:pPr>
      <w:del w:id="39" w:author="Samir Soneji" w:date="2015-08-05T16:11:00Z">
        <w:r w:rsidRPr="008D20E9" w:rsidDel="007A504C">
          <w:rPr>
            <w:sz w:val="24"/>
            <w:szCs w:val="24"/>
          </w:rPr>
          <w:delText xml:space="preserve">vary </w:delText>
        </w:r>
        <w:r w:rsidR="00360AA5" w:rsidDel="007A504C">
          <w:rPr>
            <w:sz w:val="24"/>
            <w:szCs w:val="24"/>
          </w:rPr>
          <w:delText>it</w:delText>
        </w:r>
        <w:r w:rsidR="00360AA5" w:rsidRPr="008D20E9" w:rsidDel="007A504C">
          <w:rPr>
            <w:sz w:val="24"/>
            <w:szCs w:val="24"/>
          </w:rPr>
          <w:delText xml:space="preserve"> </w:delText>
        </w:r>
        <w:r w:rsidRPr="008D20E9" w:rsidDel="007A504C">
          <w:rPr>
            <w:sz w:val="24"/>
            <w:szCs w:val="24"/>
          </w:rPr>
          <w:delText>from 0% to 3</w:delText>
        </w:r>
        <w:r w:rsidR="0055083B" w:rsidDel="007A504C">
          <w:rPr>
            <w:sz w:val="24"/>
            <w:szCs w:val="24"/>
          </w:rPr>
          <w:delText>1</w:delText>
        </w:r>
        <w:r w:rsidRPr="008D20E9" w:rsidDel="007A504C">
          <w:rPr>
            <w:sz w:val="24"/>
            <w:szCs w:val="24"/>
          </w:rPr>
          <w:delText>%</w:delText>
        </w:r>
        <w:r w:rsidR="00232A27" w:rsidDel="007A504C">
          <w:rPr>
            <w:sz w:val="24"/>
            <w:szCs w:val="24"/>
          </w:rPr>
          <w:fldChar w:fldCharType="begin"/>
        </w:r>
        <w:r w:rsidR="00A927B2" w:rsidDel="007A504C">
          <w:rPr>
            <w:sz w:val="24"/>
            <w:szCs w:val="24"/>
          </w:rPr>
          <w:del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delInstrText>
        </w:r>
        <w:r w:rsidR="00232A27" w:rsidDel="007A504C">
          <w:rPr>
            <w:sz w:val="24"/>
            <w:szCs w:val="24"/>
          </w:rPr>
          <w:fldChar w:fldCharType="separate"/>
        </w:r>
        <w:r w:rsidR="00232A27" w:rsidRPr="00232A27" w:rsidDel="007A504C">
          <w:rPr>
            <w:sz w:val="24"/>
            <w:szCs w:val="24"/>
            <w:vertAlign w:val="superscript"/>
          </w:rPr>
          <w:delText>15</w:delText>
        </w:r>
        <w:r w:rsidR="00232A27" w:rsidDel="007A504C">
          <w:rPr>
            <w:sz w:val="24"/>
            <w:szCs w:val="24"/>
          </w:rPr>
          <w:fldChar w:fldCharType="end"/>
        </w:r>
        <w:r w:rsidRPr="008D20E9" w:rsidDel="007A504C">
          <w:rPr>
            <w:sz w:val="24"/>
            <w:szCs w:val="24"/>
          </w:rPr>
          <w:delText xml:space="preserve"> among tumors ≤3 cm and recalculate the gain in life expectancy.  We also separately vary the overdiagnosis level from 0</w:delText>
        </w:r>
        <w:r w:rsidR="00D90772" w:rsidDel="007A504C">
          <w:rPr>
            <w:sz w:val="24"/>
            <w:szCs w:val="24"/>
          </w:rPr>
          <w:delText>%</w:delText>
        </w:r>
        <w:r w:rsidRPr="008D20E9" w:rsidDel="007A504C">
          <w:rPr>
            <w:sz w:val="24"/>
            <w:szCs w:val="24"/>
          </w:rPr>
          <w:delText xml:space="preserve"> to 90% for &lt;1cm tumors and from 0</w:delText>
        </w:r>
        <w:r w:rsidR="00D90772" w:rsidDel="007A504C">
          <w:rPr>
            <w:sz w:val="24"/>
            <w:szCs w:val="24"/>
          </w:rPr>
          <w:delText>%</w:delText>
        </w:r>
        <w:r w:rsidRPr="008D20E9" w:rsidDel="007A504C">
          <w:rPr>
            <w:sz w:val="24"/>
            <w:szCs w:val="24"/>
          </w:rPr>
          <w:delText xml:space="preserve"> to 3</w:delText>
        </w:r>
        <w:r w:rsidR="00232A27" w:rsidDel="007A504C">
          <w:rPr>
            <w:sz w:val="24"/>
            <w:szCs w:val="24"/>
          </w:rPr>
          <w:delText>1</w:delText>
        </w:r>
        <w:r w:rsidRPr="008D20E9" w:rsidDel="007A504C">
          <w:rPr>
            <w:sz w:val="24"/>
            <w:szCs w:val="24"/>
          </w:rPr>
          <w:delText xml:space="preserve">% for 1-2cm and 2-3cm tumors and perform the analysis described above. </w:delText>
        </w:r>
      </w:del>
    </w:p>
    <w:p w14:paraId="3EC1AA2C" w14:textId="484A056A" w:rsidR="008D20E9" w:rsidRDefault="008D20E9" w:rsidP="008D20E9">
      <w:pPr>
        <w:pStyle w:val="Normal1"/>
        <w:spacing w:line="480" w:lineRule="auto"/>
        <w:rPr>
          <w:sz w:val="24"/>
          <w:szCs w:val="24"/>
        </w:rPr>
      </w:pPr>
      <w:del w:id="40" w:author="Samir Soneji" w:date="2015-08-05T16:11:00Z">
        <w:r w:rsidRPr="008D20E9" w:rsidDel="007A504C">
          <w:rPr>
            <w:sz w:val="24"/>
            <w:szCs w:val="24"/>
          </w:rPr>
          <w:delText xml:space="preserve"> </w:delText>
        </w:r>
      </w:del>
    </w:p>
    <w:p w14:paraId="26AA310E"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6A289C1B" w14:textId="77777777" w:rsidR="00666234" w:rsidRDefault="008D20E9" w:rsidP="008D20E9">
      <w:pPr>
        <w:pStyle w:val="Normal1"/>
        <w:spacing w:line="480" w:lineRule="auto"/>
        <w:ind w:firstLine="720"/>
      </w:pPr>
      <w:r>
        <w:rPr>
          <w:b/>
          <w:sz w:val="24"/>
          <w:szCs w:val="24"/>
        </w:rPr>
        <w:t xml:space="preserve">3.1.  </w:t>
      </w:r>
      <w:r w:rsidRPr="008D20E9">
        <w:rPr>
          <w:b/>
          <w:sz w:val="24"/>
          <w:szCs w:val="24"/>
        </w:rPr>
        <w:t>Incidence Rates, Size Distribution, and Case Fatality Rates.</w:t>
      </w:r>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w:t>
      </w:r>
      <w:r w:rsidRPr="008D20E9">
        <w:rPr>
          <w:sz w:val="24"/>
          <w:szCs w:val="24"/>
        </w:rPr>
        <w:lastRenderedPageBreak/>
        <w:t xml:space="preserve">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2-3cm, 3-5cm and </w:t>
      </w:r>
      <w:r w:rsidR="00F16533">
        <w:rPr>
          <w:sz w:val="24"/>
          <w:szCs w:val="24"/>
        </w:rPr>
        <w:t>≥5</w:t>
      </w:r>
      <w:r w:rsidR="00666234" w:rsidRPr="00666234">
        <w:rPr>
          <w:sz w:val="24"/>
          <w:szCs w:val="24"/>
        </w:rPr>
        <w:t>cm increased from 1975</w:t>
      </w:r>
      <w:r w:rsidR="00666234">
        <w:rPr>
          <w:sz w:val="24"/>
          <w:szCs w:val="24"/>
        </w:rPr>
        <w:t xml:space="preserve">, peaked around 1984, and </w:t>
      </w:r>
      <w:r w:rsidR="00666234" w:rsidRPr="00666234">
        <w:rPr>
          <w:sz w:val="24"/>
          <w:szCs w:val="24"/>
        </w:rPr>
        <w:t>decreased thereafter.</w:t>
      </w:r>
    </w:p>
    <w:p w14:paraId="32F9B697" w14:textId="77777777"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between 1975 </w:t>
      </w:r>
      <w:r w:rsidR="00077772">
        <w:rPr>
          <w:sz w:val="24"/>
          <w:szCs w:val="24"/>
        </w:rPr>
        <w:t>and</w:t>
      </w:r>
      <w:r w:rsidR="00077772" w:rsidRPr="008D20E9">
        <w:rPr>
          <w:sz w:val="24"/>
          <w:szCs w:val="24"/>
        </w:rPr>
        <w:t xml:space="preserve"> </w:t>
      </w:r>
      <w:r w:rsidRPr="008D20E9">
        <w:rPr>
          <w:sz w:val="24"/>
          <w:szCs w:val="24"/>
        </w:rPr>
        <w:t xml:space="preserve">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0DE7F38"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2C3624E" w14:textId="77777777" w:rsidR="00A92655" w:rsidRDefault="008D20E9" w:rsidP="00A92655">
      <w:pPr>
        <w:pStyle w:val="Normal1"/>
        <w:spacing w:line="480" w:lineRule="auto"/>
        <w:ind w:firstLine="720"/>
        <w:rPr>
          <w:sz w:val="24"/>
          <w:szCs w:val="24"/>
        </w:rPr>
      </w:pPr>
      <w:r w:rsidRPr="008D20E9">
        <w:rPr>
          <w:b/>
          <w:sz w:val="24"/>
          <w:szCs w:val="24"/>
        </w:rPr>
        <w:t>3.2.  Gains in Life Expectancy.</w:t>
      </w:r>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w:t>
      </w:r>
      <w:r w:rsidRPr="008D20E9">
        <w:rPr>
          <w:sz w:val="24"/>
          <w:szCs w:val="24"/>
        </w:rPr>
        <w:lastRenderedPageBreak/>
        <w:t xml:space="preserve">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gain in life expectancy (11%). </w:t>
      </w:r>
    </w:p>
    <w:p w14:paraId="7C9F37CE" w14:textId="77777777" w:rsidR="008D20E9" w:rsidRPr="008D20E9" w:rsidRDefault="008D20E9" w:rsidP="000549FB">
      <w:pPr>
        <w:pStyle w:val="Normal1"/>
        <w:spacing w:line="480" w:lineRule="auto"/>
        <w:ind w:firstLine="720"/>
        <w:rPr>
          <w:sz w:val="24"/>
          <w:szCs w:val="24"/>
        </w:rPr>
      </w:pPr>
      <w:r>
        <w:rPr>
          <w:b/>
          <w:sz w:val="24"/>
          <w:szCs w:val="24"/>
        </w:rPr>
        <w:t xml:space="preserve">3.3  </w:t>
      </w:r>
      <w:r w:rsidRPr="008D20E9">
        <w:rPr>
          <w:b/>
          <w:sz w:val="24"/>
          <w:szCs w:val="24"/>
        </w:rPr>
        <w:t xml:space="preserve">Contribution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w:t>
      </w:r>
      <w:r w:rsidR="003B2A77">
        <w:rPr>
          <w:sz w:val="24"/>
          <w:szCs w:val="24"/>
        </w:rPr>
        <w:t>olds</w:t>
      </w:r>
      <w:r w:rsidR="00A963EB" w:rsidRPr="00A963EB">
        <w:rPr>
          <w:sz w:val="24"/>
          <w:szCs w:val="24"/>
        </w:rPr>
        <w:t xml:space="preserve"> contributed the most followed by 60-69 and 70-79 years </w:t>
      </w:r>
      <w:r w:rsidR="003B2A77">
        <w:rPr>
          <w:sz w:val="24"/>
          <w:szCs w:val="24"/>
        </w:rPr>
        <w:t>olds</w:t>
      </w:r>
      <w:r w:rsidR="00A963EB" w:rsidRPr="00A963EB">
        <w:rPr>
          <w:sz w:val="24"/>
          <w:szCs w:val="24"/>
        </w:rPr>
        <w:t xml:space="preserve">. Similarly, of the overall contribution of the growing share of 1-2 cm tumors, 70-79 years </w:t>
      </w:r>
      <w:r w:rsidR="003B2A77">
        <w:rPr>
          <w:sz w:val="24"/>
          <w:szCs w:val="24"/>
        </w:rPr>
        <w:t>olds</w:t>
      </w:r>
      <w:r w:rsidR="00A963EB" w:rsidRPr="00A963EB">
        <w:rPr>
          <w:sz w:val="24"/>
          <w:szCs w:val="24"/>
        </w:rPr>
        <w:t xml:space="preserve">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275D405B" w14:textId="0B3DF6CE" w:rsidR="00733A73" w:rsidRDefault="008D20E9" w:rsidP="009E2A3D">
      <w:pPr>
        <w:pStyle w:val="Normal1"/>
        <w:spacing w:line="480" w:lineRule="auto"/>
        <w:ind w:firstLine="720"/>
        <w:rPr>
          <w:ins w:id="41" w:author="Samir Soneji" w:date="2015-08-05T16:23:00Z"/>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w:t>
      </w:r>
      <w:ins w:id="42" w:author="Samir Soneji" w:date="2015-08-05T16:14:00Z">
        <w:r w:rsidR="007A504C" w:rsidRPr="00AB1D88">
          <w:rPr>
            <w:sz w:val="24"/>
            <w:szCs w:val="24"/>
            <w:highlight w:val="yellow"/>
          </w:rPr>
          <w:t>52</w:t>
        </w:r>
      </w:ins>
      <w:r w:rsidRPr="00AB1D88">
        <w:rPr>
          <w:sz w:val="24"/>
          <w:szCs w:val="24"/>
          <w:highlight w:val="yellow"/>
        </w:rPr>
        <w:t>%</w:t>
      </w:r>
      <w:ins w:id="43" w:author="Samir Soneji" w:date="2015-08-05T16:14:00Z">
        <w:r w:rsidR="007A504C" w:rsidRPr="00AB1D88">
          <w:rPr>
            <w:sz w:val="24"/>
            <w:szCs w:val="24"/>
            <w:highlight w:val="yellow"/>
          </w:rPr>
          <w:t xml:space="preserve"> for &lt;1cm tumors and between 0% and 35% for 1-2cm and 2-3cm tumors</w:t>
        </w:r>
      </w:ins>
      <w:r w:rsidRPr="008D20E9">
        <w:rPr>
          <w:sz w:val="24"/>
          <w:szCs w:val="24"/>
        </w:rPr>
        <w:t xml:space="preserve"> </w:t>
      </w:r>
      <w:ins w:id="44" w:author="Samir Soneji" w:date="2015-08-05T16:32:00Z">
        <w:r w:rsidR="0031128D" w:rsidRPr="008F6D0B">
          <w:rPr>
            <w:sz w:val="24"/>
            <w:szCs w:val="24"/>
            <w:highlight w:val="yellow"/>
          </w:rPr>
          <w:t>(Figure 3 and Supplementary Materials Figure 1</w:t>
        </w:r>
      </w:ins>
      <w:r w:rsidRPr="008D20E9">
        <w:rPr>
          <w:sz w:val="24"/>
          <w:szCs w:val="24"/>
        </w:rPr>
        <w:t xml:space="preserve">).  As the percentage of overdiagnosis among these tumors sizes increased, the gain in life expectancy decreased because case fatality rates (from both breast cancer and competing causes of death) increased. </w:t>
      </w:r>
      <w:del w:id="45" w:author="Samir Soneji" w:date="2015-08-05T16:23:00Z">
        <w:r w:rsidRPr="008D20E9" w:rsidDel="00733A73">
          <w:rPr>
            <w:sz w:val="24"/>
            <w:szCs w:val="24"/>
          </w:rPr>
          <w:delText xml:space="preserve"> For example, as the overdiagnosis level among tumors </w:delText>
        </w:r>
        <w:r w:rsidR="00454D9D" w:rsidRPr="00924A49" w:rsidDel="00733A73">
          <w:rPr>
            <w:rFonts w:ascii="MS Gothic" w:eastAsia="MS Gothic"/>
          </w:rPr>
          <w:delText>≤</w:delText>
        </w:r>
        <w:r w:rsidR="00454D9D" w:rsidDel="00733A73">
          <w:rPr>
            <w:sz w:val="24"/>
            <w:szCs w:val="24"/>
          </w:rPr>
          <w:delText xml:space="preserve">3cm </w:delText>
        </w:r>
        <w:r w:rsidRPr="008D20E9" w:rsidDel="00733A73">
          <w:rPr>
            <w:sz w:val="24"/>
            <w:szCs w:val="24"/>
          </w:rPr>
          <w:delText xml:space="preserve">increased from 10% to 20%, the gain in life expectancy decreased from 10.94 years to 10.31 years.  </w:delText>
        </w:r>
      </w:del>
      <w:r w:rsidRPr="008D20E9">
        <w:rPr>
          <w:sz w:val="24"/>
          <w:szCs w:val="24"/>
        </w:rPr>
        <w:t xml:space="preserve">At any overdiagnosis level, the reductions in case fatality rates from breast cancer </w:t>
      </w:r>
      <w:r w:rsidRPr="008D20E9">
        <w:rPr>
          <w:sz w:val="24"/>
          <w:szCs w:val="24"/>
        </w:rPr>
        <w:lastRenderedPageBreak/>
        <w:t>contributed the largest proportion to the overall gain in life expectancy, followed by the temporal shift to smaller sized tumors and then by reductions in case fatality rates from competing causes of death</w:t>
      </w:r>
      <w:r w:rsidRPr="00AB1D88">
        <w:rPr>
          <w:sz w:val="24"/>
          <w:szCs w:val="24"/>
          <w:highlight w:val="yellow"/>
        </w:rPr>
        <w:t xml:space="preserve">.  </w:t>
      </w:r>
      <w:ins w:id="46" w:author="Samir Soneji" w:date="2015-08-05T16:23:00Z">
        <w:r w:rsidR="00733A73" w:rsidRPr="00AB1D88">
          <w:rPr>
            <w:sz w:val="24"/>
            <w:szCs w:val="24"/>
            <w:highlight w:val="yellow"/>
          </w:rPr>
          <w:t xml:space="preserve">For example, </w:t>
        </w:r>
      </w:ins>
      <w:ins w:id="47" w:author="Samir Soneji" w:date="2015-08-05T16:24:00Z">
        <w:r w:rsidR="00733A73" w:rsidRPr="00AB1D88">
          <w:rPr>
            <w:sz w:val="24"/>
            <w:szCs w:val="24"/>
            <w:highlight w:val="yellow"/>
          </w:rPr>
          <w:t xml:space="preserve">at </w:t>
        </w:r>
      </w:ins>
      <w:ins w:id="48" w:author="Samir Soneji" w:date="2015-08-05T16:27:00Z">
        <w:r w:rsidR="00733A73" w:rsidRPr="00AB1D88">
          <w:rPr>
            <w:sz w:val="24"/>
            <w:szCs w:val="24"/>
            <w:highlight w:val="yellow"/>
          </w:rPr>
          <w:t xml:space="preserve">an </w:t>
        </w:r>
      </w:ins>
      <w:ins w:id="49" w:author="Samir Soneji" w:date="2015-08-05T16:24:00Z">
        <w:r w:rsidR="00733A73" w:rsidRPr="00AB1D88">
          <w:rPr>
            <w:sz w:val="24"/>
            <w:szCs w:val="24"/>
            <w:highlight w:val="yellow"/>
          </w:rPr>
          <w:t xml:space="preserve">overdiagnosis level of 52% for &lt;1cm tumors and 35% for 1-3cm tumors, the contribution to the 8.65-year gain in life expectancy were:  </w:t>
        </w:r>
      </w:ins>
      <w:ins w:id="50" w:author="Samir Soneji" w:date="2015-08-05T16:27:00Z">
        <w:r w:rsidR="00733A73" w:rsidRPr="00AB1D88">
          <w:rPr>
            <w:sz w:val="24"/>
            <w:szCs w:val="24"/>
            <w:highlight w:val="yellow"/>
          </w:rPr>
          <w:t xml:space="preserve">6.65 </w:t>
        </w:r>
      </w:ins>
      <w:ins w:id="51" w:author="Samir Soneji" w:date="2015-08-05T16:24:00Z">
        <w:r w:rsidR="00733A73" w:rsidRPr="00AB1D88">
          <w:rPr>
            <w:sz w:val="24"/>
            <w:szCs w:val="24"/>
            <w:highlight w:val="yellow"/>
          </w:rPr>
          <w:t>years from reductions in case fatality rates from breast cancer (77%), 0.88 years from the temporal shift to smaller sized tumors (13%), and 1.14 years from reductions in case fatality rates from competing causes of death (10%).</w:t>
        </w:r>
      </w:ins>
    </w:p>
    <w:p w14:paraId="032CC224" w14:textId="3F7AA2F9" w:rsidR="008D20E9" w:rsidRPr="00733A73" w:rsidRDefault="008D20E9" w:rsidP="00733A73">
      <w:pPr>
        <w:pStyle w:val="Normal1"/>
        <w:spacing w:line="480" w:lineRule="auto"/>
        <w:rPr>
          <w:strike/>
          <w:sz w:val="24"/>
          <w:szCs w:val="24"/>
        </w:rPr>
      </w:pPr>
      <w:r w:rsidRPr="00733A73">
        <w:rPr>
          <w:strike/>
          <w:sz w:val="24"/>
          <w:szCs w:val="24"/>
        </w:rPr>
        <w:t xml:space="preserve">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sidRPr="00733A73">
        <w:rPr>
          <w:strike/>
          <w:sz w:val="24"/>
          <w:szCs w:val="24"/>
        </w:rPr>
        <w:t xml:space="preserve"> </w:t>
      </w:r>
      <w:ins w:id="52" w:author="TDI" w:date="2015-08-05T06:53:00Z">
        <w:r w:rsidR="006D5B11" w:rsidRPr="00733A73">
          <w:rPr>
            <w:strike/>
            <w:sz w:val="24"/>
            <w:szCs w:val="24"/>
          </w:rPr>
          <w:t>At overdiagnosis levels of 90% for &lt;1cm tumors and 31% for 1-3cm tumors</w:t>
        </w:r>
      </w:ins>
      <w:ins w:id="53" w:author="TDI" w:date="2015-08-05T07:04:00Z">
        <w:r w:rsidR="009E2A3D" w:rsidRPr="00733A73">
          <w:rPr>
            <w:strike/>
            <w:sz w:val="24"/>
            <w:szCs w:val="24"/>
          </w:rPr>
          <w:t xml:space="preserve"> (Supplementary Materials Figure 1)</w:t>
        </w:r>
      </w:ins>
      <w:ins w:id="54" w:author="TDI" w:date="2015-08-05T06:53:00Z">
        <w:r w:rsidR="006D5B11" w:rsidRPr="00733A73">
          <w:rPr>
            <w:strike/>
            <w:sz w:val="24"/>
            <w:szCs w:val="24"/>
          </w:rPr>
          <w:t xml:space="preserve">, the contribution to the </w:t>
        </w:r>
      </w:ins>
      <w:ins w:id="55" w:author="TDI" w:date="2015-08-05T07:10:00Z">
        <w:r w:rsidR="00E702D5" w:rsidRPr="00733A73">
          <w:rPr>
            <w:strike/>
            <w:sz w:val="24"/>
            <w:szCs w:val="24"/>
          </w:rPr>
          <w:t xml:space="preserve">7.67 </w:t>
        </w:r>
      </w:ins>
      <w:ins w:id="56" w:author="TDI" w:date="2015-08-05T06:54:00Z">
        <w:r w:rsidR="006D5B11" w:rsidRPr="00733A73">
          <w:rPr>
            <w:strike/>
            <w:sz w:val="24"/>
            <w:szCs w:val="24"/>
          </w:rPr>
          <w:t xml:space="preserve">year gain in life expectancy were: </w:t>
        </w:r>
      </w:ins>
      <w:ins w:id="57" w:author="TDI" w:date="2015-08-05T07:10:00Z">
        <w:r w:rsidR="00E702D5" w:rsidRPr="00733A73">
          <w:rPr>
            <w:strike/>
            <w:sz w:val="24"/>
            <w:szCs w:val="24"/>
          </w:rPr>
          <w:t xml:space="preserve">6.46 </w:t>
        </w:r>
      </w:ins>
      <w:ins w:id="58" w:author="TDI" w:date="2015-08-05T06:54:00Z">
        <w:r w:rsidR="006D5B11" w:rsidRPr="00733A73">
          <w:rPr>
            <w:strike/>
            <w:sz w:val="24"/>
            <w:szCs w:val="24"/>
          </w:rPr>
          <w:t>years from reductions in case fatality rates from breast cancer (</w:t>
        </w:r>
      </w:ins>
      <w:ins w:id="59" w:author="TDI" w:date="2015-08-05T07:10:00Z">
        <w:r w:rsidR="00E702D5" w:rsidRPr="00733A73">
          <w:rPr>
            <w:strike/>
            <w:sz w:val="24"/>
            <w:szCs w:val="24"/>
          </w:rPr>
          <w:t>84</w:t>
        </w:r>
      </w:ins>
      <w:ins w:id="60" w:author="TDI" w:date="2015-08-05T06:54:00Z">
        <w:r w:rsidR="006D5B11" w:rsidRPr="00733A73">
          <w:rPr>
            <w:strike/>
            <w:sz w:val="24"/>
            <w:szCs w:val="24"/>
          </w:rPr>
          <w:t xml:space="preserve">%), </w:t>
        </w:r>
      </w:ins>
      <w:ins w:id="61" w:author="TDI" w:date="2015-08-05T07:11:00Z">
        <w:r w:rsidR="00E702D5" w:rsidRPr="00733A73">
          <w:rPr>
            <w:strike/>
            <w:sz w:val="24"/>
            <w:szCs w:val="24"/>
          </w:rPr>
          <w:t xml:space="preserve">0.03 </w:t>
        </w:r>
      </w:ins>
      <w:ins w:id="62" w:author="TDI" w:date="2015-08-05T06:54:00Z">
        <w:r w:rsidR="006D5B11" w:rsidRPr="00733A73">
          <w:rPr>
            <w:strike/>
            <w:sz w:val="24"/>
            <w:szCs w:val="24"/>
          </w:rPr>
          <w:t>years from the temporal shift to smaller sized tumors (</w:t>
        </w:r>
      </w:ins>
      <w:ins w:id="63" w:author="TDI" w:date="2015-08-05T07:10:00Z">
        <w:r w:rsidR="00E702D5" w:rsidRPr="00733A73">
          <w:rPr>
            <w:strike/>
            <w:sz w:val="24"/>
            <w:szCs w:val="24"/>
          </w:rPr>
          <w:t>3</w:t>
        </w:r>
      </w:ins>
      <w:ins w:id="64" w:author="TDI" w:date="2015-08-05T06:54:00Z">
        <w:r w:rsidR="006D5B11" w:rsidRPr="00733A73">
          <w:rPr>
            <w:strike/>
            <w:sz w:val="24"/>
            <w:szCs w:val="24"/>
          </w:rPr>
          <w:t xml:space="preserve">%), and </w:t>
        </w:r>
      </w:ins>
      <w:ins w:id="65" w:author="TDI" w:date="2015-08-05T07:11:00Z">
        <w:r w:rsidR="00E702D5" w:rsidRPr="00733A73">
          <w:rPr>
            <w:strike/>
            <w:sz w:val="24"/>
            <w:szCs w:val="24"/>
          </w:rPr>
          <w:t xml:space="preserve">1.02 </w:t>
        </w:r>
      </w:ins>
      <w:ins w:id="66" w:author="TDI" w:date="2015-08-05T06:54:00Z">
        <w:r w:rsidR="006D5B11" w:rsidRPr="00733A73">
          <w:rPr>
            <w:strike/>
            <w:sz w:val="24"/>
            <w:szCs w:val="24"/>
          </w:rPr>
          <w:t>years from reductions in case fatality rates from competing causes of death (</w:t>
        </w:r>
      </w:ins>
      <w:ins w:id="67" w:author="TDI" w:date="2015-08-05T07:11:00Z">
        <w:r w:rsidR="00E702D5" w:rsidRPr="00733A73">
          <w:rPr>
            <w:strike/>
            <w:sz w:val="24"/>
            <w:szCs w:val="24"/>
          </w:rPr>
          <w:t>13</w:t>
        </w:r>
      </w:ins>
      <w:ins w:id="68" w:author="TDI" w:date="2015-08-05T06:54:00Z">
        <w:r w:rsidR="006D5B11" w:rsidRPr="00733A73">
          <w:rPr>
            <w:strike/>
            <w:sz w:val="24"/>
            <w:szCs w:val="24"/>
          </w:rPr>
          <w:t>%</w:t>
        </w:r>
        <w:r w:rsidR="009E2A3D" w:rsidRPr="00733A73">
          <w:rPr>
            <w:strike/>
            <w:sz w:val="24"/>
            <w:szCs w:val="24"/>
          </w:rPr>
          <w:t>).</w:t>
        </w:r>
      </w:ins>
      <w:ins w:id="69" w:author="TDI" w:date="2015-08-05T07:04:00Z">
        <w:r w:rsidR="009E2A3D" w:rsidRPr="00733A73">
          <w:rPr>
            <w:strike/>
            <w:sz w:val="24"/>
            <w:szCs w:val="24"/>
          </w:rPr>
          <w:t xml:space="preserve">  </w:t>
        </w:r>
      </w:ins>
      <w:r w:rsidRPr="00733A73">
        <w:rPr>
          <w:strike/>
          <w:sz w:val="24"/>
          <w:szCs w:val="24"/>
        </w:rPr>
        <w:t xml:space="preserve">We also </w:t>
      </w:r>
      <w:r w:rsidR="0096522B" w:rsidRPr="0031128D">
        <w:rPr>
          <w:strike/>
          <w:sz w:val="24"/>
          <w:szCs w:val="24"/>
        </w:rPr>
        <w:t xml:space="preserve">independently </w:t>
      </w:r>
      <w:r w:rsidRPr="00BC4E45">
        <w:rPr>
          <w:strike/>
          <w:sz w:val="24"/>
          <w:szCs w:val="24"/>
        </w:rPr>
        <w:t>var</w:t>
      </w:r>
      <w:r w:rsidR="0096522B" w:rsidRPr="00733A73">
        <w:rPr>
          <w:strike/>
          <w:sz w:val="24"/>
          <w:szCs w:val="24"/>
          <w:rPrChange w:id="70" w:author="Samir Soneji" w:date="2015-08-05T16:24:00Z">
            <w:rPr>
              <w:strike/>
              <w:sz w:val="24"/>
              <w:szCs w:val="24"/>
            </w:rPr>
          </w:rPrChange>
        </w:rPr>
        <w:t>ied</w:t>
      </w:r>
      <w:r w:rsidRPr="00733A73">
        <w:rPr>
          <w:strike/>
          <w:sz w:val="24"/>
          <w:szCs w:val="24"/>
          <w:rPrChange w:id="71" w:author="Samir Soneji" w:date="2015-08-05T16:24:00Z">
            <w:rPr>
              <w:strike/>
              <w:sz w:val="24"/>
              <w:szCs w:val="24"/>
            </w:rPr>
          </w:rPrChange>
        </w:rPr>
        <w:t xml:space="preserve"> the overdiagnosis level for &lt;1cm tumors and 1-3cm (1-2cm and 2-</w:t>
      </w:r>
      <w:r w:rsidR="00D33B69" w:rsidRPr="00733A73">
        <w:rPr>
          <w:strike/>
          <w:sz w:val="24"/>
          <w:szCs w:val="24"/>
          <w:rPrChange w:id="72" w:author="Samir Soneji" w:date="2015-08-05T16:24:00Z">
            <w:rPr>
              <w:strike/>
              <w:sz w:val="24"/>
              <w:szCs w:val="24"/>
            </w:rPr>
          </w:rPrChange>
        </w:rPr>
        <w:t xml:space="preserve">3cm) tumors in </w:t>
      </w:r>
      <w:r w:rsidR="003B2A77" w:rsidRPr="00733A73">
        <w:rPr>
          <w:strike/>
          <w:sz w:val="24"/>
          <w:szCs w:val="24"/>
          <w:rPrChange w:id="73" w:author="Samir Soneji" w:date="2015-08-05T16:24:00Z">
            <w:rPr>
              <w:strike/>
              <w:sz w:val="24"/>
              <w:szCs w:val="24"/>
            </w:rPr>
          </w:rPrChange>
        </w:rPr>
        <w:t xml:space="preserve">Supplementary Materials </w:t>
      </w:r>
      <w:r w:rsidR="00D33B69" w:rsidRPr="00733A73">
        <w:rPr>
          <w:strike/>
          <w:sz w:val="24"/>
          <w:szCs w:val="24"/>
          <w:rPrChange w:id="74" w:author="Samir Soneji" w:date="2015-08-05T16:24:00Z">
            <w:rPr>
              <w:strike/>
              <w:sz w:val="24"/>
              <w:szCs w:val="24"/>
            </w:rPr>
          </w:rPrChange>
        </w:rPr>
        <w:t>Figure 1</w:t>
      </w:r>
      <w:r w:rsidRPr="00733A73">
        <w:rPr>
          <w:strike/>
          <w:sz w:val="24"/>
          <w:szCs w:val="24"/>
          <w:rPrChange w:id="75" w:author="Samir Soneji" w:date="2015-08-05T16:24:00Z">
            <w:rPr>
              <w:strike/>
              <w:sz w:val="24"/>
              <w:szCs w:val="24"/>
            </w:rPr>
          </w:rPrChange>
        </w:rPr>
        <w:t xml:space="preserve"> and reach</w:t>
      </w:r>
      <w:r w:rsidR="0096522B" w:rsidRPr="00733A73">
        <w:rPr>
          <w:strike/>
          <w:sz w:val="24"/>
          <w:szCs w:val="24"/>
          <w:rPrChange w:id="76" w:author="Samir Soneji" w:date="2015-08-05T16:24:00Z">
            <w:rPr>
              <w:strike/>
              <w:sz w:val="24"/>
              <w:szCs w:val="24"/>
            </w:rPr>
          </w:rPrChange>
        </w:rPr>
        <w:t>ed</w:t>
      </w:r>
      <w:r w:rsidRPr="00733A73">
        <w:rPr>
          <w:strike/>
          <w:sz w:val="24"/>
          <w:szCs w:val="24"/>
          <w:rPrChange w:id="77" w:author="Samir Soneji" w:date="2015-08-05T16:24:00Z">
            <w:rPr>
              <w:strike/>
              <w:sz w:val="24"/>
              <w:szCs w:val="24"/>
            </w:rPr>
          </w:rPrChange>
        </w:rPr>
        <w:t xml:space="preserve"> nearly identical substantive conclusions on the relative contribution of the three constituent components to </w:t>
      </w:r>
      <w:r w:rsidR="0096522B" w:rsidRPr="00733A73">
        <w:rPr>
          <w:strike/>
          <w:sz w:val="24"/>
          <w:szCs w:val="24"/>
          <w:rPrChange w:id="78" w:author="Samir Soneji" w:date="2015-08-05T16:24:00Z">
            <w:rPr>
              <w:strike/>
              <w:sz w:val="24"/>
              <w:szCs w:val="24"/>
            </w:rPr>
          </w:rPrChange>
        </w:rPr>
        <w:t xml:space="preserve">the </w:t>
      </w:r>
      <w:r w:rsidRPr="00733A73">
        <w:rPr>
          <w:strike/>
          <w:sz w:val="24"/>
          <w:szCs w:val="24"/>
          <w:rPrChange w:id="79" w:author="Samir Soneji" w:date="2015-08-05T16:24:00Z">
            <w:rPr>
              <w:strike/>
              <w:sz w:val="24"/>
              <w:szCs w:val="24"/>
            </w:rPr>
          </w:rPrChange>
        </w:rPr>
        <w:t>gain in life expectancy.</w:t>
      </w:r>
    </w:p>
    <w:p w14:paraId="67208C8F" w14:textId="77777777" w:rsidR="00D50A70" w:rsidRDefault="00D50A70" w:rsidP="008D20E9">
      <w:pPr>
        <w:pStyle w:val="Normal1"/>
        <w:spacing w:line="480" w:lineRule="auto"/>
        <w:rPr>
          <w:sz w:val="24"/>
          <w:szCs w:val="24"/>
        </w:rPr>
      </w:pPr>
    </w:p>
    <w:p w14:paraId="66BD2D9B" w14:textId="77777777" w:rsidR="008D20E9" w:rsidRDefault="008D20E9" w:rsidP="008D20E9">
      <w:pPr>
        <w:pStyle w:val="Normal1"/>
        <w:spacing w:line="480" w:lineRule="auto"/>
        <w:rPr>
          <w:b/>
          <w:sz w:val="24"/>
          <w:szCs w:val="24"/>
        </w:rPr>
      </w:pPr>
      <w:r w:rsidRPr="008D20E9">
        <w:rPr>
          <w:b/>
          <w:sz w:val="24"/>
          <w:szCs w:val="24"/>
        </w:rPr>
        <w:t xml:space="preserve">4. </w:t>
      </w:r>
      <w:commentRangeStart w:id="80"/>
      <w:r w:rsidRPr="008D20E9">
        <w:rPr>
          <w:b/>
          <w:sz w:val="24"/>
          <w:szCs w:val="24"/>
        </w:rPr>
        <w:t>Discussion</w:t>
      </w:r>
      <w:commentRangeEnd w:id="80"/>
      <w:r w:rsidR="006A21AC">
        <w:rPr>
          <w:rStyle w:val="CommentReference"/>
        </w:rPr>
        <w:commentReference w:id="80"/>
      </w:r>
    </w:p>
    <w:p w14:paraId="028B741F" w14:textId="77777777" w:rsidR="008D20E9" w:rsidRPr="00A01F87" w:rsidRDefault="00CE2F4E" w:rsidP="008D20E9">
      <w:pPr>
        <w:pStyle w:val="Normal1"/>
        <w:spacing w:line="480" w:lineRule="auto"/>
        <w:ind w:firstLine="720"/>
        <w:rPr>
          <w:sz w:val="24"/>
          <w:szCs w:val="24"/>
        </w:rPr>
      </w:pPr>
      <w:r w:rsidRPr="00CE2F4E">
        <w:rPr>
          <w:sz w:val="24"/>
          <w:szCs w:val="24"/>
        </w:rPr>
        <w:lastRenderedPageBreak/>
        <w:t>Our analysis quantifies the contribution of earlier detection, advancements in breast cancer treatment, and advancements in the treatment of other diseases on the gain in life expectancy of US breast cancer patients.</w:t>
      </w:r>
      <w:r>
        <w:rPr>
          <w:sz w:val="24"/>
          <w:szCs w:val="24"/>
        </w:rPr>
        <w:t xml:space="preserve">  </w:t>
      </w:r>
      <w:r w:rsidR="008D20E9" w:rsidRPr="00A01F87">
        <w:rPr>
          <w:sz w:val="24"/>
          <w:szCs w:val="24"/>
        </w:rPr>
        <w:t xml:space="preserve">We show that the majority, 63%, of </w:t>
      </w:r>
      <w:r w:rsidR="0096522B">
        <w:rPr>
          <w:sz w:val="24"/>
          <w:szCs w:val="24"/>
        </w:rPr>
        <w:t xml:space="preserve">the </w:t>
      </w:r>
      <w:r w:rsidR="008D20E9"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008D20E9"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008D20E9"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3AF27073" w14:textId="31722A55" w:rsidR="008D20E9" w:rsidRPr="00A01F87" w:rsidRDefault="008D20E9" w:rsidP="008D20E9">
      <w:pPr>
        <w:pStyle w:val="Normal1"/>
        <w:spacing w:line="480" w:lineRule="auto"/>
        <w:rPr>
          <w:sz w:val="24"/>
          <w:szCs w:val="24"/>
        </w:rPr>
      </w:pPr>
      <w:r w:rsidRPr="00A01F87">
        <w:rPr>
          <w:sz w:val="24"/>
          <w:szCs w:val="24"/>
        </w:rPr>
        <w:tab/>
        <w:t>Our study adds to a growing body of research on the contribution of detection and treatment on improvements in breast cancer outcome</w:t>
      </w:r>
      <w:r w:rsidRPr="00A01F87">
        <w:rPr>
          <w:color w:val="auto"/>
          <w:sz w:val="24"/>
          <w:szCs w:val="24"/>
        </w:rPr>
        <w:t>s.</w:t>
      </w:r>
      <w:ins w:id="82" w:author="Samir Soneji" w:date="2015-08-05T16:31:00Z">
        <w:r w:rsidR="0031128D">
          <w:rPr>
            <w:color w:val="auto"/>
            <w:sz w:val="24"/>
            <w:szCs w:val="24"/>
          </w:rPr>
          <w:fldChar w:fldCharType="begin"/>
        </w:r>
        <w:r w:rsidR="0031128D">
          <w:rPr>
            <w:color w:val="auto"/>
            <w:sz w:val="24"/>
            <w:szCs w:val="24"/>
          </w:rPr>
          <w:instrText xml:space="preserve"> ADDIN ZOTERO_ITEM CSL_CITATION {"citationID":"1g326n2pm","properties":{"formattedCitation":"{\\rtf \\super 18\\nosupersub{}}","plainCitation":"18"},"citationItems":[{"id":1618,"uris":["http://zotero.org/users/39665/items/HZRMZEDK"],"uri":["http://zotero.org/users/39665/items/HZRMZEDK"],"itemData":{"id":1618,"type":"article-journal","title":"Effect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ins>
      <w:r w:rsidR="0031128D">
        <w:rPr>
          <w:color w:val="auto"/>
          <w:sz w:val="24"/>
          <w:szCs w:val="24"/>
        </w:rPr>
        <w:fldChar w:fldCharType="separate"/>
      </w:r>
      <w:ins w:id="83" w:author="Samir Soneji" w:date="2015-08-05T16:31:00Z">
        <w:r w:rsidR="0031128D" w:rsidRPr="0031128D">
          <w:rPr>
            <w:color w:val="auto"/>
            <w:sz w:val="24"/>
            <w:szCs w:val="24"/>
            <w:vertAlign w:val="superscript"/>
          </w:rPr>
          <w:t>18</w:t>
        </w:r>
        <w:r w:rsidR="0031128D">
          <w:rPr>
            <w:color w:val="auto"/>
            <w:sz w:val="24"/>
            <w:szCs w:val="24"/>
          </w:rPr>
          <w:fldChar w:fldCharType="end"/>
        </w:r>
      </w:ins>
      <w:r w:rsidRPr="00A01F87">
        <w:rPr>
          <w:color w:val="auto"/>
          <w:sz w:val="24"/>
          <w:szCs w:val="24"/>
        </w:rPr>
        <w:t xml:space="preserve">  For example, Sun et al. (2010) estimated earlier detection contributed </w:t>
      </w:r>
      <w:r w:rsidR="0096522B">
        <w:rPr>
          <w:color w:val="auto"/>
          <w:sz w:val="24"/>
          <w:szCs w:val="24"/>
        </w:rPr>
        <w:t>17</w:t>
      </w:r>
      <w:r w:rsidRPr="00A01F87">
        <w:rPr>
          <w:color w:val="auto"/>
          <w:sz w:val="24"/>
          <w:szCs w:val="24"/>
        </w:rPr>
        <w:t xml:space="preserve">% of the 3.6-year gain in 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BC4E45">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BC4E45">
        <w:rPr>
          <w:rFonts w:ascii="Libian SC Regular" w:hAnsi="Libian SC Regular" w:cs="Libian SC Regular"/>
          <w:color w:val="auto"/>
          <w:sz w:val="24"/>
          <w:szCs w:val="24"/>
        </w:rPr>
        <w:instrText></w:instrText>
      </w:r>
      <w:r w:rsidR="00BC4E45">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r w:rsidRPr="00A01F87">
        <w:rPr>
          <w:color w:val="auto"/>
          <w:sz w:val="24"/>
          <w:szCs w:val="24"/>
        </w:rPr>
        <w:t xml:space="preserve">  We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7A504C">
        <w:rPr>
          <w:color w:val="auto"/>
          <w:sz w:val="24"/>
          <w:szCs w:val="24"/>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r w:rsidRPr="00A01F87">
        <w:rPr>
          <w:color w:val="auto"/>
          <w:sz w:val="24"/>
          <w:szCs w:val="24"/>
        </w:rPr>
        <w:t xml:space="preserve">  During this same time period, our estimate of the </w:t>
      </w:r>
      <w:r w:rsidRPr="00A01F87">
        <w:rPr>
          <w:color w:val="auto"/>
          <w:sz w:val="24"/>
          <w:szCs w:val="24"/>
        </w:rPr>
        <w:lastRenderedPageBreak/>
        <w:t xml:space="preserve">contribution of earlier detection (24%), fell on the lower end </w:t>
      </w:r>
      <w:r w:rsidR="00666E0B">
        <w:rPr>
          <w:color w:val="auto"/>
          <w:sz w:val="24"/>
          <w:szCs w:val="24"/>
        </w:rPr>
        <w:t xml:space="preserve">of </w:t>
      </w:r>
      <w:r w:rsidRPr="00A01F87">
        <w:rPr>
          <w:color w:val="auto"/>
          <w:sz w:val="24"/>
          <w:szCs w:val="24"/>
        </w:rPr>
        <w:t xml:space="preserve">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ins w:id="84" w:author="Samir Soneji" w:date="2015-08-05T16:46:00Z">
        <w:r w:rsidR="00BC4E45">
          <w:rPr>
            <w:color w:val="auto"/>
            <w:sz w:val="24"/>
            <w:szCs w:val="24"/>
          </w:rPr>
          <w:t xml:space="preserve">  </w:t>
        </w:r>
        <w:r w:rsidR="00BC4E45" w:rsidRPr="00BC4E45">
          <w:rPr>
            <w:color w:val="auto"/>
            <w:sz w:val="24"/>
            <w:szCs w:val="24"/>
            <w:highlight w:val="yellow"/>
          </w:rPr>
          <w:t xml:space="preserve">Our results contrast </w:t>
        </w:r>
      </w:ins>
      <w:ins w:id="85" w:author="Samir Soneji" w:date="2015-08-05T16:47:00Z">
        <w:r w:rsidR="00BC4E45" w:rsidRPr="00BC4E45">
          <w:rPr>
            <w:color w:val="auto"/>
            <w:sz w:val="24"/>
            <w:szCs w:val="24"/>
            <w:highlight w:val="yellow"/>
          </w:rPr>
          <w:t xml:space="preserve">with a </w:t>
        </w:r>
      </w:ins>
      <w:ins w:id="86" w:author="Samir Soneji" w:date="2015-08-05T16:46:00Z">
        <w:r w:rsidR="00BC4E45" w:rsidRPr="00BC4E45">
          <w:rPr>
            <w:color w:val="auto"/>
            <w:sz w:val="24"/>
            <w:szCs w:val="24"/>
            <w:highlight w:val="yellow"/>
          </w:rPr>
          <w:t>recent ecological study of US counties, which concluded screening was not associated with reductions in breast cancer mortality</w:t>
        </w:r>
      </w:ins>
      <w:ins w:id="87" w:author="Samir Soneji" w:date="2015-08-05T16:47:00Z">
        <w:r w:rsidR="00BC4E45" w:rsidRPr="00BC4E45">
          <w:rPr>
            <w:color w:val="auto"/>
            <w:sz w:val="24"/>
            <w:szCs w:val="24"/>
            <w:highlight w:val="yellow"/>
          </w:rPr>
          <w:t xml:space="preserve"> nor, consequently, with the gain in life expectancy</w:t>
        </w:r>
      </w:ins>
      <w:ins w:id="88" w:author="Samir Soneji" w:date="2015-08-05T16:46:00Z">
        <w:r w:rsidR="00BC4E45" w:rsidRPr="00BC4E45">
          <w:rPr>
            <w:color w:val="auto"/>
            <w:sz w:val="24"/>
            <w:szCs w:val="24"/>
            <w:highlight w:val="yellow"/>
          </w:rPr>
          <w:t>.</w:t>
        </w:r>
      </w:ins>
      <w:ins w:id="89" w:author="Samir Soneji" w:date="2015-08-05T16:48:00Z">
        <w:r w:rsidR="00BC4E45" w:rsidRPr="00BC4E45">
          <w:rPr>
            <w:color w:val="auto"/>
            <w:sz w:val="24"/>
            <w:szCs w:val="24"/>
            <w:highlight w:val="yellow"/>
          </w:rPr>
          <w:fldChar w:fldCharType="begin"/>
        </w:r>
      </w:ins>
      <w:ins w:id="90" w:author="Samir Soneji" w:date="2015-08-05T16:50:00Z">
        <w:r w:rsidR="00BC4E45">
          <w:rPr>
            <w:color w:val="auto"/>
            <w:sz w:val="24"/>
            <w:szCs w:val="24"/>
            <w:highlight w:val="yellow"/>
          </w:rPr>
          <w:instrText xml:space="preserve"> ADDIN ZOTERO_ITEM CSL_CITATION {"citationID":"1vbqo36eui","properties":{"formattedCitation":"{\\rtf \\super 20\\nosupersub{}}","plainCitation":"20"},"citationItems":[{"id":6645,"uris":["http://zotero.org/users/39665/items/9IEKHN48"],"uri":["http://zotero.org/users/39665/items/9IEKHN48"],"itemData":{"id":6645,"type":"article-journal","title":"Breast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R"}],"issued":{"date-parts":[["2015",7,6]]},"accessed":{"date-parts":[["2015",8,5]]}}}],"schema":"https://github.com/citation-style-language/schema/raw/master/csl-citation.json"} </w:instrText>
        </w:r>
      </w:ins>
      <w:r w:rsidR="00BC4E45" w:rsidRPr="00BC4E45">
        <w:rPr>
          <w:color w:val="auto"/>
          <w:sz w:val="24"/>
          <w:szCs w:val="24"/>
          <w:highlight w:val="yellow"/>
        </w:rPr>
        <w:fldChar w:fldCharType="separate"/>
      </w:r>
      <w:ins w:id="91" w:author="Samir Soneji" w:date="2015-08-05T16:49:00Z">
        <w:r w:rsidR="00BC4E45" w:rsidRPr="00BC4E45">
          <w:rPr>
            <w:color w:val="auto"/>
            <w:sz w:val="24"/>
            <w:szCs w:val="24"/>
            <w:highlight w:val="yellow"/>
            <w:vertAlign w:val="superscript"/>
          </w:rPr>
          <w:t>20</w:t>
        </w:r>
      </w:ins>
      <w:ins w:id="92" w:author="Samir Soneji" w:date="2015-08-05T16:48:00Z">
        <w:r w:rsidR="00BC4E45" w:rsidRPr="00BC4E45">
          <w:rPr>
            <w:color w:val="auto"/>
            <w:sz w:val="24"/>
            <w:szCs w:val="24"/>
            <w:highlight w:val="yellow"/>
          </w:rPr>
          <w:fldChar w:fldCharType="end"/>
        </w:r>
      </w:ins>
      <w:ins w:id="93" w:author="Samir Soneji" w:date="2015-08-05T16:46:00Z">
        <w:r w:rsidR="00BC4E45" w:rsidRPr="00BC4E45">
          <w:rPr>
            <w:color w:val="auto"/>
            <w:sz w:val="24"/>
            <w:szCs w:val="24"/>
            <w:highlight w:val="yellow"/>
          </w:rPr>
          <w:t xml:space="preserve">  Even at </w:t>
        </w:r>
      </w:ins>
      <w:ins w:id="94" w:author="Samir Soneji" w:date="2015-08-05T16:48:00Z">
        <w:r w:rsidR="00BC4E45" w:rsidRPr="00BC4E45">
          <w:rPr>
            <w:color w:val="auto"/>
            <w:sz w:val="24"/>
            <w:szCs w:val="24"/>
            <w:highlight w:val="yellow"/>
          </w:rPr>
          <w:t>the most conservative and highest levels of overdiagnosis, we find earlier detection contributed 10% of the gain in life expectancy.</w:t>
        </w:r>
      </w:ins>
    </w:p>
    <w:p w14:paraId="01D0C58C" w14:textId="68956BB7"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BC4E45">
        <w:rPr>
          <w:sz w:val="24"/>
          <w:szCs w:val="24"/>
        </w:rPr>
        <w:instrText xml:space="preserve"> ADDIN ZOTERO_ITEM CSL_CITATION {"citationID":"invmtk1ug","properties":{"formattedCitation":"{\\rtf \\super 2,21\\nosupersub{}}","plainCitation":"2,21"},"citationItems":[{"id":412,"uris":["http://zotero.org/users/39665/items/5RPQBIXI"],"uri":["http://zotero.org/users/39665/items/5RPQBIXI"],"itemData":{"id":412,"type":"article-journal","title":"Is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A01F87">
        <w:rPr>
          <w:sz w:val="24"/>
          <w:szCs w:val="24"/>
        </w:rPr>
        <w:fldChar w:fldCharType="separate"/>
      </w:r>
      <w:ins w:id="95" w:author="Samir Soneji" w:date="2015-08-05T16:49:00Z">
        <w:r w:rsidR="00BC4E45" w:rsidRPr="00BC4E45">
          <w:rPr>
            <w:sz w:val="24"/>
            <w:szCs w:val="24"/>
            <w:vertAlign w:val="superscript"/>
          </w:rPr>
          <w:t>2,21</w:t>
        </w:r>
      </w:ins>
      <w:r w:rsidR="00B91CFC" w:rsidRPr="00A01F87">
        <w:rPr>
          <w:sz w:val="24"/>
          <w:szCs w:val="24"/>
        </w:rPr>
        <w:fldChar w:fldCharType="end"/>
      </w:r>
      <w:r w:rsidRPr="00A01F87">
        <w:rPr>
          <w:sz w:val="24"/>
          <w:szCs w:val="24"/>
        </w:rPr>
        <w:t xml:space="preserve">  </w:t>
      </w:r>
      <w:r w:rsidR="003E27F5">
        <w:rPr>
          <w:sz w:val="24"/>
          <w:szCs w:val="24"/>
        </w:rPr>
        <w:t>Our estimate of the benefit of screening among 40-49 year olds, which is based on the actual mortality experience of breast cancer patients, is higher than most previous estimates.</w:t>
      </w:r>
      <w:r w:rsidR="001F50E7">
        <w:rPr>
          <w:sz w:val="24"/>
          <w:szCs w:val="24"/>
        </w:rPr>
        <w:fldChar w:fldCharType="begin"/>
      </w:r>
      <w:r w:rsidR="00BC4E45">
        <w:rPr>
          <w:sz w:val="24"/>
          <w:szCs w:val="24"/>
        </w:rPr>
        <w:instrText xml:space="preserve"> ADDIN ZOTERO_ITEM CSL_CITATION {"citationID":"6umrjrgsu","properties":{"formattedCitation":"{\\rtf \\super 22\\uc0\\u8211{}24\\nosupersub{}}","plainCitation":"22–24"},"citationItems":[{"id":6707,"uris":["http://zotero.org/users/39665/items/RP7D22KF"],"uri":["http://zotero.org/users/39665/items/RP7D22KF"],"itemData":{"id":6707,"type":"article-journal","title":"Effect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Pr>
          <w:sz w:val="24"/>
          <w:szCs w:val="24"/>
        </w:rPr>
        <w:fldChar w:fldCharType="separate"/>
      </w:r>
      <w:ins w:id="96" w:author="Samir Soneji" w:date="2015-08-05T16:49:00Z">
        <w:r w:rsidR="00BC4E45" w:rsidRPr="00BC4E45">
          <w:rPr>
            <w:sz w:val="24"/>
            <w:szCs w:val="24"/>
            <w:vertAlign w:val="superscript"/>
          </w:rPr>
          <w:t>22–24</w:t>
        </w:r>
      </w:ins>
      <w:r w:rsidR="001F50E7">
        <w:rPr>
          <w:sz w:val="24"/>
          <w:szCs w:val="24"/>
        </w:rPr>
        <w:fldChar w:fldCharType="end"/>
      </w:r>
      <w:r w:rsidR="003E27F5">
        <w:rPr>
          <w:sz w:val="24"/>
          <w:szCs w:val="24"/>
        </w:rPr>
        <w:t xml:space="preserve">  </w:t>
      </w:r>
      <w:r w:rsidRPr="00A01F87">
        <w:rPr>
          <w:sz w:val="24"/>
          <w:szCs w:val="24"/>
        </w:rPr>
        <w:t>We conclude that earlier detection among 40-49 year olds contributed 0.56 of the 10.94</w:t>
      </w:r>
      <w:r w:rsidR="0096522B">
        <w:rPr>
          <w:sz w:val="24"/>
          <w:szCs w:val="24"/>
        </w:rPr>
        <w:t>-</w:t>
      </w:r>
      <w:r w:rsidRPr="00A01F87">
        <w:rPr>
          <w:sz w:val="24"/>
          <w:szCs w:val="24"/>
        </w:rPr>
        <w:t>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BC4E45">
        <w:rPr>
          <w:sz w:val="24"/>
          <w:szCs w:val="24"/>
        </w:rPr>
        <w:instrText xml:space="preserve"> ADDIN ZOTERO_ITEM CSL_CITATION {"citationID":"1d19nc0slr","properties":{"formattedCitation":"{\\rtf \\super 25\\nosupersub{}}","plainCitation":"25"},"citationItems":[{"id":6498,"uris":["http://zotero.org/users/39665/items/V3RP97NT"],"uri":["http://zotero.org/users/39665/items/V3RP97NT"],"itemData":{"id":6498,"type":"article-journal","title":"Calibration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A01F87">
        <w:rPr>
          <w:sz w:val="24"/>
          <w:szCs w:val="24"/>
        </w:rPr>
        <w:fldChar w:fldCharType="separate"/>
      </w:r>
      <w:ins w:id="97" w:author="Samir Soneji" w:date="2015-08-05T16:49:00Z">
        <w:r w:rsidR="00BC4E45" w:rsidRPr="00BC4E45">
          <w:rPr>
            <w:sz w:val="24"/>
            <w:szCs w:val="24"/>
            <w:vertAlign w:val="superscript"/>
          </w:rPr>
          <w:t>25</w:t>
        </w:r>
      </w:ins>
      <w:r w:rsidR="00B91CFC" w:rsidRPr="00A01F87">
        <w:rPr>
          <w:sz w:val="24"/>
          <w:szCs w:val="24"/>
        </w:rPr>
        <w:fldChar w:fldCharType="end"/>
      </w:r>
      <w:r w:rsidRPr="00A01F87">
        <w:rPr>
          <w:sz w:val="24"/>
          <w:szCs w:val="24"/>
        </w:rPr>
        <w:t xml:space="preserve">  The efficacy demonstrated in randomized trials may not translate to the same level of effectiveness in actual </w:t>
      </w:r>
      <w:r w:rsidRPr="00A01F87">
        <w:rPr>
          <w:sz w:val="24"/>
          <w:szCs w:val="24"/>
        </w:rPr>
        <w:lastRenderedPageBreak/>
        <w:t>populations because of limited external validity. And cross-national studies are ecological in nature and based on comparisons of whether women were offered screening rather than actually screened.</w:t>
      </w:r>
    </w:p>
    <w:p w14:paraId="41374734" w14:textId="601E206D"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BC4E45">
        <w:rPr>
          <w:sz w:val="24"/>
          <w:szCs w:val="24"/>
        </w:rPr>
        <w:instrText xml:space="preserve"> ADDIN ZOTERO_ITEM CSL_CITATION {"citationID":"fT2JQqP1","properties":{"formattedCitation":"{\\rtf \\super 26,27\\nosupersub{}}","plainCitation":"26,27"},"citationItems":[{"id":6548,"uris":["http://zotero.org/users/39665/items/52QZTNJB"],"uri":["http://zotero.org/users/39665/items/52QZTNJB"],"itemData":{"id":6548,"type":"article-journal","title":"Consensus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ins w:id="98" w:author="Samir Soneji" w:date="2015-08-05T16:49:00Z">
        <w:r w:rsidR="00BC4E45" w:rsidRPr="00BC4E45">
          <w:rPr>
            <w:sz w:val="24"/>
            <w:szCs w:val="24"/>
            <w:vertAlign w:val="superscript"/>
          </w:rPr>
          <w:t>26,27</w:t>
        </w:r>
      </w:ins>
      <w:r w:rsidR="008D387C" w:rsidRPr="00A01F87">
        <w:rPr>
          <w:sz w:val="24"/>
          <w:szCs w:val="24"/>
        </w:rPr>
        <w:fldChar w:fldCharType="end"/>
      </w:r>
      <w:r w:rsidR="000549FB" w:rsidRPr="00A01F87">
        <w:rPr>
          <w:sz w:val="24"/>
          <w:szCs w:val="24"/>
        </w:rPr>
        <w:t xml:space="preserve">  Additionally</w:t>
      </w:r>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BC4E45">
        <w:rPr>
          <w:sz w:val="24"/>
          <w:szCs w:val="24"/>
        </w:rPr>
        <w:instrText xml:space="preserve"> ADDIN ZOTERO_ITEM CSL_CITATION {"citationID":"2f5bdmpeb6","properties":{"formattedCitation":"{\\rtf \\super 28\\nosupersub{}}","plainCitation":"28"},"citationItems":[{"id":6438,"uris":["http://zotero.org/users/39665/items/953BG4FZ"],"uri":["http://zotero.org/users/39665/items/953BG4FZ"],"itemData":{"id":6438,"type":"article-journal","title":"Combination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474B87" w:rsidRPr="00A01F87">
        <w:rPr>
          <w:sz w:val="24"/>
          <w:szCs w:val="24"/>
        </w:rPr>
        <w:fldChar w:fldCharType="separate"/>
      </w:r>
      <w:ins w:id="99" w:author="Samir Soneji" w:date="2015-08-05T16:49:00Z">
        <w:r w:rsidR="00BC4E45" w:rsidRPr="00BC4E45">
          <w:rPr>
            <w:sz w:val="24"/>
            <w:szCs w:val="24"/>
            <w:vertAlign w:val="superscript"/>
          </w:rPr>
          <w:t>28</w:t>
        </w:r>
      </w:ins>
      <w:r w:rsidR="00474B87" w:rsidRPr="00A01F87">
        <w:rPr>
          <w:sz w:val="24"/>
          <w:szCs w:val="24"/>
        </w:rPr>
        <w:fldChar w:fldCharType="end"/>
      </w:r>
      <w:r w:rsidR="00474B87" w:rsidRPr="00A01F87">
        <w:rPr>
          <w:sz w:val="24"/>
          <w:szCs w:val="24"/>
        </w:rPr>
        <w:t xml:space="preserve"> </w:t>
      </w:r>
    </w:p>
    <w:p w14:paraId="00B36A57" w14:textId="1FF7551F"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BC4E45">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A01F87">
        <w:rPr>
          <w:sz w:val="24"/>
          <w:szCs w:val="24"/>
        </w:rPr>
        <w:fldChar w:fldCharType="separate"/>
      </w:r>
      <w:ins w:id="100" w:author="Samir Soneji" w:date="2015-08-05T16:49:00Z">
        <w:r w:rsidR="00BC4E45" w:rsidRPr="00BC4E45">
          <w:rPr>
            <w:sz w:val="24"/>
            <w:szCs w:val="24"/>
            <w:vertAlign w:val="superscript"/>
          </w:rPr>
          <w:t>29,30</w:t>
        </w:r>
      </w:ins>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BC4E45">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A01F87">
        <w:rPr>
          <w:sz w:val="24"/>
          <w:szCs w:val="24"/>
        </w:rPr>
        <w:fldChar w:fldCharType="separate"/>
      </w:r>
      <w:ins w:id="101" w:author="Samir Soneji" w:date="2015-08-05T16:49:00Z">
        <w:r w:rsidR="00BC4E45" w:rsidRPr="00BC4E45">
          <w:rPr>
            <w:sz w:val="24"/>
            <w:szCs w:val="24"/>
            <w:vertAlign w:val="superscript"/>
          </w:rPr>
          <w:t>31</w:t>
        </w:r>
      </w:ins>
      <w:r w:rsidR="00987C4E" w:rsidRPr="00A01F87">
        <w:rPr>
          <w:sz w:val="24"/>
          <w:szCs w:val="24"/>
        </w:rPr>
        <w:fldChar w:fldCharType="end"/>
      </w:r>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7E034AEB" w14:textId="2CEAE892"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w:t>
      </w:r>
      <w:r w:rsidRPr="00A01F87">
        <w:rPr>
          <w:sz w:val="24"/>
          <w:szCs w:val="24"/>
        </w:rPr>
        <w:lastRenderedPageBreak/>
        <w:t xml:space="preserve">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BC4E45">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ins w:id="102" w:author="Samir Soneji" w:date="2015-08-05T16:49:00Z">
        <w:r w:rsidR="00BC4E45" w:rsidRPr="00BC4E45">
          <w:rPr>
            <w:sz w:val="24"/>
            <w:szCs w:val="24"/>
            <w:vertAlign w:val="superscript"/>
          </w:rPr>
          <w:t>32,33</w:t>
        </w:r>
      </w:ins>
      <w:r w:rsidR="00987C4E" w:rsidRPr="00A01F87">
        <w:rPr>
          <w:sz w:val="24"/>
          <w:szCs w:val="24"/>
        </w:rPr>
        <w:fldChar w:fldCharType="end"/>
      </w:r>
      <w:r w:rsidRPr="00A01F87">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BC4E45">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ins w:id="103" w:author="Samir Soneji" w:date="2015-08-05T16:49:00Z">
        <w:r w:rsidR="00BC4E45" w:rsidRPr="00BC4E45">
          <w:rPr>
            <w:sz w:val="24"/>
            <w:szCs w:val="24"/>
            <w:vertAlign w:val="superscript"/>
          </w:rPr>
          <w:t>34</w:t>
        </w:r>
      </w:ins>
      <w:r w:rsidR="00987C4E" w:rsidRPr="00A01F87">
        <w:rPr>
          <w:sz w:val="24"/>
          <w:szCs w:val="24"/>
        </w:rPr>
        <w:fldChar w:fldCharType="end"/>
      </w:r>
      <w:r w:rsidRPr="00A01F87">
        <w:rPr>
          <w:sz w:val="24"/>
          <w:szCs w:val="24"/>
        </w:rPr>
        <w:t xml:space="preserve">  Additionally, breast cancer mortality patterns in the SEER registries are highly representative of national breast cancer mortality patterns.</w:t>
      </w:r>
      <w:r w:rsidR="00987C4E" w:rsidRPr="00A01F87">
        <w:rPr>
          <w:sz w:val="24"/>
          <w:szCs w:val="24"/>
        </w:rPr>
        <w:fldChar w:fldCharType="begin"/>
      </w:r>
      <w:r w:rsidR="00BC4E45">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A01F87">
        <w:rPr>
          <w:sz w:val="24"/>
          <w:szCs w:val="24"/>
        </w:rPr>
        <w:fldChar w:fldCharType="separate"/>
      </w:r>
      <w:ins w:id="104" w:author="Samir Soneji" w:date="2015-08-05T16:49:00Z">
        <w:r w:rsidR="00BC4E45" w:rsidRPr="00BC4E45">
          <w:rPr>
            <w:sz w:val="24"/>
            <w:szCs w:val="24"/>
            <w:vertAlign w:val="superscript"/>
          </w:rPr>
          <w:t>35</w:t>
        </w:r>
      </w:ins>
      <w:r w:rsidR="00987C4E" w:rsidRPr="00A01F87">
        <w:rPr>
          <w:sz w:val="24"/>
          <w:szCs w:val="24"/>
        </w:rPr>
        <w:fldChar w:fldCharType="end"/>
      </w:r>
      <w:r w:rsidRPr="00A01F87">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085B7C">
        <w:rPr>
          <w:sz w:val="24"/>
          <w:szCs w:val="24"/>
        </w:rPr>
        <w:t>Supplementary</w:t>
      </w:r>
      <w:r w:rsidRPr="00A01F87">
        <w:rPr>
          <w:sz w:val="24"/>
          <w:szCs w:val="24"/>
        </w:rPr>
        <w:t xml:space="preserve"> </w:t>
      </w:r>
      <w:r w:rsidR="00666E0B">
        <w:rPr>
          <w:sz w:val="24"/>
          <w:szCs w:val="24"/>
        </w:rPr>
        <w:t>Material</w:t>
      </w:r>
      <w:r w:rsidR="00085B7C">
        <w:rPr>
          <w:sz w:val="24"/>
          <w:szCs w:val="24"/>
        </w:rPr>
        <w:t>s</w:t>
      </w:r>
      <w:r w:rsidR="00666E0B">
        <w:rPr>
          <w:sz w:val="24"/>
          <w:szCs w:val="24"/>
        </w:rPr>
        <w:t>, Section I</w:t>
      </w:r>
      <w:r w:rsidRPr="00A01F87">
        <w:rPr>
          <w:sz w:val="24"/>
          <w:szCs w:val="24"/>
        </w:rPr>
        <w:t xml:space="preserve">). </w:t>
      </w:r>
    </w:p>
    <w:p w14:paraId="5F5E05DE"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 xml:space="preserve">value of mammography screening by quantifying the </w:t>
      </w:r>
      <w:r w:rsidR="003B2A77">
        <w:rPr>
          <w:sz w:val="24"/>
          <w:szCs w:val="24"/>
        </w:rPr>
        <w:t xml:space="preserve">realized </w:t>
      </w:r>
      <w:r w:rsidR="00B53691" w:rsidRPr="00A01F87">
        <w:rPr>
          <w:sz w:val="24"/>
          <w:szCs w:val="24"/>
        </w:rPr>
        <w:t>benefit of earlier detection against which its potential harms can be measured.</w:t>
      </w:r>
    </w:p>
    <w:p w14:paraId="3513FBA0" w14:textId="77777777" w:rsidR="000549FB" w:rsidRDefault="000549FB">
      <w:pPr>
        <w:rPr>
          <w:b/>
          <w:sz w:val="24"/>
          <w:szCs w:val="24"/>
        </w:rPr>
      </w:pPr>
      <w:r>
        <w:rPr>
          <w:b/>
          <w:sz w:val="24"/>
          <w:szCs w:val="24"/>
        </w:rPr>
        <w:br w:type="page"/>
      </w:r>
    </w:p>
    <w:p w14:paraId="5AA90B21" w14:textId="40630F7B" w:rsidR="008D20E9" w:rsidRPr="008048FF" w:rsidRDefault="008D20E9" w:rsidP="008048FF">
      <w:pPr>
        <w:pStyle w:val="Normal1"/>
      </w:pPr>
      <w:r w:rsidRPr="008D20E9">
        <w:rPr>
          <w:b/>
          <w:sz w:val="24"/>
          <w:szCs w:val="24"/>
        </w:rPr>
        <w:lastRenderedPageBreak/>
        <w:t>Acknowledgements</w:t>
      </w:r>
      <w:r w:rsidRPr="008D20E9">
        <w:rPr>
          <w:sz w:val="24"/>
          <w:szCs w:val="24"/>
        </w:rPr>
        <w:t xml:space="preserve">: We thank </w:t>
      </w:r>
      <w:ins w:id="105" w:author="Samir Soneji" w:date="2015-08-05T16:30:00Z">
        <w:r w:rsidR="0031128D">
          <w:rPr>
            <w:sz w:val="24"/>
            <w:szCs w:val="24"/>
            <w:highlight w:val="yellow"/>
          </w:rPr>
          <w:t xml:space="preserve">Jonathan Skinner, X, Y, Z </w:t>
        </w:r>
      </w:ins>
      <w:r w:rsidRPr="008D20E9">
        <w:rPr>
          <w:sz w:val="24"/>
          <w:szCs w:val="24"/>
        </w:rPr>
        <w:t>for helpful comments and suggestions.</w:t>
      </w:r>
    </w:p>
    <w:p w14:paraId="221CE14F" w14:textId="77777777" w:rsidR="008D20E9" w:rsidRPr="008D20E9" w:rsidRDefault="008D20E9" w:rsidP="00BB4E57">
      <w:pPr>
        <w:pStyle w:val="Normal1"/>
        <w:spacing w:line="240" w:lineRule="auto"/>
        <w:rPr>
          <w:sz w:val="24"/>
          <w:szCs w:val="24"/>
        </w:rPr>
      </w:pPr>
    </w:p>
    <w:p w14:paraId="48FC51E4"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12DE6887" w14:textId="77777777" w:rsidR="008D20E9" w:rsidRPr="008D20E9" w:rsidRDefault="008D20E9" w:rsidP="00BB4E57">
      <w:pPr>
        <w:pStyle w:val="Normal1"/>
        <w:spacing w:line="240" w:lineRule="auto"/>
        <w:rPr>
          <w:sz w:val="24"/>
          <w:szCs w:val="24"/>
        </w:rPr>
      </w:pPr>
    </w:p>
    <w:p w14:paraId="795CCE91"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786D9479" w14:textId="77777777" w:rsidR="008D20E9" w:rsidRPr="008D20E9" w:rsidRDefault="008D20E9" w:rsidP="00BB4E57">
      <w:pPr>
        <w:pStyle w:val="Normal1"/>
        <w:spacing w:line="240" w:lineRule="auto"/>
        <w:rPr>
          <w:sz w:val="24"/>
          <w:szCs w:val="24"/>
        </w:rPr>
      </w:pPr>
    </w:p>
    <w:p w14:paraId="1EE5D34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71E7253B" w14:textId="77777777" w:rsidR="00BB4E57" w:rsidRDefault="00BB4E57">
      <w:pPr>
        <w:rPr>
          <w:sz w:val="24"/>
          <w:szCs w:val="24"/>
        </w:rPr>
      </w:pPr>
      <w:r>
        <w:rPr>
          <w:sz w:val="24"/>
          <w:szCs w:val="24"/>
        </w:rPr>
        <w:br w:type="page"/>
      </w:r>
    </w:p>
    <w:p w14:paraId="4B8C2B7D" w14:textId="77777777" w:rsidR="008D20E9" w:rsidRPr="007C60E3" w:rsidRDefault="00BB4E57" w:rsidP="007C60E3">
      <w:pPr>
        <w:pStyle w:val="Normal1"/>
        <w:spacing w:line="240" w:lineRule="auto"/>
        <w:rPr>
          <w:sz w:val="24"/>
          <w:szCs w:val="24"/>
        </w:rPr>
      </w:pPr>
      <w:r w:rsidRPr="007C60E3">
        <w:rPr>
          <w:b/>
          <w:sz w:val="24"/>
          <w:szCs w:val="24"/>
        </w:rPr>
        <w:lastRenderedPageBreak/>
        <w:t>References</w:t>
      </w:r>
      <w:r w:rsidR="00EB106E" w:rsidRPr="007C60E3">
        <w:rPr>
          <w:b/>
          <w:sz w:val="24"/>
          <w:szCs w:val="24"/>
        </w:rPr>
        <w:t xml:space="preserve"> and Notes</w:t>
      </w:r>
    </w:p>
    <w:p w14:paraId="3FD70452" w14:textId="1428BC70" w:rsidR="00BC4E45" w:rsidRPr="00BC4E45" w:rsidRDefault="007C60E3" w:rsidP="00BC4E45">
      <w:pPr>
        <w:pStyle w:val="Bibliography"/>
        <w:rPr>
          <w:ins w:id="106" w:author="Samir Soneji" w:date="2015-08-05T16:50:00Z"/>
          <w:color w:val="auto"/>
          <w:sz w:val="24"/>
          <w:szCs w:val="24"/>
        </w:rPr>
      </w:pPr>
      <w:r>
        <w:fldChar w:fldCharType="begin"/>
      </w:r>
      <w:r w:rsidR="00BC4E45">
        <w:instrText xml:space="preserve"> ADDIN ZOTERO_BIBL {"custom":[]} CSL_BIBLIOGRAPHY </w:instrText>
      </w:r>
      <w:r>
        <w:fldChar w:fldCharType="separate"/>
      </w:r>
      <w:ins w:id="107" w:author="Samir Soneji" w:date="2015-08-05T16:50:00Z">
        <w:r w:rsidR="00BC4E45" w:rsidRPr="00BC4E45">
          <w:rPr>
            <w:color w:val="auto"/>
            <w:sz w:val="24"/>
            <w:szCs w:val="24"/>
          </w:rPr>
          <w:t xml:space="preserve">1. </w:t>
        </w:r>
        <w:r w:rsidR="00BC4E45" w:rsidRPr="00BC4E45">
          <w:rPr>
            <w:color w:val="auto"/>
            <w:sz w:val="24"/>
            <w:szCs w:val="24"/>
          </w:rPr>
          <w:tab/>
          <w:t xml:space="preserve">Berry DA, Cronin KA, Plevritis SK, et al. Effect of Screening and Adjuvant Therapy on Mortality from Breast Cancer. N Engl J Med 2005;353(17):1784–92. </w:t>
        </w:r>
      </w:ins>
    </w:p>
    <w:p w14:paraId="36CD9B13" w14:textId="77777777" w:rsidR="00BC4E45" w:rsidRPr="00BC4E45" w:rsidRDefault="00BC4E45" w:rsidP="00BC4E45">
      <w:pPr>
        <w:pStyle w:val="Bibliography"/>
        <w:rPr>
          <w:ins w:id="108" w:author="Samir Soneji" w:date="2015-08-05T16:50:00Z"/>
          <w:color w:val="auto"/>
          <w:sz w:val="24"/>
          <w:szCs w:val="24"/>
        </w:rPr>
      </w:pPr>
      <w:ins w:id="109" w:author="Samir Soneji" w:date="2015-08-05T16:50:00Z">
        <w:r w:rsidRPr="00BC4E45">
          <w:rPr>
            <w:color w:val="auto"/>
            <w:sz w:val="24"/>
            <w:szCs w:val="24"/>
          </w:rPr>
          <w:t xml:space="preserve">2. </w:t>
        </w:r>
        <w:r w:rsidRPr="00BC4E45">
          <w:rPr>
            <w:color w:val="auto"/>
            <w:sz w:val="24"/>
            <w:szCs w:val="24"/>
          </w:rPr>
          <w:tab/>
          <w:t xml:space="preserve">Kopans DB. The 2009 U.S. Preventive Services Task Force Guidelines Ignore Important Scientific Evidence and Should Be Revised or Withdrawn. Radiology 2010;256(1):15–20. </w:t>
        </w:r>
      </w:ins>
    </w:p>
    <w:p w14:paraId="08C30737" w14:textId="77777777" w:rsidR="00BC4E45" w:rsidRPr="00BC4E45" w:rsidRDefault="00BC4E45" w:rsidP="00BC4E45">
      <w:pPr>
        <w:pStyle w:val="Bibliography"/>
        <w:rPr>
          <w:ins w:id="110" w:author="Samir Soneji" w:date="2015-08-05T16:50:00Z"/>
          <w:color w:val="auto"/>
          <w:sz w:val="24"/>
          <w:szCs w:val="24"/>
        </w:rPr>
      </w:pPr>
      <w:ins w:id="111" w:author="Samir Soneji" w:date="2015-08-05T16:50:00Z">
        <w:r w:rsidRPr="00BC4E45">
          <w:rPr>
            <w:color w:val="auto"/>
            <w:sz w:val="24"/>
            <w:szCs w:val="24"/>
          </w:rPr>
          <w:t xml:space="preserve">3. </w:t>
        </w:r>
        <w:r w:rsidRPr="00BC4E45">
          <w:rPr>
            <w:color w:val="auto"/>
            <w:sz w:val="24"/>
            <w:szCs w:val="24"/>
          </w:rPr>
          <w:tab/>
          <w:t xml:space="preserve">Petitti DB, Calonge N, LeFevre ML, Melnyk BM, Wilt TJ, Schwartz JS. Breast Cancer Screening: From Science to Recommendation. Radiology 2010;256(1):8–14. </w:t>
        </w:r>
      </w:ins>
    </w:p>
    <w:p w14:paraId="3CF87E41" w14:textId="77777777" w:rsidR="00BC4E45" w:rsidRPr="00BC4E45" w:rsidRDefault="00BC4E45" w:rsidP="00BC4E45">
      <w:pPr>
        <w:pStyle w:val="Bibliography"/>
        <w:rPr>
          <w:ins w:id="112" w:author="Samir Soneji" w:date="2015-08-05T16:50:00Z"/>
          <w:color w:val="auto"/>
          <w:sz w:val="24"/>
          <w:szCs w:val="24"/>
        </w:rPr>
      </w:pPr>
      <w:ins w:id="113" w:author="Samir Soneji" w:date="2015-08-05T16:50:00Z">
        <w:r w:rsidRPr="00BC4E45">
          <w:rPr>
            <w:color w:val="auto"/>
            <w:sz w:val="24"/>
            <w:szCs w:val="24"/>
          </w:rPr>
          <w:t xml:space="preserve">4. </w:t>
        </w:r>
        <w:r w:rsidRPr="00BC4E45">
          <w:rPr>
            <w:color w:val="auto"/>
            <w:sz w:val="24"/>
            <w:szCs w:val="24"/>
          </w:rPr>
          <w:tab/>
          <w:t xml:space="preserve">Gotzsche PC M. D., Heath I, Visco F. Mammography Screening: Truth, Lies and Controversy. 1 edition. London ; New York: Radcliffe Medical PR; 2012. </w:t>
        </w:r>
      </w:ins>
    </w:p>
    <w:p w14:paraId="24106313" w14:textId="77777777" w:rsidR="00BC4E45" w:rsidRPr="00BC4E45" w:rsidRDefault="00BC4E45" w:rsidP="00BC4E45">
      <w:pPr>
        <w:pStyle w:val="Bibliography"/>
        <w:rPr>
          <w:ins w:id="114" w:author="Samir Soneji" w:date="2015-08-05T16:50:00Z"/>
          <w:color w:val="auto"/>
          <w:sz w:val="24"/>
          <w:szCs w:val="24"/>
        </w:rPr>
      </w:pPr>
      <w:ins w:id="115" w:author="Samir Soneji" w:date="2015-08-05T16:50:00Z">
        <w:r w:rsidRPr="00BC4E45">
          <w:rPr>
            <w:color w:val="auto"/>
            <w:sz w:val="24"/>
            <w:szCs w:val="24"/>
          </w:rPr>
          <w:t xml:space="preserve">5. </w:t>
        </w:r>
        <w:r w:rsidRPr="00BC4E45">
          <w:rPr>
            <w:color w:val="auto"/>
            <w:sz w:val="24"/>
            <w:szCs w:val="24"/>
          </w:rPr>
          <w:tab/>
          <w:t xml:space="preserve">Berry D. Breast cancer screening: Controversy of impact. Breast 2013;22(0 2):S73–6. </w:t>
        </w:r>
      </w:ins>
    </w:p>
    <w:p w14:paraId="23B5931D" w14:textId="77777777" w:rsidR="00BC4E45" w:rsidRPr="00BC4E45" w:rsidRDefault="00BC4E45" w:rsidP="00BC4E45">
      <w:pPr>
        <w:pStyle w:val="Bibliography"/>
        <w:rPr>
          <w:ins w:id="116" w:author="Samir Soneji" w:date="2015-08-05T16:50:00Z"/>
          <w:color w:val="auto"/>
          <w:sz w:val="24"/>
          <w:szCs w:val="24"/>
        </w:rPr>
      </w:pPr>
      <w:ins w:id="117" w:author="Samir Soneji" w:date="2015-08-05T16:50:00Z">
        <w:r w:rsidRPr="00BC4E45">
          <w:rPr>
            <w:color w:val="auto"/>
            <w:sz w:val="24"/>
            <w:szCs w:val="24"/>
          </w:rPr>
          <w:t xml:space="preserve">6. </w:t>
        </w:r>
        <w:r w:rsidRPr="00BC4E45">
          <w:rPr>
            <w:color w:val="auto"/>
            <w:sz w:val="24"/>
            <w:szCs w:val="24"/>
          </w:rPr>
          <w:tab/>
          <w:t xml:space="preserve">Miller AB, Wall C, Baines CJ, Sun P, To T, Narod SA. Twenty five year follow-up for breast cancer incidence and mortality of the Canadian National Breast Screening Study: randomised screening trial. BMJ 2014;348:g366. </w:t>
        </w:r>
      </w:ins>
    </w:p>
    <w:p w14:paraId="07D996C1" w14:textId="77777777" w:rsidR="00BC4E45" w:rsidRPr="00BC4E45" w:rsidRDefault="00BC4E45" w:rsidP="00BC4E45">
      <w:pPr>
        <w:pStyle w:val="Bibliography"/>
        <w:rPr>
          <w:ins w:id="118" w:author="Samir Soneji" w:date="2015-08-05T16:50:00Z"/>
          <w:color w:val="auto"/>
          <w:sz w:val="24"/>
          <w:szCs w:val="24"/>
        </w:rPr>
      </w:pPr>
      <w:ins w:id="119" w:author="Samir Soneji" w:date="2015-08-05T16:50:00Z">
        <w:r w:rsidRPr="00BC4E45">
          <w:rPr>
            <w:color w:val="auto"/>
            <w:sz w:val="24"/>
            <w:szCs w:val="24"/>
          </w:rPr>
          <w:t xml:space="preserve">7. </w:t>
        </w:r>
        <w:r w:rsidRPr="00BC4E45">
          <w:rPr>
            <w:color w:val="auto"/>
            <w:sz w:val="24"/>
            <w:szCs w:val="24"/>
          </w:rPr>
          <w:tab/>
          <w:t xml:space="preserve">Nelson HD, Tyne K, Naik A, Bougatsos C, Chan BK, Humphrey L. Screening for Breast Cancer: An Update for the U.S. Preventive Services Task Force. Ann Intern Med 2009;151(10):727–37. </w:t>
        </w:r>
      </w:ins>
    </w:p>
    <w:p w14:paraId="41792E13" w14:textId="77777777" w:rsidR="00BC4E45" w:rsidRPr="00BC4E45" w:rsidRDefault="00BC4E45" w:rsidP="00BC4E45">
      <w:pPr>
        <w:pStyle w:val="Bibliography"/>
        <w:rPr>
          <w:ins w:id="120" w:author="Samir Soneji" w:date="2015-08-05T16:50:00Z"/>
          <w:color w:val="auto"/>
          <w:sz w:val="24"/>
          <w:szCs w:val="24"/>
        </w:rPr>
      </w:pPr>
      <w:ins w:id="121" w:author="Samir Soneji" w:date="2015-08-05T16:50:00Z">
        <w:r w:rsidRPr="00BC4E45">
          <w:rPr>
            <w:color w:val="auto"/>
            <w:sz w:val="24"/>
            <w:szCs w:val="24"/>
          </w:rPr>
          <w:t xml:space="preserve">8. </w:t>
        </w:r>
        <w:r w:rsidRPr="00BC4E45">
          <w:rPr>
            <w:color w:val="auto"/>
            <w:sz w:val="24"/>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60E95F13" w14:textId="77777777" w:rsidR="00BC4E45" w:rsidRPr="00BC4E45" w:rsidRDefault="00BC4E45" w:rsidP="00BC4E45">
      <w:pPr>
        <w:pStyle w:val="Bibliography"/>
        <w:rPr>
          <w:ins w:id="122" w:author="Samir Soneji" w:date="2015-08-05T16:50:00Z"/>
          <w:color w:val="auto"/>
          <w:sz w:val="24"/>
          <w:szCs w:val="24"/>
        </w:rPr>
      </w:pPr>
      <w:ins w:id="123" w:author="Samir Soneji" w:date="2015-08-05T16:50:00Z">
        <w:r w:rsidRPr="00BC4E45">
          <w:rPr>
            <w:color w:val="auto"/>
            <w:sz w:val="24"/>
            <w:szCs w:val="24"/>
          </w:rPr>
          <w:t xml:space="preserve">9. </w:t>
        </w:r>
        <w:r w:rsidRPr="00BC4E45">
          <w:rPr>
            <w:color w:val="auto"/>
            <w:sz w:val="24"/>
            <w:szCs w:val="24"/>
          </w:rPr>
          <w:tab/>
          <w:t xml:space="preserve">Helvie MA. Digital Mammography Imaging: Breast Tomosynthesis and Advanced Applications. Radiol Clin North Am 2010;48(5):917–29. </w:t>
        </w:r>
      </w:ins>
    </w:p>
    <w:p w14:paraId="73F14360" w14:textId="77777777" w:rsidR="00BC4E45" w:rsidRPr="00BC4E45" w:rsidRDefault="00BC4E45" w:rsidP="00BC4E45">
      <w:pPr>
        <w:pStyle w:val="Bibliography"/>
        <w:rPr>
          <w:ins w:id="124" w:author="Samir Soneji" w:date="2015-08-05T16:50:00Z"/>
          <w:color w:val="auto"/>
          <w:sz w:val="24"/>
          <w:szCs w:val="24"/>
        </w:rPr>
      </w:pPr>
      <w:ins w:id="125" w:author="Samir Soneji" w:date="2015-08-05T16:50:00Z">
        <w:r w:rsidRPr="00BC4E45">
          <w:rPr>
            <w:color w:val="auto"/>
            <w:sz w:val="24"/>
            <w:szCs w:val="24"/>
          </w:rPr>
          <w:t xml:space="preserve">10. </w:t>
        </w:r>
        <w:r w:rsidRPr="00BC4E45">
          <w:rPr>
            <w:color w:val="auto"/>
            <w:sz w:val="24"/>
            <w:szCs w:val="24"/>
          </w:rPr>
          <w:tab/>
          <w:t xml:space="preserve">Beltrán-Sánchez H, Preston SH, Canudas-Romo V. An integrated approach to cause-of-death analysis: cause-deleted life tables and decompositions of life expectancy. Demogr Res 2008;19:1323–50. </w:t>
        </w:r>
      </w:ins>
    </w:p>
    <w:p w14:paraId="09B2B429" w14:textId="77777777" w:rsidR="00BC4E45" w:rsidRPr="00BC4E45" w:rsidRDefault="00BC4E45" w:rsidP="00BC4E45">
      <w:pPr>
        <w:pStyle w:val="Bibliography"/>
        <w:rPr>
          <w:ins w:id="126" w:author="Samir Soneji" w:date="2015-08-05T16:50:00Z"/>
          <w:color w:val="auto"/>
          <w:sz w:val="24"/>
          <w:szCs w:val="24"/>
        </w:rPr>
      </w:pPr>
      <w:ins w:id="127" w:author="Samir Soneji" w:date="2015-08-05T16:50:00Z">
        <w:r w:rsidRPr="00BC4E45">
          <w:rPr>
            <w:color w:val="auto"/>
            <w:sz w:val="24"/>
            <w:szCs w:val="24"/>
          </w:rPr>
          <w:t xml:space="preserve">11. </w:t>
        </w:r>
        <w:r w:rsidRPr="00BC4E45">
          <w:rPr>
            <w:color w:val="auto"/>
            <w:sz w:val="24"/>
            <w:szCs w:val="24"/>
          </w:rPr>
          <w:tab/>
          <w:t xml:space="preserve">Samir Soneji, Hiram Beltrán-Sánchez, Harold Sox. Assessing Progress in Reducing the Burden of Cancer Mortality, 1985-2005. J Clin Oncol 2014;32(5):444–8. </w:t>
        </w:r>
      </w:ins>
    </w:p>
    <w:p w14:paraId="27B64D28" w14:textId="77777777" w:rsidR="00BC4E45" w:rsidRPr="00BC4E45" w:rsidRDefault="00BC4E45" w:rsidP="00BC4E45">
      <w:pPr>
        <w:pStyle w:val="Bibliography"/>
        <w:rPr>
          <w:ins w:id="128" w:author="Samir Soneji" w:date="2015-08-05T16:50:00Z"/>
          <w:color w:val="auto"/>
          <w:sz w:val="24"/>
          <w:szCs w:val="24"/>
        </w:rPr>
      </w:pPr>
      <w:ins w:id="129" w:author="Samir Soneji" w:date="2015-08-05T16:50:00Z">
        <w:r w:rsidRPr="00BC4E45">
          <w:rPr>
            <w:color w:val="auto"/>
            <w:sz w:val="24"/>
            <w:szCs w:val="24"/>
          </w:rPr>
          <w:t xml:space="preserve">12. </w:t>
        </w:r>
        <w:r w:rsidRPr="00BC4E45">
          <w:rPr>
            <w:color w:val="auto"/>
            <w:sz w:val="24"/>
            <w:szCs w:val="24"/>
          </w:rPr>
          <w:tab/>
          <w:t xml:space="preserve">Zackrisson S, Andersson I, Janzon L, Manjer J, Garne JP. Rate of over-diagnosis of breast cancer 15 years after end of Malmö mammographic screening trial: follow-up study. BMJ 2006;332(7543):689–92. </w:t>
        </w:r>
      </w:ins>
    </w:p>
    <w:p w14:paraId="17BABD38" w14:textId="77777777" w:rsidR="00BC4E45" w:rsidRPr="00BC4E45" w:rsidRDefault="00BC4E45" w:rsidP="00BC4E45">
      <w:pPr>
        <w:pStyle w:val="Bibliography"/>
        <w:rPr>
          <w:ins w:id="130" w:author="Samir Soneji" w:date="2015-08-05T16:50:00Z"/>
          <w:color w:val="auto"/>
          <w:sz w:val="24"/>
          <w:szCs w:val="24"/>
        </w:rPr>
      </w:pPr>
      <w:ins w:id="131" w:author="Samir Soneji" w:date="2015-08-05T16:50:00Z">
        <w:r w:rsidRPr="00BC4E45">
          <w:rPr>
            <w:color w:val="auto"/>
            <w:sz w:val="24"/>
            <w:szCs w:val="24"/>
          </w:rPr>
          <w:lastRenderedPageBreak/>
          <w:t xml:space="preserve">13. </w:t>
        </w:r>
        <w:r w:rsidRPr="00BC4E45">
          <w:rPr>
            <w:color w:val="auto"/>
            <w:sz w:val="24"/>
            <w:szCs w:val="24"/>
          </w:rPr>
          <w:tab/>
          <w:t xml:space="preserve">Preston SH, Heuveline P, Guillot M. Demography: Measuring and Modeling Population Processes. Blackwell Publishers Ltd; 2001. </w:t>
        </w:r>
      </w:ins>
    </w:p>
    <w:p w14:paraId="71F9BDF8" w14:textId="77777777" w:rsidR="00BC4E45" w:rsidRPr="00BC4E45" w:rsidRDefault="00BC4E45" w:rsidP="00BC4E45">
      <w:pPr>
        <w:pStyle w:val="Bibliography"/>
        <w:rPr>
          <w:ins w:id="132" w:author="Samir Soneji" w:date="2015-08-05T16:50:00Z"/>
          <w:color w:val="auto"/>
          <w:sz w:val="24"/>
          <w:szCs w:val="24"/>
        </w:rPr>
      </w:pPr>
      <w:ins w:id="133" w:author="Samir Soneji" w:date="2015-08-05T16:50:00Z">
        <w:r w:rsidRPr="00BC4E45">
          <w:rPr>
            <w:color w:val="auto"/>
            <w:sz w:val="24"/>
            <w:szCs w:val="24"/>
          </w:rPr>
          <w:t xml:space="preserve">14. </w:t>
        </w:r>
        <w:r w:rsidRPr="00BC4E45">
          <w:rPr>
            <w:color w:val="auto"/>
            <w:sz w:val="24"/>
            <w:szCs w:val="24"/>
          </w:rPr>
          <w:tab/>
          <w:t xml:space="preserve">Kitagawa EM. Components of a Difference Between Two Rates*. J Am Stat Assoc 1955;50(272):1168–94. </w:t>
        </w:r>
      </w:ins>
    </w:p>
    <w:p w14:paraId="14F9CEE1" w14:textId="77777777" w:rsidR="00BC4E45" w:rsidRPr="00BC4E45" w:rsidRDefault="00BC4E45" w:rsidP="00BC4E45">
      <w:pPr>
        <w:pStyle w:val="Bibliography"/>
        <w:rPr>
          <w:ins w:id="134" w:author="Samir Soneji" w:date="2015-08-05T16:50:00Z"/>
          <w:color w:val="auto"/>
          <w:sz w:val="24"/>
          <w:szCs w:val="24"/>
        </w:rPr>
      </w:pPr>
      <w:ins w:id="135" w:author="Samir Soneji" w:date="2015-08-05T16:50:00Z">
        <w:r w:rsidRPr="00BC4E45">
          <w:rPr>
            <w:color w:val="auto"/>
            <w:sz w:val="24"/>
            <w:szCs w:val="24"/>
          </w:rPr>
          <w:t xml:space="preserve">15. </w:t>
        </w:r>
        <w:r w:rsidRPr="00BC4E45">
          <w:rPr>
            <w:color w:val="auto"/>
            <w:sz w:val="24"/>
            <w:szCs w:val="24"/>
          </w:rPr>
          <w:tab/>
          <w:t xml:space="preserve">Yen M-F, Tabár L, Vitak B, Smith RA, Chen H-H, Duffy SW. Quantifying the potential problem of overdiagnosis of ductal carcinoma in situ in breast cancer screening. Eur J Cancer Oxf Engl 1990 2003;39(12):1746–54. </w:t>
        </w:r>
      </w:ins>
    </w:p>
    <w:p w14:paraId="4E8243E9" w14:textId="77777777" w:rsidR="00BC4E45" w:rsidRPr="00BC4E45" w:rsidRDefault="00BC4E45" w:rsidP="00BC4E45">
      <w:pPr>
        <w:pStyle w:val="Bibliography"/>
        <w:rPr>
          <w:ins w:id="136" w:author="Samir Soneji" w:date="2015-08-05T16:50:00Z"/>
          <w:color w:val="auto"/>
          <w:sz w:val="24"/>
          <w:szCs w:val="24"/>
        </w:rPr>
      </w:pPr>
      <w:ins w:id="137" w:author="Samir Soneji" w:date="2015-08-05T16:50:00Z">
        <w:r w:rsidRPr="00BC4E45">
          <w:rPr>
            <w:color w:val="auto"/>
            <w:sz w:val="24"/>
            <w:szCs w:val="24"/>
          </w:rPr>
          <w:t xml:space="preserve">16. </w:t>
        </w:r>
        <w:r w:rsidRPr="00BC4E45">
          <w:rPr>
            <w:color w:val="auto"/>
            <w:sz w:val="24"/>
            <w:szCs w:val="24"/>
          </w:rPr>
          <w:tab/>
          <w:t xml:space="preserve">Jørgensen KJ, Gøtzsche PC. Overdiagnosis in publicly organised mammography screening programmes: systematic review of incidence trends. BMJ 2009;339:b2587. </w:t>
        </w:r>
      </w:ins>
    </w:p>
    <w:p w14:paraId="767427FE" w14:textId="77777777" w:rsidR="00BC4E45" w:rsidRPr="00BC4E45" w:rsidRDefault="00BC4E45" w:rsidP="00BC4E45">
      <w:pPr>
        <w:pStyle w:val="Bibliography"/>
        <w:rPr>
          <w:ins w:id="138" w:author="Samir Soneji" w:date="2015-08-05T16:50:00Z"/>
          <w:color w:val="auto"/>
          <w:sz w:val="24"/>
          <w:szCs w:val="24"/>
        </w:rPr>
      </w:pPr>
      <w:ins w:id="139" w:author="Samir Soneji" w:date="2015-08-05T16:50:00Z">
        <w:r w:rsidRPr="00BC4E45">
          <w:rPr>
            <w:color w:val="auto"/>
            <w:sz w:val="24"/>
            <w:szCs w:val="24"/>
          </w:rPr>
          <w:t xml:space="preserve">17. </w:t>
        </w:r>
        <w:r w:rsidRPr="00BC4E45">
          <w:rPr>
            <w:color w:val="auto"/>
            <w:sz w:val="24"/>
            <w:szCs w:val="24"/>
          </w:rPr>
          <w:tab/>
          <w:t xml:space="preserve">Welch HG, Black WC. Overdiagnosis in Cancer. J Natl Cancer Inst 2010;102(9):605–13. </w:t>
        </w:r>
      </w:ins>
    </w:p>
    <w:p w14:paraId="612F401F" w14:textId="77777777" w:rsidR="00BC4E45" w:rsidRPr="00BC4E45" w:rsidRDefault="00BC4E45" w:rsidP="00BC4E45">
      <w:pPr>
        <w:pStyle w:val="Bibliography"/>
        <w:rPr>
          <w:ins w:id="140" w:author="Samir Soneji" w:date="2015-08-05T16:50:00Z"/>
          <w:color w:val="auto"/>
          <w:sz w:val="24"/>
          <w:szCs w:val="24"/>
        </w:rPr>
      </w:pPr>
      <w:ins w:id="141" w:author="Samir Soneji" w:date="2015-08-05T16:50:00Z">
        <w:r w:rsidRPr="00BC4E45">
          <w:rPr>
            <w:color w:val="auto"/>
            <w:sz w:val="24"/>
            <w:szCs w:val="24"/>
          </w:rPr>
          <w:t xml:space="preserve">18. </w:t>
        </w:r>
        <w:r w:rsidRPr="00BC4E45">
          <w:rPr>
            <w:color w:val="auto"/>
            <w:sz w:val="24"/>
            <w:szCs w:val="24"/>
          </w:rPr>
          <w:tab/>
          <w:t xml:space="preserve">Kalager M, Zelen M, Langmark F, Adami H-O. Effect of screening mammography on breast-cancer mortality in Norway. N Engl J Med 2010;363(13):1203–10. </w:t>
        </w:r>
      </w:ins>
    </w:p>
    <w:p w14:paraId="6CBBC10C" w14:textId="77777777" w:rsidR="00BC4E45" w:rsidRPr="00BC4E45" w:rsidRDefault="00BC4E45" w:rsidP="00BC4E45">
      <w:pPr>
        <w:pStyle w:val="Bibliography"/>
        <w:rPr>
          <w:ins w:id="142" w:author="Samir Soneji" w:date="2015-08-05T16:50:00Z"/>
          <w:color w:val="auto"/>
          <w:sz w:val="24"/>
          <w:szCs w:val="24"/>
        </w:rPr>
      </w:pPr>
      <w:ins w:id="143" w:author="Samir Soneji" w:date="2015-08-05T16:50:00Z">
        <w:r w:rsidRPr="00BC4E45">
          <w:rPr>
            <w:color w:val="auto"/>
            <w:sz w:val="24"/>
            <w:szCs w:val="24"/>
          </w:rPr>
          <w:t xml:space="preserve">19. </w:t>
        </w:r>
        <w:r w:rsidRPr="00BC4E45">
          <w:rPr>
            <w:color w:val="auto"/>
            <w:sz w:val="24"/>
            <w:szCs w:val="24"/>
          </w:rPr>
          <w:tab/>
          <w:t xml:space="preserve">Etzioni R, Xia J, Hubbard R, Weiss NS, Gulati R. A Reality Check for Overdiagnosis Estimates Associated With Breast Cancer Screening. J Natl Cancer Inst 2014;106(12):dju315. </w:t>
        </w:r>
      </w:ins>
    </w:p>
    <w:p w14:paraId="79E9D6C0" w14:textId="77777777" w:rsidR="00BC4E45" w:rsidRPr="00BC4E45" w:rsidRDefault="00BC4E45" w:rsidP="00BC4E45">
      <w:pPr>
        <w:pStyle w:val="Bibliography"/>
        <w:rPr>
          <w:ins w:id="144" w:author="Samir Soneji" w:date="2015-08-05T16:50:00Z"/>
          <w:color w:val="auto"/>
          <w:sz w:val="24"/>
          <w:szCs w:val="24"/>
        </w:rPr>
      </w:pPr>
      <w:ins w:id="145" w:author="Samir Soneji" w:date="2015-08-05T16:50:00Z">
        <w:r w:rsidRPr="00BC4E45">
          <w:rPr>
            <w:color w:val="auto"/>
            <w:sz w:val="24"/>
            <w:szCs w:val="24"/>
          </w:rPr>
          <w:t xml:space="preserve">20. </w:t>
        </w:r>
        <w:r w:rsidRPr="00BC4E45">
          <w:rPr>
            <w:color w:val="auto"/>
            <w:sz w:val="24"/>
            <w:szCs w:val="24"/>
          </w:rPr>
          <w:tab/>
          <w:t>Harding C, Pompei F, Burmistrov D, Welch H, Abebe R, Wilson R. Breast cancer screening, incidence, and mortality across us counties. JAMA Intern Med [Internet] 2015 [cited 2015 Aug 5];Available from: http://dx.doi.org/10.1001/jamainternmed.2015.3043</w:t>
        </w:r>
      </w:ins>
    </w:p>
    <w:p w14:paraId="1AE08B73" w14:textId="77777777" w:rsidR="00BC4E45" w:rsidRPr="00BC4E45" w:rsidRDefault="00BC4E45" w:rsidP="00BC4E45">
      <w:pPr>
        <w:pStyle w:val="Bibliography"/>
        <w:rPr>
          <w:ins w:id="146" w:author="Samir Soneji" w:date="2015-08-05T16:50:00Z"/>
          <w:color w:val="auto"/>
          <w:sz w:val="24"/>
          <w:szCs w:val="24"/>
        </w:rPr>
      </w:pPr>
      <w:ins w:id="147" w:author="Samir Soneji" w:date="2015-08-05T16:50:00Z">
        <w:r w:rsidRPr="00BC4E45">
          <w:rPr>
            <w:color w:val="auto"/>
            <w:sz w:val="24"/>
            <w:szCs w:val="24"/>
          </w:rPr>
          <w:t xml:space="preserve">21. </w:t>
        </w:r>
        <w:r w:rsidRPr="00BC4E45">
          <w:rPr>
            <w:color w:val="auto"/>
            <w:sz w:val="24"/>
            <w:szCs w:val="24"/>
          </w:rPr>
          <w:tab/>
          <w:t xml:space="preserve">Gøtzsche PC, Olsen O. Is screening for breast cancer with mammography justifiable? Lancet 2000;355(9198):129–34. </w:t>
        </w:r>
      </w:ins>
    </w:p>
    <w:p w14:paraId="33526C75" w14:textId="77777777" w:rsidR="00BC4E45" w:rsidRPr="00BC4E45" w:rsidRDefault="00BC4E45" w:rsidP="00BC4E45">
      <w:pPr>
        <w:pStyle w:val="Bibliography"/>
        <w:rPr>
          <w:ins w:id="148" w:author="Samir Soneji" w:date="2015-08-05T16:50:00Z"/>
          <w:color w:val="auto"/>
          <w:sz w:val="24"/>
          <w:szCs w:val="24"/>
        </w:rPr>
      </w:pPr>
      <w:ins w:id="149" w:author="Samir Soneji" w:date="2015-08-05T16:50:00Z">
        <w:r w:rsidRPr="00BC4E45">
          <w:rPr>
            <w:color w:val="auto"/>
            <w:sz w:val="24"/>
            <w:szCs w:val="24"/>
          </w:rPr>
          <w:t xml:space="preserve">22. </w:t>
        </w:r>
        <w:r w:rsidRPr="00BC4E45">
          <w:rPr>
            <w:color w:val="auto"/>
            <w:sz w:val="24"/>
            <w:szCs w:val="24"/>
          </w:rPr>
          <w:tab/>
          <w:t>Moss SM, Wale C, Smith R, Evans A, Cuckle H, Duffy SW. Effect of mammographic screening from age 40 years on breast cancer mortality in the UK Age trial at 17 years’ follow-up: a randomised controlled trial. Lancet Oncol 2015;</w:t>
        </w:r>
      </w:ins>
    </w:p>
    <w:p w14:paraId="7C178863" w14:textId="77777777" w:rsidR="00BC4E45" w:rsidRPr="00BC4E45" w:rsidRDefault="00BC4E45" w:rsidP="00BC4E45">
      <w:pPr>
        <w:pStyle w:val="Bibliography"/>
        <w:rPr>
          <w:ins w:id="150" w:author="Samir Soneji" w:date="2015-08-05T16:50:00Z"/>
          <w:color w:val="auto"/>
          <w:sz w:val="24"/>
          <w:szCs w:val="24"/>
        </w:rPr>
      </w:pPr>
      <w:ins w:id="151" w:author="Samir Soneji" w:date="2015-08-05T16:50:00Z">
        <w:r w:rsidRPr="00BC4E45">
          <w:rPr>
            <w:color w:val="auto"/>
            <w:sz w:val="24"/>
            <w:szCs w:val="24"/>
          </w:rPr>
          <w:t xml:space="preserve">23. </w:t>
        </w:r>
        <w:r w:rsidRPr="00BC4E45">
          <w:rPr>
            <w:color w:val="auto"/>
            <w:sz w:val="24"/>
            <w:szCs w:val="24"/>
          </w:rPr>
          <w:tab/>
          <w:t xml:space="preserve">Lauby-Secretan B, Scoccianti C, Loomis D, et al. Breast-cancer screening--viewpoint of the IARC Working Group. N Engl J Med 2015;372(24):2353–8. </w:t>
        </w:r>
      </w:ins>
    </w:p>
    <w:p w14:paraId="2DD82D89" w14:textId="77777777" w:rsidR="00BC4E45" w:rsidRPr="00BC4E45" w:rsidRDefault="00BC4E45" w:rsidP="00BC4E45">
      <w:pPr>
        <w:pStyle w:val="Bibliography"/>
        <w:rPr>
          <w:ins w:id="152" w:author="Samir Soneji" w:date="2015-08-05T16:50:00Z"/>
          <w:color w:val="auto"/>
          <w:sz w:val="24"/>
          <w:szCs w:val="24"/>
        </w:rPr>
      </w:pPr>
      <w:ins w:id="153" w:author="Samir Soneji" w:date="2015-08-05T16:50:00Z">
        <w:r w:rsidRPr="00BC4E45">
          <w:rPr>
            <w:color w:val="auto"/>
            <w:sz w:val="24"/>
            <w:szCs w:val="24"/>
          </w:rPr>
          <w:t xml:space="preserve">24. </w:t>
        </w:r>
        <w:r w:rsidRPr="00BC4E45">
          <w:rPr>
            <w:color w:val="auto"/>
            <w:sz w:val="24"/>
            <w:szCs w:val="24"/>
          </w:rPr>
          <w:tab/>
          <w:t>US Preventive Services Task Force. Draft Recommendation Statement: Breast Cancer: Screening [Internet]. 2015 [cited 2015 Jul 28]. Available from: http://www.uspreventiveservicestaskforce.org/Page/Document/RecommendationStatementDraft/breast-cancer-screening1</w:t>
        </w:r>
      </w:ins>
    </w:p>
    <w:p w14:paraId="5957A614" w14:textId="77777777" w:rsidR="00BC4E45" w:rsidRPr="00BC4E45" w:rsidRDefault="00BC4E45" w:rsidP="00BC4E45">
      <w:pPr>
        <w:pStyle w:val="Bibliography"/>
        <w:rPr>
          <w:ins w:id="154" w:author="Samir Soneji" w:date="2015-08-05T16:50:00Z"/>
          <w:color w:val="auto"/>
          <w:sz w:val="24"/>
          <w:szCs w:val="24"/>
        </w:rPr>
      </w:pPr>
      <w:ins w:id="155" w:author="Samir Soneji" w:date="2015-08-05T16:50:00Z">
        <w:r w:rsidRPr="00BC4E45">
          <w:rPr>
            <w:color w:val="auto"/>
            <w:sz w:val="24"/>
            <w:szCs w:val="24"/>
          </w:rPr>
          <w:t xml:space="preserve">25. </w:t>
        </w:r>
        <w:r w:rsidRPr="00BC4E45">
          <w:rPr>
            <w:color w:val="auto"/>
            <w:sz w:val="24"/>
            <w:szCs w:val="24"/>
          </w:rPr>
          <w:tab/>
          <w:t xml:space="preserve">Stout NK, Knudsen AB, Kong CY (Joey), McMahon PM, Gazelle GS. Calibration Methods Used in Cancer Simulation Models and Suggested Reporting Guidelines. PharmacoEconomics 2009;27(7):533–45. </w:t>
        </w:r>
      </w:ins>
    </w:p>
    <w:p w14:paraId="128B27C8" w14:textId="77777777" w:rsidR="00BC4E45" w:rsidRPr="00BC4E45" w:rsidRDefault="00BC4E45" w:rsidP="00BC4E45">
      <w:pPr>
        <w:pStyle w:val="Bibliography"/>
        <w:rPr>
          <w:ins w:id="156" w:author="Samir Soneji" w:date="2015-08-05T16:50:00Z"/>
          <w:color w:val="auto"/>
          <w:sz w:val="24"/>
          <w:szCs w:val="24"/>
        </w:rPr>
      </w:pPr>
      <w:ins w:id="157" w:author="Samir Soneji" w:date="2015-08-05T16:50:00Z">
        <w:r w:rsidRPr="00BC4E45">
          <w:rPr>
            <w:color w:val="auto"/>
            <w:sz w:val="24"/>
            <w:szCs w:val="24"/>
          </w:rPr>
          <w:t xml:space="preserve">26. </w:t>
        </w:r>
        <w:r w:rsidRPr="00BC4E45">
          <w:rPr>
            <w:color w:val="auto"/>
            <w:sz w:val="24"/>
            <w:szCs w:val="24"/>
          </w:rPr>
          <w:tab/>
          <w:t xml:space="preserve">Consensus statement: treatment of early-stage breast cancer. National Institutes of Health Consensus Development Panel. J Natl Cancer Inst Monogr 1992;(11):1–5. </w:t>
        </w:r>
      </w:ins>
    </w:p>
    <w:p w14:paraId="7F81E750" w14:textId="77777777" w:rsidR="00BC4E45" w:rsidRPr="00BC4E45" w:rsidRDefault="00BC4E45" w:rsidP="00BC4E45">
      <w:pPr>
        <w:pStyle w:val="Bibliography"/>
        <w:rPr>
          <w:ins w:id="158" w:author="Samir Soneji" w:date="2015-08-05T16:50:00Z"/>
          <w:color w:val="auto"/>
          <w:sz w:val="24"/>
          <w:szCs w:val="24"/>
        </w:rPr>
      </w:pPr>
      <w:ins w:id="159" w:author="Samir Soneji" w:date="2015-08-05T16:50:00Z">
        <w:r w:rsidRPr="00BC4E45">
          <w:rPr>
            <w:color w:val="auto"/>
            <w:sz w:val="24"/>
            <w:szCs w:val="24"/>
          </w:rPr>
          <w:t xml:space="preserve">27. </w:t>
        </w:r>
        <w:r w:rsidRPr="00BC4E45">
          <w:rPr>
            <w:color w:val="auto"/>
            <w:sz w:val="24"/>
            <w:szCs w:val="24"/>
          </w:rPr>
          <w:tab/>
          <w:t xml:space="preserve">Fisher B, Costantino JP, Wickerham DL, et al. Tamoxifen for Prevention of Breast Cancer: Report of the National Surgical Adjuvant Breast and Bowel Project P-1 Study. J Natl Cancer Inst 1998;90(18):1371–88. </w:t>
        </w:r>
      </w:ins>
    </w:p>
    <w:p w14:paraId="3593E917" w14:textId="77777777" w:rsidR="00BC4E45" w:rsidRPr="00BC4E45" w:rsidRDefault="00BC4E45" w:rsidP="00BC4E45">
      <w:pPr>
        <w:pStyle w:val="Bibliography"/>
        <w:rPr>
          <w:ins w:id="160" w:author="Samir Soneji" w:date="2015-08-05T16:50:00Z"/>
          <w:color w:val="auto"/>
          <w:sz w:val="24"/>
          <w:szCs w:val="24"/>
        </w:rPr>
      </w:pPr>
      <w:ins w:id="161" w:author="Samir Soneji" w:date="2015-08-05T16:50:00Z">
        <w:r w:rsidRPr="00BC4E45">
          <w:rPr>
            <w:color w:val="auto"/>
            <w:sz w:val="24"/>
            <w:szCs w:val="24"/>
          </w:rPr>
          <w:t xml:space="preserve">28. </w:t>
        </w:r>
        <w:r w:rsidRPr="00BC4E45">
          <w:rPr>
            <w:color w:val="auto"/>
            <w:sz w:val="24"/>
            <w:szCs w:val="24"/>
          </w:rPr>
          <w:tab/>
          <w:t xml:space="preserve">Bonadonna G, Brusamolino E, Valagussa P, et al. Combination Chemotherapy as an Adjuvant Treatment in Operable Breast Cancer. N Engl J Med 1976;294(8):405–10. </w:t>
        </w:r>
      </w:ins>
    </w:p>
    <w:p w14:paraId="0661E91B" w14:textId="77777777" w:rsidR="00BC4E45" w:rsidRPr="00BC4E45" w:rsidRDefault="00BC4E45" w:rsidP="00BC4E45">
      <w:pPr>
        <w:pStyle w:val="Bibliography"/>
        <w:rPr>
          <w:ins w:id="162" w:author="Samir Soneji" w:date="2015-08-05T16:50:00Z"/>
          <w:color w:val="auto"/>
          <w:sz w:val="24"/>
          <w:szCs w:val="24"/>
        </w:rPr>
      </w:pPr>
      <w:ins w:id="163" w:author="Samir Soneji" w:date="2015-08-05T16:50:00Z">
        <w:r w:rsidRPr="00BC4E45">
          <w:rPr>
            <w:color w:val="auto"/>
            <w:sz w:val="24"/>
            <w:szCs w:val="24"/>
          </w:rPr>
          <w:t xml:space="preserve">29. </w:t>
        </w:r>
        <w:r w:rsidRPr="00BC4E45">
          <w:rPr>
            <w:color w:val="auto"/>
            <w:sz w:val="24"/>
            <w:szCs w:val="24"/>
          </w:rPr>
          <w:tab/>
          <w:t xml:space="preserve">Hunink MM, Goldman L, Tosteson AA, et al. The recent decline in mortality from coronary heart disease, 1980-1990: The effect of secular trends in risk factors and treatment. JAMA 1997;277(7):535–42. </w:t>
        </w:r>
      </w:ins>
    </w:p>
    <w:p w14:paraId="75386ACD" w14:textId="77777777" w:rsidR="00BC4E45" w:rsidRPr="00BC4E45" w:rsidRDefault="00BC4E45" w:rsidP="00BC4E45">
      <w:pPr>
        <w:pStyle w:val="Bibliography"/>
        <w:rPr>
          <w:ins w:id="164" w:author="Samir Soneji" w:date="2015-08-05T16:50:00Z"/>
          <w:color w:val="auto"/>
          <w:sz w:val="24"/>
          <w:szCs w:val="24"/>
        </w:rPr>
      </w:pPr>
      <w:ins w:id="165" w:author="Samir Soneji" w:date="2015-08-05T16:50:00Z">
        <w:r w:rsidRPr="00BC4E45">
          <w:rPr>
            <w:color w:val="auto"/>
            <w:sz w:val="24"/>
            <w:szCs w:val="24"/>
          </w:rPr>
          <w:t xml:space="preserve">30. </w:t>
        </w:r>
        <w:r w:rsidRPr="00BC4E45">
          <w:rPr>
            <w:color w:val="auto"/>
            <w:sz w:val="24"/>
            <w:szCs w:val="24"/>
          </w:rPr>
          <w:tab/>
          <w:t xml:space="preserve">Weisfeldt ML, Zieman SJ. Advances In The Prevention And Treatment Of Cardiovascular Disease. Health Aff (Millwood) 2007;26(1):25–37. </w:t>
        </w:r>
      </w:ins>
    </w:p>
    <w:p w14:paraId="10662AF1" w14:textId="77777777" w:rsidR="00BC4E45" w:rsidRPr="00BC4E45" w:rsidRDefault="00BC4E45" w:rsidP="00BC4E45">
      <w:pPr>
        <w:pStyle w:val="Bibliography"/>
        <w:rPr>
          <w:ins w:id="166" w:author="Samir Soneji" w:date="2015-08-05T16:50:00Z"/>
          <w:color w:val="auto"/>
          <w:sz w:val="24"/>
          <w:szCs w:val="24"/>
        </w:rPr>
      </w:pPr>
      <w:ins w:id="167" w:author="Samir Soneji" w:date="2015-08-05T16:50:00Z">
        <w:r w:rsidRPr="00BC4E45">
          <w:rPr>
            <w:color w:val="auto"/>
            <w:sz w:val="24"/>
            <w:szCs w:val="24"/>
          </w:rPr>
          <w:t xml:space="preserve">31. </w:t>
        </w:r>
        <w:r w:rsidRPr="00BC4E45">
          <w:rPr>
            <w:color w:val="auto"/>
            <w:sz w:val="24"/>
            <w:szCs w:val="24"/>
          </w:rPr>
          <w:tab/>
          <w:t xml:space="preserve">Schairer C, Mink PJ, Carroll L, Devesa SS. Probabilities of Death From Breast Cancer and Other Causes Among Female Breast Cancer Patients. J Natl Cancer Inst 2004;96(17):1311–21. </w:t>
        </w:r>
      </w:ins>
    </w:p>
    <w:p w14:paraId="3A8A2BC1" w14:textId="77777777" w:rsidR="00BC4E45" w:rsidRPr="00BC4E45" w:rsidRDefault="00BC4E45" w:rsidP="00BC4E45">
      <w:pPr>
        <w:pStyle w:val="Bibliography"/>
        <w:rPr>
          <w:ins w:id="168" w:author="Samir Soneji" w:date="2015-08-05T16:50:00Z"/>
          <w:color w:val="auto"/>
          <w:sz w:val="24"/>
          <w:szCs w:val="24"/>
        </w:rPr>
      </w:pPr>
      <w:ins w:id="169" w:author="Samir Soneji" w:date="2015-08-05T16:50:00Z">
        <w:r w:rsidRPr="00BC4E45">
          <w:rPr>
            <w:color w:val="auto"/>
            <w:sz w:val="24"/>
            <w:szCs w:val="24"/>
          </w:rPr>
          <w:t xml:space="preserve">32. </w:t>
        </w:r>
        <w:r w:rsidRPr="00BC4E45">
          <w:rPr>
            <w:color w:val="auto"/>
            <w:sz w:val="24"/>
            <w:szCs w:val="24"/>
          </w:rPr>
          <w:tab/>
          <w:t xml:space="preserve">Percy C, Stanek E, Gloeckler L. Accuracy of cancer death certificates and its effect on cancer mortality statistics. Am J Public Health 1981;71(3):242–50. </w:t>
        </w:r>
      </w:ins>
    </w:p>
    <w:p w14:paraId="61BD5A89" w14:textId="77777777" w:rsidR="00BC4E45" w:rsidRPr="00BC4E45" w:rsidRDefault="00BC4E45" w:rsidP="00BC4E45">
      <w:pPr>
        <w:pStyle w:val="Bibliography"/>
        <w:rPr>
          <w:ins w:id="170" w:author="Samir Soneji" w:date="2015-08-05T16:50:00Z"/>
          <w:color w:val="auto"/>
          <w:sz w:val="24"/>
          <w:szCs w:val="24"/>
        </w:rPr>
      </w:pPr>
      <w:ins w:id="171" w:author="Samir Soneji" w:date="2015-08-05T16:50:00Z">
        <w:r w:rsidRPr="00BC4E45">
          <w:rPr>
            <w:color w:val="auto"/>
            <w:sz w:val="24"/>
            <w:szCs w:val="24"/>
          </w:rPr>
          <w:t xml:space="preserve">33. </w:t>
        </w:r>
        <w:r w:rsidRPr="00BC4E45">
          <w:rPr>
            <w:color w:val="auto"/>
            <w:sz w:val="24"/>
            <w:szCs w:val="24"/>
          </w:rPr>
          <w:tab/>
          <w:t xml:space="preserve">German RR, Fink AK, Heron M, et al. The accuracy of cancer mortality statistics based on death certificates in the United States. Cancer Epidemiol 2011;35(2):126–31. </w:t>
        </w:r>
      </w:ins>
    </w:p>
    <w:p w14:paraId="3847284A" w14:textId="77777777" w:rsidR="00BC4E45" w:rsidRPr="00BC4E45" w:rsidRDefault="00BC4E45" w:rsidP="00BC4E45">
      <w:pPr>
        <w:pStyle w:val="Bibliography"/>
        <w:rPr>
          <w:ins w:id="172" w:author="Samir Soneji" w:date="2015-08-05T16:50:00Z"/>
          <w:color w:val="auto"/>
          <w:sz w:val="24"/>
          <w:szCs w:val="24"/>
        </w:rPr>
      </w:pPr>
      <w:ins w:id="173" w:author="Samir Soneji" w:date="2015-08-05T16:50:00Z">
        <w:r w:rsidRPr="00BC4E45">
          <w:rPr>
            <w:color w:val="auto"/>
            <w:sz w:val="24"/>
            <w:szCs w:val="24"/>
          </w:rPr>
          <w:t xml:space="preserve">34. </w:t>
        </w:r>
        <w:r w:rsidRPr="00BC4E45">
          <w:rPr>
            <w:color w:val="auto"/>
            <w:sz w:val="24"/>
            <w:szCs w:val="24"/>
          </w:rPr>
          <w:tab/>
          <w:t>Schneider KL, Lapane KL, Clark MA, Rakowski W. Using Small-Area Estimation to Describe County-Level Disparities in Mammography. Prev Chronic Dis [Internet] 2009 [cited 2015 Jun 12];6(4). Available from: http://www.ncbi.nlm.nih.gov/pmc/articles/PMC2774639/</w:t>
        </w:r>
      </w:ins>
    </w:p>
    <w:p w14:paraId="1CE175A7" w14:textId="77777777" w:rsidR="00BC4E45" w:rsidRPr="00BC4E45" w:rsidRDefault="00BC4E45" w:rsidP="00BC4E45">
      <w:pPr>
        <w:pStyle w:val="Bibliography"/>
        <w:rPr>
          <w:ins w:id="174" w:author="Samir Soneji" w:date="2015-08-05T16:50:00Z"/>
          <w:color w:val="auto"/>
          <w:sz w:val="24"/>
          <w:szCs w:val="24"/>
        </w:rPr>
      </w:pPr>
      <w:ins w:id="175" w:author="Samir Soneji" w:date="2015-08-05T16:50:00Z">
        <w:r w:rsidRPr="00BC4E45">
          <w:rPr>
            <w:color w:val="auto"/>
            <w:sz w:val="24"/>
            <w:szCs w:val="24"/>
          </w:rPr>
          <w:t xml:space="preserve">35. </w:t>
        </w:r>
        <w:r w:rsidRPr="00BC4E45">
          <w:rPr>
            <w:color w:val="auto"/>
            <w:sz w:val="24"/>
            <w:szCs w:val="24"/>
          </w:rPr>
          <w:tab/>
          <w:t xml:space="preserve">Merrill RM, Dearden KA. How representative are the surveillance, epidemiology, and end results (SEER) Program cancer data of the United States? Cancer Causes Control 2004;15(10):1027–34. </w:t>
        </w:r>
      </w:ins>
    </w:p>
    <w:p w14:paraId="5D640F56" w14:textId="77777777" w:rsidR="00BB4E57" w:rsidRDefault="007C60E3" w:rsidP="007C60E3">
      <w:pPr>
        <w:spacing w:line="240" w:lineRule="auto"/>
      </w:pPr>
      <w:r>
        <w:rPr>
          <w:sz w:val="24"/>
          <w:szCs w:val="24"/>
        </w:rPr>
        <w:fldChar w:fldCharType="end"/>
      </w:r>
      <w:r w:rsidR="00BB4E57">
        <w:br w:type="page"/>
      </w:r>
    </w:p>
    <w:p w14:paraId="62AD2E48" w14:textId="77777777" w:rsidR="00226350" w:rsidRPr="007C60E3" w:rsidRDefault="00BB4E57" w:rsidP="008D20E9">
      <w:pPr>
        <w:pStyle w:val="Normal1"/>
        <w:spacing w:line="480" w:lineRule="auto"/>
        <w:rPr>
          <w:b/>
          <w:sz w:val="24"/>
        </w:rPr>
      </w:pPr>
      <w:r w:rsidRPr="007C60E3">
        <w:rPr>
          <w:b/>
          <w:sz w:val="24"/>
        </w:rPr>
        <w:t>Figure Title</w:t>
      </w:r>
      <w:r w:rsidR="00EB106E" w:rsidRPr="007C60E3">
        <w:rPr>
          <w:b/>
          <w:sz w:val="24"/>
        </w:rPr>
        <w:t>s</w:t>
      </w:r>
      <w:r w:rsidRPr="007C60E3">
        <w:rPr>
          <w:b/>
          <w:sz w:val="24"/>
        </w:rPr>
        <w:t xml:space="preserve"> and Legend</w:t>
      </w:r>
      <w:r w:rsidR="00EB106E" w:rsidRPr="007C60E3">
        <w:rPr>
          <w:b/>
          <w:sz w:val="24"/>
        </w:rPr>
        <w:t>s</w:t>
      </w:r>
    </w:p>
    <w:p w14:paraId="28D56A68" w14:textId="7777777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1E5FE0FD" w14:textId="77777777" w:rsidR="00863353" w:rsidRPr="007C60E3" w:rsidRDefault="00863353" w:rsidP="00863353">
      <w:pPr>
        <w:pStyle w:val="Normal1"/>
        <w:spacing w:line="240" w:lineRule="auto"/>
        <w:rPr>
          <w:sz w:val="24"/>
        </w:rPr>
      </w:pPr>
    </w:p>
    <w:p w14:paraId="5F470F24" w14:textId="77777777"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441CD1FD" w14:textId="77777777" w:rsidR="00863353" w:rsidRPr="007C60E3" w:rsidRDefault="00863353" w:rsidP="00863353">
      <w:pPr>
        <w:pStyle w:val="Normal1"/>
        <w:spacing w:line="240" w:lineRule="auto"/>
        <w:rPr>
          <w:sz w:val="24"/>
        </w:rPr>
      </w:pPr>
    </w:p>
    <w:p w14:paraId="20B09EB2" w14:textId="77777777"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32C4C697" w14:textId="77777777" w:rsidR="00BB4E57" w:rsidRPr="007C60E3" w:rsidRDefault="00BB4E57" w:rsidP="00863353">
      <w:pPr>
        <w:pStyle w:val="Normal1"/>
        <w:spacing w:line="240" w:lineRule="auto"/>
        <w:rPr>
          <w:sz w:val="24"/>
        </w:rPr>
      </w:pPr>
    </w:p>
    <w:p w14:paraId="420363F9" w14:textId="77777777" w:rsidR="00863353" w:rsidRPr="007C60E3" w:rsidRDefault="00CB35E5" w:rsidP="00863353">
      <w:pPr>
        <w:pStyle w:val="Normal1"/>
        <w:spacing w:line="240" w:lineRule="auto"/>
        <w:rPr>
          <w:sz w:val="24"/>
        </w:rPr>
      </w:pPr>
      <w:r w:rsidRPr="007C60E3">
        <w:rPr>
          <w:sz w:val="24"/>
        </w:rPr>
        <w:t xml:space="preserve">Overall gain in life expectancy and the contribution of the temporal shift in tumor size (by tumor size and net contribution) and reductions in case fatality rates from breast cancer and competing causes of death.  </w:t>
      </w:r>
    </w:p>
    <w:p w14:paraId="171F2E7C" w14:textId="77777777" w:rsidR="00CB35E5" w:rsidRPr="007C60E3" w:rsidRDefault="00CB35E5" w:rsidP="00863353">
      <w:pPr>
        <w:pStyle w:val="Normal1"/>
        <w:spacing w:line="240" w:lineRule="auto"/>
        <w:rPr>
          <w:sz w:val="24"/>
        </w:rPr>
      </w:pPr>
    </w:p>
    <w:p w14:paraId="22471B86" w14:textId="77777777" w:rsidR="00BB4E57" w:rsidRPr="007C60E3" w:rsidRDefault="00BB4E57" w:rsidP="00863353">
      <w:pPr>
        <w:pStyle w:val="Normal1"/>
        <w:spacing w:line="240" w:lineRule="auto"/>
        <w:rPr>
          <w:sz w:val="24"/>
        </w:rPr>
      </w:pPr>
      <w:commentRangeStart w:id="176"/>
      <w:r w:rsidRPr="007C60E3">
        <w:rPr>
          <w:sz w:val="24"/>
        </w:rPr>
        <w:t xml:space="preserve">Figure 3.  </w:t>
      </w:r>
      <w:commentRangeEnd w:id="176"/>
      <w:r w:rsidR="00BC4E45">
        <w:rPr>
          <w:rStyle w:val="CommentReference"/>
        </w:rPr>
        <w:commentReference w:id="176"/>
      </w:r>
      <w:r w:rsidR="00863353" w:rsidRPr="007C60E3">
        <w:rPr>
          <w:sz w:val="24"/>
        </w:rPr>
        <w:t xml:space="preserve">Contributions to Gain in Life Expectancy, Varying Level of Overdiagnosis </w:t>
      </w:r>
    </w:p>
    <w:p w14:paraId="1CF79A4E" w14:textId="77777777" w:rsidR="00CB35E5" w:rsidRPr="007C60E3" w:rsidRDefault="00CB35E5">
      <w:pPr>
        <w:rPr>
          <w:sz w:val="24"/>
        </w:rPr>
      </w:pPr>
    </w:p>
    <w:p w14:paraId="61E765C5" w14:textId="4F31C9D1"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C4E45">
        <w:rPr>
          <w:rFonts w:eastAsia="MS Gothic"/>
          <w:sz w:val="24"/>
          <w:szCs w:val="24"/>
          <w:highlight w:val="yellow"/>
        </w:rPr>
        <w:t>≤</w:t>
      </w:r>
      <w:ins w:id="177" w:author="Samir Soneji" w:date="2015-08-05T16:50:00Z">
        <w:r w:rsidR="00BC4E45" w:rsidRPr="00BC4E45">
          <w:rPr>
            <w:sz w:val="24"/>
            <w:szCs w:val="24"/>
            <w:highlight w:val="yellow"/>
          </w:rPr>
          <w:t>1</w:t>
        </w:r>
      </w:ins>
      <w:r w:rsidRPr="00BC4E45">
        <w:rPr>
          <w:sz w:val="24"/>
          <w:szCs w:val="24"/>
          <w:highlight w:val="yellow"/>
        </w:rPr>
        <w:t xml:space="preserve">cm from 0% to </w:t>
      </w:r>
      <w:ins w:id="178" w:author="Samir Soneji" w:date="2015-08-05T16:50:00Z">
        <w:r w:rsidR="00BC4E45" w:rsidRPr="00BC4E45">
          <w:rPr>
            <w:sz w:val="24"/>
            <w:szCs w:val="24"/>
            <w:highlight w:val="yellow"/>
          </w:rPr>
          <w:t>52</w:t>
        </w:r>
      </w:ins>
      <w:r w:rsidRPr="00BC4E45">
        <w:rPr>
          <w:sz w:val="24"/>
          <w:szCs w:val="24"/>
          <w:highlight w:val="yellow"/>
        </w:rPr>
        <w:t>%</w:t>
      </w:r>
      <w:ins w:id="179" w:author="Samir Soneji" w:date="2015-08-05T16:50:00Z">
        <w:r w:rsidR="00BC4E45" w:rsidRPr="00BC4E45">
          <w:rPr>
            <w:sz w:val="24"/>
            <w:szCs w:val="24"/>
            <w:highlight w:val="yellow"/>
          </w:rPr>
          <w:t xml:space="preserve"> and for tumors 1-3cm from 0% to 35%</w:t>
        </w:r>
      </w:ins>
      <w:r w:rsidRPr="00BC4E45">
        <w:rPr>
          <w:sz w:val="24"/>
          <w:szCs w:val="24"/>
          <w:highlight w:val="yellow"/>
        </w:rPr>
        <w:t>.</w:t>
      </w:r>
      <w:r w:rsidR="00BB4E57" w:rsidRPr="00A526D1">
        <w:rPr>
          <w:sz w:val="24"/>
          <w:szCs w:val="24"/>
        </w:rPr>
        <w:br w:type="page"/>
      </w:r>
    </w:p>
    <w:p w14:paraId="053822B1" w14:textId="77777777" w:rsidR="00BB4E57" w:rsidRPr="00C36E41" w:rsidRDefault="00BB4E57" w:rsidP="008D20E9">
      <w:pPr>
        <w:pStyle w:val="Normal1"/>
        <w:spacing w:line="480" w:lineRule="auto"/>
        <w:rPr>
          <w:sz w:val="24"/>
          <w:szCs w:val="24"/>
        </w:rPr>
      </w:pPr>
      <w:r w:rsidRPr="00C36E41">
        <w:rPr>
          <w:sz w:val="24"/>
          <w:szCs w:val="24"/>
        </w:rPr>
        <w:t xml:space="preserve">Table 1. </w:t>
      </w:r>
      <w:r w:rsidR="00863353">
        <w:rPr>
          <w:sz w:val="24"/>
          <w:szCs w:val="24"/>
        </w:rPr>
        <w:t>Contribution of Earlier Detection by Age Group</w:t>
      </w:r>
    </w:p>
    <w:p w14:paraId="559797E6"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6E774A74" w14:textId="77777777" w:rsidTr="007C60E3">
        <w:tc>
          <w:tcPr>
            <w:tcW w:w="2343" w:type="dxa"/>
            <w:tcMar>
              <w:top w:w="100" w:type="dxa"/>
              <w:left w:w="29" w:type="dxa"/>
              <w:bottom w:w="100" w:type="dxa"/>
              <w:right w:w="29" w:type="dxa"/>
            </w:tcMar>
          </w:tcPr>
          <w:p w14:paraId="33AB23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478B3F1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4400D1A4" w14:textId="77777777" w:rsidR="00BB4E57" w:rsidRPr="008D20E9" w:rsidRDefault="00BB4E57" w:rsidP="00F62C08">
            <w:pPr>
              <w:pStyle w:val="Normal1"/>
              <w:spacing w:line="240" w:lineRule="auto"/>
              <w:jc w:val="right"/>
              <w:rPr>
                <w:sz w:val="24"/>
                <w:szCs w:val="24"/>
              </w:rPr>
            </w:pPr>
          </w:p>
        </w:tc>
      </w:tr>
      <w:tr w:rsidR="00BB4E57" w:rsidRPr="008D20E9" w14:paraId="63BE1629" w14:textId="77777777" w:rsidTr="007C60E3">
        <w:trPr>
          <w:gridAfter w:val="1"/>
          <w:wAfter w:w="256" w:type="dxa"/>
        </w:trPr>
        <w:tc>
          <w:tcPr>
            <w:tcW w:w="2343" w:type="dxa"/>
            <w:tcMar>
              <w:top w:w="100" w:type="dxa"/>
              <w:left w:w="29" w:type="dxa"/>
              <w:bottom w:w="100" w:type="dxa"/>
              <w:right w:w="29" w:type="dxa"/>
            </w:tcMar>
          </w:tcPr>
          <w:p w14:paraId="71704816"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7B8A6F3F"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08DABC7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A7C454B"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1C7B2CF5"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3C787D42"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756A270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04689137" w14:textId="77777777"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A9791B8"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5E779953" w14:textId="77777777" w:rsidTr="007C60E3">
        <w:trPr>
          <w:gridAfter w:val="1"/>
          <w:wAfter w:w="256" w:type="dxa"/>
        </w:trPr>
        <w:tc>
          <w:tcPr>
            <w:tcW w:w="2343" w:type="dxa"/>
            <w:tcMar>
              <w:top w:w="100" w:type="dxa"/>
              <w:left w:w="29" w:type="dxa"/>
              <w:bottom w:w="100" w:type="dxa"/>
              <w:right w:w="29" w:type="dxa"/>
            </w:tcMar>
          </w:tcPr>
          <w:p w14:paraId="0E650654"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54B0796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112EBA7E"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48B5253A"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6861F769"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115D7314"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49148A6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340D62F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9B3CC9"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740AB616" w14:textId="77777777" w:rsidTr="007C60E3">
        <w:trPr>
          <w:gridAfter w:val="1"/>
          <w:wAfter w:w="256" w:type="dxa"/>
        </w:trPr>
        <w:tc>
          <w:tcPr>
            <w:tcW w:w="2343" w:type="dxa"/>
            <w:tcMar>
              <w:top w:w="100" w:type="dxa"/>
              <w:left w:w="29" w:type="dxa"/>
              <w:bottom w:w="100" w:type="dxa"/>
              <w:right w:w="29" w:type="dxa"/>
            </w:tcMar>
          </w:tcPr>
          <w:p w14:paraId="2D41E8B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548A4299"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5729BA4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76DD0A30"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18DCDB0F"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BCC9F98"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4137F8F"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B1155D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315BD45"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9922BCB"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59F868C6"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29D84B5F"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69D05460"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7841D10C"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0FFDA1F6"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103B23BA"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47D64361"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01E3AB8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1638BC08"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19A15899"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17A6CDA9"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752C87BC"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4860321B"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2D6F048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170EB81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ABA2C65"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4345DBD5"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6A0F5C9C"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6A60AB87"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DD0B767" w14:textId="77777777" w:rsidR="00BB4E57" w:rsidRPr="00C36E41" w:rsidRDefault="00BB4E57" w:rsidP="008D20E9">
      <w:pPr>
        <w:pStyle w:val="Normal1"/>
        <w:spacing w:line="480" w:lineRule="auto"/>
        <w:rPr>
          <w:sz w:val="24"/>
          <w:szCs w:val="24"/>
        </w:rPr>
      </w:pPr>
    </w:p>
    <w:p w14:paraId="2B18D1BF" w14:textId="77777777" w:rsidR="00BB4E57" w:rsidRPr="00C36E41" w:rsidRDefault="00C36E41" w:rsidP="00BB4E57">
      <w:pPr>
        <w:rPr>
          <w:sz w:val="24"/>
          <w:szCs w:val="24"/>
        </w:rPr>
      </w:pPr>
      <w:r w:rsidRPr="00C36E41">
        <w:rPr>
          <w:sz w:val="24"/>
          <w:szCs w:val="24"/>
        </w:rPr>
        <w:t>Note: cm=centimeter.</w:t>
      </w:r>
    </w:p>
    <w:p w14:paraId="7233525E" w14:textId="77777777" w:rsidR="00BB4E57" w:rsidRPr="00BB4E57" w:rsidRDefault="00BB4E57" w:rsidP="00BB4E57"/>
    <w:p w14:paraId="35EBD304" w14:textId="77777777" w:rsidR="00BB4E57" w:rsidRPr="00BB4E57" w:rsidRDefault="00BB4E57" w:rsidP="00BB4E57"/>
    <w:p w14:paraId="330B0577" w14:textId="77777777" w:rsidR="00BB4E57" w:rsidRDefault="00BB4E57" w:rsidP="00BB4E57"/>
    <w:p w14:paraId="48DD64DF"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0" w:author="Samir Soneji" w:date="2015-08-05T16:55:00Z" w:initials="SS">
    <w:p w14:paraId="7C60B6B9" w14:textId="18FE1E68" w:rsidR="006A21AC" w:rsidRDefault="006A21AC">
      <w:pPr>
        <w:pStyle w:val="CommentText"/>
      </w:pPr>
      <w:r>
        <w:rPr>
          <w:rStyle w:val="CommentReference"/>
        </w:rPr>
        <w:annotationRef/>
      </w:r>
      <w:r>
        <w:t>Discuss the flatness of 5+cm tumors?  It will be on the mind of reviewers, I think.</w:t>
      </w:r>
      <w:bookmarkStart w:id="81" w:name="_GoBack"/>
      <w:bookmarkEnd w:id="81"/>
    </w:p>
  </w:comment>
  <w:comment w:id="176" w:author="Samir Soneji" w:date="2015-08-05T16:52:00Z" w:initials="SS">
    <w:p w14:paraId="7325853C" w14:textId="77777777" w:rsidR="00BC4E45" w:rsidRDefault="00BC4E45">
      <w:pPr>
        <w:pStyle w:val="CommentText"/>
      </w:pPr>
      <w:r>
        <w:rPr>
          <w:rStyle w:val="CommentReference"/>
        </w:rPr>
        <w:annotationRef/>
      </w:r>
      <w:r>
        <w:t>Either the multipanel figure from the appendix or the single panel graph showing the % contribution from earlier detection.</w:t>
      </w:r>
    </w:p>
    <w:p w14:paraId="01754CFB" w14:textId="77777777" w:rsidR="00BC4E45" w:rsidRDefault="00BC4E45">
      <w:pPr>
        <w:pStyle w:val="CommentText"/>
      </w:pPr>
    </w:p>
    <w:p w14:paraId="70CB6D16" w14:textId="65D568D3" w:rsidR="00BC4E45" w:rsidRDefault="00BC4E45">
      <w:pPr>
        <w:pStyle w:val="CommentText"/>
      </w:pPr>
      <w:r>
        <w:t>The multipanel, while a bit more complicated, addresses the spectrum of beliefs regarding overdiagnosis.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Libian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trackRevisions/>
  <w:defaultTabStop w:val="720"/>
  <w:characterSpacingControl w:val="doNotCompress"/>
  <w:savePreviewPicture/>
  <w:compat>
    <w:compatSetting w:name="compatibilityMode" w:uri="http://schemas.microsoft.com/office/word" w:val="14"/>
  </w:compat>
  <w:rsids>
    <w:rsidRoot w:val="00226350"/>
    <w:rsid w:val="00021D1A"/>
    <w:rsid w:val="000350FC"/>
    <w:rsid w:val="000549FB"/>
    <w:rsid w:val="000572AB"/>
    <w:rsid w:val="0006370B"/>
    <w:rsid w:val="00065CBA"/>
    <w:rsid w:val="0006635C"/>
    <w:rsid w:val="00077772"/>
    <w:rsid w:val="000803B8"/>
    <w:rsid w:val="00085B7C"/>
    <w:rsid w:val="000937A8"/>
    <w:rsid w:val="000958AC"/>
    <w:rsid w:val="000B1D4C"/>
    <w:rsid w:val="000C19FF"/>
    <w:rsid w:val="000D0DFD"/>
    <w:rsid w:val="000E2307"/>
    <w:rsid w:val="001019B4"/>
    <w:rsid w:val="001054ED"/>
    <w:rsid w:val="00135A0F"/>
    <w:rsid w:val="00137094"/>
    <w:rsid w:val="00142FC8"/>
    <w:rsid w:val="001607AA"/>
    <w:rsid w:val="0019494F"/>
    <w:rsid w:val="00197AAB"/>
    <w:rsid w:val="001D0377"/>
    <w:rsid w:val="001D0C3C"/>
    <w:rsid w:val="001D3E7C"/>
    <w:rsid w:val="001E777C"/>
    <w:rsid w:val="001F50E7"/>
    <w:rsid w:val="00210B74"/>
    <w:rsid w:val="002244D3"/>
    <w:rsid w:val="00226350"/>
    <w:rsid w:val="00232A27"/>
    <w:rsid w:val="00284D11"/>
    <w:rsid w:val="00293907"/>
    <w:rsid w:val="0029416B"/>
    <w:rsid w:val="00296A2C"/>
    <w:rsid w:val="002B0625"/>
    <w:rsid w:val="00300279"/>
    <w:rsid w:val="0031128D"/>
    <w:rsid w:val="00315E0A"/>
    <w:rsid w:val="00327FAB"/>
    <w:rsid w:val="00330391"/>
    <w:rsid w:val="00333115"/>
    <w:rsid w:val="00354ABC"/>
    <w:rsid w:val="00357CF1"/>
    <w:rsid w:val="00357FC4"/>
    <w:rsid w:val="00360AA5"/>
    <w:rsid w:val="0036720A"/>
    <w:rsid w:val="00372E30"/>
    <w:rsid w:val="00373E3D"/>
    <w:rsid w:val="00385389"/>
    <w:rsid w:val="003B2A77"/>
    <w:rsid w:val="003E0830"/>
    <w:rsid w:val="003E27F5"/>
    <w:rsid w:val="003E4FD1"/>
    <w:rsid w:val="003E7278"/>
    <w:rsid w:val="003E78F7"/>
    <w:rsid w:val="0040048B"/>
    <w:rsid w:val="00407819"/>
    <w:rsid w:val="00416547"/>
    <w:rsid w:val="00425009"/>
    <w:rsid w:val="00435CD7"/>
    <w:rsid w:val="00454D9D"/>
    <w:rsid w:val="00460A12"/>
    <w:rsid w:val="00474B87"/>
    <w:rsid w:val="0049107A"/>
    <w:rsid w:val="0055083B"/>
    <w:rsid w:val="00584AFD"/>
    <w:rsid w:val="00585B78"/>
    <w:rsid w:val="005961EC"/>
    <w:rsid w:val="005A1953"/>
    <w:rsid w:val="005A489C"/>
    <w:rsid w:val="005C5769"/>
    <w:rsid w:val="005E6591"/>
    <w:rsid w:val="00610B58"/>
    <w:rsid w:val="00632CA1"/>
    <w:rsid w:val="00666234"/>
    <w:rsid w:val="00666E0B"/>
    <w:rsid w:val="00686F13"/>
    <w:rsid w:val="006A21AC"/>
    <w:rsid w:val="006A4329"/>
    <w:rsid w:val="006D5B11"/>
    <w:rsid w:val="0072326D"/>
    <w:rsid w:val="007327EC"/>
    <w:rsid w:val="00733A73"/>
    <w:rsid w:val="0075486B"/>
    <w:rsid w:val="00763EE8"/>
    <w:rsid w:val="00786A52"/>
    <w:rsid w:val="007A504C"/>
    <w:rsid w:val="007B1B8B"/>
    <w:rsid w:val="007C60E3"/>
    <w:rsid w:val="007E49C7"/>
    <w:rsid w:val="008048FF"/>
    <w:rsid w:val="00834B54"/>
    <w:rsid w:val="00863353"/>
    <w:rsid w:val="008659E5"/>
    <w:rsid w:val="00871F4B"/>
    <w:rsid w:val="008A0B13"/>
    <w:rsid w:val="008A435D"/>
    <w:rsid w:val="008B1EBF"/>
    <w:rsid w:val="008C01DB"/>
    <w:rsid w:val="008D20E9"/>
    <w:rsid w:val="008D387C"/>
    <w:rsid w:val="00903EAD"/>
    <w:rsid w:val="00950717"/>
    <w:rsid w:val="0096522B"/>
    <w:rsid w:val="00987C4E"/>
    <w:rsid w:val="009E2A3D"/>
    <w:rsid w:val="00A01F87"/>
    <w:rsid w:val="00A0398B"/>
    <w:rsid w:val="00A1059B"/>
    <w:rsid w:val="00A453B9"/>
    <w:rsid w:val="00A526D1"/>
    <w:rsid w:val="00A755FC"/>
    <w:rsid w:val="00A81DFD"/>
    <w:rsid w:val="00A82A42"/>
    <w:rsid w:val="00A86484"/>
    <w:rsid w:val="00A92655"/>
    <w:rsid w:val="00A927B2"/>
    <w:rsid w:val="00A963EB"/>
    <w:rsid w:val="00AA376E"/>
    <w:rsid w:val="00AB1D88"/>
    <w:rsid w:val="00AB5144"/>
    <w:rsid w:val="00AC4A30"/>
    <w:rsid w:val="00AD39B9"/>
    <w:rsid w:val="00AD3DAC"/>
    <w:rsid w:val="00AE0563"/>
    <w:rsid w:val="00AF24DA"/>
    <w:rsid w:val="00B01AF9"/>
    <w:rsid w:val="00B35181"/>
    <w:rsid w:val="00B53691"/>
    <w:rsid w:val="00B56C03"/>
    <w:rsid w:val="00B75225"/>
    <w:rsid w:val="00B820C2"/>
    <w:rsid w:val="00B8287F"/>
    <w:rsid w:val="00B91CFC"/>
    <w:rsid w:val="00BB4E57"/>
    <w:rsid w:val="00BC2E1B"/>
    <w:rsid w:val="00BC4E45"/>
    <w:rsid w:val="00BE474C"/>
    <w:rsid w:val="00BE6FA0"/>
    <w:rsid w:val="00C32860"/>
    <w:rsid w:val="00C35FBF"/>
    <w:rsid w:val="00C36E41"/>
    <w:rsid w:val="00C429CC"/>
    <w:rsid w:val="00C97614"/>
    <w:rsid w:val="00CB35E5"/>
    <w:rsid w:val="00CE2F4E"/>
    <w:rsid w:val="00CE77AC"/>
    <w:rsid w:val="00D32481"/>
    <w:rsid w:val="00D33B69"/>
    <w:rsid w:val="00D50A70"/>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63FFB"/>
    <w:rsid w:val="00E702D5"/>
    <w:rsid w:val="00E91969"/>
    <w:rsid w:val="00E92EEC"/>
    <w:rsid w:val="00E95610"/>
    <w:rsid w:val="00EB106E"/>
    <w:rsid w:val="00EB2808"/>
    <w:rsid w:val="00EB7175"/>
    <w:rsid w:val="00EC7589"/>
    <w:rsid w:val="00F149AB"/>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F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9A77A-2C82-444A-B893-E144133D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20</Pages>
  <Words>18809</Words>
  <Characters>107217</Characters>
  <Application>Microsoft Macintosh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7</cp:revision>
  <cp:lastPrinted>2015-07-29T17:55:00Z</cp:lastPrinted>
  <dcterms:created xsi:type="dcterms:W3CDTF">2015-07-31T17:31:00Z</dcterms:created>
  <dcterms:modified xsi:type="dcterms:W3CDTF">2015-08-05T20:55:00Z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id="9sIjmg1q"/&gt;&lt;style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