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EFF56" w14:textId="41B172AD" w:rsidR="00065CBA" w:rsidRPr="00F06681" w:rsidRDefault="00065CBA" w:rsidP="008D20E9">
      <w:pPr>
        <w:pStyle w:val="Normal1"/>
        <w:spacing w:line="240" w:lineRule="auto"/>
        <w:rPr>
          <w:color w:val="000000" w:themeColor="text1"/>
          <w:sz w:val="24"/>
          <w:szCs w:val="24"/>
          <w:rPrChange w:id="0" w:author="Samir S. Soneji" w:date="2015-12-09T23:05:00Z">
            <w:rPr>
              <w:sz w:val="24"/>
              <w:szCs w:val="24"/>
            </w:rPr>
          </w:rPrChange>
        </w:rPr>
      </w:pPr>
      <w:r w:rsidRPr="00F06681">
        <w:rPr>
          <w:color w:val="000000" w:themeColor="text1"/>
          <w:sz w:val="24"/>
          <w:szCs w:val="24"/>
          <w:rPrChange w:id="1" w:author="Samir S. Soneji" w:date="2015-12-09T23:05:00Z">
            <w:rPr>
              <w:sz w:val="24"/>
              <w:szCs w:val="24"/>
            </w:rPr>
          </w:rPrChange>
        </w:rPr>
        <w:t xml:space="preserve">Title: </w:t>
      </w:r>
      <w:r w:rsidRPr="00F06681">
        <w:rPr>
          <w:bCs/>
          <w:color w:val="000000" w:themeColor="text1"/>
          <w:sz w:val="24"/>
          <w:szCs w:val="24"/>
          <w:rPrChange w:id="2" w:author="Samir S. Soneji" w:date="2015-12-09T23:05:00Z">
            <w:rPr>
              <w:bCs/>
              <w:sz w:val="24"/>
              <w:szCs w:val="24"/>
            </w:rPr>
          </w:rPrChange>
        </w:rPr>
        <w:t xml:space="preserve">Quantifying the Contribution of Earlier Detection and </w:t>
      </w:r>
      <w:r w:rsidR="00692A42" w:rsidRPr="00F06681">
        <w:rPr>
          <w:bCs/>
          <w:color w:val="000000" w:themeColor="text1"/>
          <w:sz w:val="24"/>
          <w:szCs w:val="24"/>
          <w:highlight w:val="yellow"/>
          <w:rPrChange w:id="3" w:author="Samir S. Soneji" w:date="2015-12-09T23:05:00Z">
            <w:rPr>
              <w:bCs/>
              <w:sz w:val="24"/>
              <w:szCs w:val="24"/>
              <w:highlight w:val="yellow"/>
            </w:rPr>
          </w:rPrChange>
        </w:rPr>
        <w:t>Advances</w:t>
      </w:r>
      <w:r w:rsidRPr="00F06681">
        <w:rPr>
          <w:bCs/>
          <w:color w:val="000000" w:themeColor="text1"/>
          <w:sz w:val="24"/>
          <w:szCs w:val="24"/>
          <w:rPrChange w:id="4" w:author="Samir S. Soneji" w:date="2015-12-09T23:05:00Z">
            <w:rPr>
              <w:bCs/>
              <w:sz w:val="24"/>
              <w:szCs w:val="24"/>
            </w:rPr>
          </w:rPrChange>
        </w:rPr>
        <w:t xml:space="preserve"> in Treatment on </w:t>
      </w:r>
      <w:r w:rsidR="000958AC" w:rsidRPr="00F06681">
        <w:rPr>
          <w:bCs/>
          <w:color w:val="000000" w:themeColor="text1"/>
          <w:sz w:val="24"/>
          <w:szCs w:val="24"/>
          <w:rPrChange w:id="5" w:author="Samir S. Soneji" w:date="2015-12-09T23:05:00Z">
            <w:rPr>
              <w:bCs/>
              <w:sz w:val="24"/>
              <w:szCs w:val="24"/>
            </w:rPr>
          </w:rPrChange>
        </w:rPr>
        <w:t xml:space="preserve">the </w:t>
      </w:r>
      <w:r w:rsidRPr="00F06681">
        <w:rPr>
          <w:bCs/>
          <w:color w:val="000000" w:themeColor="text1"/>
          <w:sz w:val="24"/>
          <w:szCs w:val="24"/>
          <w:rPrChange w:id="6" w:author="Samir S. Soneji" w:date="2015-12-09T23:05:00Z">
            <w:rPr>
              <w:bCs/>
              <w:sz w:val="24"/>
              <w:szCs w:val="24"/>
            </w:rPr>
          </w:rPrChange>
        </w:rPr>
        <w:t>Gain in Life Expectancy for US Breast Cancer Patients</w:t>
      </w:r>
      <w:r w:rsidR="0049107A" w:rsidRPr="00F06681">
        <w:rPr>
          <w:bCs/>
          <w:color w:val="000000" w:themeColor="text1"/>
          <w:sz w:val="24"/>
          <w:szCs w:val="24"/>
          <w:rPrChange w:id="7" w:author="Samir S. Soneji" w:date="2015-12-09T23:05:00Z">
            <w:rPr>
              <w:bCs/>
              <w:sz w:val="24"/>
              <w:szCs w:val="24"/>
            </w:rPr>
          </w:rPrChange>
        </w:rPr>
        <w:t xml:space="preserve"> Since</w:t>
      </w:r>
      <w:r w:rsidR="000958AC" w:rsidRPr="00F06681">
        <w:rPr>
          <w:bCs/>
          <w:color w:val="000000" w:themeColor="text1"/>
          <w:sz w:val="24"/>
          <w:szCs w:val="24"/>
          <w:rPrChange w:id="8" w:author="Samir S. Soneji" w:date="2015-12-09T23:05:00Z">
            <w:rPr>
              <w:bCs/>
              <w:sz w:val="24"/>
              <w:szCs w:val="24"/>
            </w:rPr>
          </w:rPrChange>
        </w:rPr>
        <w:t xml:space="preserve"> </w:t>
      </w:r>
      <w:r w:rsidRPr="00F06681">
        <w:rPr>
          <w:bCs/>
          <w:color w:val="000000" w:themeColor="text1"/>
          <w:sz w:val="24"/>
          <w:szCs w:val="24"/>
          <w:rPrChange w:id="9" w:author="Samir S. Soneji" w:date="2015-12-09T23:05:00Z">
            <w:rPr>
              <w:bCs/>
              <w:sz w:val="24"/>
              <w:szCs w:val="24"/>
            </w:rPr>
          </w:rPrChange>
        </w:rPr>
        <w:t>1975</w:t>
      </w:r>
      <w:r w:rsidR="00A81DFD" w:rsidRPr="00F06681">
        <w:rPr>
          <w:bCs/>
          <w:color w:val="000000" w:themeColor="text1"/>
          <w:sz w:val="24"/>
          <w:szCs w:val="24"/>
          <w:rPrChange w:id="10" w:author="Samir S. Soneji" w:date="2015-12-09T23:05:00Z">
            <w:rPr>
              <w:bCs/>
              <w:sz w:val="24"/>
              <w:szCs w:val="24"/>
            </w:rPr>
          </w:rPrChange>
        </w:rPr>
        <w:t xml:space="preserve"> </w:t>
      </w:r>
    </w:p>
    <w:p w14:paraId="19567C42" w14:textId="77777777" w:rsidR="00065CBA" w:rsidRPr="00F06681" w:rsidRDefault="00065CBA" w:rsidP="008D20E9">
      <w:pPr>
        <w:pStyle w:val="Normal1"/>
        <w:spacing w:line="240" w:lineRule="auto"/>
        <w:rPr>
          <w:color w:val="000000" w:themeColor="text1"/>
          <w:sz w:val="24"/>
          <w:szCs w:val="24"/>
          <w:rPrChange w:id="11" w:author="Samir S. Soneji" w:date="2015-12-09T23:05:00Z">
            <w:rPr>
              <w:sz w:val="24"/>
              <w:szCs w:val="24"/>
            </w:rPr>
          </w:rPrChange>
        </w:rPr>
      </w:pPr>
    </w:p>
    <w:p w14:paraId="25E9A6C0" w14:textId="77777777" w:rsidR="00065CBA" w:rsidRPr="00F06681" w:rsidRDefault="00065CBA" w:rsidP="008D20E9">
      <w:pPr>
        <w:pStyle w:val="Normal1"/>
        <w:spacing w:line="240" w:lineRule="auto"/>
        <w:rPr>
          <w:color w:val="000000" w:themeColor="text1"/>
          <w:sz w:val="24"/>
          <w:szCs w:val="24"/>
          <w:rPrChange w:id="12" w:author="Samir S. Soneji" w:date="2015-12-09T23:05:00Z">
            <w:rPr>
              <w:sz w:val="24"/>
              <w:szCs w:val="24"/>
            </w:rPr>
          </w:rPrChange>
        </w:rPr>
      </w:pPr>
      <w:r w:rsidRPr="00F06681">
        <w:rPr>
          <w:color w:val="000000" w:themeColor="text1"/>
          <w:sz w:val="24"/>
          <w:szCs w:val="24"/>
          <w:rPrChange w:id="13" w:author="Samir S. Soneji" w:date="2015-12-09T23:05:00Z">
            <w:rPr>
              <w:sz w:val="24"/>
              <w:szCs w:val="24"/>
            </w:rPr>
          </w:rPrChange>
        </w:rPr>
        <w:t>Authors: Samir Soneji, PhD</w:t>
      </w:r>
    </w:p>
    <w:p w14:paraId="0FAEE520" w14:textId="77777777" w:rsidR="008D20E9" w:rsidRPr="00F06681" w:rsidRDefault="008D20E9" w:rsidP="008D20E9">
      <w:pPr>
        <w:pStyle w:val="Normal1"/>
        <w:tabs>
          <w:tab w:val="left" w:pos="990"/>
        </w:tabs>
        <w:spacing w:line="240" w:lineRule="auto"/>
        <w:rPr>
          <w:bCs/>
          <w:color w:val="000000" w:themeColor="text1"/>
          <w:sz w:val="24"/>
          <w:szCs w:val="24"/>
          <w:rPrChange w:id="14" w:author="Samir S. Soneji" w:date="2015-12-09T23:05:00Z">
            <w:rPr>
              <w:bCs/>
              <w:sz w:val="24"/>
              <w:szCs w:val="24"/>
            </w:rPr>
          </w:rPrChange>
        </w:rPr>
      </w:pPr>
      <w:r w:rsidRPr="00F06681">
        <w:rPr>
          <w:color w:val="000000" w:themeColor="text1"/>
          <w:sz w:val="24"/>
          <w:szCs w:val="24"/>
          <w:rPrChange w:id="15" w:author="Samir S. Soneji" w:date="2015-12-09T23:05:00Z">
            <w:rPr>
              <w:sz w:val="24"/>
              <w:szCs w:val="24"/>
            </w:rPr>
          </w:rPrChange>
        </w:rPr>
        <w:tab/>
      </w:r>
      <w:r w:rsidRPr="00F06681">
        <w:rPr>
          <w:bCs/>
          <w:color w:val="000000" w:themeColor="text1"/>
          <w:sz w:val="24"/>
          <w:szCs w:val="24"/>
          <w:rPrChange w:id="16" w:author="Samir S. Soneji" w:date="2015-12-09T23:05:00Z">
            <w:rPr>
              <w:bCs/>
              <w:sz w:val="24"/>
              <w:szCs w:val="24"/>
            </w:rPr>
          </w:rPrChange>
        </w:rPr>
        <w:t>Hiram Beltrán-Sánchez, PhD</w:t>
      </w:r>
    </w:p>
    <w:p w14:paraId="4398BA24" w14:textId="77777777" w:rsidR="008D20E9" w:rsidRPr="00F06681" w:rsidRDefault="008D20E9" w:rsidP="008D20E9">
      <w:pPr>
        <w:pStyle w:val="Normal1"/>
        <w:spacing w:line="240" w:lineRule="auto"/>
        <w:rPr>
          <w:color w:val="000000" w:themeColor="text1"/>
          <w:sz w:val="24"/>
          <w:szCs w:val="24"/>
          <w:rPrChange w:id="17" w:author="Samir S. Soneji" w:date="2015-12-09T23:05:00Z">
            <w:rPr>
              <w:sz w:val="24"/>
              <w:szCs w:val="24"/>
            </w:rPr>
          </w:rPrChange>
        </w:rPr>
      </w:pPr>
    </w:p>
    <w:p w14:paraId="5529D5C9" w14:textId="77777777" w:rsidR="008D20E9" w:rsidRPr="00F06681" w:rsidRDefault="00065CBA" w:rsidP="008D20E9">
      <w:pPr>
        <w:pStyle w:val="Normal1"/>
        <w:spacing w:line="240" w:lineRule="auto"/>
        <w:rPr>
          <w:bCs/>
          <w:color w:val="000000" w:themeColor="text1"/>
          <w:sz w:val="24"/>
          <w:szCs w:val="24"/>
          <w:rPrChange w:id="18" w:author="Samir S. Soneji" w:date="2015-12-09T23:05:00Z">
            <w:rPr>
              <w:bCs/>
              <w:sz w:val="24"/>
              <w:szCs w:val="24"/>
            </w:rPr>
          </w:rPrChange>
        </w:rPr>
      </w:pPr>
      <w:r w:rsidRPr="00F06681">
        <w:rPr>
          <w:color w:val="000000" w:themeColor="text1"/>
          <w:sz w:val="24"/>
          <w:szCs w:val="24"/>
          <w:rPrChange w:id="19" w:author="Samir S. Soneji" w:date="2015-12-09T23:05:00Z">
            <w:rPr>
              <w:sz w:val="24"/>
              <w:szCs w:val="24"/>
            </w:rPr>
          </w:rPrChange>
        </w:rPr>
        <w:t xml:space="preserve">Affiliations: From the Norris Cotton Cancer Center and Dartmouth Institute for Health Policy &amp; Clinical Practice, Geisel School of Medicine at Dartmouth (SS).  From the </w:t>
      </w:r>
      <w:r w:rsidR="008D20E9" w:rsidRPr="00F06681">
        <w:rPr>
          <w:bCs/>
          <w:color w:val="000000" w:themeColor="text1"/>
          <w:sz w:val="24"/>
          <w:szCs w:val="24"/>
          <w:rPrChange w:id="20" w:author="Samir S. Soneji" w:date="2015-12-09T23:05:00Z">
            <w:rPr>
              <w:bCs/>
              <w:sz w:val="24"/>
              <w:szCs w:val="24"/>
            </w:rPr>
          </w:rPrChange>
        </w:rPr>
        <w:t>Department of Community Health Sciences</w:t>
      </w:r>
      <w:r w:rsidR="00C73C1B" w:rsidRPr="00F06681">
        <w:rPr>
          <w:bCs/>
          <w:color w:val="000000" w:themeColor="text1"/>
          <w:sz w:val="24"/>
          <w:szCs w:val="24"/>
          <w:rPrChange w:id="21" w:author="Samir S. Soneji" w:date="2015-12-09T23:05:00Z">
            <w:rPr>
              <w:bCs/>
              <w:sz w:val="24"/>
              <w:szCs w:val="24"/>
            </w:rPr>
          </w:rPrChange>
        </w:rPr>
        <w:t xml:space="preserve"> and the California Center for Population Research</w:t>
      </w:r>
      <w:r w:rsidR="008D20E9" w:rsidRPr="00F06681">
        <w:rPr>
          <w:bCs/>
          <w:color w:val="000000" w:themeColor="text1"/>
          <w:sz w:val="24"/>
          <w:szCs w:val="24"/>
          <w:rPrChange w:id="22" w:author="Samir S. Soneji" w:date="2015-12-09T23:05:00Z">
            <w:rPr>
              <w:bCs/>
              <w:sz w:val="24"/>
              <w:szCs w:val="24"/>
            </w:rPr>
          </w:rPrChange>
        </w:rPr>
        <w:t>, University of California Los Angeles (HBS).</w:t>
      </w:r>
    </w:p>
    <w:p w14:paraId="40FB70A3" w14:textId="77777777" w:rsidR="00065CBA" w:rsidRPr="00F06681" w:rsidRDefault="00065CBA" w:rsidP="008D20E9">
      <w:pPr>
        <w:pStyle w:val="Normal1"/>
        <w:spacing w:line="240" w:lineRule="auto"/>
        <w:rPr>
          <w:color w:val="000000" w:themeColor="text1"/>
          <w:sz w:val="24"/>
          <w:szCs w:val="24"/>
          <w:rPrChange w:id="23" w:author="Samir S. Soneji" w:date="2015-12-09T23:05:00Z">
            <w:rPr>
              <w:sz w:val="24"/>
              <w:szCs w:val="24"/>
            </w:rPr>
          </w:rPrChange>
        </w:rPr>
      </w:pPr>
    </w:p>
    <w:p w14:paraId="091CF748" w14:textId="77777777" w:rsidR="00065CBA" w:rsidRPr="00F06681" w:rsidRDefault="00065CBA" w:rsidP="008D20E9">
      <w:pPr>
        <w:pStyle w:val="Normal1"/>
        <w:spacing w:line="240" w:lineRule="auto"/>
        <w:rPr>
          <w:color w:val="000000" w:themeColor="text1"/>
          <w:sz w:val="24"/>
          <w:szCs w:val="24"/>
          <w:rPrChange w:id="24" w:author="Samir S. Soneji" w:date="2015-12-09T23:05:00Z">
            <w:rPr>
              <w:sz w:val="24"/>
              <w:szCs w:val="24"/>
            </w:rPr>
          </w:rPrChange>
        </w:rPr>
      </w:pPr>
      <w:r w:rsidRPr="00F06681">
        <w:rPr>
          <w:color w:val="000000" w:themeColor="text1"/>
          <w:sz w:val="24"/>
          <w:szCs w:val="24"/>
          <w:rPrChange w:id="25" w:author="Samir S. Soneji" w:date="2015-12-09T23:05:00Z">
            <w:rPr>
              <w:sz w:val="24"/>
              <w:szCs w:val="24"/>
            </w:rPr>
          </w:rPrChange>
        </w:rPr>
        <w:t xml:space="preserve">Address correspondence to: Samir Soneji, PhD, Norris Cotton Cancer Center, One Medical Center Drive, Lebanon, NH </w:t>
      </w:r>
      <w:r w:rsidR="007178CC" w:rsidRPr="00F06681">
        <w:rPr>
          <w:color w:val="000000" w:themeColor="text1"/>
          <w:sz w:val="24"/>
          <w:szCs w:val="24"/>
          <w:rPrChange w:id="26" w:author="Samir S. Soneji" w:date="2015-12-09T23:05:00Z">
            <w:rPr>
              <w:sz w:val="24"/>
              <w:szCs w:val="24"/>
            </w:rPr>
          </w:rPrChange>
        </w:rPr>
        <w:t>03766</w:t>
      </w:r>
      <w:r w:rsidRPr="00F06681">
        <w:rPr>
          <w:color w:val="000000" w:themeColor="text1"/>
          <w:sz w:val="24"/>
          <w:szCs w:val="24"/>
          <w:rPrChange w:id="27" w:author="Samir S. Soneji" w:date="2015-12-09T23:05:00Z">
            <w:rPr>
              <w:sz w:val="24"/>
              <w:szCs w:val="24"/>
            </w:rPr>
          </w:rPrChange>
        </w:rPr>
        <w:t>; tel. 603-65</w:t>
      </w:r>
      <w:r w:rsidR="000958AC" w:rsidRPr="00F06681">
        <w:rPr>
          <w:color w:val="000000" w:themeColor="text1"/>
          <w:sz w:val="24"/>
          <w:szCs w:val="24"/>
          <w:rPrChange w:id="28" w:author="Samir S. Soneji" w:date="2015-12-09T23:05:00Z">
            <w:rPr>
              <w:sz w:val="24"/>
              <w:szCs w:val="24"/>
            </w:rPr>
          </w:rPrChange>
        </w:rPr>
        <w:t>0</w:t>
      </w:r>
      <w:r w:rsidRPr="00F06681">
        <w:rPr>
          <w:color w:val="000000" w:themeColor="text1"/>
          <w:sz w:val="24"/>
          <w:szCs w:val="24"/>
          <w:rPrChange w:id="29" w:author="Samir S. Soneji" w:date="2015-12-09T23:05:00Z">
            <w:rPr>
              <w:sz w:val="24"/>
              <w:szCs w:val="24"/>
            </w:rPr>
          </w:rPrChange>
        </w:rPr>
        <w:t>-</w:t>
      </w:r>
      <w:r w:rsidR="000958AC" w:rsidRPr="00F06681">
        <w:rPr>
          <w:color w:val="000000" w:themeColor="text1"/>
          <w:sz w:val="24"/>
          <w:szCs w:val="24"/>
          <w:rPrChange w:id="30" w:author="Samir S. Soneji" w:date="2015-12-09T23:05:00Z">
            <w:rPr>
              <w:sz w:val="24"/>
              <w:szCs w:val="24"/>
            </w:rPr>
          </w:rPrChange>
        </w:rPr>
        <w:t>3520</w:t>
      </w:r>
      <w:r w:rsidRPr="00F06681">
        <w:rPr>
          <w:color w:val="000000" w:themeColor="text1"/>
          <w:sz w:val="24"/>
          <w:szCs w:val="24"/>
          <w:rPrChange w:id="31" w:author="Samir S. Soneji" w:date="2015-12-09T23:05:00Z">
            <w:rPr>
              <w:sz w:val="24"/>
              <w:szCs w:val="24"/>
            </w:rPr>
          </w:rPrChange>
        </w:rPr>
        <w:t>; fax 603-653-0820; e-mail samir.soneji@dartmouth.edu.</w:t>
      </w:r>
    </w:p>
    <w:p w14:paraId="3747455F" w14:textId="77777777" w:rsidR="00065CBA" w:rsidRPr="00F06681" w:rsidRDefault="00065CBA" w:rsidP="008D20E9">
      <w:pPr>
        <w:pStyle w:val="Normal1"/>
        <w:spacing w:line="240" w:lineRule="auto"/>
        <w:rPr>
          <w:color w:val="000000" w:themeColor="text1"/>
          <w:sz w:val="24"/>
          <w:szCs w:val="24"/>
          <w:rPrChange w:id="32" w:author="Samir S. Soneji" w:date="2015-12-09T23:05:00Z">
            <w:rPr>
              <w:sz w:val="24"/>
              <w:szCs w:val="24"/>
            </w:rPr>
          </w:rPrChange>
        </w:rPr>
      </w:pPr>
    </w:p>
    <w:p w14:paraId="443D1A8A" w14:textId="3DFD537F" w:rsidR="00065CBA" w:rsidRPr="00F06681" w:rsidRDefault="00065CBA" w:rsidP="008D20E9">
      <w:pPr>
        <w:pStyle w:val="Normal1"/>
        <w:spacing w:line="240" w:lineRule="auto"/>
        <w:rPr>
          <w:color w:val="000000" w:themeColor="text1"/>
          <w:sz w:val="24"/>
          <w:szCs w:val="24"/>
          <w:rPrChange w:id="33" w:author="Samir S. Soneji" w:date="2015-12-09T23:05:00Z">
            <w:rPr>
              <w:sz w:val="24"/>
              <w:szCs w:val="24"/>
            </w:rPr>
          </w:rPrChange>
        </w:rPr>
      </w:pPr>
      <w:r w:rsidRPr="00F06681">
        <w:rPr>
          <w:color w:val="000000" w:themeColor="text1"/>
          <w:sz w:val="24"/>
          <w:szCs w:val="24"/>
          <w:rPrChange w:id="34" w:author="Samir S. Soneji" w:date="2015-12-09T23:05:00Z">
            <w:rPr>
              <w:sz w:val="24"/>
              <w:szCs w:val="24"/>
            </w:rPr>
          </w:rPrChange>
        </w:rPr>
        <w:t xml:space="preserve">Word Count: </w:t>
      </w:r>
      <w:r w:rsidR="00AA376E" w:rsidRPr="00F06681">
        <w:rPr>
          <w:color w:val="000000" w:themeColor="text1"/>
          <w:sz w:val="24"/>
          <w:szCs w:val="24"/>
          <w:rPrChange w:id="35" w:author="Samir S. Soneji" w:date="2015-12-09T23:05:00Z">
            <w:rPr>
              <w:sz w:val="24"/>
              <w:szCs w:val="24"/>
            </w:rPr>
          </w:rPrChange>
        </w:rPr>
        <w:t>30</w:t>
      </w:r>
      <w:r w:rsidR="005A6413" w:rsidRPr="00F06681">
        <w:rPr>
          <w:color w:val="000000" w:themeColor="text1"/>
          <w:sz w:val="24"/>
          <w:szCs w:val="24"/>
          <w:rPrChange w:id="36" w:author="Samir S. Soneji" w:date="2015-12-09T23:05:00Z">
            <w:rPr>
              <w:sz w:val="24"/>
              <w:szCs w:val="24"/>
            </w:rPr>
          </w:rPrChange>
        </w:rPr>
        <w:t>19</w:t>
      </w:r>
    </w:p>
    <w:p w14:paraId="772FEF7B" w14:textId="77777777" w:rsidR="00065CBA" w:rsidRPr="00F06681" w:rsidRDefault="00065CBA" w:rsidP="008D20E9">
      <w:pPr>
        <w:pStyle w:val="Normal1"/>
        <w:spacing w:line="240" w:lineRule="auto"/>
        <w:rPr>
          <w:color w:val="000000" w:themeColor="text1"/>
          <w:sz w:val="24"/>
          <w:szCs w:val="24"/>
          <w:rPrChange w:id="37" w:author="Samir S. Soneji" w:date="2015-12-09T23:05:00Z">
            <w:rPr>
              <w:sz w:val="24"/>
              <w:szCs w:val="24"/>
            </w:rPr>
          </w:rPrChange>
        </w:rPr>
      </w:pPr>
    </w:p>
    <w:p w14:paraId="0503293D" w14:textId="77777777" w:rsidR="008D20E9" w:rsidRPr="00F06681" w:rsidRDefault="008D20E9" w:rsidP="008D20E9">
      <w:pPr>
        <w:spacing w:line="240" w:lineRule="auto"/>
        <w:rPr>
          <w:color w:val="000000" w:themeColor="text1"/>
          <w:sz w:val="24"/>
          <w:szCs w:val="24"/>
          <w:rPrChange w:id="38" w:author="Samir S. Soneji" w:date="2015-12-09T23:05:00Z">
            <w:rPr>
              <w:sz w:val="24"/>
              <w:szCs w:val="24"/>
            </w:rPr>
          </w:rPrChange>
        </w:rPr>
      </w:pPr>
      <w:r w:rsidRPr="00F06681">
        <w:rPr>
          <w:color w:val="000000" w:themeColor="text1"/>
          <w:sz w:val="24"/>
          <w:szCs w:val="24"/>
          <w:rPrChange w:id="39" w:author="Samir S. Soneji" w:date="2015-12-09T23:05:00Z">
            <w:rPr>
              <w:sz w:val="24"/>
              <w:szCs w:val="24"/>
            </w:rPr>
          </w:rPrChange>
        </w:rPr>
        <w:br w:type="page"/>
      </w:r>
    </w:p>
    <w:p w14:paraId="6551BDD5" w14:textId="3A973E35" w:rsidR="008D20E9" w:rsidRPr="00F06681" w:rsidRDefault="008D20E9" w:rsidP="008D20E9">
      <w:pPr>
        <w:pStyle w:val="Normal1"/>
        <w:spacing w:line="240" w:lineRule="auto"/>
        <w:rPr>
          <w:b/>
          <w:color w:val="000000" w:themeColor="text1"/>
          <w:sz w:val="24"/>
          <w:szCs w:val="24"/>
          <w:rPrChange w:id="40" w:author="Samir S. Soneji" w:date="2015-12-09T23:05:00Z">
            <w:rPr>
              <w:b/>
              <w:sz w:val="24"/>
              <w:szCs w:val="24"/>
            </w:rPr>
          </w:rPrChange>
        </w:rPr>
      </w:pPr>
      <w:r w:rsidRPr="00F06681">
        <w:rPr>
          <w:b/>
          <w:bCs/>
          <w:color w:val="000000" w:themeColor="text1"/>
          <w:sz w:val="24"/>
          <w:szCs w:val="24"/>
          <w:rPrChange w:id="41" w:author="Samir S. Soneji" w:date="2015-12-09T23:05:00Z">
            <w:rPr>
              <w:b/>
              <w:bCs/>
              <w:sz w:val="24"/>
              <w:szCs w:val="24"/>
            </w:rPr>
          </w:rPrChange>
        </w:rPr>
        <w:lastRenderedPageBreak/>
        <w:t>ABSTRACT</w:t>
      </w:r>
      <w:r w:rsidR="00AA376E" w:rsidRPr="00F06681">
        <w:rPr>
          <w:b/>
          <w:bCs/>
          <w:color w:val="000000" w:themeColor="text1"/>
          <w:sz w:val="24"/>
          <w:szCs w:val="24"/>
          <w:rPrChange w:id="42" w:author="Samir S. Soneji" w:date="2015-12-09T23:05:00Z">
            <w:rPr>
              <w:b/>
              <w:bCs/>
              <w:sz w:val="24"/>
              <w:szCs w:val="24"/>
            </w:rPr>
          </w:rPrChange>
        </w:rPr>
        <w:t xml:space="preserve"> </w:t>
      </w:r>
    </w:p>
    <w:p w14:paraId="0BEC88D2" w14:textId="77777777" w:rsidR="008D20E9" w:rsidRPr="00F06681" w:rsidRDefault="008D20E9" w:rsidP="008D20E9">
      <w:pPr>
        <w:pStyle w:val="Normal1"/>
        <w:spacing w:line="240" w:lineRule="auto"/>
        <w:rPr>
          <w:b/>
          <w:color w:val="000000" w:themeColor="text1"/>
          <w:sz w:val="24"/>
          <w:szCs w:val="24"/>
          <w:rPrChange w:id="43" w:author="Samir S. Soneji" w:date="2015-12-09T23:05:00Z">
            <w:rPr>
              <w:b/>
              <w:sz w:val="24"/>
              <w:szCs w:val="24"/>
            </w:rPr>
          </w:rPrChange>
        </w:rPr>
      </w:pPr>
    </w:p>
    <w:p w14:paraId="1939F89E" w14:textId="6DCAC994" w:rsidR="002D2734" w:rsidRPr="00F06681" w:rsidRDefault="002D2734" w:rsidP="002D2734">
      <w:pPr>
        <w:pStyle w:val="Normal2"/>
        <w:rPr>
          <w:color w:val="000000" w:themeColor="text1"/>
          <w:sz w:val="24"/>
          <w:szCs w:val="24"/>
          <w:rPrChange w:id="44" w:author="Samir S. Soneji" w:date="2015-12-09T23:05:00Z">
            <w:rPr>
              <w:sz w:val="24"/>
              <w:szCs w:val="24"/>
            </w:rPr>
          </w:rPrChange>
        </w:rPr>
      </w:pPr>
      <w:r w:rsidRPr="00F06681">
        <w:rPr>
          <w:color w:val="000000" w:themeColor="text1"/>
          <w:sz w:val="24"/>
          <w:szCs w:val="24"/>
          <w:rPrChange w:id="45" w:author="Samir S. Soneji" w:date="2015-12-09T23:05:00Z">
            <w:rPr>
              <w:sz w:val="24"/>
              <w:szCs w:val="24"/>
            </w:rPr>
          </w:rPrChange>
        </w:rPr>
        <w:t xml:space="preserve">Background.  The intense controversy over mammography screening arose and persists, in part, because of disagreement over the </w:t>
      </w:r>
      <w:r w:rsidR="00A30EEC" w:rsidRPr="00F06681">
        <w:rPr>
          <w:color w:val="000000" w:themeColor="text1"/>
          <w:sz w:val="24"/>
          <w:szCs w:val="24"/>
          <w:highlight w:val="yellow"/>
          <w:rPrChange w:id="46" w:author="Samir S. Soneji" w:date="2015-12-09T23:05:00Z">
            <w:rPr>
              <w:sz w:val="24"/>
              <w:szCs w:val="24"/>
              <w:highlight w:val="yellow"/>
            </w:rPr>
          </w:rPrChange>
        </w:rPr>
        <w:t>relative</w:t>
      </w:r>
      <w:r w:rsidR="00A30EEC" w:rsidRPr="00F06681">
        <w:rPr>
          <w:color w:val="000000" w:themeColor="text1"/>
          <w:sz w:val="24"/>
          <w:szCs w:val="24"/>
          <w:rPrChange w:id="47" w:author="Samir S. Soneji" w:date="2015-12-09T23:05:00Z">
            <w:rPr>
              <w:sz w:val="24"/>
              <w:szCs w:val="24"/>
            </w:rPr>
          </w:rPrChange>
        </w:rPr>
        <w:t xml:space="preserve"> </w:t>
      </w:r>
      <w:r w:rsidRPr="00F06681">
        <w:rPr>
          <w:color w:val="000000" w:themeColor="text1"/>
          <w:sz w:val="24"/>
          <w:szCs w:val="24"/>
          <w:rPrChange w:id="48" w:author="Samir S. Soneji" w:date="2015-12-09T23:05:00Z">
            <w:rPr>
              <w:sz w:val="24"/>
              <w:szCs w:val="24"/>
            </w:rPr>
          </w:rPrChange>
        </w:rPr>
        <w:t xml:space="preserve">contribution of earlier detection versus </w:t>
      </w:r>
      <w:r w:rsidRPr="00F06681">
        <w:rPr>
          <w:color w:val="000000" w:themeColor="text1"/>
          <w:sz w:val="24"/>
          <w:szCs w:val="24"/>
          <w:highlight w:val="yellow"/>
          <w:rPrChange w:id="49" w:author="Samir S. Soneji" w:date="2015-12-09T23:05:00Z">
            <w:rPr>
              <w:sz w:val="24"/>
              <w:szCs w:val="24"/>
              <w:highlight w:val="yellow"/>
            </w:rPr>
          </w:rPrChange>
        </w:rPr>
        <w:t>advances</w:t>
      </w:r>
      <w:r w:rsidRPr="00F06681">
        <w:rPr>
          <w:color w:val="000000" w:themeColor="text1"/>
          <w:sz w:val="24"/>
          <w:szCs w:val="24"/>
          <w:rPrChange w:id="50" w:author="Samir S. Soneji" w:date="2015-12-09T23:05:00Z">
            <w:rPr>
              <w:sz w:val="24"/>
              <w:szCs w:val="24"/>
            </w:rPr>
          </w:rPrChange>
        </w:rPr>
        <w:t xml:space="preserve"> in breast cancer treatment.  We quantify the contributions of these two factors, accounting for concurrent advances in the treatment of other diseases, </w:t>
      </w:r>
      <w:r w:rsidR="00CE3CF7" w:rsidRPr="00F06681">
        <w:rPr>
          <w:color w:val="000000" w:themeColor="text1"/>
          <w:sz w:val="24"/>
          <w:szCs w:val="24"/>
          <w:highlight w:val="yellow"/>
          <w:rPrChange w:id="51" w:author="Samir S. Soneji" w:date="2015-12-09T23:05:00Z">
            <w:rPr>
              <w:sz w:val="24"/>
              <w:szCs w:val="24"/>
              <w:highlight w:val="yellow"/>
            </w:rPr>
          </w:rPrChange>
        </w:rPr>
        <w:t>to</w:t>
      </w:r>
      <w:r w:rsidR="00CE3CF7" w:rsidRPr="00F06681">
        <w:rPr>
          <w:color w:val="000000" w:themeColor="text1"/>
          <w:sz w:val="24"/>
          <w:szCs w:val="24"/>
          <w:rPrChange w:id="52" w:author="Samir S. Soneji" w:date="2015-12-09T23:05:00Z">
            <w:rPr>
              <w:sz w:val="24"/>
              <w:szCs w:val="24"/>
            </w:rPr>
          </w:rPrChange>
        </w:rPr>
        <w:t xml:space="preserve"> </w:t>
      </w:r>
      <w:r w:rsidRPr="00F06681">
        <w:rPr>
          <w:color w:val="000000" w:themeColor="text1"/>
          <w:sz w:val="24"/>
          <w:szCs w:val="24"/>
          <w:rPrChange w:id="53" w:author="Samir S. Soneji" w:date="2015-12-09T23:05:00Z">
            <w:rPr>
              <w:sz w:val="24"/>
              <w:szCs w:val="24"/>
            </w:rPr>
          </w:rPrChange>
        </w:rPr>
        <w:t>the gain in life expectancy among breast cancer patients since 1975.</w:t>
      </w:r>
    </w:p>
    <w:p w14:paraId="60038D07" w14:textId="77777777" w:rsidR="002D2734" w:rsidRPr="00F06681" w:rsidRDefault="002D2734" w:rsidP="002D2734">
      <w:pPr>
        <w:pStyle w:val="Normal2"/>
        <w:rPr>
          <w:color w:val="000000" w:themeColor="text1"/>
          <w:sz w:val="24"/>
          <w:szCs w:val="24"/>
          <w:rPrChange w:id="54" w:author="Samir S. Soneji" w:date="2015-12-09T23:05:00Z">
            <w:rPr>
              <w:sz w:val="24"/>
              <w:szCs w:val="24"/>
            </w:rPr>
          </w:rPrChange>
        </w:rPr>
      </w:pPr>
      <w:r w:rsidRPr="00F06681">
        <w:rPr>
          <w:color w:val="000000" w:themeColor="text1"/>
          <w:sz w:val="24"/>
          <w:szCs w:val="24"/>
          <w:rPrChange w:id="55" w:author="Samir S. Soneji" w:date="2015-12-09T23:05:00Z">
            <w:rPr>
              <w:sz w:val="24"/>
              <w:szCs w:val="24"/>
            </w:rPr>
          </w:rPrChange>
        </w:rPr>
        <w:t xml:space="preserve"> </w:t>
      </w:r>
    </w:p>
    <w:p w14:paraId="03463843" w14:textId="52A8A46C" w:rsidR="002D2734" w:rsidRPr="00F06681" w:rsidRDefault="002D2734" w:rsidP="002D2734">
      <w:pPr>
        <w:pStyle w:val="Normal2"/>
        <w:rPr>
          <w:strike/>
          <w:color w:val="000000" w:themeColor="text1"/>
          <w:sz w:val="24"/>
          <w:szCs w:val="24"/>
          <w:rPrChange w:id="56" w:author="Samir S. Soneji" w:date="2015-12-09T23:05:00Z">
            <w:rPr>
              <w:sz w:val="24"/>
              <w:szCs w:val="24"/>
            </w:rPr>
          </w:rPrChange>
        </w:rPr>
      </w:pPr>
      <w:r w:rsidRPr="00F06681">
        <w:rPr>
          <w:rFonts w:eastAsia="Arial Unicode MS"/>
          <w:color w:val="000000" w:themeColor="text1"/>
          <w:sz w:val="24"/>
          <w:szCs w:val="24"/>
          <w:rPrChange w:id="57" w:author="Samir S. Soneji" w:date="2015-12-09T23:05:00Z">
            <w:rPr>
              <w:rFonts w:eastAsia="Arial Unicode MS"/>
              <w:sz w:val="24"/>
              <w:szCs w:val="24"/>
            </w:rPr>
          </w:rPrChange>
        </w:rPr>
        <w:t xml:space="preserve">Methods.  We obtained annual incidence-based case fatality rates for 664,000 breast cancer patients aged 40 years and older from the Surveillance, Epidemiology, and End Results registries, 1975 to 2012.  We used life-table methods to calculate the gain in life expectancy and quantified the three constituent components of this gain: [1] earlier detection, [2] </w:t>
      </w:r>
      <w:r w:rsidRPr="00F06681">
        <w:rPr>
          <w:rFonts w:eastAsia="Arial Unicode MS"/>
          <w:color w:val="000000" w:themeColor="text1"/>
          <w:sz w:val="24"/>
          <w:szCs w:val="24"/>
          <w:highlight w:val="yellow"/>
          <w:rPrChange w:id="58" w:author="Samir S. Soneji" w:date="2015-12-09T23:05:00Z">
            <w:rPr>
              <w:rFonts w:eastAsia="Arial Unicode MS"/>
              <w:sz w:val="24"/>
              <w:szCs w:val="24"/>
              <w:highlight w:val="yellow"/>
            </w:rPr>
          </w:rPrChange>
        </w:rPr>
        <w:t>advances</w:t>
      </w:r>
      <w:r w:rsidRPr="00F06681">
        <w:rPr>
          <w:rFonts w:eastAsia="Arial Unicode MS"/>
          <w:color w:val="000000" w:themeColor="text1"/>
          <w:sz w:val="24"/>
          <w:szCs w:val="24"/>
          <w:rPrChange w:id="59" w:author="Samir S. Soneji" w:date="2015-12-09T23:05:00Z">
            <w:rPr>
              <w:rFonts w:eastAsia="Arial Unicode MS"/>
              <w:sz w:val="24"/>
              <w:szCs w:val="24"/>
            </w:rPr>
          </w:rPrChange>
        </w:rPr>
        <w:t xml:space="preserve"> in breast cancer treatment, and [3] </w:t>
      </w:r>
      <w:r w:rsidRPr="00F06681">
        <w:rPr>
          <w:rFonts w:eastAsia="Arial Unicode MS"/>
          <w:color w:val="000000" w:themeColor="text1"/>
          <w:sz w:val="24"/>
          <w:szCs w:val="24"/>
          <w:highlight w:val="yellow"/>
          <w:rPrChange w:id="60" w:author="Samir S. Soneji" w:date="2015-12-09T23:05:00Z">
            <w:rPr>
              <w:rFonts w:eastAsia="Arial Unicode MS"/>
              <w:sz w:val="24"/>
              <w:szCs w:val="24"/>
              <w:highlight w:val="yellow"/>
            </w:rPr>
          </w:rPrChange>
        </w:rPr>
        <w:t>advances</w:t>
      </w:r>
      <w:r w:rsidRPr="00F06681">
        <w:rPr>
          <w:rFonts w:eastAsia="Arial Unicode MS"/>
          <w:color w:val="000000" w:themeColor="text1"/>
          <w:sz w:val="24"/>
          <w:szCs w:val="24"/>
          <w:rPrChange w:id="61" w:author="Samir S. Soneji" w:date="2015-12-09T23:05:00Z">
            <w:rPr>
              <w:rFonts w:eastAsia="Arial Unicode MS"/>
              <w:sz w:val="24"/>
              <w:szCs w:val="24"/>
            </w:rPr>
          </w:rPrChange>
        </w:rPr>
        <w:t xml:space="preserve"> in the treatment of other diseases.  We additionally quantify which age groups contributed the most to the overall contribution of earlier detection</w:t>
      </w:r>
      <w:commentRangeStart w:id="62"/>
      <w:r w:rsidRPr="00F06681">
        <w:rPr>
          <w:rFonts w:eastAsia="Arial Unicode MS"/>
          <w:strike/>
          <w:color w:val="000000" w:themeColor="text1"/>
          <w:sz w:val="24"/>
          <w:szCs w:val="24"/>
          <w:rPrChange w:id="63" w:author="Samir S. Soneji" w:date="2015-12-09T23:05:00Z">
            <w:rPr>
              <w:rFonts w:eastAsia="Arial Unicode MS"/>
              <w:sz w:val="24"/>
              <w:szCs w:val="24"/>
            </w:rPr>
          </w:rPrChange>
        </w:rPr>
        <w:t xml:space="preserve">. </w:t>
      </w:r>
      <w:commentRangeStart w:id="64"/>
      <w:r w:rsidRPr="00F06681">
        <w:rPr>
          <w:rFonts w:eastAsia="Arial Unicode MS"/>
          <w:strike/>
          <w:color w:val="000000" w:themeColor="text1"/>
          <w:sz w:val="24"/>
          <w:szCs w:val="24"/>
          <w:rPrChange w:id="65" w:author="Samir S. Soneji" w:date="2015-12-09T23:05:00Z">
            <w:rPr>
              <w:rFonts w:eastAsia="Arial Unicode MS"/>
              <w:sz w:val="24"/>
              <w:szCs w:val="24"/>
            </w:rPr>
          </w:rPrChange>
        </w:rPr>
        <w:t xml:space="preserve"> We assumed a 10% overdiagnosis level for tumors ≤3cm, and varied the level up to 97% for &lt;1cm tumors and up to 52% for 1-3cm tumors in a sensitivity analysis.</w:t>
      </w:r>
      <w:commentRangeEnd w:id="64"/>
      <w:r w:rsidR="00CE3CF7" w:rsidRPr="00F06681">
        <w:rPr>
          <w:rStyle w:val="CommentReference"/>
          <w:strike/>
          <w:color w:val="000000" w:themeColor="text1"/>
          <w:rPrChange w:id="66" w:author="Samir S. Soneji" w:date="2015-12-09T23:05:00Z">
            <w:rPr>
              <w:rStyle w:val="CommentReference"/>
            </w:rPr>
          </w:rPrChange>
        </w:rPr>
        <w:commentReference w:id="64"/>
      </w:r>
    </w:p>
    <w:p w14:paraId="37E91957" w14:textId="77777777" w:rsidR="002D2734" w:rsidRPr="00F06681" w:rsidRDefault="002D2734" w:rsidP="002D2734">
      <w:pPr>
        <w:pStyle w:val="Normal2"/>
        <w:rPr>
          <w:color w:val="000000" w:themeColor="text1"/>
          <w:sz w:val="24"/>
          <w:szCs w:val="24"/>
          <w:rPrChange w:id="67" w:author="Samir S. Soneji" w:date="2015-12-09T23:05:00Z">
            <w:rPr>
              <w:sz w:val="24"/>
              <w:szCs w:val="24"/>
            </w:rPr>
          </w:rPrChange>
        </w:rPr>
      </w:pPr>
      <w:r w:rsidRPr="00F06681">
        <w:rPr>
          <w:strike/>
          <w:color w:val="000000" w:themeColor="text1"/>
          <w:sz w:val="24"/>
          <w:szCs w:val="24"/>
          <w:rPrChange w:id="68" w:author="Samir S. Soneji" w:date="2015-12-09T23:05:00Z">
            <w:rPr>
              <w:sz w:val="24"/>
              <w:szCs w:val="24"/>
            </w:rPr>
          </w:rPrChange>
        </w:rPr>
        <w:t xml:space="preserve"> </w:t>
      </w:r>
      <w:commentRangeEnd w:id="62"/>
      <w:r w:rsidR="00CA5573" w:rsidRPr="00F06681">
        <w:rPr>
          <w:rStyle w:val="CommentReference"/>
          <w:color w:val="000000" w:themeColor="text1"/>
          <w:rPrChange w:id="69" w:author="Samir S. Soneji" w:date="2015-12-09T23:05:00Z">
            <w:rPr>
              <w:rStyle w:val="CommentReference"/>
            </w:rPr>
          </w:rPrChange>
        </w:rPr>
        <w:commentReference w:id="62"/>
      </w:r>
    </w:p>
    <w:p w14:paraId="047DDE87" w14:textId="6C8CC97C" w:rsidR="002D2734" w:rsidRPr="00F06681" w:rsidRDefault="002D2734" w:rsidP="002D2734">
      <w:pPr>
        <w:pStyle w:val="Normal2"/>
        <w:rPr>
          <w:color w:val="000000" w:themeColor="text1"/>
          <w:sz w:val="24"/>
          <w:szCs w:val="24"/>
          <w:rPrChange w:id="70" w:author="Samir S. Soneji" w:date="2015-12-09T23:05:00Z">
            <w:rPr>
              <w:sz w:val="24"/>
              <w:szCs w:val="24"/>
            </w:rPr>
          </w:rPrChange>
        </w:rPr>
      </w:pPr>
      <w:r w:rsidRPr="00F06681">
        <w:rPr>
          <w:color w:val="000000" w:themeColor="text1"/>
          <w:sz w:val="24"/>
          <w:szCs w:val="24"/>
          <w:rPrChange w:id="71" w:author="Samir S. Soneji" w:date="2015-12-09T23:05:00Z">
            <w:rPr>
              <w:sz w:val="24"/>
              <w:szCs w:val="24"/>
            </w:rPr>
          </w:rPrChange>
        </w:rPr>
        <w:t xml:space="preserve">Results.  Life expectancy increased 10.94 years between 1975 and 2002 for a 40-year old newly diagnosed breast cancer patient.  </w:t>
      </w:r>
      <w:r w:rsidRPr="00F06681">
        <w:rPr>
          <w:color w:val="000000" w:themeColor="text1"/>
          <w:sz w:val="24"/>
          <w:szCs w:val="24"/>
          <w:highlight w:val="yellow"/>
          <w:rPrChange w:id="72" w:author="Samir S. Soneji" w:date="2015-12-09T23:05:00Z">
            <w:rPr>
              <w:sz w:val="24"/>
              <w:szCs w:val="24"/>
              <w:highlight w:val="yellow"/>
            </w:rPr>
          </w:rPrChange>
        </w:rPr>
        <w:t>Advances</w:t>
      </w:r>
      <w:r w:rsidRPr="00F06681">
        <w:rPr>
          <w:color w:val="000000" w:themeColor="text1"/>
          <w:sz w:val="24"/>
          <w:szCs w:val="24"/>
          <w:rPrChange w:id="73" w:author="Samir S. Soneji" w:date="2015-12-09T23:05:00Z">
            <w:rPr>
              <w:sz w:val="24"/>
              <w:szCs w:val="24"/>
            </w:rPr>
          </w:rPrChange>
        </w:rPr>
        <w:t xml:space="preserve"> in breast cancer treatment contributed more to this gain in life expectancy than earlier detection: 6.79 years (62%) versus 2.92 years (27%).  </w:t>
      </w:r>
      <w:r w:rsidRPr="00F06681">
        <w:rPr>
          <w:color w:val="000000" w:themeColor="text1"/>
          <w:sz w:val="24"/>
          <w:szCs w:val="24"/>
          <w:highlight w:val="yellow"/>
          <w:rPrChange w:id="74" w:author="Samir S. Soneji" w:date="2015-12-09T23:05:00Z">
            <w:rPr>
              <w:sz w:val="24"/>
              <w:szCs w:val="24"/>
              <w:highlight w:val="yellow"/>
            </w:rPr>
          </w:rPrChange>
        </w:rPr>
        <w:t>Advances</w:t>
      </w:r>
      <w:r w:rsidRPr="00F06681">
        <w:rPr>
          <w:color w:val="000000" w:themeColor="text1"/>
          <w:sz w:val="24"/>
          <w:szCs w:val="24"/>
          <w:rPrChange w:id="75" w:author="Samir S. Soneji" w:date="2015-12-09T23:05:00Z">
            <w:rPr>
              <w:sz w:val="24"/>
              <w:szCs w:val="24"/>
            </w:rPr>
          </w:rPrChange>
        </w:rPr>
        <w:t xml:space="preserve"> in the treatment of other diseases contributed the remaining 1.25 years to this gain (11%).  By age group, earlier detection among 40-49 year olds contributed </w:t>
      </w:r>
      <w:ins w:id="76" w:author="Samir S. Soneji" w:date="2015-12-09T22:48:00Z">
        <w:r w:rsidR="006A4B7E" w:rsidRPr="00F06681">
          <w:rPr>
            <w:color w:val="000000" w:themeColor="text1"/>
            <w:sz w:val="24"/>
            <w:szCs w:val="24"/>
            <w:highlight w:val="yellow"/>
            <w:rPrChange w:id="77" w:author="Samir S. Soneji" w:date="2015-12-09T23:05:00Z">
              <w:rPr>
                <w:sz w:val="24"/>
                <w:szCs w:val="24"/>
              </w:rPr>
            </w:rPrChange>
          </w:rPr>
          <w:t xml:space="preserve">approximately </w:t>
        </w:r>
      </w:ins>
      <w:ins w:id="78" w:author="Samir S. Soneji" w:date="2015-12-09T22:51:00Z">
        <w:r w:rsidR="009A2AA1" w:rsidRPr="00F06681">
          <w:rPr>
            <w:color w:val="000000" w:themeColor="text1"/>
            <w:sz w:val="24"/>
            <w:szCs w:val="24"/>
            <w:highlight w:val="yellow"/>
            <w:rPrChange w:id="79" w:author="Samir S. Soneji" w:date="2015-12-09T23:05:00Z">
              <w:rPr>
                <w:sz w:val="24"/>
                <w:szCs w:val="24"/>
              </w:rPr>
            </w:rPrChange>
          </w:rPr>
          <w:t>equally</w:t>
        </w:r>
        <w:r w:rsidR="009A2AA1" w:rsidRPr="00F06681">
          <w:rPr>
            <w:color w:val="000000" w:themeColor="text1"/>
            <w:sz w:val="24"/>
            <w:szCs w:val="24"/>
            <w:rPrChange w:id="80" w:author="Samir S. Soneji" w:date="2015-12-09T23:05:00Z">
              <w:rPr>
                <w:sz w:val="24"/>
                <w:szCs w:val="24"/>
              </w:rPr>
            </w:rPrChange>
          </w:rPr>
          <w:t xml:space="preserve"> </w:t>
        </w:r>
      </w:ins>
      <w:r w:rsidRPr="00F06681">
        <w:rPr>
          <w:color w:val="000000" w:themeColor="text1"/>
          <w:sz w:val="24"/>
          <w:szCs w:val="24"/>
          <w:rPrChange w:id="81" w:author="Samir S. Soneji" w:date="2015-12-09T23:05:00Z">
            <w:rPr>
              <w:sz w:val="24"/>
              <w:szCs w:val="24"/>
            </w:rPr>
          </w:rPrChange>
        </w:rPr>
        <w:t xml:space="preserve">to the gain in life expectancy (0.56 years) </w:t>
      </w:r>
      <w:ins w:id="82" w:author="Samir S. Soneji" w:date="2015-12-09T22:52:00Z">
        <w:r w:rsidR="009A2AA1" w:rsidRPr="00F06681">
          <w:rPr>
            <w:color w:val="000000" w:themeColor="text1"/>
            <w:sz w:val="24"/>
            <w:szCs w:val="24"/>
            <w:highlight w:val="yellow"/>
            <w:rPrChange w:id="83" w:author="Samir S. Soneji" w:date="2015-12-09T23:05:00Z">
              <w:rPr>
                <w:sz w:val="24"/>
                <w:szCs w:val="24"/>
              </w:rPr>
            </w:rPrChange>
          </w:rPr>
          <w:t>as it did</w:t>
        </w:r>
        <w:r w:rsidR="009A2AA1" w:rsidRPr="00F06681">
          <w:rPr>
            <w:color w:val="000000" w:themeColor="text1"/>
            <w:sz w:val="24"/>
            <w:szCs w:val="24"/>
            <w:rPrChange w:id="84" w:author="Samir S. Soneji" w:date="2015-12-09T23:05:00Z">
              <w:rPr>
                <w:sz w:val="24"/>
                <w:szCs w:val="24"/>
              </w:rPr>
            </w:rPrChange>
          </w:rPr>
          <w:t xml:space="preserve"> </w:t>
        </w:r>
      </w:ins>
      <w:r w:rsidRPr="00F06681">
        <w:rPr>
          <w:color w:val="000000" w:themeColor="text1"/>
          <w:sz w:val="24"/>
          <w:szCs w:val="24"/>
          <w:highlight w:val="yellow"/>
          <w:rPrChange w:id="85" w:author="Samir S. Soneji" w:date="2015-12-09T23:05:00Z">
            <w:rPr>
              <w:sz w:val="24"/>
              <w:szCs w:val="24"/>
              <w:highlight w:val="yellow"/>
            </w:rPr>
          </w:rPrChange>
        </w:rPr>
        <w:t>for</w:t>
      </w:r>
      <w:r w:rsidRPr="00F06681">
        <w:rPr>
          <w:color w:val="000000" w:themeColor="text1"/>
          <w:sz w:val="24"/>
          <w:szCs w:val="24"/>
          <w:rPrChange w:id="86" w:author="Samir S. Soneji" w:date="2015-12-09T23:05:00Z">
            <w:rPr>
              <w:sz w:val="24"/>
              <w:szCs w:val="24"/>
            </w:rPr>
          </w:rPrChange>
        </w:rPr>
        <w:t xml:space="preserve"> 50-59 and 60-69 year olds (0.45 and 0.41 years, respectively). </w:t>
      </w:r>
      <w:commentRangeStart w:id="87"/>
      <w:commentRangeStart w:id="88"/>
      <w:r w:rsidRPr="00F06681">
        <w:rPr>
          <w:strike/>
          <w:color w:val="000000" w:themeColor="text1"/>
          <w:sz w:val="24"/>
          <w:szCs w:val="24"/>
          <w:rPrChange w:id="89" w:author="Samir S. Soneji" w:date="2015-12-09T23:05:00Z">
            <w:rPr>
              <w:sz w:val="24"/>
              <w:szCs w:val="24"/>
            </w:rPr>
          </w:rPrChange>
        </w:rPr>
        <w:t xml:space="preserve"> We reached nearly identical substantive conclusions varying the level of overdiagnosis</w:t>
      </w:r>
      <w:commentRangeEnd w:id="87"/>
      <w:r w:rsidR="00CE3CF7" w:rsidRPr="00F06681">
        <w:rPr>
          <w:rStyle w:val="CommentReference"/>
          <w:strike/>
          <w:color w:val="000000" w:themeColor="text1"/>
          <w:rPrChange w:id="90" w:author="Samir S. Soneji" w:date="2015-12-09T23:05:00Z">
            <w:rPr>
              <w:rStyle w:val="CommentReference"/>
            </w:rPr>
          </w:rPrChange>
        </w:rPr>
        <w:commentReference w:id="87"/>
      </w:r>
      <w:commentRangeEnd w:id="88"/>
      <w:r w:rsidR="004D0A7B" w:rsidRPr="00F06681">
        <w:rPr>
          <w:rStyle w:val="CommentReference"/>
          <w:color w:val="000000" w:themeColor="text1"/>
          <w:rPrChange w:id="91" w:author="Samir S. Soneji" w:date="2015-12-09T23:05:00Z">
            <w:rPr>
              <w:rStyle w:val="CommentReference"/>
            </w:rPr>
          </w:rPrChange>
        </w:rPr>
        <w:commentReference w:id="88"/>
      </w:r>
      <w:r w:rsidRPr="00F06681">
        <w:rPr>
          <w:color w:val="000000" w:themeColor="text1"/>
          <w:sz w:val="24"/>
          <w:szCs w:val="24"/>
          <w:rPrChange w:id="92" w:author="Samir S. Soneji" w:date="2015-12-09T23:05:00Z">
            <w:rPr>
              <w:sz w:val="24"/>
              <w:szCs w:val="24"/>
            </w:rPr>
          </w:rPrChange>
        </w:rPr>
        <w:t>.</w:t>
      </w:r>
      <w:ins w:id="93" w:author="Samir S. Soneji" w:date="2015-12-09T22:46:00Z">
        <w:r w:rsidR="006A4B7E" w:rsidRPr="00F06681">
          <w:rPr>
            <w:color w:val="000000" w:themeColor="text1"/>
            <w:sz w:val="24"/>
            <w:szCs w:val="24"/>
            <w:rPrChange w:id="94" w:author="Samir S. Soneji" w:date="2015-12-09T23:05:00Z">
              <w:rPr>
                <w:sz w:val="24"/>
                <w:szCs w:val="24"/>
              </w:rPr>
            </w:rPrChange>
          </w:rPr>
          <w:t xml:space="preserve">  </w:t>
        </w:r>
      </w:ins>
    </w:p>
    <w:p w14:paraId="6BCE82D5" w14:textId="77777777" w:rsidR="002D2734" w:rsidRPr="00F06681" w:rsidRDefault="002D2734" w:rsidP="002D2734">
      <w:pPr>
        <w:pStyle w:val="Normal2"/>
        <w:rPr>
          <w:color w:val="000000" w:themeColor="text1"/>
          <w:sz w:val="24"/>
          <w:szCs w:val="24"/>
          <w:rPrChange w:id="95" w:author="Samir S. Soneji" w:date="2015-12-09T23:05:00Z">
            <w:rPr>
              <w:sz w:val="24"/>
              <w:szCs w:val="24"/>
            </w:rPr>
          </w:rPrChange>
        </w:rPr>
      </w:pPr>
      <w:r w:rsidRPr="00F06681">
        <w:rPr>
          <w:color w:val="000000" w:themeColor="text1"/>
          <w:sz w:val="24"/>
          <w:szCs w:val="24"/>
          <w:rPrChange w:id="96" w:author="Samir S. Soneji" w:date="2015-12-09T23:05:00Z">
            <w:rPr>
              <w:sz w:val="24"/>
              <w:szCs w:val="24"/>
            </w:rPr>
          </w:rPrChange>
        </w:rPr>
        <w:t xml:space="preserve"> </w:t>
      </w:r>
    </w:p>
    <w:p w14:paraId="6C7E2282" w14:textId="75E6723F" w:rsidR="002D2734" w:rsidRPr="00F06681" w:rsidRDefault="002D2734" w:rsidP="002D2734">
      <w:pPr>
        <w:pStyle w:val="Normal2"/>
        <w:rPr>
          <w:color w:val="000000" w:themeColor="text1"/>
          <w:sz w:val="24"/>
          <w:szCs w:val="24"/>
          <w:rPrChange w:id="97" w:author="Samir S. Soneji" w:date="2015-12-09T23:05:00Z">
            <w:rPr>
              <w:sz w:val="24"/>
              <w:szCs w:val="24"/>
            </w:rPr>
          </w:rPrChange>
        </w:rPr>
      </w:pPr>
      <w:r w:rsidRPr="00F06681">
        <w:rPr>
          <w:color w:val="000000" w:themeColor="text1"/>
          <w:sz w:val="24"/>
          <w:szCs w:val="24"/>
          <w:rPrChange w:id="98" w:author="Samir S. Soneji" w:date="2015-12-09T23:05:00Z">
            <w:rPr>
              <w:sz w:val="24"/>
              <w:szCs w:val="24"/>
            </w:rPr>
          </w:rPrChange>
        </w:rPr>
        <w:t xml:space="preserve">Conclusion.  Life expectancy among breast cancer patients increased over time primarily because of </w:t>
      </w:r>
      <w:r w:rsidRPr="00F06681">
        <w:rPr>
          <w:color w:val="000000" w:themeColor="text1"/>
          <w:sz w:val="24"/>
          <w:szCs w:val="24"/>
          <w:highlight w:val="yellow"/>
          <w:rPrChange w:id="99" w:author="Samir S. Soneji" w:date="2015-12-09T23:05:00Z">
            <w:rPr>
              <w:sz w:val="24"/>
              <w:szCs w:val="24"/>
              <w:highlight w:val="yellow"/>
            </w:rPr>
          </w:rPrChange>
        </w:rPr>
        <w:t>advances</w:t>
      </w:r>
      <w:r w:rsidRPr="00F06681">
        <w:rPr>
          <w:color w:val="000000" w:themeColor="text1"/>
          <w:sz w:val="24"/>
          <w:szCs w:val="24"/>
          <w:rPrChange w:id="100" w:author="Samir S. Soneji" w:date="2015-12-09T23:05:00Z">
            <w:rPr>
              <w:sz w:val="24"/>
              <w:szCs w:val="24"/>
            </w:rPr>
          </w:rPrChange>
        </w:rPr>
        <w:t xml:space="preserve"> in breast cancer treatment, although the contribution of earlier detection was not trivial.</w:t>
      </w:r>
    </w:p>
    <w:p w14:paraId="53A6D73E" w14:textId="77777777" w:rsidR="00077772" w:rsidRPr="00F06681" w:rsidRDefault="00077772">
      <w:pPr>
        <w:rPr>
          <w:b/>
          <w:color w:val="000000" w:themeColor="text1"/>
          <w:sz w:val="24"/>
          <w:szCs w:val="24"/>
          <w:rPrChange w:id="101" w:author="Samir S. Soneji" w:date="2015-12-09T23:05:00Z">
            <w:rPr>
              <w:b/>
              <w:sz w:val="24"/>
              <w:szCs w:val="24"/>
            </w:rPr>
          </w:rPrChange>
        </w:rPr>
      </w:pPr>
      <w:r w:rsidRPr="00F06681">
        <w:rPr>
          <w:b/>
          <w:color w:val="000000" w:themeColor="text1"/>
          <w:sz w:val="24"/>
          <w:szCs w:val="24"/>
          <w:rPrChange w:id="102" w:author="Samir S. Soneji" w:date="2015-12-09T23:05:00Z">
            <w:rPr>
              <w:b/>
              <w:sz w:val="24"/>
              <w:szCs w:val="24"/>
            </w:rPr>
          </w:rPrChange>
        </w:rPr>
        <w:br w:type="page"/>
      </w:r>
    </w:p>
    <w:p w14:paraId="429C35C6" w14:textId="10499F65" w:rsidR="00226350" w:rsidRPr="00F06681" w:rsidRDefault="00A019D8" w:rsidP="008D20E9">
      <w:pPr>
        <w:pStyle w:val="Normal1"/>
        <w:spacing w:line="480" w:lineRule="auto"/>
        <w:rPr>
          <w:color w:val="000000" w:themeColor="text1"/>
          <w:sz w:val="24"/>
          <w:szCs w:val="24"/>
          <w:rPrChange w:id="103" w:author="Samir S. Soneji" w:date="2015-12-09T23:05:00Z">
            <w:rPr>
              <w:sz w:val="24"/>
              <w:szCs w:val="24"/>
            </w:rPr>
          </w:rPrChange>
        </w:rPr>
      </w:pPr>
      <w:r w:rsidRPr="00F06681">
        <w:rPr>
          <w:b/>
          <w:color w:val="000000" w:themeColor="text1"/>
          <w:sz w:val="24"/>
          <w:szCs w:val="24"/>
          <w:rPrChange w:id="104" w:author="Samir S. Soneji" w:date="2015-12-09T23:05:00Z">
            <w:rPr>
              <w:b/>
              <w:sz w:val="24"/>
              <w:szCs w:val="24"/>
            </w:rPr>
          </w:rPrChange>
        </w:rPr>
        <w:lastRenderedPageBreak/>
        <w:t xml:space="preserve">1.  </w:t>
      </w:r>
      <w:r w:rsidR="00065CBA" w:rsidRPr="00F06681">
        <w:rPr>
          <w:b/>
          <w:color w:val="000000" w:themeColor="text1"/>
          <w:sz w:val="24"/>
          <w:szCs w:val="24"/>
          <w:rPrChange w:id="105" w:author="Samir S. Soneji" w:date="2015-12-09T23:05:00Z">
            <w:rPr>
              <w:b/>
              <w:sz w:val="24"/>
              <w:szCs w:val="24"/>
            </w:rPr>
          </w:rPrChange>
        </w:rPr>
        <w:t>INTRODUCTION</w:t>
      </w:r>
    </w:p>
    <w:p w14:paraId="7DF7342D" w14:textId="0BB74815" w:rsidR="008F7C88" w:rsidRPr="00F06681" w:rsidRDefault="00407819" w:rsidP="008F7C88">
      <w:pPr>
        <w:pStyle w:val="Normal2"/>
        <w:spacing w:line="480" w:lineRule="auto"/>
        <w:rPr>
          <w:color w:val="000000" w:themeColor="text1"/>
          <w:sz w:val="24"/>
          <w:szCs w:val="24"/>
          <w:rPrChange w:id="106" w:author="Samir S. Soneji" w:date="2015-12-09T23:05:00Z">
            <w:rPr>
              <w:sz w:val="24"/>
              <w:szCs w:val="24"/>
            </w:rPr>
          </w:rPrChange>
        </w:rPr>
      </w:pPr>
      <w:r w:rsidRPr="00F06681">
        <w:rPr>
          <w:b/>
          <w:color w:val="000000" w:themeColor="text1"/>
          <w:sz w:val="24"/>
          <w:szCs w:val="24"/>
          <w:rPrChange w:id="107" w:author="Samir S. Soneji" w:date="2015-12-09T23:05:00Z">
            <w:rPr>
              <w:b/>
              <w:sz w:val="24"/>
              <w:szCs w:val="24"/>
            </w:rPr>
          </w:rPrChange>
        </w:rPr>
        <w:tab/>
      </w:r>
      <w:r w:rsidR="008F7C88" w:rsidRPr="00F06681">
        <w:rPr>
          <w:color w:val="000000" w:themeColor="text1"/>
          <w:sz w:val="24"/>
          <w:szCs w:val="24"/>
          <w:rPrChange w:id="108" w:author="Samir S. Soneji" w:date="2015-12-09T23:05:00Z">
            <w:rPr>
              <w:sz w:val="24"/>
              <w:szCs w:val="24"/>
            </w:rPr>
          </w:rPrChange>
        </w:rPr>
        <w:t>Mammography screening, which offers the promise of earlier detection, has become the subject of intense public and scientific controversy.</w:t>
      </w:r>
      <w:r w:rsidR="00BB21A3" w:rsidRPr="00F06681">
        <w:rPr>
          <w:color w:val="000000" w:themeColor="text1"/>
          <w:sz w:val="24"/>
          <w:szCs w:val="24"/>
          <w:rPrChange w:id="109" w:author="Samir S. Soneji" w:date="2015-12-09T23:05:00Z">
            <w:rPr>
              <w:sz w:val="24"/>
              <w:szCs w:val="24"/>
            </w:rPr>
          </w:rPrChange>
        </w:rPr>
        <w:fldChar w:fldCharType="begin"/>
      </w:r>
      <w:r w:rsidR="001B1F06" w:rsidRPr="00F06681">
        <w:rPr>
          <w:color w:val="000000" w:themeColor="text1"/>
          <w:sz w:val="24"/>
          <w:szCs w:val="24"/>
          <w:rPrChange w:id="110" w:author="Samir S. Soneji" w:date="2015-12-09T23:05:00Z">
            <w:rPr>
              <w:sz w:val="24"/>
              <w:szCs w:val="24"/>
            </w:rPr>
          </w:rPrChange>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F06681">
        <w:rPr>
          <w:color w:val="000000" w:themeColor="text1"/>
          <w:sz w:val="24"/>
          <w:szCs w:val="24"/>
          <w:rPrChange w:id="111" w:author="Samir S. Soneji" w:date="2015-12-09T23:05:00Z">
            <w:rPr>
              <w:sz w:val="24"/>
              <w:szCs w:val="24"/>
            </w:rPr>
          </w:rPrChange>
        </w:rPr>
        <w:fldChar w:fldCharType="separate"/>
      </w:r>
      <w:r w:rsidR="001B1F06" w:rsidRPr="00F06681">
        <w:rPr>
          <w:rFonts w:eastAsia="Times New Roman"/>
          <w:color w:val="000000" w:themeColor="text1"/>
          <w:sz w:val="24"/>
          <w:vertAlign w:val="superscript"/>
          <w:rPrChange w:id="112" w:author="Samir S. Soneji" w:date="2015-12-09T23:05:00Z">
            <w:rPr>
              <w:rFonts w:eastAsia="Times New Roman"/>
              <w:sz w:val="24"/>
              <w:vertAlign w:val="superscript"/>
            </w:rPr>
          </w:rPrChange>
        </w:rPr>
        <w:t>1–10</w:t>
      </w:r>
      <w:r w:rsidR="00BB21A3" w:rsidRPr="00F06681">
        <w:rPr>
          <w:color w:val="000000" w:themeColor="text1"/>
          <w:sz w:val="24"/>
          <w:szCs w:val="24"/>
          <w:rPrChange w:id="113" w:author="Samir S. Soneji" w:date="2015-12-09T23:05:00Z">
            <w:rPr>
              <w:sz w:val="24"/>
              <w:szCs w:val="24"/>
            </w:rPr>
          </w:rPrChange>
        </w:rPr>
        <w:fldChar w:fldCharType="end"/>
      </w:r>
      <w:r w:rsidR="008F7C88" w:rsidRPr="00F06681">
        <w:rPr>
          <w:color w:val="000000" w:themeColor="text1"/>
          <w:sz w:val="24"/>
          <w:szCs w:val="24"/>
          <w:rPrChange w:id="114" w:author="Samir S. Soneji" w:date="2015-12-09T23:05:00Z">
            <w:rPr>
              <w:sz w:val="24"/>
              <w:szCs w:val="24"/>
            </w:rPr>
          </w:rPrChange>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insurers</w:t>
      </w:r>
      <w:r w:rsidR="00CE3CF7" w:rsidRPr="00F06681">
        <w:rPr>
          <w:color w:val="000000" w:themeColor="text1"/>
          <w:sz w:val="24"/>
          <w:szCs w:val="24"/>
          <w:rPrChange w:id="115" w:author="Samir S. Soneji" w:date="2015-12-09T23:05:00Z">
            <w:rPr>
              <w:sz w:val="24"/>
              <w:szCs w:val="24"/>
            </w:rPr>
          </w:rPrChange>
        </w:rPr>
        <w:t xml:space="preserve"> </w:t>
      </w:r>
      <w:r w:rsidR="00CE3CF7" w:rsidRPr="00F06681">
        <w:rPr>
          <w:color w:val="000000" w:themeColor="text1"/>
          <w:sz w:val="24"/>
          <w:szCs w:val="24"/>
          <w:highlight w:val="yellow"/>
          <w:rPrChange w:id="116" w:author="Samir S. Soneji" w:date="2015-12-09T23:05:00Z">
            <w:rPr>
              <w:sz w:val="24"/>
              <w:szCs w:val="24"/>
              <w:highlight w:val="yellow"/>
            </w:rPr>
          </w:rPrChange>
        </w:rPr>
        <w:t xml:space="preserve">that </w:t>
      </w:r>
      <w:r w:rsidR="008F7C88" w:rsidRPr="00F06681">
        <w:rPr>
          <w:color w:val="000000" w:themeColor="text1"/>
          <w:sz w:val="24"/>
          <w:szCs w:val="24"/>
          <w:highlight w:val="yellow"/>
          <w:rPrChange w:id="117" w:author="Samir S. Soneji" w:date="2015-12-09T23:05:00Z">
            <w:rPr>
              <w:sz w:val="24"/>
              <w:szCs w:val="24"/>
              <w:highlight w:val="yellow"/>
            </w:rPr>
          </w:rPrChange>
        </w:rPr>
        <w:t xml:space="preserve"> </w:t>
      </w:r>
      <w:r w:rsidR="00CE3CF7" w:rsidRPr="00F06681">
        <w:rPr>
          <w:color w:val="000000" w:themeColor="text1"/>
          <w:sz w:val="24"/>
          <w:szCs w:val="24"/>
          <w:highlight w:val="yellow"/>
          <w:rPrChange w:id="118" w:author="Samir S. Soneji" w:date="2015-12-09T23:05:00Z">
            <w:rPr>
              <w:sz w:val="24"/>
              <w:szCs w:val="24"/>
              <w:highlight w:val="yellow"/>
            </w:rPr>
          </w:rPrChange>
        </w:rPr>
        <w:t xml:space="preserve">must </w:t>
      </w:r>
      <w:r w:rsidR="008F7C88" w:rsidRPr="00F06681">
        <w:rPr>
          <w:color w:val="000000" w:themeColor="text1"/>
          <w:sz w:val="24"/>
          <w:szCs w:val="24"/>
          <w:rPrChange w:id="119" w:author="Samir S. Soneji" w:date="2015-12-09T23:05:00Z">
            <w:rPr>
              <w:sz w:val="24"/>
              <w:szCs w:val="24"/>
            </w:rPr>
          </w:rPrChange>
        </w:rPr>
        <w:t xml:space="preserve">follow the 2002—not the 2009—USPSTF recommendation. </w:t>
      </w:r>
    </w:p>
    <w:p w14:paraId="6E743BBE" w14:textId="5FE15799" w:rsidR="001B1F06" w:rsidRPr="00F06681" w:rsidRDefault="008F7C88" w:rsidP="001B1F06">
      <w:pPr>
        <w:pStyle w:val="NormalWeb"/>
        <w:spacing w:line="480" w:lineRule="auto"/>
        <w:ind w:firstLine="720"/>
        <w:rPr>
          <w:rFonts w:ascii="Arial" w:hAnsi="Arial" w:cs="Arial"/>
          <w:color w:val="000000" w:themeColor="text1"/>
          <w:rPrChange w:id="120" w:author="Samir S. Soneji" w:date="2015-12-09T23:05:00Z">
            <w:rPr>
              <w:rFonts w:ascii="Arial" w:hAnsi="Arial" w:cs="Arial"/>
              <w:color w:val="auto"/>
            </w:rPr>
          </w:rPrChange>
        </w:rPr>
      </w:pPr>
      <w:r w:rsidRPr="00F06681">
        <w:rPr>
          <w:rFonts w:ascii="Arial" w:hAnsi="Arial" w:cs="Arial"/>
          <w:color w:val="000000" w:themeColor="text1"/>
          <w:rPrChange w:id="121" w:author="Samir S. Soneji" w:date="2015-12-09T23:05:00Z">
            <w:rPr>
              <w:rFonts w:ascii="Arial" w:hAnsi="Arial" w:cs="Arial"/>
            </w:rPr>
          </w:rPrChange>
        </w:rPr>
        <w:t>The controversy over screening persists</w:t>
      </w:r>
      <w:r w:rsidR="00BC63F3" w:rsidRPr="00F06681">
        <w:rPr>
          <w:rFonts w:ascii="Arial" w:hAnsi="Arial" w:cs="Arial"/>
          <w:color w:val="000000" w:themeColor="text1"/>
          <w:rPrChange w:id="122" w:author="Samir S. Soneji" w:date="2015-12-09T23:05:00Z">
            <w:rPr>
              <w:rFonts w:ascii="Arial" w:hAnsi="Arial" w:cs="Arial"/>
            </w:rPr>
          </w:rPrChange>
        </w:rPr>
        <w:t xml:space="preserve"> </w:t>
      </w:r>
      <w:r w:rsidRPr="00F06681">
        <w:rPr>
          <w:rFonts w:ascii="Arial" w:hAnsi="Arial" w:cs="Arial"/>
          <w:color w:val="000000" w:themeColor="text1"/>
          <w:rPrChange w:id="123" w:author="Samir S. Soneji" w:date="2015-12-09T23:05:00Z">
            <w:rPr>
              <w:rFonts w:ascii="Arial" w:hAnsi="Arial" w:cs="Arial"/>
            </w:rPr>
          </w:rPrChange>
        </w:rPr>
        <w:t xml:space="preserve">because of disagreement over the precise contributions of screening and </w:t>
      </w:r>
      <w:r w:rsidR="00692A42" w:rsidRPr="00F06681">
        <w:rPr>
          <w:rFonts w:ascii="Arial" w:hAnsi="Arial" w:cs="Arial"/>
          <w:color w:val="000000" w:themeColor="text1"/>
          <w:highlight w:val="yellow"/>
          <w:rPrChange w:id="124" w:author="Samir S. Soneji" w:date="2015-12-09T23:05:00Z">
            <w:rPr>
              <w:rFonts w:ascii="Arial" w:hAnsi="Arial" w:cs="Arial"/>
              <w:highlight w:val="yellow"/>
            </w:rPr>
          </w:rPrChange>
        </w:rPr>
        <w:t>advances</w:t>
      </w:r>
      <w:r w:rsidRPr="00F06681">
        <w:rPr>
          <w:rFonts w:ascii="Arial" w:hAnsi="Arial" w:cs="Arial"/>
          <w:color w:val="000000" w:themeColor="text1"/>
          <w:highlight w:val="yellow"/>
          <w:rPrChange w:id="125" w:author="Samir S. Soneji" w:date="2015-12-09T23:05:00Z">
            <w:rPr>
              <w:rFonts w:ascii="Arial" w:hAnsi="Arial" w:cs="Arial"/>
              <w:highlight w:val="yellow"/>
            </w:rPr>
          </w:rPrChange>
        </w:rPr>
        <w:t xml:space="preserve"> </w:t>
      </w:r>
      <w:r w:rsidRPr="00F06681">
        <w:rPr>
          <w:rFonts w:ascii="Arial" w:hAnsi="Arial" w:cs="Arial"/>
          <w:color w:val="000000" w:themeColor="text1"/>
          <w:rPrChange w:id="126" w:author="Samir S. Soneji" w:date="2015-12-09T23:05:00Z">
            <w:rPr>
              <w:rFonts w:ascii="Arial" w:hAnsi="Arial" w:cs="Arial"/>
            </w:rPr>
          </w:rPrChange>
        </w:rPr>
        <w:t>in breast cancer treatment on reductions in breast cancer mortality</w:t>
      </w:r>
      <w:r w:rsidR="001B1F06" w:rsidRPr="00F06681">
        <w:rPr>
          <w:rFonts w:ascii="Arial" w:hAnsi="Arial" w:cs="Arial"/>
          <w:color w:val="000000" w:themeColor="text1"/>
          <w:rPrChange w:id="127" w:author="Samir S. Soneji" w:date="2015-12-09T23:05:00Z">
            <w:rPr>
              <w:rFonts w:ascii="Arial" w:hAnsi="Arial" w:cs="Arial"/>
            </w:rPr>
          </w:rPrChange>
        </w:rPr>
        <w:t xml:space="preserve"> </w:t>
      </w:r>
      <w:r w:rsidR="001B1F06" w:rsidRPr="00F06681">
        <w:rPr>
          <w:rFonts w:ascii="Arial" w:hAnsi="Arial" w:cs="Arial"/>
          <w:color w:val="000000" w:themeColor="text1"/>
          <w:highlight w:val="yellow"/>
          <w:rPrChange w:id="128" w:author="Samir S. Soneji" w:date="2015-12-09T23:05:00Z">
            <w:rPr>
              <w:rFonts w:ascii="Arial" w:hAnsi="Arial" w:cs="Arial"/>
              <w:highlight w:val="yellow"/>
            </w:rPr>
          </w:rPrChange>
        </w:rPr>
        <w:t>and the resulting improvement in the survival of breast cancer patients over time</w:t>
      </w:r>
      <w:r w:rsidRPr="00F06681">
        <w:rPr>
          <w:rFonts w:ascii="Arial" w:hAnsi="Arial" w:cs="Arial"/>
          <w:color w:val="000000" w:themeColor="text1"/>
          <w:rPrChange w:id="129" w:author="Samir S. Soneji" w:date="2015-12-09T23:05:00Z">
            <w:rPr>
              <w:rFonts w:ascii="Arial" w:hAnsi="Arial" w:cs="Arial"/>
            </w:rPr>
          </w:rPrChange>
        </w:rPr>
        <w:t xml:space="preserve">.  Quantifying these contributions requires the simultaneous assessment of three components: [1] changes in the distribution of stage at diagnosis over time because women diagnosed at earlier stages typically lived longer than women diagnosed at later stages, [2] </w:t>
      </w:r>
      <w:r w:rsidR="00692A42" w:rsidRPr="00F06681">
        <w:rPr>
          <w:rFonts w:ascii="Arial" w:hAnsi="Arial" w:cs="Arial"/>
          <w:color w:val="000000" w:themeColor="text1"/>
          <w:highlight w:val="yellow"/>
          <w:rPrChange w:id="130" w:author="Samir S. Soneji" w:date="2015-12-09T23:05:00Z">
            <w:rPr>
              <w:rFonts w:ascii="Arial" w:hAnsi="Arial" w:cs="Arial"/>
              <w:highlight w:val="yellow"/>
            </w:rPr>
          </w:rPrChange>
        </w:rPr>
        <w:t>better</w:t>
      </w:r>
      <w:r w:rsidRPr="00F06681">
        <w:rPr>
          <w:rFonts w:ascii="Arial" w:hAnsi="Arial" w:cs="Arial"/>
          <w:color w:val="000000" w:themeColor="text1"/>
          <w:highlight w:val="yellow"/>
          <w:rPrChange w:id="131" w:author="Samir S. Soneji" w:date="2015-12-09T23:05:00Z">
            <w:rPr>
              <w:rFonts w:ascii="Arial" w:hAnsi="Arial" w:cs="Arial"/>
              <w:highlight w:val="yellow"/>
            </w:rPr>
          </w:rPrChange>
        </w:rPr>
        <w:t xml:space="preserve"> </w:t>
      </w:r>
      <w:r w:rsidRPr="00F06681">
        <w:rPr>
          <w:rFonts w:ascii="Arial" w:hAnsi="Arial" w:cs="Arial"/>
          <w:color w:val="000000" w:themeColor="text1"/>
          <w:rPrChange w:id="132" w:author="Samir S. Soneji" w:date="2015-12-09T23:05:00Z">
            <w:rPr>
              <w:rFonts w:ascii="Arial" w:hAnsi="Arial" w:cs="Arial"/>
            </w:rPr>
          </w:rPrChange>
        </w:rPr>
        <w:t>breast cancer treatment</w:t>
      </w:r>
      <w:r w:rsidR="00692A42" w:rsidRPr="00F06681">
        <w:rPr>
          <w:rFonts w:ascii="Arial" w:hAnsi="Arial" w:cs="Arial"/>
          <w:color w:val="000000" w:themeColor="text1"/>
          <w:rPrChange w:id="133" w:author="Samir S. Soneji" w:date="2015-12-09T23:05:00Z">
            <w:rPr>
              <w:rFonts w:ascii="Arial" w:hAnsi="Arial" w:cs="Arial"/>
            </w:rPr>
          </w:rPrChange>
        </w:rPr>
        <w:t>s</w:t>
      </w:r>
      <w:r w:rsidRPr="00F06681">
        <w:rPr>
          <w:rFonts w:ascii="Arial" w:hAnsi="Arial" w:cs="Arial"/>
          <w:color w:val="000000" w:themeColor="text1"/>
          <w:rPrChange w:id="134" w:author="Samir S. Soneji" w:date="2015-12-09T23:05:00Z">
            <w:rPr>
              <w:rFonts w:ascii="Arial" w:hAnsi="Arial" w:cs="Arial"/>
            </w:rPr>
          </w:rPrChange>
        </w:rPr>
        <w:t xml:space="preserve"> that reduce fatality rates from breast cancer, and [3] </w:t>
      </w:r>
      <w:r w:rsidR="001B1F06" w:rsidRPr="00F06681">
        <w:rPr>
          <w:rFonts w:ascii="Arial" w:hAnsi="Arial" w:cs="Arial"/>
          <w:color w:val="000000" w:themeColor="text1"/>
          <w:highlight w:val="yellow"/>
          <w:rPrChange w:id="135" w:author="Samir S. Soneji" w:date="2015-12-09T23:05:00Z">
            <w:rPr>
              <w:rFonts w:ascii="Arial" w:hAnsi="Arial" w:cs="Arial"/>
              <w:highlight w:val="yellow"/>
            </w:rPr>
          </w:rPrChange>
        </w:rPr>
        <w:t>better</w:t>
      </w:r>
      <w:r w:rsidRPr="00F06681">
        <w:rPr>
          <w:rFonts w:ascii="Arial" w:hAnsi="Arial" w:cs="Arial"/>
          <w:color w:val="000000" w:themeColor="text1"/>
          <w:rPrChange w:id="136" w:author="Samir S. Soneji" w:date="2015-12-09T23:05:00Z">
            <w:rPr>
              <w:rFonts w:ascii="Arial" w:hAnsi="Arial" w:cs="Arial"/>
            </w:rPr>
          </w:rPrChange>
        </w:rPr>
        <w:t xml:space="preserve"> prevention and treatment of other diseases that are the leading causes of death among women diagnosed with early stage breast cancer (e.g., cardiovascular disease [CVD]).  Yet, previous research only estimated the contribution of screening and attributed the remainder to the contribution of </w:t>
      </w:r>
      <w:r w:rsidR="001B1F06" w:rsidRPr="00F06681">
        <w:rPr>
          <w:rFonts w:ascii="Arial" w:hAnsi="Arial" w:cs="Arial"/>
          <w:color w:val="000000" w:themeColor="text1"/>
          <w:highlight w:val="yellow"/>
          <w:rPrChange w:id="137" w:author="Samir S. Soneji" w:date="2015-12-09T23:05:00Z">
            <w:rPr>
              <w:rFonts w:ascii="Arial" w:hAnsi="Arial" w:cs="Arial"/>
              <w:highlight w:val="yellow"/>
            </w:rPr>
          </w:rPrChange>
        </w:rPr>
        <w:t>breast cancer</w:t>
      </w:r>
      <w:r w:rsidR="001B1F06" w:rsidRPr="00F06681">
        <w:rPr>
          <w:rFonts w:ascii="Arial" w:hAnsi="Arial" w:cs="Arial"/>
          <w:color w:val="000000" w:themeColor="text1"/>
          <w:rPrChange w:id="138" w:author="Samir S. Soneji" w:date="2015-12-09T23:05:00Z">
            <w:rPr>
              <w:rFonts w:ascii="Arial" w:hAnsi="Arial" w:cs="Arial"/>
            </w:rPr>
          </w:rPrChange>
        </w:rPr>
        <w:t xml:space="preserve"> </w:t>
      </w:r>
      <w:r w:rsidRPr="00F06681">
        <w:rPr>
          <w:rFonts w:ascii="Arial" w:hAnsi="Arial" w:cs="Arial"/>
          <w:color w:val="000000" w:themeColor="text1"/>
          <w:rPrChange w:id="139" w:author="Samir S. Soneji" w:date="2015-12-09T23:05:00Z">
            <w:rPr>
              <w:rFonts w:ascii="Arial" w:hAnsi="Arial" w:cs="Arial"/>
            </w:rPr>
          </w:rPrChange>
        </w:rPr>
        <w:t>treatment.</w:t>
      </w:r>
      <w:r w:rsidR="00BB21A3" w:rsidRPr="00F06681">
        <w:rPr>
          <w:rFonts w:ascii="Arial" w:hAnsi="Arial" w:cs="Arial"/>
          <w:color w:val="000000" w:themeColor="text1"/>
          <w:rPrChange w:id="140" w:author="Samir S. Soneji" w:date="2015-12-09T23:05:00Z">
            <w:rPr>
              <w:rFonts w:ascii="Arial" w:hAnsi="Arial" w:cs="Arial"/>
            </w:rPr>
          </w:rPrChange>
        </w:rPr>
        <w:fldChar w:fldCharType="begin"/>
      </w:r>
      <w:r w:rsidR="00CA5573" w:rsidRPr="00F06681">
        <w:rPr>
          <w:rFonts w:ascii="Arial" w:hAnsi="Arial" w:cs="Arial"/>
          <w:color w:val="000000" w:themeColor="text1"/>
          <w:rPrChange w:id="141" w:author="Samir S. Soneji" w:date="2015-12-09T23:05:00Z">
            <w:rPr>
              <w:rFonts w:ascii="Arial" w:hAnsi="Arial" w:cs="Arial"/>
            </w:rPr>
          </w:rPrChange>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F06681">
        <w:rPr>
          <w:rFonts w:ascii="Arial" w:hAnsi="Arial" w:cs="Arial"/>
          <w:color w:val="000000" w:themeColor="text1"/>
          <w:rPrChange w:id="142" w:author="Samir S. Soneji" w:date="2015-12-09T23:05:00Z">
            <w:rPr>
              <w:rFonts w:ascii="Arial" w:hAnsi="Arial" w:cs="Arial"/>
            </w:rPr>
          </w:rPrChange>
        </w:rPr>
        <w:fldChar w:fldCharType="separate"/>
      </w:r>
      <w:r w:rsidR="001B1F06" w:rsidRPr="00F06681">
        <w:rPr>
          <w:rFonts w:ascii="Arial" w:eastAsia="Times New Roman" w:hAnsi="Arial" w:cs="Arial"/>
          <w:color w:val="000000" w:themeColor="text1"/>
          <w:vertAlign w:val="superscript"/>
          <w:rPrChange w:id="143" w:author="Samir S. Soneji" w:date="2015-12-09T23:05:00Z">
            <w:rPr>
              <w:rFonts w:ascii="Arial" w:eastAsia="Times New Roman" w:hAnsi="Arial" w:cs="Arial"/>
              <w:vertAlign w:val="superscript"/>
            </w:rPr>
          </w:rPrChange>
        </w:rPr>
        <w:t>11</w:t>
      </w:r>
      <w:r w:rsidR="00BB21A3" w:rsidRPr="00F06681">
        <w:rPr>
          <w:rFonts w:ascii="Arial" w:hAnsi="Arial" w:cs="Arial"/>
          <w:color w:val="000000" w:themeColor="text1"/>
          <w:rPrChange w:id="144" w:author="Samir S. Soneji" w:date="2015-12-09T23:05:00Z">
            <w:rPr>
              <w:rFonts w:ascii="Arial" w:hAnsi="Arial" w:cs="Arial"/>
            </w:rPr>
          </w:rPrChange>
        </w:rPr>
        <w:fldChar w:fldCharType="end"/>
      </w:r>
      <w:r w:rsidRPr="00F06681">
        <w:rPr>
          <w:rFonts w:ascii="Arial" w:hAnsi="Arial" w:cs="Arial"/>
          <w:color w:val="000000" w:themeColor="text1"/>
          <w:rPrChange w:id="145" w:author="Samir S. Soneji" w:date="2015-12-09T23:05:00Z">
            <w:rPr>
              <w:rFonts w:ascii="Arial" w:hAnsi="Arial" w:cs="Arial"/>
            </w:rPr>
          </w:rPrChange>
        </w:rPr>
        <w:t xml:space="preserve">  Thus, </w:t>
      </w:r>
      <w:r w:rsidR="001B1F06" w:rsidRPr="00F06681">
        <w:rPr>
          <w:rFonts w:ascii="Arial" w:hAnsi="Arial" w:cs="Arial"/>
          <w:color w:val="000000" w:themeColor="text1"/>
          <w:highlight w:val="yellow"/>
          <w:rPrChange w:id="146" w:author="Samir S. Soneji" w:date="2015-12-09T23:05:00Z">
            <w:rPr>
              <w:rFonts w:ascii="Arial" w:hAnsi="Arial" w:cs="Arial"/>
              <w:highlight w:val="yellow"/>
            </w:rPr>
          </w:rPrChange>
        </w:rPr>
        <w:t>this</w:t>
      </w:r>
      <w:r w:rsidR="001B1F06" w:rsidRPr="00F06681">
        <w:rPr>
          <w:rFonts w:ascii="Arial" w:hAnsi="Arial" w:cs="Arial"/>
          <w:color w:val="000000" w:themeColor="text1"/>
          <w:rPrChange w:id="147" w:author="Samir S. Soneji" w:date="2015-12-09T23:05:00Z">
            <w:rPr>
              <w:rFonts w:ascii="Arial" w:hAnsi="Arial" w:cs="Arial"/>
            </w:rPr>
          </w:rPrChange>
        </w:rPr>
        <w:t xml:space="preserve"> </w:t>
      </w:r>
      <w:r w:rsidR="001B1F06" w:rsidRPr="00F06681">
        <w:rPr>
          <w:rFonts w:ascii="Arial" w:hAnsi="Arial" w:cs="Arial"/>
          <w:color w:val="000000" w:themeColor="text1"/>
          <w:highlight w:val="yellow"/>
          <w:rPrChange w:id="148" w:author="Samir S. Soneji" w:date="2015-12-09T23:05:00Z">
            <w:rPr>
              <w:rFonts w:ascii="Arial" w:hAnsi="Arial" w:cs="Arial"/>
              <w:highlight w:val="yellow"/>
            </w:rPr>
          </w:rPrChange>
        </w:rPr>
        <w:t>study was</w:t>
      </w:r>
      <w:r w:rsidR="001B1F06" w:rsidRPr="00F06681">
        <w:rPr>
          <w:rFonts w:ascii="Arial" w:hAnsi="Arial" w:cs="Arial"/>
          <w:color w:val="000000" w:themeColor="text1"/>
          <w:rPrChange w:id="149" w:author="Samir S. Soneji" w:date="2015-12-09T23:05:00Z">
            <w:rPr>
              <w:rFonts w:ascii="Arial" w:hAnsi="Arial" w:cs="Arial"/>
            </w:rPr>
          </w:rPrChange>
        </w:rPr>
        <w:t xml:space="preserve"> </w:t>
      </w:r>
      <w:r w:rsidRPr="00F06681">
        <w:rPr>
          <w:rFonts w:ascii="Arial" w:hAnsi="Arial" w:cs="Arial"/>
          <w:color w:val="000000" w:themeColor="text1"/>
          <w:rPrChange w:id="150" w:author="Samir S. Soneji" w:date="2015-12-09T23:05:00Z">
            <w:rPr>
              <w:rFonts w:ascii="Arial" w:hAnsi="Arial" w:cs="Arial"/>
            </w:rPr>
          </w:rPrChange>
        </w:rPr>
        <w:t xml:space="preserve">vulnerable to overestimating the contribution of breast cancer treatment because </w:t>
      </w:r>
      <w:r w:rsidR="001B1F06" w:rsidRPr="00F06681">
        <w:rPr>
          <w:rFonts w:ascii="Arial" w:hAnsi="Arial" w:cs="Arial"/>
          <w:color w:val="000000" w:themeColor="text1"/>
          <w:highlight w:val="yellow"/>
          <w:rPrChange w:id="151" w:author="Samir S. Soneji" w:date="2015-12-09T23:05:00Z">
            <w:rPr>
              <w:rFonts w:ascii="Arial" w:hAnsi="Arial" w:cs="Arial"/>
              <w:highlight w:val="yellow"/>
            </w:rPr>
          </w:rPrChange>
        </w:rPr>
        <w:t>it</w:t>
      </w:r>
      <w:r w:rsidR="001B1F06" w:rsidRPr="00F06681">
        <w:rPr>
          <w:rFonts w:ascii="Arial" w:hAnsi="Arial" w:cs="Arial"/>
          <w:color w:val="000000" w:themeColor="text1"/>
          <w:rPrChange w:id="152" w:author="Samir S. Soneji" w:date="2015-12-09T23:05:00Z">
            <w:rPr>
              <w:rFonts w:ascii="Arial" w:hAnsi="Arial" w:cs="Arial"/>
            </w:rPr>
          </w:rPrChange>
        </w:rPr>
        <w:t xml:space="preserve"> </w:t>
      </w:r>
      <w:r w:rsidRPr="00F06681">
        <w:rPr>
          <w:rFonts w:ascii="Arial" w:hAnsi="Arial" w:cs="Arial"/>
          <w:color w:val="000000" w:themeColor="text1"/>
          <w:rPrChange w:id="153" w:author="Samir S. Soneji" w:date="2015-12-09T23:05:00Z">
            <w:rPr>
              <w:rFonts w:ascii="Arial" w:hAnsi="Arial" w:cs="Arial"/>
            </w:rPr>
          </w:rPrChange>
        </w:rPr>
        <w:t xml:space="preserve">failed to account for the substantial </w:t>
      </w:r>
      <w:r w:rsidRPr="00F06681">
        <w:rPr>
          <w:rFonts w:ascii="Arial" w:hAnsi="Arial" w:cs="Arial"/>
          <w:color w:val="000000" w:themeColor="text1"/>
          <w:rPrChange w:id="154" w:author="Samir S. Soneji" w:date="2015-12-09T23:05:00Z">
            <w:rPr>
              <w:rFonts w:ascii="Arial" w:hAnsi="Arial" w:cs="Arial"/>
            </w:rPr>
          </w:rPrChange>
        </w:rPr>
        <w:lastRenderedPageBreak/>
        <w:t xml:space="preserve">improvements in the treatment of other diseases that independently </w:t>
      </w:r>
      <w:r w:rsidR="0025059A" w:rsidRPr="00F06681">
        <w:rPr>
          <w:rFonts w:ascii="Arial" w:hAnsi="Arial" w:cs="Arial"/>
          <w:color w:val="000000" w:themeColor="text1"/>
          <w:highlight w:val="yellow"/>
          <w:rPrChange w:id="155" w:author="Samir S. Soneji" w:date="2015-12-09T23:05:00Z">
            <w:rPr>
              <w:rFonts w:ascii="Arial" w:hAnsi="Arial" w:cs="Arial"/>
              <w:highlight w:val="yellow"/>
            </w:rPr>
          </w:rPrChange>
        </w:rPr>
        <w:t>increased</w:t>
      </w:r>
      <w:r w:rsidR="00692A42" w:rsidRPr="00F06681">
        <w:rPr>
          <w:rFonts w:ascii="Arial" w:hAnsi="Arial" w:cs="Arial"/>
          <w:color w:val="000000" w:themeColor="text1"/>
          <w:rPrChange w:id="156" w:author="Samir S. Soneji" w:date="2015-12-09T23:05:00Z">
            <w:rPr>
              <w:rFonts w:ascii="Arial" w:hAnsi="Arial" w:cs="Arial"/>
            </w:rPr>
          </w:rPrChange>
        </w:rPr>
        <w:t xml:space="preserve"> </w:t>
      </w:r>
      <w:r w:rsidRPr="00F06681">
        <w:rPr>
          <w:rFonts w:ascii="Arial" w:hAnsi="Arial" w:cs="Arial"/>
          <w:color w:val="000000" w:themeColor="text1"/>
          <w:rPrChange w:id="157" w:author="Samir S. Soneji" w:date="2015-12-09T23:05:00Z">
            <w:rPr>
              <w:rFonts w:ascii="Arial" w:hAnsi="Arial" w:cs="Arial"/>
            </w:rPr>
          </w:rPrChange>
        </w:rPr>
        <w:t xml:space="preserve">survival among </w:t>
      </w:r>
      <w:r w:rsidR="00692A42" w:rsidRPr="00F06681">
        <w:rPr>
          <w:rFonts w:ascii="Arial" w:hAnsi="Arial" w:cs="Arial"/>
          <w:color w:val="000000" w:themeColor="text1"/>
          <w:rPrChange w:id="158" w:author="Samir S. Soneji" w:date="2015-12-09T23:05:00Z">
            <w:rPr>
              <w:rFonts w:ascii="Arial" w:hAnsi="Arial" w:cs="Arial"/>
            </w:rPr>
          </w:rPrChange>
        </w:rPr>
        <w:t xml:space="preserve">the </w:t>
      </w:r>
      <w:r w:rsidR="0025059A" w:rsidRPr="00F06681">
        <w:rPr>
          <w:rFonts w:ascii="Arial" w:hAnsi="Arial" w:cs="Arial"/>
          <w:color w:val="000000" w:themeColor="text1"/>
          <w:highlight w:val="yellow"/>
          <w:rPrChange w:id="159" w:author="Samir S. Soneji" w:date="2015-12-09T23:05:00Z">
            <w:rPr>
              <w:rFonts w:ascii="Arial" w:hAnsi="Arial" w:cs="Arial"/>
              <w:highlight w:val="yellow"/>
            </w:rPr>
          </w:rPrChange>
        </w:rPr>
        <w:t>growing</w:t>
      </w:r>
      <w:r w:rsidRPr="00F06681">
        <w:rPr>
          <w:rFonts w:ascii="Arial" w:hAnsi="Arial" w:cs="Arial"/>
          <w:color w:val="000000" w:themeColor="text1"/>
          <w:rPrChange w:id="160" w:author="Samir S. Soneji" w:date="2015-12-09T23:05:00Z">
            <w:rPr>
              <w:rFonts w:ascii="Arial" w:hAnsi="Arial" w:cs="Arial"/>
            </w:rPr>
          </w:rPrChange>
        </w:rPr>
        <w:t xml:space="preserve"> number of women diagnosed with early stage breast cancer.  </w:t>
      </w:r>
      <w:r w:rsidR="001B1F06" w:rsidRPr="00F06681">
        <w:rPr>
          <w:rFonts w:ascii="Arial" w:hAnsi="Arial" w:cs="Arial"/>
          <w:color w:val="000000" w:themeColor="text1"/>
          <w:highlight w:val="yellow"/>
          <w:rPrChange w:id="161" w:author="Samir S. Soneji" w:date="2015-12-09T23:05:00Z">
            <w:rPr>
              <w:rFonts w:ascii="Arial" w:hAnsi="Arial" w:cs="Arial"/>
              <w:highlight w:val="yellow"/>
            </w:rPr>
          </w:rPrChange>
        </w:rPr>
        <w:t>Other</w:t>
      </w:r>
      <w:r w:rsidR="001B1F06" w:rsidRPr="00F06681">
        <w:rPr>
          <w:rFonts w:ascii="Arial" w:hAnsi="Arial" w:cs="Arial"/>
          <w:color w:val="000000" w:themeColor="text1"/>
          <w:rPrChange w:id="162" w:author="Samir S. Soneji" w:date="2015-12-09T23:05:00Z">
            <w:rPr>
              <w:rFonts w:ascii="Arial" w:hAnsi="Arial" w:cs="Arial"/>
            </w:rPr>
          </w:rPrChange>
        </w:rPr>
        <w:t xml:space="preserve"> </w:t>
      </w:r>
      <w:r w:rsidR="001B1F06" w:rsidRPr="00F06681">
        <w:rPr>
          <w:rFonts w:ascii="Arial" w:hAnsi="Arial" w:cs="Arial"/>
          <w:color w:val="000000" w:themeColor="text1"/>
          <w:shd w:val="clear" w:color="auto" w:fill="FFFF00"/>
          <w:rPrChange w:id="163" w:author="Samir S. Soneji" w:date="2015-12-09T23:05:00Z">
            <w:rPr>
              <w:rFonts w:ascii="Arial" w:hAnsi="Arial" w:cs="Arial"/>
              <w:shd w:val="clear" w:color="auto" w:fill="FFFF00"/>
            </w:rPr>
          </w:rPrChange>
        </w:rPr>
        <w:t>studies only focus on the reduction in breast cancer mortality rates rather than reductions in overall mortality rates and, thus, inherently ignore the substantial improvements in the prevention and treatment of other diseases.</w:t>
      </w:r>
      <w:r w:rsidR="0025059A" w:rsidRPr="00F06681">
        <w:rPr>
          <w:rFonts w:ascii="Arial" w:hAnsi="Arial" w:cs="Arial"/>
          <w:color w:val="000000" w:themeColor="text1"/>
          <w:shd w:val="clear" w:color="auto" w:fill="FFFF00"/>
          <w:rPrChange w:id="164" w:author="Samir S. Soneji" w:date="2015-12-09T23:05:00Z">
            <w:rPr>
              <w:rFonts w:ascii="Arial" w:hAnsi="Arial" w:cs="Arial"/>
              <w:shd w:val="clear" w:color="auto" w:fill="FFFF00"/>
            </w:rPr>
          </w:rPrChange>
        </w:rPr>
        <w:fldChar w:fldCharType="begin"/>
      </w:r>
      <w:r w:rsidR="0025059A" w:rsidRPr="00F06681">
        <w:rPr>
          <w:rFonts w:ascii="Arial" w:hAnsi="Arial" w:cs="Arial"/>
          <w:color w:val="000000" w:themeColor="text1"/>
          <w:shd w:val="clear" w:color="auto" w:fill="FFFF00"/>
          <w:rPrChange w:id="165" w:author="Samir S. Soneji" w:date="2015-12-09T23:05:00Z">
            <w:rPr>
              <w:rFonts w:ascii="Arial" w:hAnsi="Arial" w:cs="Arial"/>
              <w:shd w:val="clear" w:color="auto" w:fill="FFFF00"/>
            </w:rPr>
          </w:rPrChange>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F06681">
        <w:rPr>
          <w:rFonts w:ascii="Arial" w:hAnsi="Arial" w:cs="Arial"/>
          <w:color w:val="000000" w:themeColor="text1"/>
          <w:shd w:val="clear" w:color="auto" w:fill="FFFF00"/>
          <w:rPrChange w:id="166" w:author="Samir S. Soneji" w:date="2015-12-09T23:05:00Z">
            <w:rPr>
              <w:rFonts w:ascii="Arial" w:hAnsi="Arial" w:cs="Arial"/>
              <w:shd w:val="clear" w:color="auto" w:fill="FFFF00"/>
            </w:rPr>
          </w:rPrChange>
        </w:rPr>
        <w:fldChar w:fldCharType="separate"/>
      </w:r>
      <w:r w:rsidR="0025059A" w:rsidRPr="00F06681">
        <w:rPr>
          <w:rFonts w:ascii="Arial" w:eastAsia="Times New Roman" w:hAnsi="Arial" w:cs="Arial"/>
          <w:color w:val="000000" w:themeColor="text1"/>
          <w:vertAlign w:val="superscript"/>
          <w:rPrChange w:id="167" w:author="Samir S. Soneji" w:date="2015-12-09T23:05:00Z">
            <w:rPr>
              <w:rFonts w:ascii="Arial" w:eastAsia="Times New Roman" w:hAnsi="Arial" w:cs="Arial"/>
              <w:vertAlign w:val="superscript"/>
            </w:rPr>
          </w:rPrChange>
        </w:rPr>
        <w:t>1,12</w:t>
      </w:r>
      <w:r w:rsidR="0025059A" w:rsidRPr="00F06681">
        <w:rPr>
          <w:rFonts w:ascii="Arial" w:hAnsi="Arial" w:cs="Arial"/>
          <w:color w:val="000000" w:themeColor="text1"/>
          <w:shd w:val="clear" w:color="auto" w:fill="FFFF00"/>
          <w:rPrChange w:id="168" w:author="Samir S. Soneji" w:date="2015-12-09T23:05:00Z">
            <w:rPr>
              <w:rFonts w:ascii="Arial" w:hAnsi="Arial" w:cs="Arial"/>
              <w:shd w:val="clear" w:color="auto" w:fill="FFFF00"/>
            </w:rPr>
          </w:rPrChange>
        </w:rPr>
        <w:fldChar w:fldCharType="end"/>
      </w:r>
      <w:r w:rsidR="001B1F06" w:rsidRPr="00F06681">
        <w:rPr>
          <w:rFonts w:ascii="Arial" w:hAnsi="Arial" w:cs="Arial"/>
          <w:color w:val="000000" w:themeColor="text1"/>
          <w:shd w:val="clear" w:color="auto" w:fill="FFFF00"/>
          <w:rPrChange w:id="169" w:author="Samir S. Soneji" w:date="2015-12-09T23:05:00Z">
            <w:rPr>
              <w:rFonts w:ascii="Arial" w:hAnsi="Arial" w:cs="Arial"/>
              <w:shd w:val="clear" w:color="auto" w:fill="FFFF00"/>
            </w:rPr>
          </w:rPrChange>
        </w:rPr>
        <w:t xml:space="preserve">  Thus, these studies cannot quantify the contribution of screening on the increase in overall survival of breast cancer patients over time.</w:t>
      </w:r>
      <w:r w:rsidR="001B1F06" w:rsidRPr="00F06681">
        <w:rPr>
          <w:rFonts w:ascii="Arial" w:hAnsi="Arial" w:cs="Arial"/>
          <w:strike/>
          <w:color w:val="000000" w:themeColor="text1"/>
          <w:rPrChange w:id="170" w:author="Samir S. Soneji" w:date="2015-12-09T23:05:00Z">
            <w:rPr>
              <w:rFonts w:ascii="Arial" w:hAnsi="Arial" w:cs="Arial"/>
              <w:strike/>
            </w:rPr>
          </w:rPrChange>
        </w:rPr>
        <w:t xml:space="preserve">   </w:t>
      </w:r>
    </w:p>
    <w:p w14:paraId="39D64731" w14:textId="56417BA4" w:rsidR="0025059A" w:rsidRPr="00F06681" w:rsidRDefault="001B1F06" w:rsidP="0025059A">
      <w:pPr>
        <w:pStyle w:val="Normal2"/>
        <w:spacing w:line="480" w:lineRule="auto"/>
        <w:rPr>
          <w:color w:val="000000" w:themeColor="text1"/>
          <w:sz w:val="24"/>
          <w:szCs w:val="24"/>
          <w:rPrChange w:id="171" w:author="Samir S. Soneji" w:date="2015-12-09T23:05:00Z">
            <w:rPr>
              <w:sz w:val="24"/>
              <w:szCs w:val="24"/>
            </w:rPr>
          </w:rPrChange>
        </w:rPr>
      </w:pPr>
      <w:r w:rsidRPr="00F06681">
        <w:rPr>
          <w:color w:val="000000" w:themeColor="text1"/>
          <w:sz w:val="24"/>
          <w:szCs w:val="24"/>
          <w:rPrChange w:id="172" w:author="Samir S. Soneji" w:date="2015-12-09T23:05:00Z">
            <w:rPr>
              <w:sz w:val="24"/>
              <w:szCs w:val="24"/>
            </w:rPr>
          </w:rPrChange>
        </w:rPr>
        <w:tab/>
      </w:r>
      <w:r w:rsidR="008F7C88" w:rsidRPr="00F06681">
        <w:rPr>
          <w:color w:val="000000" w:themeColor="text1"/>
          <w:sz w:val="24"/>
          <w:szCs w:val="24"/>
          <w:rPrChange w:id="173" w:author="Samir S. Soneji" w:date="2015-12-09T23:05:00Z">
            <w:rPr>
              <w:sz w:val="24"/>
              <w:szCs w:val="24"/>
            </w:rPr>
          </w:rPrChange>
        </w:rPr>
        <w:t xml:space="preserve">In this study, </w:t>
      </w:r>
      <w:commentRangeStart w:id="174"/>
      <w:r w:rsidR="008F7C88" w:rsidRPr="00F06681">
        <w:rPr>
          <w:color w:val="000000" w:themeColor="text1"/>
          <w:sz w:val="24"/>
          <w:szCs w:val="24"/>
          <w:rPrChange w:id="175" w:author="Samir S. Soneji" w:date="2015-12-09T23:05:00Z">
            <w:rPr>
              <w:sz w:val="24"/>
              <w:szCs w:val="24"/>
            </w:rPr>
          </w:rPrChange>
        </w:rPr>
        <w:t>we</w:t>
      </w:r>
      <w:commentRangeEnd w:id="174"/>
      <w:r w:rsidR="0025059A" w:rsidRPr="00F06681">
        <w:rPr>
          <w:rStyle w:val="CommentReference"/>
          <w:color w:val="000000" w:themeColor="text1"/>
          <w:rPrChange w:id="176" w:author="Samir S. Soneji" w:date="2015-12-09T23:05:00Z">
            <w:rPr>
              <w:rStyle w:val="CommentReference"/>
            </w:rPr>
          </w:rPrChange>
        </w:rPr>
        <w:commentReference w:id="174"/>
      </w:r>
      <w:r w:rsidR="008F7C88" w:rsidRPr="00F06681">
        <w:rPr>
          <w:color w:val="000000" w:themeColor="text1"/>
          <w:sz w:val="24"/>
          <w:szCs w:val="24"/>
          <w:rPrChange w:id="177" w:author="Samir S. Soneji" w:date="2015-12-09T23:05:00Z">
            <w:rPr>
              <w:sz w:val="24"/>
              <w:szCs w:val="24"/>
            </w:rPr>
          </w:rPrChange>
        </w:rPr>
        <w:t xml:space="preserve"> address these research gaps and quantify the contribution of the three factors that could have led to the gain in life expectancy among breast cancer patients: earlier detection, </w:t>
      </w:r>
      <w:r w:rsidR="00692A42" w:rsidRPr="00F06681">
        <w:rPr>
          <w:color w:val="000000" w:themeColor="text1"/>
          <w:sz w:val="24"/>
          <w:szCs w:val="24"/>
          <w:highlight w:val="yellow"/>
          <w:rPrChange w:id="178" w:author="Samir S. Soneji" w:date="2015-12-09T23:05:00Z">
            <w:rPr>
              <w:sz w:val="24"/>
              <w:szCs w:val="24"/>
              <w:highlight w:val="yellow"/>
            </w:rPr>
          </w:rPrChange>
        </w:rPr>
        <w:t>advances</w:t>
      </w:r>
      <w:r w:rsidR="008F7C88" w:rsidRPr="00F06681">
        <w:rPr>
          <w:color w:val="000000" w:themeColor="text1"/>
          <w:sz w:val="24"/>
          <w:szCs w:val="24"/>
          <w:highlight w:val="yellow"/>
          <w:rPrChange w:id="179" w:author="Samir S. Soneji" w:date="2015-12-09T23:05:00Z">
            <w:rPr>
              <w:sz w:val="24"/>
              <w:szCs w:val="24"/>
              <w:highlight w:val="yellow"/>
            </w:rPr>
          </w:rPrChange>
        </w:rPr>
        <w:t xml:space="preserve"> </w:t>
      </w:r>
      <w:r w:rsidR="008F7C88" w:rsidRPr="00F06681">
        <w:rPr>
          <w:color w:val="000000" w:themeColor="text1"/>
          <w:sz w:val="24"/>
          <w:szCs w:val="24"/>
          <w:rPrChange w:id="180" w:author="Samir S. Soneji" w:date="2015-12-09T23:05:00Z">
            <w:rPr>
              <w:sz w:val="24"/>
              <w:szCs w:val="24"/>
            </w:rPr>
          </w:rPrChange>
        </w:rPr>
        <w:t xml:space="preserve">in breast cancer treatment, and </w:t>
      </w:r>
      <w:r w:rsidR="00692A42" w:rsidRPr="00F06681">
        <w:rPr>
          <w:color w:val="000000" w:themeColor="text1"/>
          <w:sz w:val="24"/>
          <w:szCs w:val="24"/>
          <w:highlight w:val="yellow"/>
          <w:rPrChange w:id="181" w:author="Samir S. Soneji" w:date="2015-12-09T23:05:00Z">
            <w:rPr>
              <w:sz w:val="24"/>
              <w:szCs w:val="24"/>
              <w:highlight w:val="yellow"/>
            </w:rPr>
          </w:rPrChange>
        </w:rPr>
        <w:t>advances</w:t>
      </w:r>
      <w:r w:rsidR="008F7C88" w:rsidRPr="00F06681">
        <w:rPr>
          <w:color w:val="000000" w:themeColor="text1"/>
          <w:sz w:val="24"/>
          <w:szCs w:val="24"/>
          <w:highlight w:val="yellow"/>
          <w:rPrChange w:id="182" w:author="Samir S. Soneji" w:date="2015-12-09T23:05:00Z">
            <w:rPr>
              <w:sz w:val="24"/>
              <w:szCs w:val="24"/>
              <w:highlight w:val="yellow"/>
            </w:rPr>
          </w:rPrChange>
        </w:rPr>
        <w:t xml:space="preserve"> </w:t>
      </w:r>
      <w:r w:rsidR="008F7C88" w:rsidRPr="00F06681">
        <w:rPr>
          <w:color w:val="000000" w:themeColor="text1"/>
          <w:sz w:val="24"/>
          <w:szCs w:val="24"/>
          <w:rPrChange w:id="183" w:author="Samir S. Soneji" w:date="2015-12-09T23:05:00Z">
            <w:rPr>
              <w:sz w:val="24"/>
              <w:szCs w:val="24"/>
            </w:rPr>
          </w:rPrChange>
        </w:rPr>
        <w:t xml:space="preserve">in the treatment of other diseases.  We extend and improve prior research in three ways: (a) our analytic approach capture the interrelationship of these three components, (b) we base </w:t>
      </w:r>
      <w:r w:rsidR="006A2F8A" w:rsidRPr="00F06681">
        <w:rPr>
          <w:color w:val="000000" w:themeColor="text1"/>
          <w:sz w:val="24"/>
          <w:szCs w:val="24"/>
          <w:highlight w:val="yellow"/>
          <w:rPrChange w:id="184" w:author="Samir S. Soneji" w:date="2015-12-09T23:05:00Z">
            <w:rPr>
              <w:sz w:val="24"/>
              <w:szCs w:val="24"/>
              <w:highlight w:val="yellow"/>
            </w:rPr>
          </w:rPrChange>
        </w:rPr>
        <w:t xml:space="preserve">our </w:t>
      </w:r>
      <w:r w:rsidR="008F7C88" w:rsidRPr="00F06681">
        <w:rPr>
          <w:color w:val="000000" w:themeColor="text1"/>
          <w:sz w:val="24"/>
          <w:szCs w:val="24"/>
          <w:rPrChange w:id="185" w:author="Samir S. Soneji" w:date="2015-12-09T23:05:00Z">
            <w:rPr>
              <w:sz w:val="24"/>
              <w:szCs w:val="24"/>
            </w:rPr>
          </w:rPrChange>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in part from more widespread screening and </w:t>
      </w:r>
      <w:r w:rsidR="00692A42" w:rsidRPr="00F06681">
        <w:rPr>
          <w:color w:val="000000" w:themeColor="text1"/>
          <w:sz w:val="24"/>
          <w:szCs w:val="24"/>
          <w:highlight w:val="yellow"/>
          <w:rPrChange w:id="186" w:author="Samir S. Soneji" w:date="2015-12-09T23:05:00Z">
            <w:rPr>
              <w:sz w:val="24"/>
              <w:szCs w:val="24"/>
              <w:highlight w:val="yellow"/>
            </w:rPr>
          </w:rPrChange>
        </w:rPr>
        <w:t>advances</w:t>
      </w:r>
      <w:r w:rsidR="008F7C88" w:rsidRPr="00F06681">
        <w:rPr>
          <w:color w:val="000000" w:themeColor="text1"/>
          <w:sz w:val="24"/>
          <w:szCs w:val="24"/>
          <w:highlight w:val="yellow"/>
          <w:rPrChange w:id="187" w:author="Samir S. Soneji" w:date="2015-12-09T23:05:00Z">
            <w:rPr>
              <w:sz w:val="24"/>
              <w:szCs w:val="24"/>
              <w:highlight w:val="yellow"/>
            </w:rPr>
          </w:rPrChange>
        </w:rPr>
        <w:t xml:space="preserve"> </w:t>
      </w:r>
      <w:r w:rsidR="008F7C88" w:rsidRPr="00F06681">
        <w:rPr>
          <w:color w:val="000000" w:themeColor="text1"/>
          <w:sz w:val="24"/>
          <w:szCs w:val="24"/>
          <w:rPrChange w:id="188" w:author="Samir S. Soneji" w:date="2015-12-09T23:05:00Z">
            <w:rPr>
              <w:sz w:val="24"/>
              <w:szCs w:val="24"/>
            </w:rPr>
          </w:rPrChange>
        </w:rPr>
        <w:t>in screening technology</w:t>
      </w:r>
      <w:r w:rsidR="009C2EC3" w:rsidRPr="00F06681">
        <w:rPr>
          <w:color w:val="000000" w:themeColor="text1"/>
          <w:sz w:val="24"/>
          <w:szCs w:val="24"/>
          <w:rPrChange w:id="189" w:author="Samir S. Soneji" w:date="2015-12-09T23:05:00Z">
            <w:rPr>
              <w:sz w:val="24"/>
              <w:szCs w:val="24"/>
            </w:rPr>
          </w:rPrChange>
        </w:rPr>
        <w:t>,</w:t>
      </w:r>
      <w:r w:rsidR="009C2EC3" w:rsidRPr="00F06681">
        <w:rPr>
          <w:color w:val="000000" w:themeColor="text1"/>
          <w:sz w:val="24"/>
          <w:szCs w:val="24"/>
          <w:rPrChange w:id="190" w:author="Samir S. Soneji" w:date="2015-12-09T23:05:00Z">
            <w:rPr>
              <w:sz w:val="24"/>
              <w:szCs w:val="24"/>
            </w:rPr>
          </w:rPrChange>
        </w:rPr>
        <w:fldChar w:fldCharType="begin"/>
      </w:r>
      <w:r w:rsidR="0025059A" w:rsidRPr="00F06681">
        <w:rPr>
          <w:color w:val="000000" w:themeColor="text1"/>
          <w:sz w:val="24"/>
          <w:szCs w:val="24"/>
          <w:rPrChange w:id="191" w:author="Samir S. Soneji" w:date="2015-12-09T23:05:00Z">
            <w:rPr>
              <w:sz w:val="24"/>
              <w:szCs w:val="24"/>
            </w:rPr>
          </w:rPrChange>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F06681">
        <w:rPr>
          <w:color w:val="000000" w:themeColor="text1"/>
          <w:sz w:val="24"/>
          <w:szCs w:val="24"/>
          <w:rPrChange w:id="192" w:author="Samir S. Soneji" w:date="2015-12-09T23:05:00Z">
            <w:rPr>
              <w:sz w:val="24"/>
              <w:szCs w:val="24"/>
            </w:rPr>
          </w:rPrChange>
        </w:rPr>
        <w:fldChar w:fldCharType="separate"/>
      </w:r>
      <w:r w:rsidR="0025059A" w:rsidRPr="00F06681">
        <w:rPr>
          <w:rFonts w:eastAsia="Times New Roman"/>
          <w:color w:val="000000" w:themeColor="text1"/>
          <w:sz w:val="24"/>
          <w:vertAlign w:val="superscript"/>
          <w:rPrChange w:id="193" w:author="Samir S. Soneji" w:date="2015-12-09T23:05:00Z">
            <w:rPr>
              <w:rFonts w:eastAsia="Times New Roman"/>
              <w:sz w:val="24"/>
              <w:vertAlign w:val="superscript"/>
            </w:rPr>
          </w:rPrChange>
        </w:rPr>
        <w:t>13</w:t>
      </w:r>
      <w:r w:rsidR="009C2EC3" w:rsidRPr="00F06681">
        <w:rPr>
          <w:color w:val="000000" w:themeColor="text1"/>
          <w:sz w:val="24"/>
          <w:szCs w:val="24"/>
          <w:rPrChange w:id="194" w:author="Samir S. Soneji" w:date="2015-12-09T23:05:00Z">
            <w:rPr>
              <w:sz w:val="24"/>
              <w:szCs w:val="24"/>
            </w:rPr>
          </w:rPrChange>
        </w:rPr>
        <w:fldChar w:fldCharType="end"/>
      </w:r>
      <w:r w:rsidR="009C2EC3" w:rsidRPr="00F06681">
        <w:rPr>
          <w:color w:val="000000" w:themeColor="text1"/>
          <w:sz w:val="24"/>
          <w:szCs w:val="24"/>
          <w:rPrChange w:id="195" w:author="Samir S. Soneji" w:date="2015-12-09T23:05:00Z">
            <w:rPr>
              <w:sz w:val="24"/>
              <w:szCs w:val="24"/>
            </w:rPr>
          </w:rPrChange>
        </w:rPr>
        <w:t xml:space="preserve"> </w:t>
      </w:r>
      <w:r w:rsidR="008F7C88" w:rsidRPr="00F06681">
        <w:rPr>
          <w:color w:val="000000" w:themeColor="text1"/>
          <w:sz w:val="24"/>
          <w:szCs w:val="24"/>
          <w:rPrChange w:id="196" w:author="Samir S. Soneji" w:date="2015-12-09T23:05:00Z">
            <w:rPr>
              <w:sz w:val="24"/>
              <w:szCs w:val="24"/>
            </w:rPr>
          </w:rPrChange>
        </w:rPr>
        <w:t xml:space="preserve">by the changes over time in the </w:t>
      </w:r>
      <w:r w:rsidR="0025059A" w:rsidRPr="00F06681">
        <w:rPr>
          <w:color w:val="000000" w:themeColor="text1"/>
          <w:sz w:val="24"/>
          <w:szCs w:val="24"/>
          <w:highlight w:val="yellow"/>
          <w:rPrChange w:id="197" w:author="Samir S. Soneji" w:date="2015-12-09T23:05:00Z">
            <w:rPr>
              <w:sz w:val="24"/>
              <w:szCs w:val="24"/>
              <w:highlight w:val="yellow"/>
            </w:rPr>
          </w:rPrChange>
        </w:rPr>
        <w:t>distribution</w:t>
      </w:r>
      <w:r w:rsidR="0025059A" w:rsidRPr="00F06681">
        <w:rPr>
          <w:color w:val="000000" w:themeColor="text1"/>
          <w:sz w:val="24"/>
          <w:szCs w:val="24"/>
          <w:rPrChange w:id="198" w:author="Samir S. Soneji" w:date="2015-12-09T23:05:00Z">
            <w:rPr>
              <w:sz w:val="24"/>
              <w:szCs w:val="24"/>
            </w:rPr>
          </w:rPrChange>
        </w:rPr>
        <w:t xml:space="preserve"> </w:t>
      </w:r>
      <w:r w:rsidR="008F7C88" w:rsidRPr="00F06681">
        <w:rPr>
          <w:color w:val="000000" w:themeColor="text1"/>
          <w:sz w:val="24"/>
          <w:szCs w:val="24"/>
          <w:rPrChange w:id="199" w:author="Samir S. Soneji" w:date="2015-12-09T23:05:00Z">
            <w:rPr>
              <w:sz w:val="24"/>
              <w:szCs w:val="24"/>
            </w:rPr>
          </w:rPrChange>
        </w:rPr>
        <w:t xml:space="preserve">of tumor sizes of newly diagnosed breast cancer patients.  We measure </w:t>
      </w:r>
      <w:r w:rsidR="00692A42" w:rsidRPr="00F06681">
        <w:rPr>
          <w:color w:val="000000" w:themeColor="text1"/>
          <w:sz w:val="24"/>
          <w:szCs w:val="24"/>
          <w:highlight w:val="yellow"/>
          <w:rPrChange w:id="200" w:author="Samir S. Soneji" w:date="2015-12-09T23:05:00Z">
            <w:rPr>
              <w:sz w:val="24"/>
              <w:szCs w:val="24"/>
              <w:highlight w:val="yellow"/>
            </w:rPr>
          </w:rPrChange>
        </w:rPr>
        <w:t>advances</w:t>
      </w:r>
      <w:r w:rsidR="008F7C88" w:rsidRPr="00F06681">
        <w:rPr>
          <w:color w:val="000000" w:themeColor="text1"/>
          <w:sz w:val="24"/>
          <w:szCs w:val="24"/>
          <w:highlight w:val="yellow"/>
          <w:rPrChange w:id="201" w:author="Samir S. Soneji" w:date="2015-12-09T23:05:00Z">
            <w:rPr>
              <w:sz w:val="24"/>
              <w:szCs w:val="24"/>
              <w:highlight w:val="yellow"/>
            </w:rPr>
          </w:rPrChange>
        </w:rPr>
        <w:t xml:space="preserve"> </w:t>
      </w:r>
      <w:r w:rsidR="008F7C88" w:rsidRPr="00F06681">
        <w:rPr>
          <w:color w:val="000000" w:themeColor="text1"/>
          <w:sz w:val="24"/>
          <w:szCs w:val="24"/>
          <w:rPrChange w:id="202" w:author="Samir S. Soneji" w:date="2015-12-09T23:05:00Z">
            <w:rPr>
              <w:sz w:val="24"/>
              <w:szCs w:val="24"/>
            </w:rPr>
          </w:rPrChange>
        </w:rPr>
        <w:t>in breast cancer treatment and treatment of other diseases, which resulted from improvements in the delivery of existing and development of novel treatments,</w:t>
      </w:r>
      <w:r w:rsidR="00BB21A3" w:rsidRPr="00F06681">
        <w:rPr>
          <w:color w:val="000000" w:themeColor="text1"/>
          <w:sz w:val="24"/>
          <w:szCs w:val="24"/>
          <w:rPrChange w:id="203" w:author="Samir S. Soneji" w:date="2015-12-09T23:05:00Z">
            <w:rPr>
              <w:sz w:val="24"/>
              <w:szCs w:val="24"/>
            </w:rPr>
          </w:rPrChange>
        </w:rPr>
        <w:fldChar w:fldCharType="begin"/>
      </w:r>
      <w:r w:rsidR="0025059A" w:rsidRPr="00F06681">
        <w:rPr>
          <w:color w:val="000000" w:themeColor="text1"/>
          <w:sz w:val="24"/>
          <w:szCs w:val="24"/>
          <w:rPrChange w:id="204" w:author="Samir S. Soneji" w:date="2015-12-09T23:05:00Z">
            <w:rPr>
              <w:sz w:val="24"/>
              <w:szCs w:val="24"/>
            </w:rPr>
          </w:rPrChange>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F06681">
        <w:rPr>
          <w:color w:val="000000" w:themeColor="text1"/>
          <w:sz w:val="24"/>
          <w:szCs w:val="24"/>
          <w:rPrChange w:id="205" w:author="Samir S. Soneji" w:date="2015-12-09T23:05:00Z">
            <w:rPr>
              <w:sz w:val="24"/>
              <w:szCs w:val="24"/>
            </w:rPr>
          </w:rPrChange>
        </w:rPr>
        <w:fldChar w:fldCharType="separate"/>
      </w:r>
      <w:r w:rsidR="0025059A" w:rsidRPr="00F06681">
        <w:rPr>
          <w:rFonts w:eastAsia="Times New Roman"/>
          <w:color w:val="000000" w:themeColor="text1"/>
          <w:sz w:val="24"/>
          <w:vertAlign w:val="superscript"/>
          <w:rPrChange w:id="206" w:author="Samir S. Soneji" w:date="2015-12-09T23:05:00Z">
            <w:rPr>
              <w:rFonts w:eastAsia="Times New Roman"/>
              <w:sz w:val="24"/>
              <w:vertAlign w:val="superscript"/>
            </w:rPr>
          </w:rPrChange>
        </w:rPr>
        <w:t>14,15</w:t>
      </w:r>
      <w:r w:rsidR="00BB21A3" w:rsidRPr="00F06681">
        <w:rPr>
          <w:color w:val="000000" w:themeColor="text1"/>
          <w:sz w:val="24"/>
          <w:szCs w:val="24"/>
          <w:rPrChange w:id="207" w:author="Samir S. Soneji" w:date="2015-12-09T23:05:00Z">
            <w:rPr>
              <w:sz w:val="24"/>
              <w:szCs w:val="24"/>
            </w:rPr>
          </w:rPrChange>
        </w:rPr>
        <w:fldChar w:fldCharType="end"/>
      </w:r>
      <w:r w:rsidR="009C2EC3" w:rsidRPr="00F06681">
        <w:rPr>
          <w:color w:val="000000" w:themeColor="text1"/>
          <w:sz w:val="24"/>
          <w:szCs w:val="24"/>
          <w:rPrChange w:id="208" w:author="Samir S. Soneji" w:date="2015-12-09T23:05:00Z">
            <w:rPr>
              <w:sz w:val="24"/>
              <w:szCs w:val="24"/>
            </w:rPr>
          </w:rPrChange>
        </w:rPr>
        <w:t xml:space="preserve"> </w:t>
      </w:r>
      <w:r w:rsidR="008F7C88" w:rsidRPr="00F06681">
        <w:rPr>
          <w:color w:val="000000" w:themeColor="text1"/>
          <w:sz w:val="24"/>
          <w:szCs w:val="24"/>
          <w:rPrChange w:id="209" w:author="Samir S. Soneji" w:date="2015-12-09T23:05:00Z">
            <w:rPr>
              <w:sz w:val="24"/>
              <w:szCs w:val="24"/>
            </w:rPr>
          </w:rPrChange>
        </w:rPr>
        <w:t>by reductions in case fatality rates from breast cancer and competing causes of death, respectively.  We also quantify how the contribution of earlier detection to gains in life expectancy varied by age at diagnosis</w:t>
      </w:r>
      <w:r w:rsidR="006A2F8A" w:rsidRPr="00F06681">
        <w:rPr>
          <w:color w:val="000000" w:themeColor="text1"/>
          <w:sz w:val="24"/>
          <w:szCs w:val="24"/>
          <w:rPrChange w:id="210" w:author="Samir S. Soneji" w:date="2015-12-09T23:05:00Z">
            <w:rPr>
              <w:sz w:val="24"/>
              <w:szCs w:val="24"/>
            </w:rPr>
          </w:rPrChange>
        </w:rPr>
        <w:t xml:space="preserve">, </w:t>
      </w:r>
      <w:r w:rsidR="006A2F8A" w:rsidRPr="00F06681">
        <w:rPr>
          <w:color w:val="000000" w:themeColor="text1"/>
          <w:sz w:val="24"/>
          <w:szCs w:val="24"/>
          <w:highlight w:val="yellow"/>
          <w:rPrChange w:id="211" w:author="Samir S. Soneji" w:date="2015-12-09T23:05:00Z">
            <w:rPr>
              <w:sz w:val="24"/>
              <w:szCs w:val="24"/>
              <w:highlight w:val="yellow"/>
            </w:rPr>
          </w:rPrChange>
        </w:rPr>
        <w:t>which</w:t>
      </w:r>
      <w:r w:rsidR="008F7C88" w:rsidRPr="00F06681">
        <w:rPr>
          <w:color w:val="000000" w:themeColor="text1"/>
          <w:sz w:val="24"/>
          <w:szCs w:val="24"/>
          <w:highlight w:val="yellow"/>
          <w:rPrChange w:id="212" w:author="Samir S. Soneji" w:date="2015-12-09T23:05:00Z">
            <w:rPr>
              <w:sz w:val="24"/>
              <w:szCs w:val="24"/>
              <w:highlight w:val="yellow"/>
            </w:rPr>
          </w:rPrChange>
        </w:rPr>
        <w:t xml:space="preserve"> </w:t>
      </w:r>
      <w:r w:rsidR="008F7C88" w:rsidRPr="00F06681">
        <w:rPr>
          <w:color w:val="000000" w:themeColor="text1"/>
          <w:sz w:val="24"/>
          <w:szCs w:val="24"/>
          <w:rPrChange w:id="213" w:author="Samir S. Soneji" w:date="2015-12-09T23:05:00Z">
            <w:rPr>
              <w:sz w:val="24"/>
              <w:szCs w:val="24"/>
            </w:rPr>
          </w:rPrChange>
        </w:rPr>
        <w:t xml:space="preserve">directly </w:t>
      </w:r>
      <w:r w:rsidR="008F7C88" w:rsidRPr="00F06681">
        <w:rPr>
          <w:color w:val="000000" w:themeColor="text1"/>
          <w:sz w:val="24"/>
          <w:szCs w:val="24"/>
          <w:highlight w:val="yellow"/>
          <w:rPrChange w:id="214" w:author="Samir S. Soneji" w:date="2015-12-09T23:05:00Z">
            <w:rPr>
              <w:sz w:val="24"/>
              <w:szCs w:val="24"/>
              <w:highlight w:val="yellow"/>
            </w:rPr>
          </w:rPrChange>
        </w:rPr>
        <w:t>address</w:t>
      </w:r>
      <w:r w:rsidR="006A2F8A" w:rsidRPr="00F06681">
        <w:rPr>
          <w:color w:val="000000" w:themeColor="text1"/>
          <w:sz w:val="24"/>
          <w:szCs w:val="24"/>
          <w:highlight w:val="yellow"/>
          <w:rPrChange w:id="215" w:author="Samir S. Soneji" w:date="2015-12-09T23:05:00Z">
            <w:rPr>
              <w:sz w:val="24"/>
              <w:szCs w:val="24"/>
              <w:highlight w:val="yellow"/>
            </w:rPr>
          </w:rPrChange>
        </w:rPr>
        <w:t>es</w:t>
      </w:r>
      <w:r w:rsidR="008F7C88" w:rsidRPr="00F06681">
        <w:rPr>
          <w:color w:val="000000" w:themeColor="text1"/>
          <w:sz w:val="24"/>
          <w:szCs w:val="24"/>
          <w:highlight w:val="yellow"/>
          <w:rPrChange w:id="216" w:author="Samir S. Soneji" w:date="2015-12-09T23:05:00Z">
            <w:rPr>
              <w:sz w:val="24"/>
              <w:szCs w:val="24"/>
              <w:highlight w:val="yellow"/>
            </w:rPr>
          </w:rPrChange>
        </w:rPr>
        <w:t xml:space="preserve"> </w:t>
      </w:r>
      <w:r w:rsidR="008F7C88" w:rsidRPr="00F06681">
        <w:rPr>
          <w:color w:val="000000" w:themeColor="text1"/>
          <w:sz w:val="24"/>
          <w:szCs w:val="24"/>
          <w:rPrChange w:id="217" w:author="Samir S. Soneji" w:date="2015-12-09T23:05:00Z">
            <w:rPr>
              <w:sz w:val="24"/>
              <w:szCs w:val="24"/>
            </w:rPr>
          </w:rPrChange>
        </w:rPr>
        <w:t xml:space="preserve">the controversy in screening women 40-49 </w:t>
      </w:r>
      <w:r w:rsidR="008F7C88" w:rsidRPr="00F06681">
        <w:rPr>
          <w:color w:val="000000" w:themeColor="text1"/>
          <w:sz w:val="24"/>
          <w:szCs w:val="24"/>
          <w:rPrChange w:id="218" w:author="Samir S. Soneji" w:date="2015-12-09T23:05:00Z">
            <w:rPr>
              <w:sz w:val="24"/>
              <w:szCs w:val="24"/>
            </w:rPr>
          </w:rPrChange>
        </w:rPr>
        <w:lastRenderedPageBreak/>
        <w:t xml:space="preserve">years old.  We focus on contributions to the gain in life expectancy, rather than the declines in breast cancer mortality rates, to account for concurrent improvements in mortality from competing causes of death and changes in the age structure of the US female population.  </w:t>
      </w:r>
      <w:r w:rsidR="0025059A" w:rsidRPr="00F06681">
        <w:rPr>
          <w:color w:val="000000" w:themeColor="text1"/>
          <w:sz w:val="24"/>
          <w:szCs w:val="24"/>
          <w:highlight w:val="yellow"/>
          <w:rPrChange w:id="219" w:author="Samir S. Soneji" w:date="2015-12-09T23:05:00Z">
            <w:rPr>
              <w:sz w:val="24"/>
              <w:szCs w:val="24"/>
              <w:highlight w:val="yellow"/>
            </w:rPr>
          </w:rPrChange>
        </w:rPr>
        <w:t>Finally, we vary the level of overdiagnosis and re-quantify contributions to the gain in life expectancy.</w:t>
      </w:r>
    </w:p>
    <w:p w14:paraId="734376E5" w14:textId="77777777" w:rsidR="008F7C88" w:rsidRPr="00F06681" w:rsidRDefault="008F7C88" w:rsidP="0025059A">
      <w:pPr>
        <w:pStyle w:val="Normal2"/>
        <w:spacing w:line="480" w:lineRule="auto"/>
        <w:rPr>
          <w:color w:val="000000" w:themeColor="text1"/>
          <w:sz w:val="24"/>
          <w:szCs w:val="24"/>
          <w:rPrChange w:id="220" w:author="Samir S. Soneji" w:date="2015-12-09T23:05:00Z">
            <w:rPr>
              <w:sz w:val="24"/>
              <w:szCs w:val="24"/>
            </w:rPr>
          </w:rPrChange>
        </w:rPr>
      </w:pPr>
    </w:p>
    <w:p w14:paraId="2FE8BFD7" w14:textId="77777777" w:rsidR="008D20E9" w:rsidRPr="00F06681" w:rsidRDefault="008D20E9" w:rsidP="008D20E9">
      <w:pPr>
        <w:pStyle w:val="Normal1"/>
        <w:spacing w:line="480" w:lineRule="auto"/>
        <w:rPr>
          <w:color w:val="000000" w:themeColor="text1"/>
          <w:sz w:val="24"/>
          <w:szCs w:val="24"/>
          <w:rPrChange w:id="221" w:author="Samir S. Soneji" w:date="2015-12-09T23:05:00Z">
            <w:rPr>
              <w:sz w:val="24"/>
              <w:szCs w:val="24"/>
            </w:rPr>
          </w:rPrChange>
        </w:rPr>
      </w:pPr>
      <w:r w:rsidRPr="00F06681">
        <w:rPr>
          <w:b/>
          <w:color w:val="000000" w:themeColor="text1"/>
          <w:sz w:val="24"/>
          <w:szCs w:val="24"/>
          <w:rPrChange w:id="222" w:author="Samir S. Soneji" w:date="2015-12-09T23:05:00Z">
            <w:rPr>
              <w:b/>
              <w:sz w:val="24"/>
              <w:szCs w:val="24"/>
            </w:rPr>
          </w:rPrChange>
        </w:rPr>
        <w:t>2. METHODS</w:t>
      </w:r>
    </w:p>
    <w:p w14:paraId="1C1191C4" w14:textId="72B77D19" w:rsidR="00023A72" w:rsidRPr="00F06681" w:rsidRDefault="00023A72" w:rsidP="00A7028C">
      <w:pPr>
        <w:spacing w:line="480" w:lineRule="auto"/>
        <w:rPr>
          <w:rFonts w:ascii="Times New Roman" w:eastAsia="Times New Roman" w:hAnsi="Times New Roman" w:cs="Times New Roman"/>
          <w:color w:val="000000" w:themeColor="text1"/>
          <w:sz w:val="24"/>
          <w:szCs w:val="24"/>
          <w:rPrChange w:id="223" w:author="Samir S. Soneji" w:date="2015-12-09T23:05:00Z">
            <w:rPr>
              <w:rFonts w:ascii="Times New Roman" w:eastAsia="Times New Roman" w:hAnsi="Times New Roman" w:cs="Times New Roman"/>
              <w:color w:val="auto"/>
              <w:sz w:val="24"/>
              <w:szCs w:val="24"/>
            </w:rPr>
          </w:rPrChange>
        </w:rPr>
      </w:pPr>
      <w:r w:rsidRPr="00F06681">
        <w:rPr>
          <w:color w:val="000000" w:themeColor="text1"/>
          <w:sz w:val="24"/>
          <w:szCs w:val="24"/>
          <w:rPrChange w:id="224" w:author="Samir S. Soneji" w:date="2015-12-09T23:05:00Z">
            <w:rPr>
              <w:sz w:val="24"/>
              <w:szCs w:val="24"/>
            </w:rPr>
          </w:rPrChange>
        </w:rPr>
        <w:tab/>
      </w:r>
      <w:r w:rsidRPr="00F06681">
        <w:rPr>
          <w:b/>
          <w:color w:val="000000" w:themeColor="text1"/>
          <w:sz w:val="24"/>
          <w:szCs w:val="24"/>
          <w:rPrChange w:id="225" w:author="Samir S. Soneji" w:date="2015-12-09T23:05:00Z">
            <w:rPr>
              <w:b/>
              <w:sz w:val="24"/>
              <w:szCs w:val="24"/>
            </w:rPr>
          </w:rPrChange>
        </w:rPr>
        <w:t>2.1  Analytic Methods</w:t>
      </w:r>
      <w:r w:rsidRPr="00F06681">
        <w:rPr>
          <w:color w:val="000000" w:themeColor="text1"/>
          <w:sz w:val="24"/>
          <w:szCs w:val="24"/>
          <w:rPrChange w:id="226" w:author="Samir S. Soneji" w:date="2015-12-09T23:05:00Z">
            <w:rPr>
              <w:sz w:val="24"/>
              <w:szCs w:val="24"/>
            </w:rPr>
          </w:rPrChange>
        </w:rPr>
        <w:t xml:space="preserve">.  We describe our analytic approach in Figure 1, which consists of two main steps.  </w:t>
      </w:r>
      <w:r w:rsidR="005136D3" w:rsidRPr="00F06681">
        <w:rPr>
          <w:rFonts w:eastAsia="Times New Roman"/>
          <w:color w:val="000000" w:themeColor="text1"/>
          <w:sz w:val="24"/>
          <w:szCs w:val="24"/>
          <w:highlight w:val="yellow"/>
          <w:rPrChange w:id="227" w:author="Samir S. Soneji" w:date="2015-12-09T23:05:00Z">
            <w:rPr>
              <w:rFonts w:eastAsia="Times New Roman"/>
              <w:color w:val="0000FF"/>
              <w:sz w:val="24"/>
              <w:szCs w:val="24"/>
              <w:highlight w:val="yellow"/>
            </w:rPr>
          </w:rPrChange>
        </w:rPr>
        <w:t>The first step estimates the contribution of earlier detection to gains in life expectancy (component [1]).</w:t>
      </w:r>
      <w:r w:rsidR="00971EC6" w:rsidRPr="00F06681">
        <w:rPr>
          <w:rFonts w:eastAsia="Times New Roman"/>
          <w:color w:val="000000" w:themeColor="text1"/>
          <w:sz w:val="24"/>
          <w:szCs w:val="24"/>
          <w:rPrChange w:id="228" w:author="Samir S. Soneji" w:date="2015-12-09T23:05:00Z">
            <w:rPr>
              <w:rFonts w:eastAsia="Times New Roman"/>
              <w:color w:val="0000FF"/>
              <w:sz w:val="24"/>
              <w:szCs w:val="24"/>
            </w:rPr>
          </w:rPrChange>
        </w:rPr>
        <w:t xml:space="preserve">  </w:t>
      </w:r>
      <w:r w:rsidR="00971EC6" w:rsidRPr="00F06681">
        <w:rPr>
          <w:color w:val="000000" w:themeColor="text1"/>
          <w:sz w:val="24"/>
          <w:szCs w:val="24"/>
          <w:rPrChange w:id="229" w:author="Samir S. Soneji" w:date="2015-12-09T23:05:00Z">
            <w:rPr>
              <w:sz w:val="24"/>
              <w:szCs w:val="24"/>
            </w:rPr>
          </w:rPrChange>
        </w:rPr>
        <w:t>W</w:t>
      </w:r>
      <w:r w:rsidRPr="00F06681">
        <w:rPr>
          <w:color w:val="000000" w:themeColor="text1"/>
          <w:sz w:val="24"/>
          <w:szCs w:val="24"/>
          <w:rPrChange w:id="230" w:author="Samir S. Soneji" w:date="2015-12-09T23:05:00Z">
            <w:rPr>
              <w:sz w:val="24"/>
              <w:szCs w:val="24"/>
            </w:rPr>
          </w:rPrChange>
        </w:rPr>
        <w:t>e began with all-cause incidence-based case fatality rates by tumor size</w:t>
      </w:r>
      <w:r w:rsidR="00971EC6" w:rsidRPr="00F06681">
        <w:rPr>
          <w:color w:val="000000" w:themeColor="text1"/>
          <w:sz w:val="24"/>
          <w:szCs w:val="24"/>
          <w:rPrChange w:id="231" w:author="Samir S. Soneji" w:date="2015-12-09T23:05:00Z">
            <w:rPr>
              <w:sz w:val="24"/>
              <w:szCs w:val="24"/>
            </w:rPr>
          </w:rPrChange>
        </w:rPr>
        <w:t xml:space="preserve">.  </w:t>
      </w:r>
      <w:commentRangeStart w:id="232"/>
      <w:r w:rsidR="00971EC6" w:rsidRPr="00F06681">
        <w:rPr>
          <w:color w:val="000000" w:themeColor="text1"/>
          <w:sz w:val="24"/>
          <w:szCs w:val="24"/>
          <w:highlight w:val="yellow"/>
          <w:rPrChange w:id="233" w:author="Samir S. Soneji" w:date="2015-12-09T23:05:00Z">
            <w:rPr>
              <w:sz w:val="24"/>
              <w:szCs w:val="24"/>
              <w:highlight w:val="yellow"/>
            </w:rPr>
          </w:rPrChange>
        </w:rPr>
        <w:t>An</w:t>
      </w:r>
      <w:commentRangeEnd w:id="232"/>
      <w:r w:rsidR="00DA1E11">
        <w:rPr>
          <w:rStyle w:val="CommentReference"/>
        </w:rPr>
        <w:commentReference w:id="232"/>
      </w:r>
      <w:r w:rsidR="00971EC6" w:rsidRPr="00F06681">
        <w:rPr>
          <w:color w:val="000000" w:themeColor="text1"/>
          <w:sz w:val="24"/>
          <w:szCs w:val="24"/>
          <w:highlight w:val="yellow"/>
          <w:rPrChange w:id="235" w:author="Samir S. Soneji" w:date="2015-12-09T23:05:00Z">
            <w:rPr>
              <w:sz w:val="24"/>
              <w:szCs w:val="24"/>
              <w:highlight w:val="yellow"/>
            </w:rPr>
          </w:rPrChange>
        </w:rPr>
        <w:t xml:space="preserve">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(eAppendix A).</w:t>
      </w:r>
      <w:r w:rsidR="00971EC6" w:rsidRPr="00F06681">
        <w:rPr>
          <w:color w:val="000000" w:themeColor="text1"/>
          <w:sz w:val="24"/>
          <w:szCs w:val="24"/>
          <w:highlight w:val="yellow"/>
          <w:rPrChange w:id="236" w:author="Samir S. Soneji" w:date="2015-12-09T23:05:00Z">
            <w:rPr>
              <w:sz w:val="24"/>
              <w:szCs w:val="24"/>
              <w:highlight w:val="yellow"/>
            </w:rPr>
          </w:rPrChange>
        </w:rPr>
        <w:fldChar w:fldCharType="begin"/>
      </w:r>
      <w:r w:rsidR="00B078EC" w:rsidRPr="00F06681">
        <w:rPr>
          <w:color w:val="000000" w:themeColor="text1"/>
          <w:sz w:val="24"/>
          <w:szCs w:val="24"/>
          <w:highlight w:val="yellow"/>
          <w:rPrChange w:id="237" w:author="Samir S. Soneji" w:date="2015-12-09T23:05:00Z">
            <w:rPr>
              <w:sz w:val="24"/>
              <w:szCs w:val="24"/>
              <w:highlight w:val="yellow"/>
            </w:rPr>
          </w:rPrChange>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971EC6" w:rsidRPr="00F06681">
        <w:rPr>
          <w:color w:val="000000" w:themeColor="text1"/>
          <w:sz w:val="24"/>
          <w:szCs w:val="24"/>
          <w:highlight w:val="yellow"/>
          <w:rPrChange w:id="238" w:author="Samir S. Soneji" w:date="2015-12-09T23:05:00Z">
            <w:rPr>
              <w:sz w:val="24"/>
              <w:szCs w:val="24"/>
              <w:highlight w:val="yellow"/>
            </w:rPr>
          </w:rPrChange>
        </w:rPr>
        <w:fldChar w:fldCharType="separate"/>
      </w:r>
      <w:r w:rsidR="00B078EC" w:rsidRPr="00F06681">
        <w:rPr>
          <w:rFonts w:eastAsia="Times New Roman"/>
          <w:color w:val="000000" w:themeColor="text1"/>
          <w:sz w:val="24"/>
          <w:vertAlign w:val="superscript"/>
          <w:rPrChange w:id="239" w:author="Samir S. Soneji" w:date="2015-12-09T23:05:00Z">
            <w:rPr>
              <w:rFonts w:eastAsia="Times New Roman"/>
              <w:sz w:val="24"/>
              <w:vertAlign w:val="superscript"/>
            </w:rPr>
          </w:rPrChange>
        </w:rPr>
        <w:t>16,17</w:t>
      </w:r>
      <w:r w:rsidR="00971EC6" w:rsidRPr="00F06681">
        <w:rPr>
          <w:color w:val="000000" w:themeColor="text1"/>
          <w:sz w:val="24"/>
          <w:szCs w:val="24"/>
          <w:highlight w:val="yellow"/>
          <w:rPrChange w:id="240" w:author="Samir S. Soneji" w:date="2015-12-09T23:05:00Z">
            <w:rPr>
              <w:sz w:val="24"/>
              <w:szCs w:val="24"/>
              <w:highlight w:val="yellow"/>
            </w:rPr>
          </w:rPrChange>
        </w:rPr>
        <w:fldChar w:fldCharType="end"/>
      </w:r>
      <w:r w:rsidR="00971EC6" w:rsidRPr="00F06681">
        <w:rPr>
          <w:color w:val="000000" w:themeColor="text1"/>
          <w:sz w:val="24"/>
          <w:szCs w:val="24"/>
          <w:highlight w:val="yellow"/>
          <w:vertAlign w:val="superscript"/>
          <w:rPrChange w:id="241" w:author="Samir S. Soneji" w:date="2015-12-09T23:05:00Z">
            <w:rPr>
              <w:sz w:val="24"/>
              <w:szCs w:val="24"/>
              <w:highlight w:val="yellow"/>
              <w:vertAlign w:val="superscript"/>
            </w:rPr>
          </w:rPrChange>
        </w:rPr>
        <w:t xml:space="preserve"> </w:t>
      </w:r>
      <w:r w:rsidR="00971EC6" w:rsidRPr="00F06681">
        <w:rPr>
          <w:color w:val="000000" w:themeColor="text1"/>
          <w:sz w:val="24"/>
          <w:szCs w:val="24"/>
          <w:highlight w:val="yellow"/>
          <w:rPrChange w:id="242" w:author="Samir S. Soneji" w:date="2015-12-09T23:05:00Z">
            <w:rPr>
              <w:sz w:val="24"/>
              <w:szCs w:val="24"/>
              <w:highlight w:val="yellow"/>
            </w:rPr>
          </w:rPrChange>
        </w:rPr>
        <w:t xml:space="preserve">  We then</w:t>
      </w:r>
      <w:r w:rsidR="00971EC6" w:rsidRPr="00F06681">
        <w:rPr>
          <w:color w:val="000000" w:themeColor="text1"/>
          <w:sz w:val="24"/>
          <w:szCs w:val="24"/>
          <w:rPrChange w:id="243" w:author="Samir S. Soneji" w:date="2015-12-09T23:05:00Z">
            <w:rPr>
              <w:sz w:val="24"/>
              <w:szCs w:val="24"/>
            </w:rPr>
          </w:rPrChange>
        </w:rPr>
        <w:t xml:space="preserve"> </w:t>
      </w:r>
      <w:r w:rsidRPr="00F06681">
        <w:rPr>
          <w:color w:val="000000" w:themeColor="text1"/>
          <w:sz w:val="24"/>
          <w:szCs w:val="24"/>
          <w:rPrChange w:id="244" w:author="Samir S. Soneji" w:date="2015-12-09T23:05:00Z">
            <w:rPr>
              <w:sz w:val="24"/>
              <w:szCs w:val="24"/>
            </w:rPr>
          </w:rPrChange>
        </w:rPr>
        <w:t>adjusted the</w:t>
      </w:r>
      <w:r w:rsidR="00971EC6" w:rsidRPr="00F06681">
        <w:rPr>
          <w:color w:val="000000" w:themeColor="text1"/>
          <w:sz w:val="24"/>
          <w:szCs w:val="24"/>
          <w:rPrChange w:id="245" w:author="Samir S. Soneji" w:date="2015-12-09T23:05:00Z">
            <w:rPr>
              <w:sz w:val="24"/>
              <w:szCs w:val="24"/>
            </w:rPr>
          </w:rPrChange>
        </w:rPr>
        <w:t xml:space="preserve">se </w:t>
      </w:r>
      <w:r w:rsidR="00971EC6" w:rsidRPr="00F06681">
        <w:rPr>
          <w:color w:val="000000" w:themeColor="text1"/>
          <w:sz w:val="24"/>
          <w:szCs w:val="24"/>
          <w:highlight w:val="yellow"/>
          <w:rPrChange w:id="246" w:author="Samir S. Soneji" w:date="2015-12-09T23:05:00Z">
            <w:rPr>
              <w:sz w:val="24"/>
              <w:szCs w:val="24"/>
              <w:highlight w:val="yellow"/>
            </w:rPr>
          </w:rPrChange>
        </w:rPr>
        <w:t>fatality rates</w:t>
      </w:r>
      <w:r w:rsidRPr="00F06681">
        <w:rPr>
          <w:color w:val="000000" w:themeColor="text1"/>
          <w:sz w:val="24"/>
          <w:szCs w:val="24"/>
          <w:rPrChange w:id="247" w:author="Samir S. Soneji" w:date="2015-12-09T23:05:00Z">
            <w:rPr>
              <w:sz w:val="24"/>
              <w:szCs w:val="24"/>
            </w:rPr>
          </w:rPrChange>
        </w:rPr>
        <w:t xml:space="preserve"> for overdiagnosis, as described in Section 2.3. The adjusted tumor size- specific fatality rates served as the input to demographic life tables that produced tumor size-specific life expectancies in 1975 and 2002</w:t>
      </w:r>
      <w:r w:rsidR="000A0173" w:rsidRPr="00F06681">
        <w:rPr>
          <w:color w:val="000000" w:themeColor="text1"/>
          <w:sz w:val="24"/>
          <w:szCs w:val="24"/>
          <w:rPrChange w:id="248" w:author="Samir S. Soneji" w:date="2015-12-09T23:05:00Z">
            <w:rPr>
              <w:sz w:val="24"/>
              <w:szCs w:val="24"/>
            </w:rPr>
          </w:rPrChange>
        </w:rPr>
        <w:t xml:space="preserve"> </w:t>
      </w:r>
      <w:r w:rsidR="000A0173" w:rsidRPr="00F06681">
        <w:rPr>
          <w:color w:val="000000" w:themeColor="text1"/>
          <w:sz w:val="24"/>
          <w:szCs w:val="24"/>
          <w:highlight w:val="yellow"/>
          <w:rPrChange w:id="249" w:author="Samir S. Soneji" w:date="2015-12-09T23:05:00Z">
            <w:rPr>
              <w:sz w:val="24"/>
              <w:szCs w:val="24"/>
              <w:highlight w:val="yellow"/>
            </w:rPr>
          </w:rPrChange>
        </w:rPr>
        <w:t xml:space="preserve">(see eAppendix C for example of </w:t>
      </w:r>
      <w:r w:rsidR="000A0173" w:rsidRPr="00F06681">
        <w:rPr>
          <w:rFonts w:eastAsia="Times New Roman"/>
          <w:color w:val="000000" w:themeColor="text1"/>
          <w:sz w:val="24"/>
          <w:szCs w:val="24"/>
          <w:highlight w:val="yellow"/>
          <w:rPrChange w:id="250" w:author="Samir S. Soneji" w:date="2015-12-09T23:05:00Z">
            <w:rPr>
              <w:rFonts w:eastAsia="Times New Roman"/>
              <w:color w:val="0000FF"/>
              <w:sz w:val="24"/>
              <w:szCs w:val="24"/>
              <w:highlight w:val="yellow"/>
            </w:rPr>
          </w:rPrChange>
        </w:rPr>
        <w:t>life table calculations)</w:t>
      </w:r>
      <w:r w:rsidRPr="00F06681">
        <w:rPr>
          <w:color w:val="000000" w:themeColor="text1"/>
          <w:sz w:val="24"/>
          <w:szCs w:val="24"/>
          <w:highlight w:val="yellow"/>
          <w:rPrChange w:id="251" w:author="Samir S. Soneji" w:date="2015-12-09T23:05:00Z">
            <w:rPr>
              <w:sz w:val="24"/>
              <w:szCs w:val="24"/>
              <w:highlight w:val="yellow"/>
            </w:rPr>
          </w:rPrChange>
        </w:rPr>
        <w:t>.</w:t>
      </w:r>
      <w:r w:rsidRPr="00F06681">
        <w:rPr>
          <w:color w:val="000000" w:themeColor="text1"/>
          <w:sz w:val="24"/>
          <w:szCs w:val="24"/>
          <w:rPrChange w:id="252" w:author="Samir S. Soneji" w:date="2015-12-09T23:05:00Z">
            <w:rPr>
              <w:sz w:val="24"/>
              <w:szCs w:val="24"/>
            </w:rPr>
          </w:rPrChange>
        </w:rPr>
        <w:t xml:space="preserve">  We calculated the overall life expectancy for each time period as the weighted average of the tumor-size specific life expectancies, where the weights corresponded to the annual </w:t>
      </w:r>
      <w:r w:rsidR="00FA71E1" w:rsidRPr="00F06681">
        <w:rPr>
          <w:color w:val="000000" w:themeColor="text1"/>
          <w:sz w:val="24"/>
          <w:szCs w:val="24"/>
          <w:highlight w:val="yellow"/>
          <w:rPrChange w:id="253" w:author="Samir S. Soneji" w:date="2015-12-09T23:05:00Z">
            <w:rPr>
              <w:sz w:val="24"/>
              <w:szCs w:val="24"/>
              <w:highlight w:val="yellow"/>
            </w:rPr>
          </w:rPrChange>
        </w:rPr>
        <w:t>distribution</w:t>
      </w:r>
      <w:r w:rsidR="00FA71E1" w:rsidRPr="00F06681">
        <w:rPr>
          <w:color w:val="000000" w:themeColor="text1"/>
          <w:sz w:val="24"/>
          <w:szCs w:val="24"/>
          <w:rPrChange w:id="254" w:author="Samir S. Soneji" w:date="2015-12-09T23:05:00Z">
            <w:rPr>
              <w:sz w:val="24"/>
              <w:szCs w:val="24"/>
            </w:rPr>
          </w:rPrChange>
        </w:rPr>
        <w:t xml:space="preserve"> </w:t>
      </w:r>
      <w:r w:rsidRPr="00F06681">
        <w:rPr>
          <w:color w:val="000000" w:themeColor="text1"/>
          <w:sz w:val="24"/>
          <w:szCs w:val="24"/>
          <w:rPrChange w:id="255" w:author="Samir S. Soneji" w:date="2015-12-09T23:05:00Z">
            <w:rPr>
              <w:sz w:val="24"/>
              <w:szCs w:val="24"/>
            </w:rPr>
          </w:rPrChange>
        </w:rPr>
        <w:t>of incident breast cancers by tumor size.  The gain in life expectancy was then computed as the difference in overall life expectancy between 1975 and 2002. Next, we utilized an esta</w:t>
      </w:r>
      <w:r w:rsidR="00E92607" w:rsidRPr="00F06681">
        <w:rPr>
          <w:color w:val="000000" w:themeColor="text1"/>
          <w:sz w:val="24"/>
          <w:szCs w:val="24"/>
          <w:rPrChange w:id="256" w:author="Samir S. Soneji" w:date="2015-12-09T23:05:00Z">
            <w:rPr>
              <w:sz w:val="24"/>
              <w:szCs w:val="24"/>
            </w:rPr>
          </w:rPrChange>
        </w:rPr>
        <w:t>blished demographic method (Kita</w:t>
      </w:r>
      <w:r w:rsidRPr="00F06681">
        <w:rPr>
          <w:color w:val="000000" w:themeColor="text1"/>
          <w:sz w:val="24"/>
          <w:szCs w:val="24"/>
          <w:rPrChange w:id="257" w:author="Samir S. Soneji" w:date="2015-12-09T23:05:00Z">
            <w:rPr>
              <w:sz w:val="24"/>
              <w:szCs w:val="24"/>
            </w:rPr>
          </w:rPrChange>
        </w:rPr>
        <w:t>gawa decomposition</w:t>
      </w:r>
      <w:r w:rsidRPr="00F06681">
        <w:rPr>
          <w:color w:val="000000" w:themeColor="text1"/>
          <w:sz w:val="24"/>
          <w:szCs w:val="24"/>
          <w:rPrChange w:id="258" w:author="Samir S. Soneji" w:date="2015-12-09T23:05:00Z">
            <w:rPr>
              <w:sz w:val="24"/>
              <w:szCs w:val="24"/>
            </w:rPr>
          </w:rPrChange>
        </w:rPr>
        <w:fldChar w:fldCharType="begin"/>
      </w:r>
      <w:r w:rsidR="00B078EC" w:rsidRPr="00F06681">
        <w:rPr>
          <w:color w:val="000000" w:themeColor="text1"/>
          <w:sz w:val="24"/>
          <w:szCs w:val="24"/>
          <w:rPrChange w:id="259" w:author="Samir S. Soneji" w:date="2015-12-09T23:05:00Z">
            <w:rPr>
              <w:sz w:val="24"/>
              <w:szCs w:val="24"/>
            </w:rPr>
          </w:rPrChange>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F06681">
        <w:rPr>
          <w:color w:val="000000" w:themeColor="text1"/>
          <w:sz w:val="24"/>
          <w:szCs w:val="24"/>
          <w:rPrChange w:id="260" w:author="Samir S. Soneji" w:date="2015-12-09T23:05:00Z">
            <w:rPr>
              <w:sz w:val="24"/>
              <w:szCs w:val="24"/>
            </w:rPr>
          </w:rPrChange>
        </w:rPr>
        <w:fldChar w:fldCharType="separate"/>
      </w:r>
      <w:r w:rsidR="00B078EC" w:rsidRPr="00F06681">
        <w:rPr>
          <w:rFonts w:eastAsia="Times New Roman"/>
          <w:color w:val="000000" w:themeColor="text1"/>
          <w:sz w:val="24"/>
          <w:vertAlign w:val="superscript"/>
          <w:rPrChange w:id="261" w:author="Samir S. Soneji" w:date="2015-12-09T23:05:00Z">
            <w:rPr>
              <w:rFonts w:eastAsia="Times New Roman"/>
              <w:sz w:val="24"/>
              <w:vertAlign w:val="superscript"/>
            </w:rPr>
          </w:rPrChange>
        </w:rPr>
        <w:t>18</w:t>
      </w:r>
      <w:r w:rsidRPr="00F06681">
        <w:rPr>
          <w:color w:val="000000" w:themeColor="text1"/>
          <w:sz w:val="24"/>
          <w:szCs w:val="24"/>
          <w:rPrChange w:id="262" w:author="Samir S. Soneji" w:date="2015-12-09T23:05:00Z">
            <w:rPr>
              <w:sz w:val="24"/>
              <w:szCs w:val="24"/>
            </w:rPr>
          </w:rPrChange>
        </w:rPr>
        <w:fldChar w:fldCharType="end"/>
      </w:r>
      <w:r w:rsidRPr="00F06681">
        <w:rPr>
          <w:color w:val="000000" w:themeColor="text1"/>
          <w:sz w:val="24"/>
          <w:szCs w:val="24"/>
          <w:rPrChange w:id="263" w:author="Samir S. Soneji" w:date="2015-12-09T23:05:00Z">
            <w:rPr>
              <w:sz w:val="24"/>
              <w:szCs w:val="24"/>
            </w:rPr>
          </w:rPrChange>
        </w:rPr>
        <w:t xml:space="preserve">) to estimate how much of </w:t>
      </w:r>
      <w:r w:rsidRPr="00F06681">
        <w:rPr>
          <w:color w:val="000000" w:themeColor="text1"/>
          <w:sz w:val="24"/>
          <w:szCs w:val="24"/>
          <w:rPrChange w:id="264" w:author="Samir S. Soneji" w:date="2015-12-09T23:05:00Z">
            <w:rPr>
              <w:sz w:val="24"/>
              <w:szCs w:val="24"/>
            </w:rPr>
          </w:rPrChange>
        </w:rPr>
        <w:lastRenderedPageBreak/>
        <w:t xml:space="preserve">this gain in overall life expectancy was due to changes in the annual </w:t>
      </w:r>
      <w:r w:rsidR="000A0173" w:rsidRPr="00F06681">
        <w:rPr>
          <w:color w:val="000000" w:themeColor="text1"/>
          <w:sz w:val="24"/>
          <w:szCs w:val="24"/>
          <w:highlight w:val="yellow"/>
          <w:rPrChange w:id="265" w:author="Samir S. Soneji" w:date="2015-12-09T23:05:00Z">
            <w:rPr>
              <w:sz w:val="24"/>
              <w:szCs w:val="24"/>
              <w:highlight w:val="yellow"/>
            </w:rPr>
          </w:rPrChange>
        </w:rPr>
        <w:t>distribution</w:t>
      </w:r>
      <w:r w:rsidR="000A0173" w:rsidRPr="00F06681">
        <w:rPr>
          <w:color w:val="000000" w:themeColor="text1"/>
          <w:sz w:val="24"/>
          <w:szCs w:val="24"/>
          <w:rPrChange w:id="266" w:author="Samir S. Soneji" w:date="2015-12-09T23:05:00Z">
            <w:rPr>
              <w:sz w:val="24"/>
              <w:szCs w:val="24"/>
            </w:rPr>
          </w:rPrChange>
        </w:rPr>
        <w:t xml:space="preserve"> </w:t>
      </w:r>
      <w:r w:rsidRPr="00F06681">
        <w:rPr>
          <w:color w:val="000000" w:themeColor="text1"/>
          <w:sz w:val="24"/>
          <w:szCs w:val="24"/>
          <w:rPrChange w:id="267" w:author="Samir S. Soneji" w:date="2015-12-09T23:05:00Z">
            <w:rPr>
              <w:sz w:val="24"/>
              <w:szCs w:val="24"/>
            </w:rPr>
          </w:rPrChange>
        </w:rPr>
        <w:t>of incident breast cancers by tumor size</w:t>
      </w:r>
      <w:r w:rsidR="006A2F8A" w:rsidRPr="00F06681">
        <w:rPr>
          <w:color w:val="000000" w:themeColor="text1"/>
          <w:sz w:val="24"/>
          <w:szCs w:val="24"/>
          <w:rPrChange w:id="268" w:author="Samir S. Soneji" w:date="2015-12-09T23:05:00Z">
            <w:rPr>
              <w:sz w:val="24"/>
              <w:szCs w:val="24"/>
            </w:rPr>
          </w:rPrChange>
        </w:rPr>
        <w:t xml:space="preserve"> </w:t>
      </w:r>
      <w:r w:rsidR="006A2F8A" w:rsidRPr="00F06681">
        <w:rPr>
          <w:color w:val="000000" w:themeColor="text1"/>
          <w:sz w:val="24"/>
          <w:szCs w:val="24"/>
          <w:highlight w:val="yellow"/>
          <w:rPrChange w:id="269" w:author="Samir S. Soneji" w:date="2015-12-09T23:05:00Z">
            <w:rPr>
              <w:sz w:val="24"/>
              <w:szCs w:val="24"/>
              <w:highlight w:val="yellow"/>
            </w:rPr>
          </w:rPrChange>
        </w:rPr>
        <w:t>(</w:t>
      </w:r>
      <w:r w:rsidR="000A0173" w:rsidRPr="00F06681">
        <w:rPr>
          <w:color w:val="000000" w:themeColor="text1"/>
          <w:sz w:val="24"/>
          <w:szCs w:val="24"/>
          <w:highlight w:val="yellow"/>
          <w:rPrChange w:id="270" w:author="Samir S. Soneji" w:date="2015-12-09T23:05:00Z">
            <w:rPr>
              <w:sz w:val="24"/>
              <w:szCs w:val="24"/>
              <w:highlight w:val="yellow"/>
            </w:rPr>
          </w:rPrChange>
        </w:rPr>
        <w:t xml:space="preserve">i.e., </w:t>
      </w:r>
      <w:r w:rsidR="00E14CDC" w:rsidRPr="00F06681">
        <w:rPr>
          <w:color w:val="000000" w:themeColor="text1"/>
          <w:sz w:val="24"/>
          <w:szCs w:val="24"/>
          <w:highlight w:val="yellow"/>
          <w:rPrChange w:id="271" w:author="Samir S. Soneji" w:date="2015-12-09T23:05:00Z">
            <w:rPr>
              <w:sz w:val="24"/>
              <w:szCs w:val="24"/>
              <w:highlight w:val="yellow"/>
            </w:rPr>
          </w:rPrChange>
        </w:rPr>
        <w:t>more</w:t>
      </w:r>
      <w:r w:rsidR="006A2F8A" w:rsidRPr="00F06681">
        <w:rPr>
          <w:color w:val="000000" w:themeColor="text1"/>
          <w:sz w:val="24"/>
          <w:szCs w:val="24"/>
          <w:highlight w:val="yellow"/>
          <w:rPrChange w:id="272" w:author="Samir S. Soneji" w:date="2015-12-09T23:05:00Z">
            <w:rPr>
              <w:sz w:val="24"/>
              <w:szCs w:val="24"/>
              <w:highlight w:val="yellow"/>
            </w:rPr>
          </w:rPrChange>
        </w:rPr>
        <w:t xml:space="preserve"> small tumors over time)</w:t>
      </w:r>
      <w:r w:rsidRPr="00F06681">
        <w:rPr>
          <w:color w:val="000000" w:themeColor="text1"/>
          <w:sz w:val="24"/>
          <w:szCs w:val="24"/>
          <w:rPrChange w:id="273" w:author="Samir S. Soneji" w:date="2015-12-09T23:05:00Z">
            <w:rPr>
              <w:sz w:val="24"/>
              <w:szCs w:val="24"/>
            </w:rPr>
          </w:rPrChange>
        </w:rPr>
        <w:t xml:space="preserve"> and improvements in adjusted all-cause fatality rates. </w:t>
      </w:r>
    </w:p>
    <w:p w14:paraId="6911D841" w14:textId="31614CE0" w:rsidR="00023A72" w:rsidRPr="00F06681" w:rsidRDefault="000A0173" w:rsidP="00A7028C">
      <w:pPr>
        <w:spacing w:line="480" w:lineRule="auto"/>
        <w:ind w:firstLine="720"/>
        <w:rPr>
          <w:rFonts w:ascii="Times New Roman" w:eastAsia="Times New Roman" w:hAnsi="Times New Roman" w:cs="Times New Roman"/>
          <w:color w:val="000000" w:themeColor="text1"/>
          <w:sz w:val="24"/>
          <w:szCs w:val="24"/>
          <w:rPrChange w:id="274" w:author="Samir S. Soneji" w:date="2015-12-09T23:05:00Z">
            <w:rPr>
              <w:rFonts w:ascii="Times New Roman" w:eastAsia="Times New Roman" w:hAnsi="Times New Roman" w:cs="Times New Roman"/>
              <w:color w:val="auto"/>
              <w:sz w:val="24"/>
              <w:szCs w:val="24"/>
            </w:rPr>
          </w:rPrChange>
        </w:rPr>
      </w:pPr>
      <w:r w:rsidRPr="00F06681">
        <w:rPr>
          <w:rFonts w:eastAsia="Times New Roman"/>
          <w:color w:val="000000" w:themeColor="text1"/>
          <w:sz w:val="24"/>
          <w:szCs w:val="24"/>
          <w:highlight w:val="yellow"/>
          <w:rPrChange w:id="275" w:author="Samir S. Soneji" w:date="2015-12-09T23:05:00Z">
            <w:rPr>
              <w:rFonts w:eastAsia="Times New Roman"/>
              <w:color w:val="0000FF"/>
              <w:sz w:val="24"/>
              <w:szCs w:val="24"/>
            </w:rPr>
          </w:rPrChange>
        </w:rPr>
        <w:t>The second step estimates the contribution of advances in breast cancer treatment (component [2]) and advances in the treatment of other diseases (component [3]) on gains in life expectancy.</w:t>
      </w:r>
      <w:r w:rsidRPr="00F06681">
        <w:rPr>
          <w:rFonts w:eastAsia="Times New Roman"/>
          <w:color w:val="000000" w:themeColor="text1"/>
          <w:sz w:val="24"/>
          <w:szCs w:val="24"/>
          <w:rPrChange w:id="276" w:author="Samir S. Soneji" w:date="2015-12-09T23:05:00Z">
            <w:rPr>
              <w:rFonts w:eastAsia="Times New Roman"/>
              <w:color w:val="0000FF"/>
              <w:sz w:val="24"/>
              <w:szCs w:val="24"/>
            </w:rPr>
          </w:rPrChange>
        </w:rPr>
        <w:t xml:space="preserve">  </w:t>
      </w:r>
      <w:r w:rsidRPr="00F06681">
        <w:rPr>
          <w:color w:val="000000" w:themeColor="text1"/>
          <w:sz w:val="24"/>
          <w:szCs w:val="24"/>
          <w:rPrChange w:id="277" w:author="Samir S. Soneji" w:date="2015-12-09T23:05:00Z">
            <w:rPr>
              <w:sz w:val="24"/>
              <w:szCs w:val="24"/>
            </w:rPr>
          </w:rPrChange>
        </w:rPr>
        <w:t>W</w:t>
      </w:r>
      <w:r w:rsidR="00023A72" w:rsidRPr="00F06681">
        <w:rPr>
          <w:color w:val="000000" w:themeColor="text1"/>
          <w:sz w:val="24"/>
          <w:szCs w:val="24"/>
          <w:rPrChange w:id="278" w:author="Samir S. Soneji" w:date="2015-12-09T23:05:00Z">
            <w:rPr>
              <w:sz w:val="24"/>
              <w:szCs w:val="24"/>
            </w:rPr>
          </w:rPrChange>
        </w:rPr>
        <w:t xml:space="preserve">e also began with fatality rates by tumor size </w:t>
      </w:r>
      <w:r w:rsidR="00E14CDC" w:rsidRPr="00F06681">
        <w:rPr>
          <w:color w:val="000000" w:themeColor="text1"/>
          <w:sz w:val="24"/>
          <w:szCs w:val="24"/>
          <w:rPrChange w:id="279" w:author="Samir S. Soneji" w:date="2015-12-09T23:05:00Z">
            <w:rPr>
              <w:sz w:val="24"/>
              <w:szCs w:val="24"/>
            </w:rPr>
          </w:rPrChange>
        </w:rPr>
        <w:t>but now distinguishing</w:t>
      </w:r>
      <w:r w:rsidR="00023A72" w:rsidRPr="00F06681">
        <w:rPr>
          <w:color w:val="000000" w:themeColor="text1"/>
          <w:sz w:val="24"/>
          <w:szCs w:val="24"/>
          <w:rPrChange w:id="280" w:author="Samir S. Soneji" w:date="2015-12-09T23:05:00Z">
            <w:rPr>
              <w:sz w:val="24"/>
              <w:szCs w:val="24"/>
            </w:rPr>
          </w:rPrChange>
        </w:rPr>
        <w:t xml:space="preserve"> cause</w:t>
      </w:r>
      <w:r w:rsidR="00E14CDC" w:rsidRPr="00F06681">
        <w:rPr>
          <w:color w:val="000000" w:themeColor="text1"/>
          <w:sz w:val="24"/>
          <w:szCs w:val="24"/>
          <w:rPrChange w:id="281" w:author="Samir S. Soneji" w:date="2015-12-09T23:05:00Z">
            <w:rPr>
              <w:sz w:val="24"/>
              <w:szCs w:val="24"/>
            </w:rPr>
          </w:rPrChange>
        </w:rPr>
        <w:t>s</w:t>
      </w:r>
      <w:r w:rsidR="00023A72" w:rsidRPr="00F06681">
        <w:rPr>
          <w:color w:val="000000" w:themeColor="text1"/>
          <w:sz w:val="24"/>
          <w:szCs w:val="24"/>
          <w:rPrChange w:id="282" w:author="Samir S. Soneji" w:date="2015-12-09T23:05:00Z">
            <w:rPr>
              <w:sz w:val="24"/>
              <w:szCs w:val="24"/>
            </w:rPr>
          </w:rPrChange>
        </w:rPr>
        <w:t xml:space="preserve"> of death (breast cancer and all other causes).  </w:t>
      </w:r>
      <w:r w:rsidRPr="00F06681">
        <w:rPr>
          <w:color w:val="000000" w:themeColor="text1"/>
          <w:sz w:val="24"/>
          <w:szCs w:val="24"/>
          <w:rPrChange w:id="283" w:author="Samir S. Soneji" w:date="2015-12-09T23:05:00Z">
            <w:rPr>
              <w:sz w:val="24"/>
              <w:szCs w:val="24"/>
            </w:rPr>
          </w:rPrChange>
        </w:rPr>
        <w:t xml:space="preserve">We then </w:t>
      </w:r>
      <w:r w:rsidR="00023A72" w:rsidRPr="00F06681">
        <w:rPr>
          <w:color w:val="000000" w:themeColor="text1"/>
          <w:sz w:val="24"/>
          <w:szCs w:val="24"/>
          <w:rPrChange w:id="284" w:author="Samir S. Soneji" w:date="2015-12-09T23:05:00Z">
            <w:rPr>
              <w:sz w:val="24"/>
              <w:szCs w:val="24"/>
            </w:rPr>
          </w:rPrChange>
        </w:rPr>
        <w:t xml:space="preserve">adjusted </w:t>
      </w:r>
      <w:r w:rsidRPr="00F06681">
        <w:rPr>
          <w:color w:val="000000" w:themeColor="text1"/>
          <w:sz w:val="24"/>
          <w:szCs w:val="24"/>
          <w:rPrChange w:id="285" w:author="Samir S. Soneji" w:date="2015-12-09T23:05:00Z">
            <w:rPr>
              <w:sz w:val="24"/>
              <w:szCs w:val="24"/>
            </w:rPr>
          </w:rPrChange>
        </w:rPr>
        <w:t xml:space="preserve">these rates </w:t>
      </w:r>
      <w:r w:rsidR="00023A72" w:rsidRPr="00F06681">
        <w:rPr>
          <w:color w:val="000000" w:themeColor="text1"/>
          <w:sz w:val="24"/>
          <w:szCs w:val="24"/>
          <w:rPrChange w:id="286" w:author="Samir S. Soneji" w:date="2015-12-09T23:05:00Z">
            <w:rPr>
              <w:sz w:val="24"/>
              <w:szCs w:val="24"/>
            </w:rPr>
          </w:rPrChange>
        </w:rPr>
        <w:t xml:space="preserve">for overdiagnosis.  The adjusted tumor size- and cause-specific fatality rates served as the input to demographic life tables </w:t>
      </w:r>
      <w:r w:rsidRPr="00F06681">
        <w:rPr>
          <w:rFonts w:eastAsia="Times New Roman"/>
          <w:color w:val="000000" w:themeColor="text1"/>
          <w:sz w:val="24"/>
          <w:szCs w:val="24"/>
          <w:shd w:val="clear" w:color="auto" w:fill="FFFF00"/>
          <w:rPrChange w:id="287" w:author="Samir S. Soneji" w:date="2015-12-09T23:05:00Z">
            <w:rPr>
              <w:rFonts w:eastAsia="Times New Roman"/>
              <w:color w:val="0000FF"/>
              <w:sz w:val="24"/>
              <w:szCs w:val="24"/>
              <w:shd w:val="clear" w:color="auto" w:fill="FFFF00"/>
            </w:rPr>
          </w:rPrChange>
        </w:rPr>
        <w:t>(one for breast cancer and the other for all other causes)</w:t>
      </w:r>
      <w:r w:rsidRPr="00F06681">
        <w:rPr>
          <w:rFonts w:eastAsia="Times New Roman"/>
          <w:color w:val="000000" w:themeColor="text1"/>
          <w:sz w:val="18"/>
          <w:szCs w:val="18"/>
          <w:rPrChange w:id="288" w:author="Samir S. Soneji" w:date="2015-12-09T23:05:00Z">
            <w:rPr>
              <w:rFonts w:eastAsia="Times New Roman"/>
              <w:color w:val="0000FF"/>
              <w:sz w:val="18"/>
              <w:szCs w:val="18"/>
            </w:rPr>
          </w:rPrChange>
        </w:rPr>
        <w:t xml:space="preserve"> </w:t>
      </w:r>
      <w:r w:rsidR="00023A72" w:rsidRPr="00F06681">
        <w:rPr>
          <w:color w:val="000000" w:themeColor="text1"/>
          <w:sz w:val="24"/>
          <w:szCs w:val="24"/>
          <w:rPrChange w:id="289" w:author="Samir S. Soneji" w:date="2015-12-09T23:05:00Z">
            <w:rPr>
              <w:sz w:val="24"/>
              <w:szCs w:val="24"/>
            </w:rPr>
          </w:rPrChange>
        </w:rPr>
        <w:t>that produce corresponding life-years in 1975 and 2010.  We then utilized a related demographic method (Beltrán-Sánchez et al. decomposition</w:t>
      </w:r>
      <w:r w:rsidR="00023A72" w:rsidRPr="00F06681">
        <w:rPr>
          <w:color w:val="000000" w:themeColor="text1"/>
          <w:sz w:val="24"/>
          <w:szCs w:val="24"/>
          <w:rPrChange w:id="290" w:author="Samir S. Soneji" w:date="2015-12-09T23:05:00Z">
            <w:rPr>
              <w:sz w:val="24"/>
              <w:szCs w:val="24"/>
            </w:rPr>
          </w:rPrChange>
        </w:rPr>
        <w:fldChar w:fldCharType="begin"/>
      </w:r>
      <w:r w:rsidR="00B078EC" w:rsidRPr="00F06681">
        <w:rPr>
          <w:color w:val="000000" w:themeColor="text1"/>
          <w:sz w:val="24"/>
          <w:szCs w:val="24"/>
          <w:rPrChange w:id="291" w:author="Samir S. Soneji" w:date="2015-12-09T23:05:00Z">
            <w:rPr>
              <w:sz w:val="24"/>
              <w:szCs w:val="24"/>
            </w:rPr>
          </w:rPrChange>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F06681">
        <w:rPr>
          <w:color w:val="000000" w:themeColor="text1"/>
          <w:sz w:val="24"/>
          <w:szCs w:val="24"/>
          <w:rPrChange w:id="292" w:author="Samir S. Soneji" w:date="2015-12-09T23:05:00Z">
            <w:rPr>
              <w:sz w:val="24"/>
              <w:szCs w:val="24"/>
            </w:rPr>
          </w:rPrChange>
        </w:rPr>
        <w:fldChar w:fldCharType="separate"/>
      </w:r>
      <w:r w:rsidR="00B078EC" w:rsidRPr="00F06681">
        <w:rPr>
          <w:rFonts w:eastAsia="Times New Roman"/>
          <w:color w:val="000000" w:themeColor="text1"/>
          <w:sz w:val="24"/>
          <w:vertAlign w:val="superscript"/>
          <w:rPrChange w:id="293" w:author="Samir S. Soneji" w:date="2015-12-09T23:05:00Z">
            <w:rPr>
              <w:rFonts w:eastAsia="Times New Roman"/>
              <w:sz w:val="24"/>
              <w:vertAlign w:val="superscript"/>
            </w:rPr>
          </w:rPrChange>
        </w:rPr>
        <w:t>19</w:t>
      </w:r>
      <w:r w:rsidR="00023A72" w:rsidRPr="00F06681">
        <w:rPr>
          <w:color w:val="000000" w:themeColor="text1"/>
          <w:sz w:val="24"/>
          <w:szCs w:val="24"/>
          <w:rPrChange w:id="294" w:author="Samir S. Soneji" w:date="2015-12-09T23:05:00Z">
            <w:rPr>
              <w:sz w:val="24"/>
              <w:szCs w:val="24"/>
            </w:rPr>
          </w:rPrChange>
        </w:rPr>
        <w:fldChar w:fldCharType="end"/>
      </w:r>
      <w:r w:rsidR="00023A72" w:rsidRPr="00F06681">
        <w:rPr>
          <w:color w:val="000000" w:themeColor="text1"/>
          <w:sz w:val="24"/>
          <w:szCs w:val="24"/>
          <w:rPrChange w:id="295" w:author="Samir S. Soneji" w:date="2015-12-09T23:05:00Z">
            <w:rPr>
              <w:sz w:val="24"/>
              <w:szCs w:val="24"/>
            </w:rPr>
          </w:rPrChange>
        </w:rPr>
        <w:t xml:space="preserve">) to estimate how much of the contribution of improvements in adjusted all-cause fatality rates was due to improvements in adjusted fatality rates from breast cancer and improvements in adjusted fatality rates from all other causes. </w:t>
      </w:r>
      <w:r w:rsidRPr="00F06681">
        <w:rPr>
          <w:color w:val="000000" w:themeColor="text1"/>
          <w:sz w:val="24"/>
          <w:szCs w:val="24"/>
          <w:rPrChange w:id="296" w:author="Samir S. Soneji" w:date="2015-12-09T23:05:00Z">
            <w:rPr>
              <w:sz w:val="24"/>
              <w:szCs w:val="24"/>
            </w:rPr>
          </w:rPrChange>
        </w:rPr>
        <w:t xml:space="preserve"> </w:t>
      </w:r>
      <w:r w:rsidR="00023A72" w:rsidRPr="00F06681">
        <w:rPr>
          <w:color w:val="000000" w:themeColor="text1"/>
          <w:sz w:val="24"/>
          <w:szCs w:val="24"/>
          <w:rPrChange w:id="297" w:author="Samir S. Soneji" w:date="2015-12-09T23:05:00Z">
            <w:rPr>
              <w:sz w:val="24"/>
              <w:szCs w:val="24"/>
            </w:rPr>
          </w:rPrChange>
        </w:rPr>
        <w:t>The sum of these two estimates equaled the total contribution from improvements in adjusted all-cause case fatality rates.  We did not report any sampling uncertainty in the gain in life expectancy or its three constituent components because our calculations used registry data that fully captured the mortality experience of defined populations, rather than sample data.</w:t>
      </w:r>
      <w:r w:rsidR="00023A72" w:rsidRPr="00F06681">
        <w:rPr>
          <w:color w:val="000000" w:themeColor="text1"/>
          <w:sz w:val="24"/>
          <w:szCs w:val="24"/>
          <w:vertAlign w:val="superscript"/>
          <w:rPrChange w:id="298" w:author="Samir S. Soneji" w:date="2015-12-09T23:05:00Z">
            <w:rPr>
              <w:sz w:val="24"/>
              <w:szCs w:val="24"/>
              <w:vertAlign w:val="superscript"/>
            </w:rPr>
          </w:rPrChange>
        </w:rPr>
        <w:t>17</w:t>
      </w:r>
      <w:r w:rsidR="00023A72" w:rsidRPr="00F06681">
        <w:rPr>
          <w:color w:val="000000" w:themeColor="text1"/>
          <w:sz w:val="24"/>
          <w:szCs w:val="24"/>
          <w:rPrChange w:id="299" w:author="Samir S. Soneji" w:date="2015-12-09T23:05:00Z">
            <w:rPr>
              <w:sz w:val="24"/>
              <w:szCs w:val="24"/>
            </w:rPr>
          </w:rPrChange>
        </w:rPr>
        <w:t xml:space="preserve">  We mathematically des</w:t>
      </w:r>
      <w:r w:rsidR="00610DA0" w:rsidRPr="00F06681">
        <w:rPr>
          <w:color w:val="000000" w:themeColor="text1"/>
          <w:sz w:val="24"/>
          <w:szCs w:val="24"/>
          <w:rPrChange w:id="300" w:author="Samir S. Soneji" w:date="2015-12-09T23:05:00Z">
            <w:rPr>
              <w:sz w:val="24"/>
              <w:szCs w:val="24"/>
            </w:rPr>
          </w:rPrChange>
        </w:rPr>
        <w:t>cribe the methods in eAppendix C</w:t>
      </w:r>
      <w:r w:rsidR="00023A72" w:rsidRPr="00F06681">
        <w:rPr>
          <w:color w:val="000000" w:themeColor="text1"/>
          <w:sz w:val="24"/>
          <w:szCs w:val="24"/>
          <w:rPrChange w:id="301" w:author="Samir S. Soneji" w:date="2015-12-09T23:05:00Z">
            <w:rPr>
              <w:sz w:val="24"/>
              <w:szCs w:val="24"/>
            </w:rPr>
          </w:rPrChange>
        </w:rPr>
        <w:t>-G.</w:t>
      </w:r>
    </w:p>
    <w:p w14:paraId="47C51E7C" w14:textId="1B1CF316" w:rsidR="0045642D" w:rsidRPr="00F06681" w:rsidRDefault="00023A72" w:rsidP="00A7028C">
      <w:pPr>
        <w:spacing w:line="480" w:lineRule="auto"/>
        <w:rPr>
          <w:rFonts w:ascii="Times New Roman" w:eastAsia="Times New Roman" w:hAnsi="Times New Roman" w:cs="Times New Roman"/>
          <w:color w:val="000000" w:themeColor="text1"/>
          <w:sz w:val="24"/>
          <w:szCs w:val="24"/>
          <w:rPrChange w:id="302" w:author="Samir S. Soneji" w:date="2015-12-09T23:05:00Z">
            <w:rPr>
              <w:rFonts w:ascii="Times New Roman" w:eastAsia="Times New Roman" w:hAnsi="Times New Roman" w:cs="Times New Roman"/>
              <w:color w:val="auto"/>
              <w:sz w:val="24"/>
              <w:szCs w:val="24"/>
            </w:rPr>
          </w:rPrChange>
        </w:rPr>
      </w:pPr>
      <w:r w:rsidRPr="00F06681">
        <w:rPr>
          <w:color w:val="000000" w:themeColor="text1"/>
          <w:sz w:val="24"/>
          <w:szCs w:val="24"/>
          <w:rPrChange w:id="303" w:author="Samir S. Soneji" w:date="2015-12-09T23:05:00Z">
            <w:rPr>
              <w:sz w:val="24"/>
              <w:szCs w:val="24"/>
            </w:rPr>
          </w:rPrChange>
        </w:rPr>
        <w:tab/>
      </w:r>
      <w:r w:rsidRPr="00F06681">
        <w:rPr>
          <w:b/>
          <w:color w:val="000000" w:themeColor="text1"/>
          <w:sz w:val="24"/>
          <w:szCs w:val="24"/>
          <w:rPrChange w:id="304" w:author="Samir S. Soneji" w:date="2015-12-09T23:05:00Z">
            <w:rPr>
              <w:b/>
              <w:sz w:val="24"/>
              <w:szCs w:val="24"/>
            </w:rPr>
          </w:rPrChange>
        </w:rPr>
        <w:t>2.2 Patient Data.</w:t>
      </w:r>
      <w:r w:rsidRPr="00F06681">
        <w:rPr>
          <w:color w:val="000000" w:themeColor="text1"/>
          <w:sz w:val="24"/>
          <w:szCs w:val="24"/>
          <w:rPrChange w:id="305" w:author="Samir S. Soneji" w:date="2015-12-09T23:05:00Z">
            <w:rPr>
              <w:sz w:val="24"/>
              <w:szCs w:val="24"/>
            </w:rPr>
          </w:rPrChange>
        </w:rPr>
        <w:t xml:space="preserve">  We obtained incidence and mortality data for breast cancer from the SEER 9 registry database, 1975 to 2012.  The SEER 9 registries, which cover ~10% of the US population, form the largest, most representative and longest running national cancer incidence database.  We analyzed 663,860 breast cancer cases </w:t>
      </w:r>
      <w:r w:rsidRPr="00F06681">
        <w:rPr>
          <w:color w:val="000000" w:themeColor="text1"/>
          <w:sz w:val="24"/>
          <w:szCs w:val="24"/>
          <w:rPrChange w:id="306" w:author="Samir S. Soneji" w:date="2015-12-09T23:05:00Z">
            <w:rPr>
              <w:sz w:val="24"/>
              <w:szCs w:val="24"/>
            </w:rPr>
          </w:rPrChange>
        </w:rPr>
        <w:lastRenderedPageBreak/>
        <w:t>diagnosed between 1975 and 2012 and included only the first matching record for each person</w:t>
      </w:r>
      <w:r w:rsidR="0053130D" w:rsidRPr="00F06681">
        <w:rPr>
          <w:color w:val="000000" w:themeColor="text1"/>
          <w:sz w:val="24"/>
          <w:szCs w:val="24"/>
          <w:rPrChange w:id="307" w:author="Samir S. Soneji" w:date="2015-12-09T23:05:00Z">
            <w:rPr>
              <w:sz w:val="24"/>
              <w:szCs w:val="24"/>
            </w:rPr>
          </w:rPrChange>
        </w:rPr>
        <w:t xml:space="preserve">. </w:t>
      </w:r>
      <w:r w:rsidR="0053130D" w:rsidRPr="00F06681">
        <w:rPr>
          <w:color w:val="000000" w:themeColor="text1"/>
          <w:sz w:val="24"/>
          <w:szCs w:val="24"/>
          <w:highlight w:val="yellow"/>
          <w:rPrChange w:id="308" w:author="Samir S. Soneji" w:date="2015-12-09T23:05:00Z">
            <w:rPr>
              <w:sz w:val="24"/>
              <w:szCs w:val="24"/>
              <w:highlight w:val="yellow"/>
            </w:rPr>
          </w:rPrChange>
        </w:rPr>
        <w:t>We included</w:t>
      </w:r>
      <w:r w:rsidRPr="00F06681">
        <w:rPr>
          <w:color w:val="000000" w:themeColor="text1"/>
          <w:sz w:val="24"/>
          <w:szCs w:val="24"/>
          <w:rPrChange w:id="309" w:author="Samir S. Soneji" w:date="2015-12-09T23:05:00Z">
            <w:rPr>
              <w:sz w:val="24"/>
              <w:szCs w:val="24"/>
            </w:rPr>
          </w:rPrChange>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587C76" w:rsidRPr="00F06681">
        <w:rPr>
          <w:color w:val="000000" w:themeColor="text1"/>
          <w:sz w:val="24"/>
          <w:szCs w:val="24"/>
          <w:rPrChange w:id="310" w:author="Samir S. Soneji" w:date="2015-12-09T23:05:00Z">
            <w:rPr>
              <w:sz w:val="24"/>
              <w:szCs w:val="24"/>
            </w:rPr>
          </w:rPrChange>
        </w:rPr>
        <w:t xml:space="preserve"> </w:t>
      </w:r>
      <w:r w:rsidR="006A16C0" w:rsidRPr="00F06681">
        <w:rPr>
          <w:color w:val="000000" w:themeColor="text1"/>
          <w:sz w:val="24"/>
          <w:szCs w:val="24"/>
          <w:vertAlign w:val="superscript"/>
          <w:rPrChange w:id="311" w:author="Samir S. Soneji" w:date="2015-12-09T23:05:00Z">
            <w:rPr>
              <w:sz w:val="24"/>
              <w:szCs w:val="24"/>
              <w:vertAlign w:val="superscript"/>
            </w:rPr>
          </w:rPrChange>
        </w:rPr>
        <w:t xml:space="preserve"> </w:t>
      </w:r>
      <w:r w:rsidRPr="00F06681">
        <w:rPr>
          <w:color w:val="000000" w:themeColor="text1"/>
          <w:sz w:val="24"/>
          <w:szCs w:val="24"/>
          <w:rPrChange w:id="312" w:author="Samir S. Soneji" w:date="2015-12-09T23:05:00Z">
            <w:rPr>
              <w:sz w:val="24"/>
              <w:szCs w:val="24"/>
            </w:rPr>
          </w:rPrChange>
        </w:rPr>
        <w:t xml:space="preserve">By allowing this 10-year time window between diagnosis and death, we </w:t>
      </w:r>
      <w:r w:rsidR="000E5F3E" w:rsidRPr="00F06681">
        <w:rPr>
          <w:rFonts w:eastAsia="Times New Roman"/>
          <w:color w:val="000000" w:themeColor="text1"/>
          <w:sz w:val="24"/>
          <w:szCs w:val="24"/>
          <w:highlight w:val="yellow"/>
          <w:rPrChange w:id="313" w:author="Samir S. Soneji" w:date="2015-12-09T23:05:00Z">
            <w:rPr>
              <w:rFonts w:eastAsia="Times New Roman"/>
              <w:sz w:val="24"/>
              <w:szCs w:val="24"/>
              <w:highlight w:val="yellow"/>
            </w:rPr>
          </w:rPrChange>
        </w:rPr>
        <w:t>we mitigated potential lead time bias by limiting the length of time over which a death labeled as breast cancer on the death certificate would be categorized as a breast cancer death in our analysis.</w:t>
      </w:r>
      <w:r w:rsidR="000E5F3E" w:rsidRPr="00F06681">
        <w:rPr>
          <w:rFonts w:eastAsia="Times New Roman"/>
          <w:color w:val="000000" w:themeColor="text1"/>
          <w:sz w:val="24"/>
          <w:szCs w:val="24"/>
          <w:rPrChange w:id="314" w:author="Samir S. Soneji" w:date="2015-12-09T23:05:00Z">
            <w:rPr>
              <w:rFonts w:eastAsia="Times New Roman"/>
              <w:color w:val="0000FF"/>
              <w:sz w:val="24"/>
              <w:szCs w:val="24"/>
            </w:rPr>
          </w:rPrChange>
        </w:rPr>
        <w:t xml:space="preserve">  </w:t>
      </w:r>
      <w:r w:rsidR="0045642D" w:rsidRPr="00F06681">
        <w:rPr>
          <w:rFonts w:eastAsia="Arial Unicode MS"/>
          <w:color w:val="000000" w:themeColor="text1"/>
          <w:sz w:val="24"/>
          <w:szCs w:val="24"/>
          <w:rPrChange w:id="315" w:author="Samir S. Soneji" w:date="2015-12-09T23:05:00Z">
            <w:rPr>
              <w:rFonts w:eastAsia="Arial Unicode MS"/>
              <w:sz w:val="24"/>
              <w:szCs w:val="24"/>
            </w:rPr>
          </w:rPrChange>
        </w:rPr>
        <w:t xml:space="preserve">We calculated fatality rates by age group at diagnosis (40-44 to ≥100 years), year of diagnosis (1975-2002), tumor size </w:t>
      </w:r>
      <w:r w:rsidR="000E5F3E" w:rsidRPr="00F06681">
        <w:rPr>
          <w:rFonts w:eastAsia="Times New Roman"/>
          <w:color w:val="000000" w:themeColor="text1"/>
          <w:sz w:val="24"/>
          <w:szCs w:val="24"/>
          <w:highlight w:val="yellow"/>
          <w:rPrChange w:id="316" w:author="Samir S. Soneji" w:date="2015-12-09T23:05:00Z">
            <w:rPr>
              <w:rFonts w:eastAsia="Times New Roman"/>
              <w:color w:val="0000FF"/>
              <w:sz w:val="24"/>
              <w:szCs w:val="24"/>
              <w:highlight w:val="yellow"/>
            </w:rPr>
          </w:rPrChange>
        </w:rPr>
        <w:t>determined by clinical and operative/pathological assessment</w:t>
      </w:r>
      <w:r w:rsidR="000E5F3E" w:rsidRPr="00F06681">
        <w:rPr>
          <w:rFonts w:eastAsia="Times New Roman"/>
          <w:color w:val="000000" w:themeColor="text1"/>
          <w:sz w:val="24"/>
          <w:szCs w:val="24"/>
          <w:rPrChange w:id="317" w:author="Samir S. Soneji" w:date="2015-12-09T23:05:00Z">
            <w:rPr>
              <w:rFonts w:eastAsia="Times New Roman"/>
              <w:color w:val="auto"/>
              <w:sz w:val="24"/>
              <w:szCs w:val="24"/>
            </w:rPr>
          </w:rPrChange>
        </w:rPr>
        <w:t xml:space="preserve"> </w:t>
      </w:r>
      <w:r w:rsidR="0045642D" w:rsidRPr="00F06681">
        <w:rPr>
          <w:rFonts w:eastAsia="Arial Unicode MS"/>
          <w:color w:val="000000" w:themeColor="text1"/>
          <w:sz w:val="24"/>
          <w:szCs w:val="24"/>
          <w:rPrChange w:id="318" w:author="Samir S. Soneji" w:date="2015-12-09T23:05:00Z">
            <w:rPr>
              <w:rFonts w:eastAsia="Arial Unicode MS"/>
              <w:sz w:val="24"/>
              <w:szCs w:val="24"/>
            </w:rPr>
          </w:rPrChange>
        </w:rPr>
        <w:t xml:space="preserve">(&lt;1cm, 1-2cm, 2-3cm, 3-5cm, ≥5cm), and cause of death (breast cancer </w:t>
      </w:r>
      <w:r w:rsidR="00DD44BD" w:rsidRPr="00F06681">
        <w:rPr>
          <w:rFonts w:eastAsia="Arial Unicode MS"/>
          <w:color w:val="000000" w:themeColor="text1"/>
          <w:sz w:val="24"/>
          <w:szCs w:val="24"/>
          <w:highlight w:val="yellow"/>
          <w:rPrChange w:id="319" w:author="Samir S. Soneji" w:date="2015-12-09T23:05:00Z">
            <w:rPr>
              <w:rFonts w:eastAsia="Arial Unicode MS"/>
              <w:sz w:val="24"/>
              <w:szCs w:val="24"/>
              <w:highlight w:val="yellow"/>
            </w:rPr>
          </w:rPrChange>
        </w:rPr>
        <w:t>or</w:t>
      </w:r>
      <w:r w:rsidR="00DD44BD" w:rsidRPr="00F06681">
        <w:rPr>
          <w:rFonts w:eastAsia="Arial Unicode MS"/>
          <w:color w:val="000000" w:themeColor="text1"/>
          <w:sz w:val="24"/>
          <w:szCs w:val="24"/>
          <w:rPrChange w:id="320" w:author="Samir S. Soneji" w:date="2015-12-09T23:05:00Z">
            <w:rPr>
              <w:rFonts w:eastAsia="Arial Unicode MS"/>
              <w:sz w:val="24"/>
              <w:szCs w:val="24"/>
            </w:rPr>
          </w:rPrChange>
        </w:rPr>
        <w:t xml:space="preserve"> </w:t>
      </w:r>
      <w:r w:rsidR="0045642D" w:rsidRPr="00F06681">
        <w:rPr>
          <w:rFonts w:eastAsia="Arial Unicode MS"/>
          <w:color w:val="000000" w:themeColor="text1"/>
          <w:sz w:val="24"/>
          <w:szCs w:val="24"/>
          <w:rPrChange w:id="321" w:author="Samir S. Soneji" w:date="2015-12-09T23:05:00Z">
            <w:rPr>
              <w:rFonts w:eastAsia="Arial Unicode MS"/>
              <w:sz w:val="24"/>
              <w:szCs w:val="24"/>
            </w:rPr>
          </w:rPrChange>
        </w:rPr>
        <w:t xml:space="preserve">competing causes of death).  We also calculated the </w:t>
      </w:r>
      <w:r w:rsidR="000E5F3E" w:rsidRPr="00F06681">
        <w:rPr>
          <w:color w:val="000000" w:themeColor="text1"/>
          <w:sz w:val="24"/>
          <w:szCs w:val="24"/>
          <w:highlight w:val="yellow"/>
          <w:rPrChange w:id="322" w:author="Samir S. Soneji" w:date="2015-12-09T23:05:00Z">
            <w:rPr>
              <w:sz w:val="24"/>
              <w:szCs w:val="24"/>
              <w:highlight w:val="yellow"/>
            </w:rPr>
          </w:rPrChange>
        </w:rPr>
        <w:t xml:space="preserve">distribution </w:t>
      </w:r>
      <w:r w:rsidR="0045642D" w:rsidRPr="00F06681">
        <w:rPr>
          <w:color w:val="000000" w:themeColor="text1"/>
          <w:sz w:val="24"/>
          <w:szCs w:val="24"/>
          <w:rPrChange w:id="323" w:author="Samir S. Soneji" w:date="2015-12-09T23:05:00Z">
            <w:rPr>
              <w:sz w:val="24"/>
              <w:szCs w:val="24"/>
            </w:rPr>
          </w:rPrChange>
        </w:rPr>
        <w:t>of incident cancer cases by tumor size at diagnosis and year of diagnosis.</w:t>
      </w:r>
      <w:r w:rsidR="000E5F3E" w:rsidRPr="00F06681">
        <w:rPr>
          <w:color w:val="000000" w:themeColor="text1"/>
          <w:sz w:val="24"/>
          <w:szCs w:val="24"/>
          <w:rPrChange w:id="324" w:author="Samir S. Soneji" w:date="2015-12-09T23:05:00Z">
            <w:rPr>
              <w:sz w:val="24"/>
              <w:szCs w:val="24"/>
            </w:rPr>
          </w:rPrChange>
        </w:rPr>
        <w:t xml:space="preserve">  </w:t>
      </w:r>
      <w:r w:rsidR="000E5F3E" w:rsidRPr="00F06681">
        <w:rPr>
          <w:color w:val="000000" w:themeColor="text1"/>
          <w:sz w:val="24"/>
          <w:szCs w:val="24"/>
          <w:highlight w:val="yellow"/>
          <w:rPrChange w:id="325" w:author="Samir S. Soneji" w:date="2015-12-09T23:05:00Z">
            <w:rPr>
              <w:sz w:val="24"/>
              <w:szCs w:val="24"/>
              <w:highlight w:val="yellow"/>
            </w:rPr>
          </w:rPrChange>
        </w:rPr>
        <w:t xml:space="preserve">We </w:t>
      </w:r>
      <w:r w:rsidR="000E5F3E" w:rsidRPr="00F06681">
        <w:rPr>
          <w:rFonts w:eastAsia="Times New Roman"/>
          <w:color w:val="000000" w:themeColor="text1"/>
          <w:sz w:val="24"/>
          <w:szCs w:val="24"/>
          <w:highlight w:val="yellow"/>
          <w:rPrChange w:id="326" w:author="Samir S. Soneji" w:date="2015-12-09T23:05:00Z">
            <w:rPr>
              <w:rFonts w:eastAsia="Times New Roman"/>
              <w:color w:val="0000FF"/>
              <w:sz w:val="24"/>
              <w:szCs w:val="24"/>
              <w:highlight w:val="yellow"/>
            </w:rPr>
          </w:rPrChange>
        </w:rPr>
        <w:t>calculate incidence-based case fatality rates, rather than death certificate-based mortality rates, because the former enables us to separate the rates</w:t>
      </w:r>
      <w:r w:rsidR="00C84E05" w:rsidRPr="00F06681">
        <w:rPr>
          <w:rFonts w:eastAsia="Times New Roman"/>
          <w:color w:val="000000" w:themeColor="text1"/>
          <w:sz w:val="24"/>
          <w:szCs w:val="24"/>
          <w:highlight w:val="yellow"/>
          <w:rPrChange w:id="327" w:author="Samir S. Soneji" w:date="2015-12-09T23:05:00Z">
            <w:rPr>
              <w:rFonts w:eastAsia="Times New Roman"/>
              <w:color w:val="0000FF"/>
              <w:sz w:val="24"/>
              <w:szCs w:val="24"/>
              <w:highlight w:val="yellow"/>
            </w:rPr>
          </w:rPrChange>
        </w:rPr>
        <w:t xml:space="preserve"> by tumor size at diagnosis.  These tumor size-specific fatality rates, along with the distribution of incident cases by tumor size, serve as the input to the methods described in Section 2.1.</w:t>
      </w:r>
    </w:p>
    <w:p w14:paraId="1F76AC95" w14:textId="6344FA57" w:rsidR="00023A72" w:rsidRPr="00F06681" w:rsidRDefault="00023A72" w:rsidP="00A7028C">
      <w:pPr>
        <w:spacing w:line="480" w:lineRule="auto"/>
        <w:rPr>
          <w:rFonts w:eastAsia="Times New Roman"/>
          <w:color w:val="000000" w:themeColor="text1"/>
          <w:sz w:val="24"/>
          <w:szCs w:val="24"/>
          <w:rPrChange w:id="328" w:author="Samir S. Soneji" w:date="2015-12-09T23:05:00Z">
            <w:rPr>
              <w:rFonts w:eastAsia="Times New Roman"/>
              <w:color w:val="auto"/>
              <w:sz w:val="24"/>
              <w:szCs w:val="24"/>
            </w:rPr>
          </w:rPrChange>
        </w:rPr>
      </w:pPr>
      <w:r w:rsidRPr="00F06681">
        <w:rPr>
          <w:color w:val="000000" w:themeColor="text1"/>
          <w:sz w:val="24"/>
          <w:szCs w:val="24"/>
          <w:rPrChange w:id="329" w:author="Samir S. Soneji" w:date="2015-12-09T23:05:00Z">
            <w:rPr>
              <w:sz w:val="24"/>
              <w:szCs w:val="24"/>
            </w:rPr>
          </w:rPrChange>
        </w:rPr>
        <w:tab/>
      </w:r>
      <w:r w:rsidRPr="00F06681">
        <w:rPr>
          <w:rFonts w:eastAsia="Arial Unicode MS"/>
          <w:b/>
          <w:color w:val="000000" w:themeColor="text1"/>
          <w:sz w:val="24"/>
          <w:szCs w:val="24"/>
          <w:rPrChange w:id="330" w:author="Samir S. Soneji" w:date="2015-12-09T23:05:00Z">
            <w:rPr>
              <w:rFonts w:eastAsia="Arial Unicode MS"/>
              <w:b/>
              <w:sz w:val="24"/>
              <w:szCs w:val="24"/>
            </w:rPr>
          </w:rPrChange>
        </w:rPr>
        <w:t xml:space="preserve">2.3  Adjustment for Overdiagnosis.  </w:t>
      </w:r>
      <w:r w:rsidR="00800402" w:rsidRPr="00F06681">
        <w:rPr>
          <w:rFonts w:eastAsia="Arial Unicode MS"/>
          <w:b/>
          <w:color w:val="000000" w:themeColor="text1"/>
          <w:sz w:val="24"/>
          <w:szCs w:val="24"/>
          <w:rPrChange w:id="331" w:author="Samir S. Soneji" w:date="2015-12-09T23:05:00Z">
            <w:rPr>
              <w:rFonts w:eastAsia="Arial Unicode MS"/>
              <w:b/>
              <w:sz w:val="24"/>
              <w:szCs w:val="24"/>
            </w:rPr>
          </w:rPrChange>
        </w:rPr>
        <w:t xml:space="preserve"> </w:t>
      </w:r>
      <w:r w:rsidR="00800402" w:rsidRPr="00F06681">
        <w:rPr>
          <w:rFonts w:eastAsia="Times New Roman"/>
          <w:color w:val="000000" w:themeColor="text1"/>
          <w:highlight w:val="yellow"/>
          <w:rPrChange w:id="332" w:author="Samir S. Soneji" w:date="2015-12-09T23:05:00Z">
            <w:rPr>
              <w:rFonts w:eastAsia="Times New Roman"/>
              <w:color w:val="0000FF"/>
              <w:highlight w:val="yellow"/>
            </w:rPr>
          </w:rPrChange>
        </w:rPr>
        <w:t>Overdiagnosis is the detection of asymptomatic breast cancers that are non-growing or so slow-growing that they would never present symptomatically during a women’s lifetime.</w:t>
      </w:r>
      <w:r w:rsidR="00CA5573" w:rsidRPr="00F06681">
        <w:rPr>
          <w:rFonts w:eastAsia="Times New Roman"/>
          <w:color w:val="000000" w:themeColor="text1"/>
          <w:highlight w:val="yellow"/>
          <w:rPrChange w:id="333" w:author="Samir S. Soneji" w:date="2015-12-09T23:05:00Z">
            <w:rPr>
              <w:rFonts w:eastAsia="Times New Roman"/>
              <w:color w:val="0000FF"/>
              <w:highlight w:val="yellow"/>
            </w:rPr>
          </w:rPrChange>
        </w:rPr>
        <w:fldChar w:fldCharType="begin"/>
      </w:r>
      <w:r w:rsidR="00CA5573" w:rsidRPr="00F06681">
        <w:rPr>
          <w:rFonts w:eastAsia="Times New Roman"/>
          <w:color w:val="000000" w:themeColor="text1"/>
          <w:highlight w:val="yellow"/>
          <w:rPrChange w:id="334" w:author="Samir S. Soneji" w:date="2015-12-09T23:05:00Z">
            <w:rPr>
              <w:rFonts w:eastAsia="Times New Roman"/>
              <w:color w:val="0000FF"/>
              <w:highlight w:val="yellow"/>
            </w:rPr>
          </w:rPrChange>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F06681">
        <w:rPr>
          <w:rFonts w:eastAsia="Times New Roman"/>
          <w:color w:val="000000" w:themeColor="text1"/>
          <w:highlight w:val="yellow"/>
          <w:rPrChange w:id="335" w:author="Samir S. Soneji" w:date="2015-12-09T23:05:00Z">
            <w:rPr>
              <w:rFonts w:eastAsia="Times New Roman"/>
              <w:color w:val="0000FF"/>
              <w:highlight w:val="yellow"/>
            </w:rPr>
          </w:rPrChange>
        </w:rPr>
        <w:fldChar w:fldCharType="separate"/>
      </w:r>
      <w:r w:rsidR="00CA5573" w:rsidRPr="00F06681">
        <w:rPr>
          <w:rFonts w:eastAsia="Times New Roman"/>
          <w:color w:val="000000" w:themeColor="text1"/>
          <w:vertAlign w:val="superscript"/>
          <w:rPrChange w:id="336" w:author="Samir S. Soneji" w:date="2015-12-09T23:05:00Z">
            <w:rPr>
              <w:rFonts w:eastAsia="Times New Roman"/>
              <w:color w:val="0000FF"/>
              <w:vertAlign w:val="superscript"/>
            </w:rPr>
          </w:rPrChange>
        </w:rPr>
        <w:t>20</w:t>
      </w:r>
      <w:r w:rsidR="00CA5573" w:rsidRPr="00F06681">
        <w:rPr>
          <w:rFonts w:eastAsia="Times New Roman"/>
          <w:color w:val="000000" w:themeColor="text1"/>
          <w:highlight w:val="yellow"/>
          <w:rPrChange w:id="337" w:author="Samir S. Soneji" w:date="2015-12-09T23:05:00Z">
            <w:rPr>
              <w:rFonts w:eastAsia="Times New Roman"/>
              <w:color w:val="0000FF"/>
              <w:highlight w:val="yellow"/>
            </w:rPr>
          </w:rPrChange>
        </w:rPr>
        <w:fldChar w:fldCharType="end"/>
      </w:r>
      <w:r w:rsidR="00800402" w:rsidRPr="00F06681">
        <w:rPr>
          <w:rFonts w:eastAsia="Times New Roman"/>
          <w:color w:val="000000" w:themeColor="text1"/>
          <w:rPrChange w:id="338" w:author="Samir S. Soneji" w:date="2015-12-09T23:05:00Z">
            <w:rPr>
              <w:rFonts w:eastAsia="Times New Roman"/>
              <w:color w:val="0000FF"/>
            </w:rPr>
          </w:rPrChange>
        </w:rPr>
        <w:t xml:space="preserve">  </w:t>
      </w:r>
      <w:r w:rsidRPr="00F06681">
        <w:rPr>
          <w:rFonts w:eastAsia="Arial Unicode MS"/>
          <w:color w:val="000000" w:themeColor="text1"/>
          <w:sz w:val="24"/>
          <w:szCs w:val="24"/>
          <w:rPrChange w:id="339" w:author="Samir S. Soneji" w:date="2015-12-09T23:05:00Z">
            <w:rPr>
              <w:rFonts w:eastAsia="Arial Unicode MS"/>
              <w:sz w:val="24"/>
              <w:szCs w:val="24"/>
            </w:rPr>
          </w:rPrChange>
        </w:rPr>
        <w:t>For our primary analysis, we assume an overdiagnosis level of 10% for tumor sizes ≤3cm based on the results of the Malmö, Sweden randomized trial.</w:t>
      </w:r>
      <w:r w:rsidR="006A16C0" w:rsidRPr="00F06681">
        <w:rPr>
          <w:color w:val="000000" w:themeColor="text1"/>
          <w:sz w:val="24"/>
          <w:szCs w:val="24"/>
          <w:rPrChange w:id="340" w:author="Samir S. Soneji" w:date="2015-12-09T23:05:00Z">
            <w:rPr>
              <w:sz w:val="24"/>
              <w:szCs w:val="24"/>
            </w:rPr>
          </w:rPrChange>
        </w:rPr>
        <w:fldChar w:fldCharType="begin"/>
      </w:r>
      <w:r w:rsidR="00CA5573" w:rsidRPr="00F06681">
        <w:rPr>
          <w:color w:val="000000" w:themeColor="text1"/>
          <w:sz w:val="24"/>
          <w:szCs w:val="24"/>
          <w:rPrChange w:id="341" w:author="Samir S. Soneji" w:date="2015-12-09T23:05:00Z">
            <w:rPr>
              <w:sz w:val="24"/>
              <w:szCs w:val="24"/>
            </w:rPr>
          </w:rPrChange>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F06681">
        <w:rPr>
          <w:color w:val="000000" w:themeColor="text1"/>
          <w:sz w:val="24"/>
          <w:szCs w:val="24"/>
          <w:rPrChange w:id="342"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343" w:author="Samir S. Soneji" w:date="2015-12-09T23:05:00Z">
            <w:rPr>
              <w:rFonts w:eastAsia="Times New Roman"/>
              <w:sz w:val="24"/>
              <w:vertAlign w:val="superscript"/>
            </w:rPr>
          </w:rPrChange>
        </w:rPr>
        <w:t>21</w:t>
      </w:r>
      <w:r w:rsidR="006A16C0" w:rsidRPr="00F06681">
        <w:rPr>
          <w:color w:val="000000" w:themeColor="text1"/>
          <w:sz w:val="24"/>
          <w:szCs w:val="24"/>
          <w:rPrChange w:id="344" w:author="Samir S. Soneji" w:date="2015-12-09T23:05:00Z">
            <w:rPr>
              <w:sz w:val="24"/>
              <w:szCs w:val="24"/>
            </w:rPr>
          </w:rPrChange>
        </w:rPr>
        <w:fldChar w:fldCharType="end"/>
      </w:r>
      <w:r w:rsidRPr="00F06681">
        <w:rPr>
          <w:color w:val="000000" w:themeColor="text1"/>
          <w:sz w:val="24"/>
          <w:szCs w:val="24"/>
          <w:rPrChange w:id="345" w:author="Samir S. Soneji" w:date="2015-12-09T23:05:00Z">
            <w:rPr>
              <w:sz w:val="24"/>
              <w:szCs w:val="24"/>
            </w:rPr>
          </w:rPrChange>
        </w:rPr>
        <w:t xml:space="preserve">  We adjust case fatality rates</w:t>
      </w:r>
      <w:r w:rsidR="00DD44BD" w:rsidRPr="00F06681">
        <w:rPr>
          <w:color w:val="000000" w:themeColor="text1"/>
          <w:sz w:val="24"/>
          <w:szCs w:val="24"/>
          <w:rPrChange w:id="346" w:author="Samir S. Soneji" w:date="2015-12-09T23:05:00Z">
            <w:rPr>
              <w:sz w:val="24"/>
              <w:szCs w:val="24"/>
            </w:rPr>
          </w:rPrChange>
        </w:rPr>
        <w:t xml:space="preserve"> (both all-cause and cause-specific)</w:t>
      </w:r>
      <w:r w:rsidRPr="00F06681">
        <w:rPr>
          <w:color w:val="000000" w:themeColor="text1"/>
          <w:sz w:val="24"/>
          <w:szCs w:val="24"/>
          <w:rPrChange w:id="347" w:author="Samir S. Soneji" w:date="2015-12-09T23:05:00Z">
            <w:rPr>
              <w:sz w:val="24"/>
              <w:szCs w:val="24"/>
            </w:rPr>
          </w:rPrChange>
        </w:rPr>
        <w:t xml:space="preserve"> for these smaller sized tumors  by removing the person-years overdiagnosed </w:t>
      </w:r>
      <w:r w:rsidRPr="00F06681">
        <w:rPr>
          <w:color w:val="000000" w:themeColor="text1"/>
          <w:sz w:val="24"/>
          <w:szCs w:val="24"/>
          <w:rPrChange w:id="348" w:author="Samir S. Soneji" w:date="2015-12-09T23:05:00Z">
            <w:rPr>
              <w:sz w:val="24"/>
              <w:szCs w:val="24"/>
            </w:rPr>
          </w:rPrChange>
        </w:rPr>
        <w:lastRenderedPageBreak/>
        <w:t xml:space="preserve">cases contributed to the denominator of the rates (eAppendix </w:t>
      </w:r>
      <w:r w:rsidR="001D00BB" w:rsidRPr="00F06681">
        <w:rPr>
          <w:color w:val="000000" w:themeColor="text1"/>
          <w:sz w:val="24"/>
          <w:szCs w:val="24"/>
          <w:rPrChange w:id="349" w:author="Samir S. Soneji" w:date="2015-12-09T23:05:00Z">
            <w:rPr>
              <w:sz w:val="24"/>
              <w:szCs w:val="24"/>
            </w:rPr>
          </w:rPrChange>
        </w:rPr>
        <w:t>B</w:t>
      </w:r>
      <w:r w:rsidRPr="00F06681">
        <w:rPr>
          <w:color w:val="000000" w:themeColor="text1"/>
          <w:sz w:val="24"/>
          <w:szCs w:val="24"/>
          <w:rPrChange w:id="350" w:author="Samir S. Soneji" w:date="2015-12-09T23:05:00Z">
            <w:rPr>
              <w:sz w:val="24"/>
              <w:szCs w:val="24"/>
            </w:rPr>
          </w:rPrChange>
        </w:rPr>
        <w:t xml:space="preserve">).  We also adjust the annual </w:t>
      </w:r>
      <w:r w:rsidR="00800402" w:rsidRPr="00F06681">
        <w:rPr>
          <w:color w:val="000000" w:themeColor="text1"/>
          <w:sz w:val="24"/>
          <w:szCs w:val="24"/>
          <w:highlight w:val="yellow"/>
          <w:rPrChange w:id="351" w:author="Samir S. Soneji" w:date="2015-12-09T23:05:00Z">
            <w:rPr>
              <w:sz w:val="24"/>
              <w:szCs w:val="24"/>
              <w:highlight w:val="yellow"/>
            </w:rPr>
          </w:rPrChange>
        </w:rPr>
        <w:t>proportion</w:t>
      </w:r>
      <w:r w:rsidR="00800402" w:rsidRPr="00F06681">
        <w:rPr>
          <w:color w:val="000000" w:themeColor="text1"/>
          <w:sz w:val="24"/>
          <w:szCs w:val="24"/>
          <w:rPrChange w:id="352" w:author="Samir S. Soneji" w:date="2015-12-09T23:05:00Z">
            <w:rPr>
              <w:sz w:val="24"/>
              <w:szCs w:val="24"/>
            </w:rPr>
          </w:rPrChange>
        </w:rPr>
        <w:t xml:space="preserve"> </w:t>
      </w:r>
      <w:r w:rsidRPr="00F06681">
        <w:rPr>
          <w:color w:val="000000" w:themeColor="text1"/>
          <w:sz w:val="24"/>
          <w:szCs w:val="24"/>
          <w:rPrChange w:id="353" w:author="Samir S. Soneji" w:date="2015-12-09T23:05:00Z">
            <w:rPr>
              <w:sz w:val="24"/>
              <w:szCs w:val="24"/>
            </w:rPr>
          </w:rPrChange>
        </w:rPr>
        <w:t xml:space="preserve">of smaller sized tumors by subtracting the overdiagnosed cases from the annual count of incident cancers and recalculating the distribution by tumor size.  </w:t>
      </w:r>
      <w:r w:rsidRPr="00F06681">
        <w:rPr>
          <w:rFonts w:eastAsia="Arial Unicode MS"/>
          <w:color w:val="000000" w:themeColor="text1"/>
          <w:sz w:val="24"/>
          <w:szCs w:val="24"/>
          <w:rPrChange w:id="354" w:author="Samir S. Soneji" w:date="2015-12-09T23:05:00Z">
            <w:rPr>
              <w:rFonts w:eastAsia="Arial Unicode MS"/>
              <w:sz w:val="24"/>
              <w:szCs w:val="24"/>
            </w:rPr>
          </w:rPrChange>
        </w:rPr>
        <w:t>We conducted two sensitivity analyses on the overdiagnosis level.  First, we varied the level up to 52% for all tumors ≤3cm based on the highest estimate from randomized screening trials and observational studies.</w:t>
      </w:r>
      <w:r w:rsidR="006A16C0" w:rsidRPr="00F06681">
        <w:rPr>
          <w:color w:val="000000" w:themeColor="text1"/>
          <w:sz w:val="24"/>
          <w:szCs w:val="24"/>
          <w:rPrChange w:id="355" w:author="Samir S. Soneji" w:date="2015-12-09T23:05:00Z">
            <w:rPr>
              <w:sz w:val="24"/>
              <w:szCs w:val="24"/>
            </w:rPr>
          </w:rPrChange>
        </w:rPr>
        <w:fldChar w:fldCharType="begin"/>
      </w:r>
      <w:r w:rsidR="00CA5573" w:rsidRPr="00F06681">
        <w:rPr>
          <w:color w:val="000000" w:themeColor="text1"/>
          <w:sz w:val="24"/>
          <w:szCs w:val="24"/>
          <w:rPrChange w:id="356" w:author="Samir S. Soneji" w:date="2015-12-09T23:05:00Z">
            <w:rPr>
              <w:sz w:val="24"/>
              <w:szCs w:val="24"/>
            </w:rPr>
          </w:rPrChange>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F06681">
        <w:rPr>
          <w:color w:val="000000" w:themeColor="text1"/>
          <w:sz w:val="24"/>
          <w:szCs w:val="24"/>
          <w:rPrChange w:id="357"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358" w:author="Samir S. Soneji" w:date="2015-12-09T23:05:00Z">
            <w:rPr>
              <w:rFonts w:eastAsia="Times New Roman"/>
              <w:sz w:val="24"/>
              <w:vertAlign w:val="superscript"/>
            </w:rPr>
          </w:rPrChange>
        </w:rPr>
        <w:t>22–26</w:t>
      </w:r>
      <w:r w:rsidR="006A16C0" w:rsidRPr="00F06681">
        <w:rPr>
          <w:color w:val="000000" w:themeColor="text1"/>
          <w:sz w:val="24"/>
          <w:szCs w:val="24"/>
          <w:rPrChange w:id="359" w:author="Samir S. Soneji" w:date="2015-12-09T23:05:00Z">
            <w:rPr>
              <w:sz w:val="24"/>
              <w:szCs w:val="24"/>
            </w:rPr>
          </w:rPrChange>
        </w:rPr>
        <w:fldChar w:fldCharType="end"/>
      </w:r>
      <w:r w:rsidRPr="00F06681">
        <w:rPr>
          <w:color w:val="000000" w:themeColor="text1"/>
          <w:sz w:val="24"/>
          <w:szCs w:val="24"/>
          <w:rPrChange w:id="360" w:author="Samir S. Soneji" w:date="2015-12-09T23:05:00Z">
            <w:rPr>
              <w:sz w:val="24"/>
              <w:szCs w:val="24"/>
            </w:rPr>
          </w:rPrChange>
        </w:rPr>
        <w:t xml:space="preserve">  Second, we varied the level up to 97% for tumors &lt;1cm (because </w:t>
      </w:r>
      <w:r w:rsidR="009E1B2C" w:rsidRPr="00F06681">
        <w:rPr>
          <w:color w:val="000000" w:themeColor="text1"/>
          <w:sz w:val="24"/>
          <w:szCs w:val="24"/>
          <w:rPrChange w:id="361" w:author="Samir S. Soneji" w:date="2015-12-09T23:05:00Z">
            <w:rPr>
              <w:sz w:val="24"/>
              <w:szCs w:val="24"/>
            </w:rPr>
          </w:rPrChange>
        </w:rPr>
        <w:t>97</w:t>
      </w:r>
      <w:r w:rsidRPr="00F06681">
        <w:rPr>
          <w:color w:val="000000" w:themeColor="text1"/>
          <w:sz w:val="24"/>
          <w:szCs w:val="24"/>
          <w:rPrChange w:id="362" w:author="Samir S. Soneji" w:date="2015-12-09T23:05:00Z">
            <w:rPr>
              <w:sz w:val="24"/>
              <w:szCs w:val="24"/>
            </w:rPr>
          </w:rPrChange>
        </w:rPr>
        <w:t xml:space="preserve">% of patients diagnosed with &lt;1cm tumors </w:t>
      </w:r>
      <w:r w:rsidR="009E1B2C" w:rsidRPr="00F06681">
        <w:rPr>
          <w:color w:val="000000" w:themeColor="text1"/>
          <w:sz w:val="24"/>
          <w:szCs w:val="24"/>
          <w:rPrChange w:id="363" w:author="Samir S. Soneji" w:date="2015-12-09T23:05:00Z">
            <w:rPr>
              <w:sz w:val="24"/>
              <w:szCs w:val="24"/>
            </w:rPr>
          </w:rPrChange>
        </w:rPr>
        <w:t xml:space="preserve">did not die </w:t>
      </w:r>
      <w:r w:rsidRPr="00F06681">
        <w:rPr>
          <w:color w:val="000000" w:themeColor="text1"/>
          <w:sz w:val="24"/>
          <w:szCs w:val="24"/>
          <w:rPrChange w:id="364" w:author="Samir S. Soneji" w:date="2015-12-09T23:05:00Z">
            <w:rPr>
              <w:sz w:val="24"/>
              <w:szCs w:val="24"/>
            </w:rPr>
          </w:rPrChange>
        </w:rPr>
        <w:t>of breast cancer within 10 years</w:t>
      </w:r>
      <w:r w:rsidR="00F82E8A" w:rsidRPr="00F06681">
        <w:rPr>
          <w:color w:val="000000" w:themeColor="text1"/>
          <w:sz w:val="24"/>
          <w:szCs w:val="24"/>
          <w:rPrChange w:id="365" w:author="Samir S. Soneji" w:date="2015-12-09T23:05:00Z">
            <w:rPr>
              <w:sz w:val="24"/>
              <w:szCs w:val="24"/>
            </w:rPr>
          </w:rPrChange>
        </w:rPr>
        <w:t xml:space="preserve"> and, thus, could have been overdiagnosed</w:t>
      </w:r>
      <w:r w:rsidRPr="00F06681">
        <w:rPr>
          <w:color w:val="000000" w:themeColor="text1"/>
          <w:sz w:val="24"/>
          <w:szCs w:val="24"/>
          <w:rPrChange w:id="366" w:author="Samir S. Soneji" w:date="2015-12-09T23:05:00Z">
            <w:rPr>
              <w:sz w:val="24"/>
              <w:szCs w:val="24"/>
            </w:rPr>
          </w:rPrChange>
        </w:rPr>
        <w:t xml:space="preserve">) and up to 52% for 1-3cm tumors.  </w:t>
      </w:r>
    </w:p>
    <w:p w14:paraId="6A4A08A7" w14:textId="77777777" w:rsidR="006A16C0" w:rsidRPr="00F06681" w:rsidRDefault="006A16C0" w:rsidP="008D20E9">
      <w:pPr>
        <w:pStyle w:val="Normal1"/>
        <w:spacing w:line="480" w:lineRule="auto"/>
        <w:rPr>
          <w:b/>
          <w:color w:val="000000" w:themeColor="text1"/>
          <w:sz w:val="24"/>
          <w:szCs w:val="24"/>
          <w:rPrChange w:id="367" w:author="Samir S. Soneji" w:date="2015-12-09T23:05:00Z">
            <w:rPr>
              <w:b/>
              <w:sz w:val="24"/>
              <w:szCs w:val="24"/>
            </w:rPr>
          </w:rPrChange>
        </w:rPr>
      </w:pPr>
    </w:p>
    <w:p w14:paraId="243B199B" w14:textId="77777777" w:rsidR="008D20E9" w:rsidRPr="00F06681" w:rsidRDefault="008D20E9" w:rsidP="008D20E9">
      <w:pPr>
        <w:pStyle w:val="Normal1"/>
        <w:spacing w:line="480" w:lineRule="auto"/>
        <w:rPr>
          <w:color w:val="000000" w:themeColor="text1"/>
          <w:sz w:val="24"/>
          <w:szCs w:val="24"/>
          <w:rPrChange w:id="368" w:author="Samir S. Soneji" w:date="2015-12-09T23:05:00Z">
            <w:rPr>
              <w:sz w:val="24"/>
              <w:szCs w:val="24"/>
            </w:rPr>
          </w:rPrChange>
        </w:rPr>
      </w:pPr>
      <w:r w:rsidRPr="00F06681">
        <w:rPr>
          <w:b/>
          <w:color w:val="000000" w:themeColor="text1"/>
          <w:sz w:val="24"/>
          <w:szCs w:val="24"/>
          <w:rPrChange w:id="369" w:author="Samir S. Soneji" w:date="2015-12-09T23:05:00Z">
            <w:rPr>
              <w:b/>
              <w:sz w:val="24"/>
              <w:szCs w:val="24"/>
            </w:rPr>
          </w:rPrChange>
        </w:rPr>
        <w:t>3.  RESULTS</w:t>
      </w:r>
    </w:p>
    <w:p w14:paraId="798E10DF" w14:textId="60BE9CBC" w:rsidR="00800402" w:rsidRPr="00F06681" w:rsidRDefault="006A16C0" w:rsidP="00800402">
      <w:pPr>
        <w:pStyle w:val="NormalWeb"/>
        <w:spacing w:line="480" w:lineRule="auto"/>
        <w:ind w:firstLine="720"/>
        <w:rPr>
          <w:rFonts w:ascii="Arial" w:hAnsi="Arial" w:cs="Arial"/>
          <w:color w:val="000000" w:themeColor="text1"/>
          <w:rPrChange w:id="370" w:author="Samir S. Soneji" w:date="2015-12-09T23:05:00Z">
            <w:rPr>
              <w:rFonts w:ascii="Arial" w:hAnsi="Arial" w:cs="Arial"/>
              <w:color w:val="auto"/>
            </w:rPr>
          </w:rPrChange>
        </w:rPr>
      </w:pPr>
      <w:r w:rsidRPr="00F06681">
        <w:rPr>
          <w:rFonts w:ascii="Arial" w:hAnsi="Arial" w:cs="Arial"/>
          <w:b/>
          <w:color w:val="000000" w:themeColor="text1"/>
          <w:rPrChange w:id="371" w:author="Samir S. Soneji" w:date="2015-12-09T23:05:00Z">
            <w:rPr>
              <w:rFonts w:ascii="Arial" w:hAnsi="Arial" w:cs="Arial"/>
              <w:b/>
            </w:rPr>
          </w:rPrChange>
        </w:rPr>
        <w:t xml:space="preserve">3.1.  Incidence Rates, </w:t>
      </w:r>
      <w:r w:rsidR="00800402" w:rsidRPr="00F06681">
        <w:rPr>
          <w:rFonts w:ascii="Arial" w:hAnsi="Arial" w:cs="Arial"/>
          <w:b/>
          <w:color w:val="000000" w:themeColor="text1"/>
          <w:highlight w:val="yellow"/>
          <w:rPrChange w:id="372" w:author="Samir S. Soneji" w:date="2015-12-09T23:05:00Z">
            <w:rPr>
              <w:rFonts w:ascii="Arial" w:hAnsi="Arial" w:cs="Arial"/>
              <w:b/>
              <w:highlight w:val="yellow"/>
            </w:rPr>
          </w:rPrChange>
        </w:rPr>
        <w:t>Proportion</w:t>
      </w:r>
      <w:r w:rsidR="00800402" w:rsidRPr="00F06681">
        <w:rPr>
          <w:rFonts w:ascii="Arial" w:hAnsi="Arial" w:cs="Arial"/>
          <w:b/>
          <w:color w:val="000000" w:themeColor="text1"/>
          <w:rPrChange w:id="373" w:author="Samir S. Soneji" w:date="2015-12-09T23:05:00Z">
            <w:rPr>
              <w:rFonts w:ascii="Arial" w:hAnsi="Arial" w:cs="Arial"/>
              <w:b/>
            </w:rPr>
          </w:rPrChange>
        </w:rPr>
        <w:t xml:space="preserve"> </w:t>
      </w:r>
      <w:r w:rsidRPr="00F06681">
        <w:rPr>
          <w:rFonts w:ascii="Arial" w:hAnsi="Arial" w:cs="Arial"/>
          <w:b/>
          <w:color w:val="000000" w:themeColor="text1"/>
          <w:rPrChange w:id="374" w:author="Samir S. Soneji" w:date="2015-12-09T23:05:00Z">
            <w:rPr>
              <w:rFonts w:ascii="Arial" w:hAnsi="Arial" w:cs="Arial"/>
              <w:b/>
            </w:rPr>
          </w:rPrChange>
        </w:rPr>
        <w:t>of Tumor Sizes</w:t>
      </w:r>
      <w:r w:rsidRPr="00F06681">
        <w:rPr>
          <w:rFonts w:ascii="Arial" w:eastAsia="Arial Unicode MS" w:hAnsi="Arial" w:cs="Arial"/>
          <w:b/>
          <w:color w:val="000000" w:themeColor="text1"/>
          <w:rPrChange w:id="375" w:author="Samir S. Soneji" w:date="2015-12-09T23:05:00Z">
            <w:rPr>
              <w:rFonts w:ascii="Arial" w:eastAsia="Arial Unicode MS" w:hAnsi="Arial" w:cs="Arial"/>
              <w:b/>
            </w:rPr>
          </w:rPrChange>
        </w:rPr>
        <w:t>, and Case Fatality Rates.</w:t>
      </w:r>
      <w:r w:rsidRPr="00F06681">
        <w:rPr>
          <w:rFonts w:ascii="Arial" w:eastAsia="Arial Unicode MS" w:hAnsi="Arial" w:cs="Arial"/>
          <w:color w:val="000000" w:themeColor="text1"/>
          <w:rPrChange w:id="376" w:author="Samir S. Soneji" w:date="2015-12-09T23:05:00Z">
            <w:rPr>
              <w:rFonts w:ascii="Arial" w:eastAsia="Arial Unicode MS" w:hAnsi="Arial" w:cs="Arial"/>
            </w:rPr>
          </w:rPrChange>
        </w:rPr>
        <w:t xml:space="preserve">  </w:t>
      </w:r>
      <w:r w:rsidR="00800402" w:rsidRPr="00F06681">
        <w:rPr>
          <w:rFonts w:ascii="Arial" w:hAnsi="Arial" w:cs="Arial"/>
          <w:color w:val="000000" w:themeColor="text1"/>
          <w:highlight w:val="yellow"/>
          <w:rPrChange w:id="377" w:author="Samir S. Soneji" w:date="2015-12-09T23:05:00Z">
            <w:rPr>
              <w:rFonts w:ascii="Arial" w:hAnsi="Arial" w:cs="Arial"/>
              <w:color w:val="0000FF"/>
              <w:highlight w:val="yellow"/>
            </w:rPr>
          </w:rPrChange>
        </w:rPr>
        <w:t>Both the incidence rate and proportion of &lt;1cm and 1-2cm tumors increased between 1975 and 2002 (Figure 2, Panels A and B).</w:t>
      </w:r>
      <w:r w:rsidR="00800402" w:rsidRPr="00F06681">
        <w:rPr>
          <w:rFonts w:ascii="Arial" w:hAnsi="Arial" w:cs="Arial"/>
          <w:color w:val="000000" w:themeColor="text1"/>
          <w:rPrChange w:id="378" w:author="Samir S. Soneji" w:date="2015-12-09T23:05:00Z">
            <w:rPr>
              <w:rFonts w:ascii="Arial" w:hAnsi="Arial" w:cs="Arial"/>
            </w:rPr>
          </w:rPrChange>
        </w:rPr>
        <w:t xml:space="preserve">  For example, the incidence rate of &lt;1cm tumors rose from 42 to 350 cases per 100,000 over this time period.  In contrast to these smaller sized tumors, the incidence rates of 2-3cm, 3-5cm and ≥5cm increased from 1975, peaked around 1984, and decreased thereafter.  The annual </w:t>
      </w:r>
      <w:r w:rsidR="00800402" w:rsidRPr="00F06681">
        <w:rPr>
          <w:rFonts w:ascii="Arial" w:hAnsi="Arial" w:cs="Arial"/>
          <w:color w:val="000000" w:themeColor="text1"/>
          <w:highlight w:val="yellow"/>
          <w:rPrChange w:id="379" w:author="Samir S. Soneji" w:date="2015-12-09T23:05:00Z">
            <w:rPr>
              <w:rFonts w:ascii="Arial" w:hAnsi="Arial" w:cs="Arial"/>
              <w:highlight w:val="yellow"/>
            </w:rPr>
          </w:rPrChange>
        </w:rPr>
        <w:t>proportion</w:t>
      </w:r>
      <w:r w:rsidR="00800402" w:rsidRPr="00F06681">
        <w:rPr>
          <w:rFonts w:ascii="Arial" w:hAnsi="Arial" w:cs="Arial"/>
          <w:color w:val="000000" w:themeColor="text1"/>
          <w:rPrChange w:id="380" w:author="Samir S. Soneji" w:date="2015-12-09T23:05:00Z">
            <w:rPr>
              <w:rFonts w:ascii="Arial" w:hAnsi="Arial" w:cs="Arial"/>
            </w:rPr>
          </w:rPrChange>
        </w:rPr>
        <w:t xml:space="preserve"> of the &lt;1cm and 1-2cm tumors grew over time because their incidence rates increased more than those of larger sized tumors. </w:t>
      </w:r>
    </w:p>
    <w:p w14:paraId="1F8011B3" w14:textId="260C9FDF" w:rsidR="00800402" w:rsidRPr="00F06681" w:rsidRDefault="006A16C0" w:rsidP="00A7028C">
      <w:pPr>
        <w:pStyle w:val="NormalWeb"/>
        <w:spacing w:line="480" w:lineRule="auto"/>
        <w:ind w:firstLine="720"/>
        <w:rPr>
          <w:rFonts w:ascii="Arial" w:hAnsi="Arial" w:cs="Arial"/>
          <w:color w:val="000000" w:themeColor="text1"/>
          <w:rPrChange w:id="381" w:author="Samir S. Soneji" w:date="2015-12-09T23:05:00Z">
            <w:rPr>
              <w:rFonts w:ascii="Arial" w:hAnsi="Arial" w:cs="Arial"/>
              <w:color w:val="auto"/>
            </w:rPr>
          </w:rPrChange>
        </w:rPr>
      </w:pPr>
      <w:r w:rsidRPr="00F06681">
        <w:rPr>
          <w:rFonts w:ascii="Arial" w:eastAsia="Arial Unicode MS" w:hAnsi="Arial" w:cs="Arial"/>
          <w:color w:val="000000" w:themeColor="text1"/>
          <w:rPrChange w:id="382" w:author="Samir S. Soneji" w:date="2015-12-09T23:05:00Z">
            <w:rPr>
              <w:rFonts w:ascii="Arial" w:eastAsia="Arial Unicode MS" w:hAnsi="Arial" w:cs="Arial"/>
            </w:rPr>
          </w:rPrChange>
        </w:rPr>
        <w:t>Case fatality rates from breast cancer decreased more, in absolute terms, for larger</w:t>
      </w:r>
      <w:r w:rsidR="00671AE9" w:rsidRPr="00F06681">
        <w:rPr>
          <w:rFonts w:ascii="Arial" w:eastAsia="Arial Unicode MS" w:hAnsi="Arial" w:cs="Arial"/>
          <w:color w:val="000000" w:themeColor="text1"/>
          <w:rPrChange w:id="383" w:author="Samir S. Soneji" w:date="2015-12-09T23:05:00Z">
            <w:rPr>
              <w:rFonts w:ascii="Arial" w:eastAsia="Arial Unicode MS" w:hAnsi="Arial" w:cs="Arial"/>
            </w:rPr>
          </w:rPrChange>
        </w:rPr>
        <w:t xml:space="preserve"> </w:t>
      </w:r>
      <w:r w:rsidR="00671AE9" w:rsidRPr="00F06681">
        <w:rPr>
          <w:rFonts w:ascii="Arial" w:eastAsia="Arial Unicode MS" w:hAnsi="Arial" w:cs="Arial"/>
          <w:color w:val="000000" w:themeColor="text1"/>
          <w:highlight w:val="yellow"/>
          <w:rPrChange w:id="384" w:author="Samir S. Soneji" w:date="2015-12-09T23:05:00Z">
            <w:rPr>
              <w:rFonts w:ascii="Arial" w:eastAsia="Arial Unicode MS" w:hAnsi="Arial" w:cs="Arial"/>
              <w:highlight w:val="yellow"/>
            </w:rPr>
          </w:rPrChange>
        </w:rPr>
        <w:t>tumors</w:t>
      </w:r>
      <w:r w:rsidRPr="00F06681">
        <w:rPr>
          <w:rFonts w:ascii="Arial" w:eastAsia="Arial Unicode MS" w:hAnsi="Arial" w:cs="Arial"/>
          <w:color w:val="000000" w:themeColor="text1"/>
          <w:rPrChange w:id="385" w:author="Samir S. Soneji" w:date="2015-12-09T23:05:00Z">
            <w:rPr>
              <w:rFonts w:ascii="Arial" w:eastAsia="Arial Unicode MS" w:hAnsi="Arial" w:cs="Arial"/>
            </w:rPr>
          </w:rPrChange>
        </w:rPr>
        <w:t xml:space="preserve"> than smaller sized tumors between 1975 and 2002 (Figure 2, Panel C).  For example, the rate decreased from 101 to 59 deaths per 100,000 </w:t>
      </w:r>
      <w:r w:rsidR="00800402" w:rsidRPr="00F06681">
        <w:rPr>
          <w:rFonts w:ascii="Arial" w:eastAsia="Times New Roman" w:hAnsi="Arial" w:cs="Arial"/>
          <w:color w:val="000000" w:themeColor="text1"/>
          <w:highlight w:val="yellow"/>
          <w:rPrChange w:id="386" w:author="Samir S. Soneji" w:date="2015-12-09T23:05:00Z">
            <w:rPr>
              <w:rFonts w:ascii="Arial" w:eastAsia="Times New Roman" w:hAnsi="Arial" w:cs="Arial"/>
              <w:color w:val="0000FF"/>
              <w:highlight w:val="yellow"/>
            </w:rPr>
          </w:rPrChange>
        </w:rPr>
        <w:t>person-years among patients diagnosed with</w:t>
      </w:r>
      <w:r w:rsidR="00800402" w:rsidRPr="00F06681">
        <w:rPr>
          <w:rFonts w:ascii="Arial" w:eastAsia="Times New Roman" w:hAnsi="Arial" w:cs="Arial"/>
          <w:color w:val="000000" w:themeColor="text1"/>
          <w:rPrChange w:id="387" w:author="Samir S. Soneji" w:date="2015-12-09T23:05:00Z">
            <w:rPr>
              <w:rFonts w:ascii="Arial" w:eastAsia="Times New Roman" w:hAnsi="Arial" w:cs="Arial"/>
              <w:color w:val="0000FF"/>
            </w:rPr>
          </w:rPrChange>
        </w:rPr>
        <w:t xml:space="preserve"> </w:t>
      </w:r>
      <w:r w:rsidRPr="00F06681">
        <w:rPr>
          <w:rFonts w:ascii="Arial" w:eastAsia="Arial Unicode MS" w:hAnsi="Arial" w:cs="Arial"/>
          <w:color w:val="000000" w:themeColor="text1"/>
          <w:rPrChange w:id="388" w:author="Samir S. Soneji" w:date="2015-12-09T23:05:00Z">
            <w:rPr>
              <w:rFonts w:ascii="Arial" w:eastAsia="Arial Unicode MS" w:hAnsi="Arial" w:cs="Arial"/>
            </w:rPr>
          </w:rPrChange>
        </w:rPr>
        <w:t xml:space="preserve">≥5cm tumors </w:t>
      </w:r>
      <w:r w:rsidRPr="00F06681">
        <w:rPr>
          <w:rFonts w:ascii="Arial" w:hAnsi="Arial" w:cs="Arial"/>
          <w:color w:val="000000" w:themeColor="text1"/>
          <w:rPrChange w:id="389" w:author="Samir S. Soneji" w:date="2015-12-09T23:05:00Z">
            <w:rPr>
              <w:rFonts w:ascii="Arial" w:hAnsi="Arial" w:cs="Arial"/>
            </w:rPr>
          </w:rPrChange>
        </w:rPr>
        <w:t xml:space="preserve">and from 18 to 5 deaths per 100,000 </w:t>
      </w:r>
      <w:r w:rsidR="00800402" w:rsidRPr="00F06681">
        <w:rPr>
          <w:rFonts w:ascii="Arial" w:eastAsia="Times New Roman" w:hAnsi="Arial" w:cs="Arial"/>
          <w:color w:val="000000" w:themeColor="text1"/>
          <w:highlight w:val="yellow"/>
          <w:rPrChange w:id="390" w:author="Samir S. Soneji" w:date="2015-12-09T23:05:00Z">
            <w:rPr>
              <w:rFonts w:ascii="Arial" w:eastAsia="Times New Roman" w:hAnsi="Arial" w:cs="Arial"/>
              <w:color w:val="0000FF"/>
              <w:highlight w:val="yellow"/>
            </w:rPr>
          </w:rPrChange>
        </w:rPr>
        <w:lastRenderedPageBreak/>
        <w:t>person-years among patients diagnosed with</w:t>
      </w:r>
      <w:r w:rsidR="00800402" w:rsidRPr="00F06681">
        <w:rPr>
          <w:rFonts w:ascii="Arial" w:eastAsia="Times New Roman" w:hAnsi="Arial" w:cs="Arial"/>
          <w:color w:val="000000" w:themeColor="text1"/>
          <w:rPrChange w:id="391" w:author="Samir S. Soneji" w:date="2015-12-09T23:05:00Z">
            <w:rPr>
              <w:rFonts w:ascii="Arial" w:eastAsia="Times New Roman" w:hAnsi="Arial" w:cs="Arial"/>
              <w:color w:val="0000FF"/>
            </w:rPr>
          </w:rPrChange>
        </w:rPr>
        <w:t xml:space="preserve"> </w:t>
      </w:r>
      <w:r w:rsidRPr="00F06681">
        <w:rPr>
          <w:rFonts w:ascii="Arial" w:hAnsi="Arial" w:cs="Arial"/>
          <w:color w:val="000000" w:themeColor="text1"/>
          <w:rPrChange w:id="392" w:author="Samir S. Soneji" w:date="2015-12-09T23:05:00Z">
            <w:rPr>
              <w:rFonts w:ascii="Arial" w:hAnsi="Arial" w:cs="Arial"/>
            </w:rPr>
          </w:rPrChange>
        </w:rPr>
        <w:t xml:space="preserve">&lt;1cm tumors.  </w:t>
      </w:r>
      <w:r w:rsidR="00800402" w:rsidRPr="00F06681">
        <w:rPr>
          <w:rFonts w:ascii="Arial" w:hAnsi="Arial" w:cs="Arial"/>
          <w:color w:val="000000" w:themeColor="text1"/>
          <w:highlight w:val="yellow"/>
          <w:rPrChange w:id="393" w:author="Samir S. Soneji" w:date="2015-12-09T23:05:00Z">
            <w:rPr>
              <w:rFonts w:ascii="Arial" w:hAnsi="Arial" w:cs="Arial"/>
              <w:color w:val="0000FF"/>
              <w:highlight w:val="yellow"/>
            </w:rPr>
          </w:rPrChange>
        </w:rPr>
        <w:t>For patients diagnosed with &lt;1cm, 1-2cm, 2-3cm, and 3-5cm tumors, case fatality rates from other causes were higher than those from breast cancer.  Only for patients diagnosed with ≥5cm tumors were case fatality rates from breast cancer larger than those from other causes.  This result highlights the importance of accounting for both causes of death (breast cancer and other causes) when assessing the gain in life expectancy for breast cancer patients.</w:t>
      </w:r>
    </w:p>
    <w:p w14:paraId="216381C2" w14:textId="36E148B2" w:rsidR="006A16C0" w:rsidRPr="00F06681" w:rsidRDefault="00800402" w:rsidP="00A7028C">
      <w:pPr>
        <w:spacing w:line="480" w:lineRule="auto"/>
        <w:rPr>
          <w:color w:val="000000" w:themeColor="text1"/>
          <w:sz w:val="24"/>
          <w:szCs w:val="24"/>
          <w:rPrChange w:id="394" w:author="Samir S. Soneji" w:date="2015-12-09T23:05:00Z">
            <w:rPr>
              <w:sz w:val="24"/>
              <w:szCs w:val="24"/>
            </w:rPr>
          </w:rPrChange>
        </w:rPr>
      </w:pPr>
      <w:r w:rsidRPr="00F06681">
        <w:rPr>
          <w:color w:val="000000" w:themeColor="text1"/>
          <w:sz w:val="24"/>
          <w:szCs w:val="24"/>
          <w:rPrChange w:id="395" w:author="Samir S. Soneji" w:date="2015-12-09T23:05:00Z">
            <w:rPr>
              <w:sz w:val="24"/>
              <w:szCs w:val="24"/>
            </w:rPr>
          </w:rPrChange>
        </w:rPr>
        <w:tab/>
      </w:r>
      <w:r w:rsidRPr="00F06681" w:rsidDel="00800402">
        <w:rPr>
          <w:color w:val="000000" w:themeColor="text1"/>
          <w:sz w:val="24"/>
          <w:szCs w:val="24"/>
          <w:rPrChange w:id="396" w:author="Samir S. Soneji" w:date="2015-12-09T23:05:00Z">
            <w:rPr>
              <w:sz w:val="24"/>
              <w:szCs w:val="24"/>
            </w:rPr>
          </w:rPrChange>
        </w:rPr>
        <w:t xml:space="preserve"> </w:t>
      </w:r>
      <w:r w:rsidR="006A16C0" w:rsidRPr="00F06681">
        <w:rPr>
          <w:b/>
          <w:color w:val="000000" w:themeColor="text1"/>
          <w:sz w:val="24"/>
          <w:szCs w:val="24"/>
          <w:rPrChange w:id="397" w:author="Samir S. Soneji" w:date="2015-12-09T23:05:00Z">
            <w:rPr>
              <w:b/>
              <w:sz w:val="24"/>
              <w:szCs w:val="24"/>
            </w:rPr>
          </w:rPrChange>
        </w:rPr>
        <w:t xml:space="preserve">3.2.  </w:t>
      </w:r>
      <w:r w:rsidR="00086A5C" w:rsidRPr="00F06681">
        <w:rPr>
          <w:b/>
          <w:color w:val="000000" w:themeColor="text1"/>
          <w:sz w:val="24"/>
          <w:szCs w:val="24"/>
          <w:highlight w:val="yellow"/>
          <w:rPrChange w:id="398" w:author="Samir S. Soneji" w:date="2015-12-09T23:05:00Z">
            <w:rPr>
              <w:b/>
              <w:sz w:val="24"/>
              <w:szCs w:val="24"/>
              <w:highlight w:val="yellow"/>
            </w:rPr>
          </w:rPrChange>
        </w:rPr>
        <w:t xml:space="preserve">Analysis of </w:t>
      </w:r>
      <w:r w:rsidR="00EE5A8F" w:rsidRPr="00F06681">
        <w:rPr>
          <w:b/>
          <w:color w:val="000000" w:themeColor="text1"/>
          <w:sz w:val="24"/>
          <w:szCs w:val="24"/>
          <w:highlight w:val="yellow"/>
          <w:rPrChange w:id="399" w:author="Samir S. Soneji" w:date="2015-12-09T23:05:00Z">
            <w:rPr>
              <w:b/>
              <w:sz w:val="24"/>
              <w:szCs w:val="24"/>
              <w:highlight w:val="yellow"/>
            </w:rPr>
          </w:rPrChange>
        </w:rPr>
        <w:t>G</w:t>
      </w:r>
      <w:r w:rsidR="00086A5C" w:rsidRPr="00F06681">
        <w:rPr>
          <w:b/>
          <w:color w:val="000000" w:themeColor="text1"/>
          <w:sz w:val="24"/>
          <w:szCs w:val="24"/>
          <w:highlight w:val="yellow"/>
          <w:rPrChange w:id="400" w:author="Samir S. Soneji" w:date="2015-12-09T23:05:00Z">
            <w:rPr>
              <w:b/>
              <w:sz w:val="24"/>
              <w:szCs w:val="24"/>
              <w:highlight w:val="yellow"/>
            </w:rPr>
          </w:rPrChange>
        </w:rPr>
        <w:t>ains</w:t>
      </w:r>
      <w:r w:rsidR="00086A5C" w:rsidRPr="00F06681">
        <w:rPr>
          <w:b/>
          <w:color w:val="000000" w:themeColor="text1"/>
          <w:sz w:val="24"/>
          <w:szCs w:val="24"/>
          <w:rPrChange w:id="401" w:author="Samir S. Soneji" w:date="2015-12-09T23:05:00Z">
            <w:rPr>
              <w:b/>
              <w:sz w:val="24"/>
              <w:szCs w:val="24"/>
            </w:rPr>
          </w:rPrChange>
        </w:rPr>
        <w:t xml:space="preserve"> </w:t>
      </w:r>
      <w:r w:rsidR="006A16C0" w:rsidRPr="00F06681">
        <w:rPr>
          <w:b/>
          <w:color w:val="000000" w:themeColor="text1"/>
          <w:sz w:val="24"/>
          <w:szCs w:val="24"/>
          <w:rPrChange w:id="402" w:author="Samir S. Soneji" w:date="2015-12-09T23:05:00Z">
            <w:rPr>
              <w:b/>
              <w:sz w:val="24"/>
              <w:szCs w:val="24"/>
            </w:rPr>
          </w:rPrChange>
        </w:rPr>
        <w:t>in Life Expectancy.</w:t>
      </w:r>
      <w:r w:rsidR="006A16C0" w:rsidRPr="00F06681">
        <w:rPr>
          <w:color w:val="000000" w:themeColor="text1"/>
          <w:sz w:val="24"/>
          <w:szCs w:val="24"/>
          <w:rPrChange w:id="403" w:author="Samir S. Soneji" w:date="2015-12-09T23:05:00Z">
            <w:rPr>
              <w:sz w:val="24"/>
              <w:szCs w:val="24"/>
            </w:rPr>
          </w:rPrChange>
        </w:rPr>
        <w:t xml:space="preserve"> The decrease in </w:t>
      </w:r>
      <w:r w:rsidR="00671AE9" w:rsidRPr="00F06681">
        <w:rPr>
          <w:color w:val="000000" w:themeColor="text1"/>
          <w:sz w:val="24"/>
          <w:szCs w:val="24"/>
          <w:highlight w:val="yellow"/>
          <w:rPrChange w:id="404" w:author="Samir S. Soneji" w:date="2015-12-09T23:05:00Z">
            <w:rPr>
              <w:sz w:val="24"/>
              <w:szCs w:val="24"/>
              <w:highlight w:val="yellow"/>
            </w:rPr>
          </w:rPrChange>
        </w:rPr>
        <w:t>tumor</w:t>
      </w:r>
      <w:r w:rsidR="00671AE9" w:rsidRPr="00F06681">
        <w:rPr>
          <w:color w:val="000000" w:themeColor="text1"/>
          <w:sz w:val="24"/>
          <w:szCs w:val="24"/>
          <w:rPrChange w:id="405" w:author="Samir S. Soneji" w:date="2015-12-09T23:05:00Z">
            <w:rPr>
              <w:sz w:val="24"/>
              <w:szCs w:val="24"/>
            </w:rPr>
          </w:rPrChange>
        </w:rPr>
        <w:t xml:space="preserve"> </w:t>
      </w:r>
      <w:r w:rsidR="006A16C0" w:rsidRPr="00F06681">
        <w:rPr>
          <w:color w:val="000000" w:themeColor="text1"/>
          <w:sz w:val="24"/>
          <w:szCs w:val="24"/>
          <w:rPrChange w:id="406" w:author="Samir S. Soneji" w:date="2015-12-09T23:05:00Z">
            <w:rPr>
              <w:sz w:val="24"/>
              <w:szCs w:val="24"/>
            </w:rPr>
          </w:rPrChange>
        </w:rPr>
        <w:t xml:space="preserve">size-specific case fatality rates from breast cancer and other diseases led to an increase in size-specific life expectancies.   The growing </w:t>
      </w:r>
      <w:r w:rsidR="00792C38" w:rsidRPr="00F06681">
        <w:rPr>
          <w:color w:val="000000" w:themeColor="text1"/>
          <w:sz w:val="24"/>
          <w:szCs w:val="24"/>
          <w:highlight w:val="yellow"/>
          <w:rPrChange w:id="407" w:author="Samir S. Soneji" w:date="2015-12-09T23:05:00Z">
            <w:rPr>
              <w:sz w:val="24"/>
              <w:szCs w:val="24"/>
              <w:highlight w:val="yellow"/>
            </w:rPr>
          </w:rPrChange>
        </w:rPr>
        <w:t>proportion</w:t>
      </w:r>
      <w:r w:rsidR="00792C38" w:rsidRPr="00F06681">
        <w:rPr>
          <w:color w:val="000000" w:themeColor="text1"/>
          <w:sz w:val="24"/>
          <w:szCs w:val="24"/>
          <w:rPrChange w:id="408" w:author="Samir S. Soneji" w:date="2015-12-09T23:05:00Z">
            <w:rPr>
              <w:sz w:val="24"/>
              <w:szCs w:val="24"/>
            </w:rPr>
          </w:rPrChange>
        </w:rPr>
        <w:t xml:space="preserve"> </w:t>
      </w:r>
      <w:r w:rsidR="006A16C0" w:rsidRPr="00F06681">
        <w:rPr>
          <w:color w:val="000000" w:themeColor="text1"/>
          <w:sz w:val="24"/>
          <w:szCs w:val="24"/>
          <w:rPrChange w:id="409" w:author="Samir S. Soneji" w:date="2015-12-09T23:05:00Z">
            <w:rPr>
              <w:sz w:val="24"/>
              <w:szCs w:val="24"/>
            </w:rPr>
          </w:rPrChange>
        </w:rPr>
        <w:t>of smaller size tumors placed greater weight on</w:t>
      </w:r>
      <w:r w:rsidR="00671AE9" w:rsidRPr="00F06681">
        <w:rPr>
          <w:color w:val="000000" w:themeColor="text1"/>
          <w:sz w:val="24"/>
          <w:szCs w:val="24"/>
          <w:rPrChange w:id="410" w:author="Samir S. Soneji" w:date="2015-12-09T23:05:00Z">
            <w:rPr>
              <w:sz w:val="24"/>
              <w:szCs w:val="24"/>
            </w:rPr>
          </w:rPrChange>
        </w:rPr>
        <w:t xml:space="preserve"> </w:t>
      </w:r>
      <w:r w:rsidR="00671AE9" w:rsidRPr="00F06681">
        <w:rPr>
          <w:color w:val="000000" w:themeColor="text1"/>
          <w:sz w:val="24"/>
          <w:szCs w:val="24"/>
          <w:highlight w:val="yellow"/>
          <w:rPrChange w:id="411" w:author="Samir S. Soneji" w:date="2015-12-09T23:05:00Z">
            <w:rPr>
              <w:sz w:val="24"/>
              <w:szCs w:val="24"/>
              <w:highlight w:val="yellow"/>
            </w:rPr>
          </w:rPrChange>
        </w:rPr>
        <w:t>these tumors in calculating</w:t>
      </w:r>
      <w:r w:rsidR="006A16C0" w:rsidRPr="00F06681">
        <w:rPr>
          <w:color w:val="000000" w:themeColor="text1"/>
          <w:sz w:val="24"/>
          <w:szCs w:val="24"/>
          <w:rPrChange w:id="412" w:author="Samir S. Soneji" w:date="2015-12-09T23:05:00Z">
            <w:rPr>
              <w:sz w:val="24"/>
              <w:szCs w:val="24"/>
            </w:rPr>
          </w:rPrChange>
        </w:rPr>
        <w:t xml:space="preserve"> overall life expectancy, </w:t>
      </w:r>
      <w:r w:rsidR="00671AE9" w:rsidRPr="00F06681">
        <w:rPr>
          <w:color w:val="000000" w:themeColor="text1"/>
          <w:sz w:val="24"/>
          <w:szCs w:val="24"/>
          <w:highlight w:val="yellow"/>
          <w:rPrChange w:id="413" w:author="Samir S. Soneji" w:date="2015-12-09T23:05:00Z">
            <w:rPr>
              <w:sz w:val="24"/>
              <w:szCs w:val="24"/>
              <w:highlight w:val="yellow"/>
            </w:rPr>
          </w:rPrChange>
        </w:rPr>
        <w:t>and less weight</w:t>
      </w:r>
      <w:r w:rsidR="00671AE9" w:rsidRPr="00F06681">
        <w:rPr>
          <w:color w:val="000000" w:themeColor="text1"/>
          <w:sz w:val="24"/>
          <w:szCs w:val="24"/>
          <w:rPrChange w:id="414" w:author="Samir S. Soneji" w:date="2015-12-09T23:05:00Z">
            <w:rPr>
              <w:sz w:val="24"/>
              <w:szCs w:val="24"/>
            </w:rPr>
          </w:rPrChange>
        </w:rPr>
        <w:t xml:space="preserve"> </w:t>
      </w:r>
      <w:r w:rsidR="006A16C0" w:rsidRPr="00F06681">
        <w:rPr>
          <w:color w:val="000000" w:themeColor="text1"/>
          <w:sz w:val="24"/>
          <w:szCs w:val="24"/>
          <w:rPrChange w:id="415" w:author="Samir S. Soneji" w:date="2015-12-09T23:05:00Z">
            <w:rPr>
              <w:sz w:val="24"/>
              <w:szCs w:val="24"/>
            </w:rPr>
          </w:rPrChange>
        </w:rPr>
        <w:t>to the shrinking share of larger sized tumors. The decrease in fatality rates and redistribution in the share of tumor sizes led to a 10.94-year gain in overall life expectancy for a 40-year old newly diagnosed breast cancer patient between 1975 and 2002 (Figure 3).  First, the temporal shift towards smaller sized tumors contributed 2.92 years to this gain</w:t>
      </w:r>
      <w:r w:rsidR="004A16BB" w:rsidRPr="00F06681">
        <w:rPr>
          <w:color w:val="000000" w:themeColor="text1"/>
          <w:sz w:val="24"/>
          <w:szCs w:val="24"/>
          <w:rPrChange w:id="416" w:author="Samir S. Soneji" w:date="2015-12-09T23:05:00Z">
            <w:rPr>
              <w:sz w:val="24"/>
              <w:szCs w:val="24"/>
            </w:rPr>
          </w:rPrChange>
        </w:rPr>
        <w:t xml:space="preserve"> (27%).</w:t>
      </w:r>
      <w:r w:rsidR="006A16C0" w:rsidRPr="00F06681">
        <w:rPr>
          <w:color w:val="000000" w:themeColor="text1"/>
          <w:sz w:val="24"/>
          <w:szCs w:val="24"/>
          <w:rPrChange w:id="417" w:author="Samir S. Soneji" w:date="2015-12-09T23:05:00Z">
            <w:rPr>
              <w:sz w:val="24"/>
              <w:szCs w:val="24"/>
            </w:rPr>
          </w:rPrChange>
        </w:rPr>
        <w:t xml:space="preserve"> </w:t>
      </w:r>
      <w:r w:rsidR="004A16BB" w:rsidRPr="00F06681">
        <w:rPr>
          <w:rFonts w:eastAsia="Arial Unicode MS"/>
          <w:color w:val="000000" w:themeColor="text1"/>
          <w:sz w:val="24"/>
          <w:szCs w:val="24"/>
          <w:rPrChange w:id="418" w:author="Samir S. Soneji" w:date="2015-12-09T23:05:00Z">
            <w:rPr>
              <w:rFonts w:eastAsia="Arial Unicode MS"/>
              <w:sz w:val="24"/>
              <w:szCs w:val="24"/>
            </w:rPr>
          </w:rPrChange>
        </w:rPr>
        <w:t xml:space="preserve"> </w:t>
      </w:r>
      <w:r w:rsidR="006A16C0" w:rsidRPr="00F06681">
        <w:rPr>
          <w:rFonts w:eastAsia="Arial Unicode MS"/>
          <w:color w:val="000000" w:themeColor="text1"/>
          <w:sz w:val="24"/>
          <w:szCs w:val="24"/>
          <w:rPrChange w:id="419" w:author="Samir S. Soneji" w:date="2015-12-09T23:05:00Z">
            <w:rPr>
              <w:rFonts w:eastAsia="Arial Unicode MS"/>
              <w:sz w:val="24"/>
              <w:szCs w:val="24"/>
            </w:rPr>
          </w:rPrChange>
        </w:rPr>
        <w:t xml:space="preserve">This 2.92 year net contribution results from offsetting trends in the share of cancers by tumor size: increasing contributions from the growing </w:t>
      </w:r>
      <w:r w:rsidR="00792C38" w:rsidRPr="00F06681">
        <w:rPr>
          <w:rFonts w:eastAsia="Arial Unicode MS"/>
          <w:color w:val="000000" w:themeColor="text1"/>
          <w:sz w:val="24"/>
          <w:szCs w:val="24"/>
          <w:highlight w:val="yellow"/>
          <w:rPrChange w:id="420" w:author="Samir S. Soneji" w:date="2015-12-09T23:05:00Z">
            <w:rPr>
              <w:rFonts w:eastAsia="Arial Unicode MS"/>
              <w:sz w:val="24"/>
              <w:szCs w:val="24"/>
              <w:highlight w:val="yellow"/>
            </w:rPr>
          </w:rPrChange>
        </w:rPr>
        <w:t>proportion</w:t>
      </w:r>
      <w:r w:rsidR="00792C38" w:rsidRPr="00F06681">
        <w:rPr>
          <w:rFonts w:eastAsia="Arial Unicode MS"/>
          <w:color w:val="000000" w:themeColor="text1"/>
          <w:sz w:val="24"/>
          <w:szCs w:val="24"/>
          <w:rPrChange w:id="421" w:author="Samir S. Soneji" w:date="2015-12-09T23:05:00Z">
            <w:rPr>
              <w:rFonts w:eastAsia="Arial Unicode MS"/>
              <w:sz w:val="24"/>
              <w:szCs w:val="24"/>
            </w:rPr>
          </w:rPrChange>
        </w:rPr>
        <w:t xml:space="preserve"> </w:t>
      </w:r>
      <w:r w:rsidR="006A16C0" w:rsidRPr="00F06681">
        <w:rPr>
          <w:rFonts w:eastAsia="Arial Unicode MS"/>
          <w:color w:val="000000" w:themeColor="text1"/>
          <w:sz w:val="24"/>
          <w:szCs w:val="24"/>
          <w:rPrChange w:id="422" w:author="Samir S. Soneji" w:date="2015-12-09T23:05:00Z">
            <w:rPr>
              <w:rFonts w:eastAsia="Arial Unicode MS"/>
              <w:sz w:val="24"/>
              <w:szCs w:val="24"/>
            </w:rPr>
          </w:rPrChange>
        </w:rPr>
        <w:t xml:space="preserve">of smaller sized tumors and decreasing contributions from the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w:t>
      </w:r>
      <w:r w:rsidR="006A16C0" w:rsidRPr="00F06681">
        <w:rPr>
          <w:rFonts w:eastAsia="Arial Unicode MS"/>
          <w:color w:val="000000" w:themeColor="text1"/>
          <w:sz w:val="24"/>
          <w:szCs w:val="24"/>
          <w:rPrChange w:id="423" w:author="Samir S. Soneji" w:date="2015-12-09T23:05:00Z">
            <w:rPr>
              <w:rFonts w:eastAsia="Arial Unicode MS"/>
              <w:sz w:val="24"/>
              <w:szCs w:val="24"/>
            </w:rPr>
          </w:rPrChange>
        </w:rPr>
        <w:lastRenderedPageBreak/>
        <w:t>causes of death across all tumor sizes contributed the remaining 1.25 years to the gain in life expectancy (11%).</w:t>
      </w:r>
    </w:p>
    <w:p w14:paraId="0175A1FC" w14:textId="7BAE95A0" w:rsidR="006A16C0" w:rsidRPr="00F06681" w:rsidRDefault="006A16C0" w:rsidP="00A7028C">
      <w:pPr>
        <w:pStyle w:val="Normal2"/>
        <w:spacing w:line="480" w:lineRule="auto"/>
        <w:ind w:firstLine="720"/>
        <w:rPr>
          <w:color w:val="000000" w:themeColor="text1"/>
          <w:sz w:val="24"/>
          <w:szCs w:val="24"/>
          <w:rPrChange w:id="424" w:author="Samir S. Soneji" w:date="2015-12-09T23:05:00Z">
            <w:rPr>
              <w:sz w:val="24"/>
              <w:szCs w:val="24"/>
            </w:rPr>
          </w:rPrChange>
        </w:rPr>
      </w:pPr>
      <w:r w:rsidRPr="00F06681">
        <w:rPr>
          <w:b/>
          <w:color w:val="000000" w:themeColor="text1"/>
          <w:sz w:val="24"/>
          <w:szCs w:val="24"/>
          <w:rPrChange w:id="425" w:author="Samir S. Soneji" w:date="2015-12-09T23:05:00Z">
            <w:rPr>
              <w:b/>
              <w:sz w:val="24"/>
              <w:szCs w:val="24"/>
            </w:rPr>
          </w:rPrChange>
        </w:rPr>
        <w:t>3.3  Contribution by Age Group to Earlier Detection.</w:t>
      </w:r>
      <w:r w:rsidRPr="00F06681">
        <w:rPr>
          <w:color w:val="000000" w:themeColor="text1"/>
          <w:sz w:val="24"/>
          <w:szCs w:val="24"/>
          <w:rPrChange w:id="426" w:author="Samir S. Soneji" w:date="2015-12-09T23:05:00Z">
            <w:rPr>
              <w:sz w:val="24"/>
              <w:szCs w:val="24"/>
            </w:rPr>
          </w:rPrChange>
        </w:rPr>
        <w:t xml:space="preserve">  Across all ages, earlier detection</w:t>
      </w:r>
      <w:r w:rsidR="00086A5C" w:rsidRPr="00F06681">
        <w:rPr>
          <w:color w:val="000000" w:themeColor="text1"/>
          <w:sz w:val="24"/>
          <w:szCs w:val="24"/>
          <w:rPrChange w:id="427" w:author="Samir S. Soneji" w:date="2015-12-09T23:05:00Z">
            <w:rPr>
              <w:sz w:val="24"/>
              <w:szCs w:val="24"/>
            </w:rPr>
          </w:rPrChange>
        </w:rPr>
        <w:t xml:space="preserve"> </w:t>
      </w:r>
      <w:r w:rsidR="00086A5C" w:rsidRPr="00F06681">
        <w:rPr>
          <w:color w:val="000000" w:themeColor="text1"/>
          <w:sz w:val="24"/>
          <w:szCs w:val="24"/>
          <w:highlight w:val="yellow"/>
          <w:rPrChange w:id="428" w:author="Samir S. Soneji" w:date="2015-12-09T23:05:00Z">
            <w:rPr>
              <w:sz w:val="24"/>
              <w:szCs w:val="24"/>
              <w:highlight w:val="yellow"/>
            </w:rPr>
          </w:rPrChange>
        </w:rPr>
        <w:t>(as evidenced by a shift in tumor size)</w:t>
      </w:r>
      <w:r w:rsidRPr="00F06681">
        <w:rPr>
          <w:color w:val="000000" w:themeColor="text1"/>
          <w:sz w:val="24"/>
          <w:szCs w:val="24"/>
          <w:rPrChange w:id="429" w:author="Samir S. Soneji" w:date="2015-12-09T23:05:00Z">
            <w:rPr>
              <w:sz w:val="24"/>
              <w:szCs w:val="24"/>
            </w:rPr>
          </w:rPrChange>
        </w:rPr>
        <w:t xml:space="preserve"> contributed 2.92 years of life to the 10.94-year gain in life expectancy </w:t>
      </w:r>
      <w:r w:rsidR="00086A5C" w:rsidRPr="00F06681">
        <w:rPr>
          <w:color w:val="000000" w:themeColor="text1"/>
          <w:sz w:val="24"/>
          <w:szCs w:val="24"/>
          <w:highlight w:val="yellow"/>
          <w:rPrChange w:id="430" w:author="Samir S. Soneji" w:date="2015-12-09T23:05:00Z">
            <w:rPr>
              <w:sz w:val="24"/>
              <w:szCs w:val="24"/>
              <w:highlight w:val="yellow"/>
            </w:rPr>
          </w:rPrChange>
        </w:rPr>
        <w:t>from 1975 to 2002</w:t>
      </w:r>
      <w:r w:rsidR="00086A5C" w:rsidRPr="00F06681">
        <w:rPr>
          <w:color w:val="000000" w:themeColor="text1"/>
          <w:sz w:val="24"/>
          <w:szCs w:val="24"/>
          <w:rPrChange w:id="431" w:author="Samir S. Soneji" w:date="2015-12-09T23:05:00Z">
            <w:rPr>
              <w:sz w:val="24"/>
              <w:szCs w:val="24"/>
            </w:rPr>
          </w:rPrChange>
        </w:rPr>
        <w:t xml:space="preserve"> </w:t>
      </w:r>
      <w:r w:rsidRPr="00F06681">
        <w:rPr>
          <w:color w:val="000000" w:themeColor="text1"/>
          <w:sz w:val="24"/>
          <w:szCs w:val="24"/>
          <w:rPrChange w:id="432" w:author="Samir S. Soneji" w:date="2015-12-09T23:05:00Z">
            <w:rPr>
              <w:sz w:val="24"/>
              <w:szCs w:val="24"/>
            </w:rPr>
          </w:rPrChange>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F06681">
        <w:rPr>
          <w:color w:val="000000" w:themeColor="text1"/>
          <w:sz w:val="24"/>
          <w:szCs w:val="24"/>
          <w:rPrChange w:id="433" w:author="Samir S. Soneji" w:date="2015-12-09T23:05:00Z">
            <w:rPr>
              <w:sz w:val="24"/>
              <w:szCs w:val="24"/>
            </w:rPr>
          </w:rPrChange>
        </w:rPr>
        <w:t>8</w:t>
      </w:r>
      <w:r w:rsidRPr="00F06681">
        <w:rPr>
          <w:color w:val="000000" w:themeColor="text1"/>
          <w:sz w:val="24"/>
          <w:szCs w:val="24"/>
          <w:rPrChange w:id="434" w:author="Samir S. Soneji" w:date="2015-12-09T23:05:00Z">
            <w:rPr>
              <w:sz w:val="24"/>
              <w:szCs w:val="24"/>
            </w:rPr>
          </w:rPrChange>
        </w:rPr>
        <w:t>% and 6.6% to the gain in life expectancy.</w:t>
      </w:r>
    </w:p>
    <w:p w14:paraId="18D3F500" w14:textId="73AF0778" w:rsidR="006A16C0" w:rsidRPr="00F06681" w:rsidRDefault="006A16C0" w:rsidP="00A7028C">
      <w:pPr>
        <w:spacing w:line="480" w:lineRule="auto"/>
        <w:ind w:firstLine="720"/>
        <w:rPr>
          <w:rFonts w:ascii="Times New Roman" w:eastAsia="Times New Roman" w:hAnsi="Times New Roman" w:cs="Times New Roman"/>
          <w:color w:val="000000" w:themeColor="text1"/>
          <w:sz w:val="24"/>
          <w:szCs w:val="24"/>
          <w:rPrChange w:id="435" w:author="Samir S. Soneji" w:date="2015-12-09T23:05:00Z">
            <w:rPr>
              <w:rFonts w:ascii="Times New Roman" w:eastAsia="Times New Roman" w:hAnsi="Times New Roman" w:cs="Times New Roman"/>
              <w:color w:val="auto"/>
              <w:sz w:val="24"/>
              <w:szCs w:val="24"/>
            </w:rPr>
          </w:rPrChange>
        </w:rPr>
      </w:pPr>
      <w:r w:rsidRPr="00F06681">
        <w:rPr>
          <w:rFonts w:eastAsia="Arial Unicode MS"/>
          <w:b/>
          <w:color w:val="000000" w:themeColor="text1"/>
          <w:sz w:val="24"/>
          <w:szCs w:val="24"/>
          <w:rPrChange w:id="436" w:author="Samir S. Soneji" w:date="2015-12-09T23:05:00Z">
            <w:rPr>
              <w:rFonts w:eastAsia="Arial Unicode MS"/>
              <w:b/>
              <w:sz w:val="24"/>
              <w:szCs w:val="24"/>
            </w:rPr>
          </w:rPrChange>
        </w:rPr>
        <w:t xml:space="preserve">3.4.  </w:t>
      </w:r>
      <w:r w:rsidR="00086A5C" w:rsidRPr="00F06681">
        <w:rPr>
          <w:rFonts w:eastAsia="Arial Unicode MS"/>
          <w:b/>
          <w:color w:val="000000" w:themeColor="text1"/>
          <w:sz w:val="24"/>
          <w:szCs w:val="24"/>
          <w:highlight w:val="yellow"/>
          <w:rPrChange w:id="437" w:author="Samir S. Soneji" w:date="2015-12-09T23:05:00Z">
            <w:rPr>
              <w:rFonts w:eastAsia="Arial Unicode MS"/>
              <w:b/>
              <w:sz w:val="24"/>
              <w:szCs w:val="24"/>
              <w:highlight w:val="yellow"/>
            </w:rPr>
          </w:rPrChange>
        </w:rPr>
        <w:t>Effect</w:t>
      </w:r>
      <w:r w:rsidRPr="00F06681">
        <w:rPr>
          <w:rFonts w:eastAsia="Arial Unicode MS"/>
          <w:b/>
          <w:color w:val="000000" w:themeColor="text1"/>
          <w:sz w:val="24"/>
          <w:szCs w:val="24"/>
          <w:rPrChange w:id="438" w:author="Samir S. Soneji" w:date="2015-12-09T23:05:00Z">
            <w:rPr>
              <w:rFonts w:eastAsia="Arial Unicode MS"/>
              <w:b/>
              <w:sz w:val="24"/>
              <w:szCs w:val="24"/>
            </w:rPr>
          </w:rPrChange>
        </w:rPr>
        <w:t xml:space="preserve"> of Overdiagnosis.</w:t>
      </w:r>
      <w:r w:rsidRPr="00F06681">
        <w:rPr>
          <w:rFonts w:eastAsia="Arial Unicode MS"/>
          <w:color w:val="000000" w:themeColor="text1"/>
          <w:sz w:val="24"/>
          <w:szCs w:val="24"/>
          <w:rPrChange w:id="439" w:author="Samir S. Soneji" w:date="2015-12-09T23:05:00Z">
            <w:rPr>
              <w:rFonts w:eastAsia="Arial Unicode MS"/>
              <w:sz w:val="24"/>
              <w:szCs w:val="24"/>
            </w:rPr>
          </w:rPrChange>
        </w:rPr>
        <w:t xml:space="preserve"> In the primary analysis, we assumed the overdiagnosis level for ≤3cm tumors equaled 10%.  In secondary analysis, we varied the overdiagnosis level among these tumors sizes between 0% and 52% (Figure 4).  As the overdiagnosis level increased, the proportionate contribution from reductions in case fatality rates from breast cancer increased while the proportionate contribution from earlier detection decreased.  For example, at a 20% overdiagnosis level, </w:t>
      </w:r>
      <w:r w:rsidRPr="00F06681">
        <w:rPr>
          <w:color w:val="000000" w:themeColor="text1"/>
          <w:sz w:val="24"/>
          <w:szCs w:val="24"/>
          <w:rPrChange w:id="440" w:author="Samir S. Soneji" w:date="2015-12-09T23:05:00Z">
            <w:rPr>
              <w:sz w:val="24"/>
              <w:szCs w:val="24"/>
            </w:rPr>
          </w:rPrChange>
        </w:rPr>
        <w:t xml:space="preserve">the gain in life expectancy equaled 10.31 </w:t>
      </w:r>
      <w:r w:rsidRPr="00F06681">
        <w:rPr>
          <w:color w:val="000000" w:themeColor="text1"/>
          <w:sz w:val="24"/>
          <w:szCs w:val="24"/>
          <w:highlight w:val="yellow"/>
          <w:rPrChange w:id="441" w:author="Samir S. Soneji" w:date="2015-12-09T23:05:00Z">
            <w:rPr>
              <w:sz w:val="24"/>
              <w:szCs w:val="24"/>
              <w:highlight w:val="yellow"/>
            </w:rPr>
          </w:rPrChange>
        </w:rPr>
        <w:t>years</w:t>
      </w:r>
      <w:r w:rsidR="00780EFC" w:rsidRPr="00F06681">
        <w:rPr>
          <w:color w:val="000000" w:themeColor="text1"/>
          <w:sz w:val="24"/>
          <w:szCs w:val="24"/>
          <w:highlight w:val="yellow"/>
          <w:rPrChange w:id="442" w:author="Samir S. Soneji" w:date="2015-12-09T23:05:00Z">
            <w:rPr>
              <w:sz w:val="24"/>
              <w:szCs w:val="24"/>
              <w:highlight w:val="yellow"/>
            </w:rPr>
          </w:rPrChange>
        </w:rPr>
        <w:t xml:space="preserve"> (compared to 10.94 years at a 10% overdiagnosis level)</w:t>
      </w:r>
      <w:r w:rsidRPr="00F06681">
        <w:rPr>
          <w:color w:val="000000" w:themeColor="text1"/>
          <w:sz w:val="24"/>
          <w:szCs w:val="24"/>
          <w:rPrChange w:id="443" w:author="Samir S. Soneji" w:date="2015-12-09T23:05:00Z">
            <w:rPr>
              <w:sz w:val="24"/>
              <w:szCs w:val="24"/>
            </w:rPr>
          </w:rPrChange>
        </w:rPr>
        <w:t>: 66% from reductions in case fatality rates from breast cancer, 23% from the temporal shift to smaller sized tumors, and 12% from reductions in case fatality rates from competing causes of death</w:t>
      </w:r>
      <w:r w:rsidR="00780EFC" w:rsidRPr="00F06681">
        <w:rPr>
          <w:color w:val="000000" w:themeColor="text1"/>
          <w:sz w:val="24"/>
          <w:szCs w:val="24"/>
          <w:rPrChange w:id="444" w:author="Samir S. Soneji" w:date="2015-12-09T23:05:00Z">
            <w:rPr>
              <w:sz w:val="24"/>
              <w:szCs w:val="24"/>
            </w:rPr>
          </w:rPrChange>
        </w:rPr>
        <w:t xml:space="preserve"> </w:t>
      </w:r>
      <w:r w:rsidR="00780EFC" w:rsidRPr="00F06681">
        <w:rPr>
          <w:rFonts w:eastAsia="Times New Roman"/>
          <w:color w:val="000000" w:themeColor="text1"/>
          <w:sz w:val="24"/>
          <w:szCs w:val="24"/>
          <w:highlight w:val="yellow"/>
          <w:rPrChange w:id="445" w:author="Samir S. Soneji" w:date="2015-12-09T23:05:00Z">
            <w:rPr>
              <w:rFonts w:eastAsia="Times New Roman"/>
              <w:color w:val="0000FF"/>
              <w:sz w:val="24"/>
              <w:szCs w:val="24"/>
              <w:highlight w:val="yellow"/>
            </w:rPr>
          </w:rPrChange>
        </w:rPr>
        <w:t>(compared to 62%, 27%, and 11%, respectively, at a 10% overdiagnosis level)</w:t>
      </w:r>
      <w:r w:rsidRPr="00F06681">
        <w:rPr>
          <w:color w:val="000000" w:themeColor="text1"/>
          <w:sz w:val="24"/>
          <w:szCs w:val="24"/>
          <w:rPrChange w:id="446" w:author="Samir S. Soneji" w:date="2015-12-09T23:05:00Z">
            <w:rPr>
              <w:sz w:val="24"/>
              <w:szCs w:val="24"/>
            </w:rPr>
          </w:rPrChange>
        </w:rPr>
        <w:t xml:space="preserve">.  We also independently varied the overdiagnosis level for &lt;1cm tumors and 1-3cm tumors and reached similar conclusions (eAppendix H). </w:t>
      </w:r>
    </w:p>
    <w:p w14:paraId="494C048C" w14:textId="77777777" w:rsidR="00D50A70" w:rsidRPr="00F06681" w:rsidRDefault="00D50A70" w:rsidP="00A7028C">
      <w:pPr>
        <w:pStyle w:val="Normal1"/>
        <w:spacing w:line="480" w:lineRule="auto"/>
        <w:rPr>
          <w:color w:val="000000" w:themeColor="text1"/>
          <w:sz w:val="24"/>
          <w:szCs w:val="24"/>
          <w:rPrChange w:id="447" w:author="Samir S. Soneji" w:date="2015-12-09T23:05:00Z">
            <w:rPr>
              <w:sz w:val="24"/>
              <w:szCs w:val="24"/>
            </w:rPr>
          </w:rPrChange>
        </w:rPr>
      </w:pPr>
    </w:p>
    <w:p w14:paraId="04573D50" w14:textId="77777777" w:rsidR="008D20E9" w:rsidRPr="00F06681" w:rsidRDefault="008D20E9" w:rsidP="00A7028C">
      <w:pPr>
        <w:pStyle w:val="Normal1"/>
        <w:spacing w:line="480" w:lineRule="auto"/>
        <w:rPr>
          <w:b/>
          <w:color w:val="000000" w:themeColor="text1"/>
          <w:sz w:val="24"/>
          <w:szCs w:val="24"/>
          <w:rPrChange w:id="448" w:author="Samir S. Soneji" w:date="2015-12-09T23:05:00Z">
            <w:rPr>
              <w:b/>
              <w:sz w:val="24"/>
              <w:szCs w:val="24"/>
            </w:rPr>
          </w:rPrChange>
        </w:rPr>
      </w:pPr>
      <w:r w:rsidRPr="00F06681">
        <w:rPr>
          <w:b/>
          <w:color w:val="000000" w:themeColor="text1"/>
          <w:sz w:val="24"/>
          <w:szCs w:val="24"/>
          <w:rPrChange w:id="449" w:author="Samir S. Soneji" w:date="2015-12-09T23:05:00Z">
            <w:rPr>
              <w:b/>
              <w:sz w:val="24"/>
              <w:szCs w:val="24"/>
            </w:rPr>
          </w:rPrChange>
        </w:rPr>
        <w:t>4. Discussion</w:t>
      </w:r>
    </w:p>
    <w:p w14:paraId="573B0665" w14:textId="0A1219E5" w:rsidR="006A16C0" w:rsidRPr="00F06681" w:rsidRDefault="006A16C0" w:rsidP="006A16C0">
      <w:pPr>
        <w:pStyle w:val="Normal2"/>
        <w:spacing w:line="480" w:lineRule="auto"/>
        <w:ind w:firstLine="720"/>
        <w:rPr>
          <w:color w:val="000000" w:themeColor="text1"/>
          <w:rPrChange w:id="450" w:author="Samir S. Soneji" w:date="2015-12-09T23:05:00Z">
            <w:rPr/>
          </w:rPrChange>
        </w:rPr>
      </w:pPr>
      <w:r w:rsidRPr="00F06681">
        <w:rPr>
          <w:color w:val="000000" w:themeColor="text1"/>
          <w:sz w:val="24"/>
          <w:szCs w:val="24"/>
          <w:rPrChange w:id="451" w:author="Samir S. Soneji" w:date="2015-12-09T23:05:00Z">
            <w:rPr>
              <w:sz w:val="24"/>
              <w:szCs w:val="24"/>
            </w:rPr>
          </w:rPrChange>
        </w:rPr>
        <w:lastRenderedPageBreak/>
        <w:t xml:space="preserve">Our study quantifies the contribution of earlier detection and </w:t>
      </w:r>
      <w:r w:rsidR="00692A42" w:rsidRPr="00F06681">
        <w:rPr>
          <w:color w:val="000000" w:themeColor="text1"/>
          <w:sz w:val="24"/>
          <w:szCs w:val="24"/>
          <w:highlight w:val="yellow"/>
          <w:rPrChange w:id="452" w:author="Samir S. Soneji" w:date="2015-12-09T23:05:00Z">
            <w:rPr>
              <w:sz w:val="24"/>
              <w:szCs w:val="24"/>
              <w:highlight w:val="yellow"/>
            </w:rPr>
          </w:rPrChange>
        </w:rPr>
        <w:t>advances</w:t>
      </w:r>
      <w:r w:rsidRPr="00F06681">
        <w:rPr>
          <w:color w:val="000000" w:themeColor="text1"/>
          <w:sz w:val="24"/>
          <w:szCs w:val="24"/>
          <w:rPrChange w:id="453" w:author="Samir S. Soneji" w:date="2015-12-09T23:05:00Z">
            <w:rPr>
              <w:sz w:val="24"/>
              <w:szCs w:val="24"/>
            </w:rPr>
          </w:rPrChange>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F06681">
        <w:rPr>
          <w:color w:val="000000" w:themeColor="text1"/>
          <w:sz w:val="24"/>
          <w:szCs w:val="24"/>
          <w:highlight w:val="yellow"/>
          <w:rPrChange w:id="454" w:author="Samir S. Soneji" w:date="2015-12-09T23:05:00Z">
            <w:rPr>
              <w:sz w:val="24"/>
              <w:szCs w:val="24"/>
              <w:highlight w:val="yellow"/>
            </w:rPr>
          </w:rPrChange>
        </w:rPr>
        <w:t xml:space="preserve">about </w:t>
      </w:r>
      <w:r w:rsidRPr="00F06681">
        <w:rPr>
          <w:color w:val="000000" w:themeColor="text1"/>
          <w:sz w:val="24"/>
          <w:szCs w:val="24"/>
          <w:rPrChange w:id="455" w:author="Samir S. Soneji" w:date="2015-12-09T23:05:00Z">
            <w:rPr>
              <w:sz w:val="24"/>
              <w:szCs w:val="24"/>
            </w:rPr>
          </w:rPrChange>
        </w:rPr>
        <w:t xml:space="preserve">the progression of breast cancer.  Overall, we found the majority of the gain in life expectancy between 1975 and 2002 resulted from </w:t>
      </w:r>
      <w:r w:rsidR="00692A42" w:rsidRPr="00F06681">
        <w:rPr>
          <w:color w:val="000000" w:themeColor="text1"/>
          <w:sz w:val="24"/>
          <w:szCs w:val="24"/>
          <w:highlight w:val="yellow"/>
          <w:rPrChange w:id="456" w:author="Samir S. Soneji" w:date="2015-12-09T23:05:00Z">
            <w:rPr>
              <w:sz w:val="24"/>
              <w:szCs w:val="24"/>
              <w:highlight w:val="yellow"/>
            </w:rPr>
          </w:rPrChange>
        </w:rPr>
        <w:t>advances</w:t>
      </w:r>
      <w:r w:rsidRPr="00F06681">
        <w:rPr>
          <w:color w:val="000000" w:themeColor="text1"/>
          <w:sz w:val="24"/>
          <w:szCs w:val="24"/>
          <w:highlight w:val="yellow"/>
          <w:rPrChange w:id="457" w:author="Samir S. Soneji" w:date="2015-12-09T23:05:00Z">
            <w:rPr>
              <w:sz w:val="24"/>
              <w:szCs w:val="24"/>
              <w:highlight w:val="yellow"/>
            </w:rPr>
          </w:rPrChange>
        </w:rPr>
        <w:t xml:space="preserve"> </w:t>
      </w:r>
      <w:r w:rsidRPr="00F06681">
        <w:rPr>
          <w:color w:val="000000" w:themeColor="text1"/>
          <w:sz w:val="24"/>
          <w:szCs w:val="24"/>
          <w:rPrChange w:id="458" w:author="Samir S. Soneji" w:date="2015-12-09T23:05:00Z">
            <w:rPr>
              <w:sz w:val="24"/>
              <w:szCs w:val="24"/>
            </w:rPr>
          </w:rPrChange>
        </w:rPr>
        <w:t xml:space="preserve">in breast cancer treatment (62%), followed by earlier detection (27%) and </w:t>
      </w:r>
      <w:r w:rsidR="00692A42" w:rsidRPr="00F06681">
        <w:rPr>
          <w:color w:val="000000" w:themeColor="text1"/>
          <w:sz w:val="24"/>
          <w:szCs w:val="24"/>
          <w:highlight w:val="yellow"/>
          <w:rPrChange w:id="459" w:author="Samir S. Soneji" w:date="2015-12-09T23:05:00Z">
            <w:rPr>
              <w:sz w:val="24"/>
              <w:szCs w:val="24"/>
              <w:highlight w:val="yellow"/>
            </w:rPr>
          </w:rPrChange>
        </w:rPr>
        <w:t>advances</w:t>
      </w:r>
      <w:r w:rsidRPr="00F06681">
        <w:rPr>
          <w:color w:val="000000" w:themeColor="text1"/>
          <w:sz w:val="24"/>
          <w:szCs w:val="24"/>
          <w:highlight w:val="yellow"/>
          <w:rPrChange w:id="460" w:author="Samir S. Soneji" w:date="2015-12-09T23:05:00Z">
            <w:rPr>
              <w:sz w:val="24"/>
              <w:szCs w:val="24"/>
              <w:highlight w:val="yellow"/>
            </w:rPr>
          </w:rPrChange>
        </w:rPr>
        <w:t xml:space="preserve"> </w:t>
      </w:r>
      <w:r w:rsidRPr="00F06681">
        <w:rPr>
          <w:color w:val="000000" w:themeColor="text1"/>
          <w:sz w:val="24"/>
          <w:szCs w:val="24"/>
          <w:rPrChange w:id="461" w:author="Samir S. Soneji" w:date="2015-12-09T23:05:00Z">
            <w:rPr>
              <w:sz w:val="24"/>
              <w:szCs w:val="24"/>
            </w:rPr>
          </w:rPrChange>
        </w:rPr>
        <w:t xml:space="preserve">in the treatment of other diseases (11%).  The relative contribution of each of these three constituent components </w:t>
      </w:r>
      <w:r w:rsidR="00D470C3" w:rsidRPr="00F06681">
        <w:rPr>
          <w:color w:val="000000" w:themeColor="text1"/>
          <w:sz w:val="24"/>
          <w:szCs w:val="24"/>
          <w:highlight w:val="yellow"/>
          <w:rPrChange w:id="462" w:author="Samir S. Soneji" w:date="2015-12-09T23:05:00Z">
            <w:rPr>
              <w:sz w:val="24"/>
              <w:szCs w:val="24"/>
              <w:highlight w:val="yellow"/>
            </w:rPr>
          </w:rPrChange>
        </w:rPr>
        <w:t>were similar</w:t>
      </w:r>
      <w:r w:rsidRPr="00F06681">
        <w:rPr>
          <w:color w:val="000000" w:themeColor="text1"/>
          <w:sz w:val="24"/>
          <w:szCs w:val="24"/>
          <w:rPrChange w:id="463" w:author="Samir S. Soneji" w:date="2015-12-09T23:05:00Z">
            <w:rPr>
              <w:sz w:val="24"/>
              <w:szCs w:val="24"/>
            </w:rPr>
          </w:rPrChange>
        </w:rPr>
        <w:t xml:space="preserve"> across various levels of overdiagnosis.</w:t>
      </w:r>
    </w:p>
    <w:p w14:paraId="0E713001" w14:textId="26F31D0C" w:rsidR="006A16C0" w:rsidRPr="00F06681" w:rsidRDefault="006A16C0" w:rsidP="006A16C0">
      <w:pPr>
        <w:pStyle w:val="Normal2"/>
        <w:spacing w:line="480" w:lineRule="auto"/>
        <w:ind w:firstLine="720"/>
        <w:rPr>
          <w:color w:val="000000" w:themeColor="text1"/>
          <w:rPrChange w:id="464" w:author="Samir S. Soneji" w:date="2015-12-09T23:05:00Z">
            <w:rPr/>
          </w:rPrChange>
        </w:rPr>
      </w:pPr>
      <w:r w:rsidRPr="00F06681">
        <w:rPr>
          <w:color w:val="000000" w:themeColor="text1"/>
          <w:sz w:val="24"/>
          <w:szCs w:val="24"/>
          <w:rPrChange w:id="465" w:author="Samir S. Soneji" w:date="2015-12-09T23:05:00Z">
            <w:rPr>
              <w:sz w:val="24"/>
              <w:szCs w:val="24"/>
            </w:rPr>
          </w:rPrChange>
        </w:rPr>
        <w:t xml:space="preserve">Our results provide a more accurate estimate of the contribution of earlier detection and cancer treatment </w:t>
      </w:r>
      <w:r w:rsidR="00D470C3" w:rsidRPr="00F06681">
        <w:rPr>
          <w:color w:val="000000" w:themeColor="text1"/>
          <w:sz w:val="24"/>
          <w:szCs w:val="24"/>
          <w:highlight w:val="yellow"/>
          <w:rPrChange w:id="466" w:author="Samir S. Soneji" w:date="2015-12-09T23:05:00Z">
            <w:rPr>
              <w:sz w:val="24"/>
              <w:szCs w:val="24"/>
              <w:highlight w:val="yellow"/>
            </w:rPr>
          </w:rPrChange>
        </w:rPr>
        <w:t>to</w:t>
      </w:r>
      <w:r w:rsidR="00D470C3" w:rsidRPr="00F06681">
        <w:rPr>
          <w:color w:val="000000" w:themeColor="text1"/>
          <w:sz w:val="24"/>
          <w:szCs w:val="24"/>
          <w:rPrChange w:id="467" w:author="Samir S. Soneji" w:date="2015-12-09T23:05:00Z">
            <w:rPr>
              <w:sz w:val="24"/>
              <w:szCs w:val="24"/>
            </w:rPr>
          </w:rPrChange>
        </w:rPr>
        <w:t xml:space="preserve"> </w:t>
      </w:r>
      <w:r w:rsidRPr="00F06681">
        <w:rPr>
          <w:color w:val="000000" w:themeColor="text1"/>
          <w:sz w:val="24"/>
          <w:szCs w:val="24"/>
          <w:rPrChange w:id="468" w:author="Samir S. Soneji" w:date="2015-12-09T23:05:00Z">
            <w:rPr>
              <w:sz w:val="24"/>
              <w:szCs w:val="24"/>
            </w:rPr>
          </w:rPrChange>
        </w:rPr>
        <w:t>the gain in life expectancy</w:t>
      </w:r>
      <w:r w:rsidR="00D470C3" w:rsidRPr="00F06681">
        <w:rPr>
          <w:color w:val="000000" w:themeColor="text1"/>
          <w:sz w:val="24"/>
          <w:szCs w:val="24"/>
          <w:rPrChange w:id="469" w:author="Samir S. Soneji" w:date="2015-12-09T23:05:00Z">
            <w:rPr>
              <w:sz w:val="24"/>
              <w:szCs w:val="24"/>
            </w:rPr>
          </w:rPrChange>
        </w:rPr>
        <w:t xml:space="preserve"> </w:t>
      </w:r>
      <w:r w:rsidR="00D470C3" w:rsidRPr="00F06681">
        <w:rPr>
          <w:color w:val="000000" w:themeColor="text1"/>
          <w:sz w:val="24"/>
          <w:szCs w:val="24"/>
          <w:highlight w:val="yellow"/>
          <w:rPrChange w:id="470" w:author="Samir S. Soneji" w:date="2015-12-09T23:05:00Z">
            <w:rPr>
              <w:sz w:val="24"/>
              <w:szCs w:val="24"/>
              <w:highlight w:val="yellow"/>
            </w:rPr>
          </w:rPrChange>
        </w:rPr>
        <w:t>from these advances</w:t>
      </w:r>
      <w:r w:rsidRPr="00F06681">
        <w:rPr>
          <w:color w:val="000000" w:themeColor="text1"/>
          <w:sz w:val="24"/>
          <w:szCs w:val="24"/>
          <w:rPrChange w:id="471" w:author="Samir S. Soneji" w:date="2015-12-09T23:05:00Z">
            <w:rPr>
              <w:sz w:val="24"/>
              <w:szCs w:val="24"/>
            </w:rPr>
          </w:rPrChange>
        </w:rPr>
        <w:t xml:space="preserve"> than previous work. For instance, CISNET estimates two separate life expectancies</w:t>
      </w:r>
      <w:r w:rsidR="00D470C3" w:rsidRPr="00F06681">
        <w:rPr>
          <w:color w:val="000000" w:themeColor="text1"/>
          <w:sz w:val="24"/>
          <w:szCs w:val="24"/>
          <w:rPrChange w:id="472" w:author="Samir S. Soneji" w:date="2015-12-09T23:05:00Z">
            <w:rPr>
              <w:sz w:val="24"/>
              <w:szCs w:val="24"/>
            </w:rPr>
          </w:rPrChange>
        </w:rPr>
        <w:t xml:space="preserve">, </w:t>
      </w:r>
      <w:r w:rsidR="00D470C3" w:rsidRPr="00F06681">
        <w:rPr>
          <w:color w:val="000000" w:themeColor="text1"/>
          <w:sz w:val="24"/>
          <w:szCs w:val="24"/>
          <w:highlight w:val="yellow"/>
          <w:rPrChange w:id="473" w:author="Samir S. Soneji" w:date="2015-12-09T23:05:00Z">
            <w:rPr>
              <w:sz w:val="24"/>
              <w:szCs w:val="24"/>
              <w:highlight w:val="yellow"/>
            </w:rPr>
          </w:rPrChange>
        </w:rPr>
        <w:t>one</w:t>
      </w:r>
      <w:r w:rsidRPr="00F06681">
        <w:rPr>
          <w:color w:val="000000" w:themeColor="text1"/>
          <w:sz w:val="24"/>
          <w:szCs w:val="24"/>
          <w:rPrChange w:id="474" w:author="Samir S. Soneji" w:date="2015-12-09T23:05:00Z">
            <w:rPr>
              <w:sz w:val="24"/>
              <w:szCs w:val="24"/>
            </w:rPr>
          </w:rPrChange>
        </w:rPr>
        <w:t xml:space="preserve"> assuming breast cancer as the only cause of death and </w:t>
      </w:r>
      <w:r w:rsidR="00D470C3" w:rsidRPr="00F06681">
        <w:rPr>
          <w:color w:val="000000" w:themeColor="text1"/>
          <w:sz w:val="24"/>
          <w:szCs w:val="24"/>
          <w:highlight w:val="yellow"/>
          <w:rPrChange w:id="475" w:author="Samir S. Soneji" w:date="2015-12-09T23:05:00Z">
            <w:rPr>
              <w:sz w:val="24"/>
              <w:szCs w:val="24"/>
              <w:highlight w:val="yellow"/>
            </w:rPr>
          </w:rPrChange>
        </w:rPr>
        <w:t>the other assuming</w:t>
      </w:r>
      <w:r w:rsidR="00D470C3" w:rsidRPr="00F06681">
        <w:rPr>
          <w:color w:val="000000" w:themeColor="text1"/>
          <w:sz w:val="24"/>
          <w:szCs w:val="24"/>
          <w:rPrChange w:id="476" w:author="Samir S. Soneji" w:date="2015-12-09T23:05:00Z">
            <w:rPr>
              <w:sz w:val="24"/>
              <w:szCs w:val="24"/>
            </w:rPr>
          </w:rPrChange>
        </w:rPr>
        <w:t xml:space="preserve"> </w:t>
      </w:r>
      <w:r w:rsidRPr="00F06681">
        <w:rPr>
          <w:color w:val="000000" w:themeColor="text1"/>
          <w:sz w:val="24"/>
          <w:szCs w:val="24"/>
          <w:rPrChange w:id="477" w:author="Samir S. Soneji" w:date="2015-12-09T23:05:00Z">
            <w:rPr>
              <w:sz w:val="24"/>
              <w:szCs w:val="24"/>
            </w:rPr>
          </w:rPrChange>
        </w:rPr>
        <w:t>all other causes as the only cause of death.</w:t>
      </w:r>
      <w:r w:rsidR="00935A18" w:rsidRPr="00F06681">
        <w:rPr>
          <w:color w:val="000000" w:themeColor="text1"/>
          <w:sz w:val="24"/>
          <w:szCs w:val="24"/>
          <w:rPrChange w:id="478" w:author="Samir S. Soneji" w:date="2015-12-09T23:05:00Z">
            <w:rPr>
              <w:sz w:val="24"/>
              <w:szCs w:val="24"/>
            </w:rPr>
          </w:rPrChange>
        </w:rPr>
        <w:fldChar w:fldCharType="begin"/>
      </w:r>
      <w:r w:rsidR="00CA5573" w:rsidRPr="00F06681">
        <w:rPr>
          <w:color w:val="000000" w:themeColor="text1"/>
          <w:sz w:val="24"/>
          <w:szCs w:val="24"/>
          <w:rPrChange w:id="479" w:author="Samir S. Soneji" w:date="2015-12-09T23:05:00Z">
            <w:rPr>
              <w:sz w:val="24"/>
              <w:szCs w:val="24"/>
            </w:rPr>
          </w:rPrChange>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F06681">
        <w:rPr>
          <w:color w:val="000000" w:themeColor="text1"/>
          <w:sz w:val="24"/>
          <w:szCs w:val="24"/>
          <w:rPrChange w:id="480"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481" w:author="Samir S. Soneji" w:date="2015-12-09T23:05:00Z">
            <w:rPr>
              <w:rFonts w:eastAsia="Times New Roman"/>
              <w:sz w:val="24"/>
              <w:vertAlign w:val="superscript"/>
            </w:rPr>
          </w:rPrChange>
        </w:rPr>
        <w:t>27</w:t>
      </w:r>
      <w:r w:rsidR="00935A18" w:rsidRPr="00F06681">
        <w:rPr>
          <w:color w:val="000000" w:themeColor="text1"/>
          <w:sz w:val="24"/>
          <w:szCs w:val="24"/>
          <w:rPrChange w:id="482" w:author="Samir S. Soneji" w:date="2015-12-09T23:05:00Z">
            <w:rPr>
              <w:sz w:val="24"/>
              <w:szCs w:val="24"/>
            </w:rPr>
          </w:rPrChange>
        </w:rPr>
        <w:fldChar w:fldCharType="end"/>
      </w:r>
      <w:r w:rsidRPr="00F06681">
        <w:rPr>
          <w:color w:val="000000" w:themeColor="text1"/>
          <w:sz w:val="24"/>
          <w:szCs w:val="24"/>
          <w:rPrChange w:id="483" w:author="Samir S. Soneji" w:date="2015-12-09T23:05:00Z">
            <w:rPr>
              <w:sz w:val="24"/>
              <w:szCs w:val="24"/>
            </w:rPr>
          </w:rPrChange>
        </w:rPr>
        <w:t xml:space="preserve">  CISNET then takes the smaller of these as the actual life expectancy</w:t>
      </w:r>
      <w:r w:rsidR="00CA5573" w:rsidRPr="00F06681">
        <w:rPr>
          <w:color w:val="000000" w:themeColor="text1"/>
          <w:sz w:val="24"/>
          <w:szCs w:val="24"/>
          <w:rPrChange w:id="484" w:author="Samir S. Soneji" w:date="2015-12-09T23:05:00Z">
            <w:rPr>
              <w:sz w:val="24"/>
              <w:szCs w:val="24"/>
            </w:rPr>
          </w:rPrChange>
        </w:rPr>
        <w:t>.</w:t>
      </w:r>
      <w:r w:rsidR="00CA5573" w:rsidRPr="00F06681">
        <w:rPr>
          <w:color w:val="000000" w:themeColor="text1"/>
          <w:sz w:val="24"/>
          <w:szCs w:val="24"/>
          <w:highlight w:val="yellow"/>
          <w:rPrChange w:id="485" w:author="Samir S. Soneji" w:date="2015-12-09T23:05:00Z">
            <w:rPr>
              <w:sz w:val="24"/>
              <w:szCs w:val="24"/>
            </w:rPr>
          </w:rPrChange>
        </w:rPr>
        <w:fldChar w:fldCharType="begin"/>
      </w:r>
      <w:r w:rsidR="00CA5573" w:rsidRPr="00F06681">
        <w:rPr>
          <w:color w:val="000000" w:themeColor="text1"/>
          <w:sz w:val="24"/>
          <w:szCs w:val="24"/>
          <w:highlight w:val="yellow"/>
          <w:rPrChange w:id="486" w:author="Samir S. Soneji" w:date="2015-12-09T23:05:00Z">
            <w:rPr>
              <w:sz w:val="24"/>
              <w:szCs w:val="24"/>
            </w:rPr>
          </w:rPrChange>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F06681">
        <w:rPr>
          <w:color w:val="000000" w:themeColor="text1"/>
          <w:sz w:val="24"/>
          <w:szCs w:val="24"/>
          <w:highlight w:val="yellow"/>
          <w:rPrChange w:id="487" w:author="Samir S. Soneji" w:date="2015-12-09T23:05:00Z">
            <w:rPr>
              <w:sz w:val="24"/>
              <w:szCs w:val="24"/>
            </w:rPr>
          </w:rPrChange>
        </w:rPr>
        <w:fldChar w:fldCharType="separate"/>
      </w:r>
      <w:r w:rsidR="00CA5573" w:rsidRPr="00F06681">
        <w:rPr>
          <w:rFonts w:eastAsia="Times New Roman"/>
          <w:color w:val="000000" w:themeColor="text1"/>
          <w:sz w:val="24"/>
          <w:highlight w:val="yellow"/>
          <w:vertAlign w:val="superscript"/>
          <w:rPrChange w:id="488" w:author="Samir S. Soneji" w:date="2015-12-09T23:05:00Z">
            <w:rPr>
              <w:rFonts w:eastAsia="Times New Roman"/>
              <w:sz w:val="24"/>
              <w:vertAlign w:val="superscript"/>
            </w:rPr>
          </w:rPrChange>
        </w:rPr>
        <w:t>27</w:t>
      </w:r>
      <w:r w:rsidR="00CA5573" w:rsidRPr="00F06681">
        <w:rPr>
          <w:color w:val="000000" w:themeColor="text1"/>
          <w:sz w:val="24"/>
          <w:szCs w:val="24"/>
          <w:highlight w:val="yellow"/>
          <w:rPrChange w:id="489" w:author="Samir S. Soneji" w:date="2015-12-09T23:05:00Z">
            <w:rPr>
              <w:sz w:val="24"/>
              <w:szCs w:val="24"/>
            </w:rPr>
          </w:rPrChange>
        </w:rPr>
        <w:fldChar w:fldCharType="end"/>
      </w:r>
      <w:r w:rsidRPr="00F06681">
        <w:rPr>
          <w:color w:val="000000" w:themeColor="text1"/>
          <w:sz w:val="24"/>
          <w:szCs w:val="24"/>
          <w:rPrChange w:id="490" w:author="Samir S. Soneji" w:date="2015-12-09T23:05:00Z">
            <w:rPr>
              <w:sz w:val="24"/>
              <w:szCs w:val="24"/>
            </w:rPr>
          </w:rPrChange>
        </w:rPr>
        <w:t xml:space="preserve">  Thus, gains in overall life expectancy </w:t>
      </w:r>
      <w:r w:rsidR="00D470C3" w:rsidRPr="00F06681">
        <w:rPr>
          <w:color w:val="000000" w:themeColor="text1"/>
          <w:sz w:val="24"/>
          <w:szCs w:val="24"/>
          <w:highlight w:val="yellow"/>
          <w:rPrChange w:id="491" w:author="Samir S. Soneji" w:date="2015-12-09T23:05:00Z">
            <w:rPr>
              <w:sz w:val="24"/>
              <w:szCs w:val="24"/>
              <w:highlight w:val="yellow"/>
            </w:rPr>
          </w:rPrChange>
        </w:rPr>
        <w:t>from 1975 to 2002</w:t>
      </w:r>
      <w:r w:rsidR="00D470C3" w:rsidRPr="00F06681">
        <w:rPr>
          <w:color w:val="000000" w:themeColor="text1"/>
          <w:sz w:val="24"/>
          <w:szCs w:val="24"/>
          <w:rPrChange w:id="492" w:author="Samir S. Soneji" w:date="2015-12-09T23:05:00Z">
            <w:rPr>
              <w:sz w:val="24"/>
              <w:szCs w:val="24"/>
            </w:rPr>
          </w:rPrChange>
        </w:rPr>
        <w:t xml:space="preserve"> </w:t>
      </w:r>
      <w:r w:rsidRPr="00F06681">
        <w:rPr>
          <w:color w:val="000000" w:themeColor="text1"/>
          <w:sz w:val="24"/>
          <w:szCs w:val="24"/>
          <w:rPrChange w:id="493" w:author="Samir S. Soneji" w:date="2015-12-09T23:05:00Z">
            <w:rPr>
              <w:sz w:val="24"/>
              <w:szCs w:val="24"/>
            </w:rPr>
          </w:rPrChange>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Thus, although CISNET </w:t>
      </w:r>
      <w:r w:rsidR="00D470C3" w:rsidRPr="00F06681">
        <w:rPr>
          <w:color w:val="000000" w:themeColor="text1"/>
          <w:sz w:val="24"/>
          <w:szCs w:val="24"/>
          <w:highlight w:val="yellow"/>
          <w:rPrChange w:id="494" w:author="Samir S. Soneji" w:date="2015-12-09T23:05:00Z">
            <w:rPr>
              <w:sz w:val="24"/>
              <w:szCs w:val="24"/>
              <w:highlight w:val="yellow"/>
            </w:rPr>
          </w:rPrChange>
        </w:rPr>
        <w:t>appears</w:t>
      </w:r>
      <w:r w:rsidR="00D470C3" w:rsidRPr="00F06681">
        <w:rPr>
          <w:color w:val="000000" w:themeColor="text1"/>
          <w:sz w:val="24"/>
          <w:szCs w:val="24"/>
          <w:rPrChange w:id="495" w:author="Samir S. Soneji" w:date="2015-12-09T23:05:00Z">
            <w:rPr>
              <w:sz w:val="24"/>
              <w:szCs w:val="24"/>
            </w:rPr>
          </w:rPrChange>
        </w:rPr>
        <w:t xml:space="preserve"> </w:t>
      </w:r>
      <w:r w:rsidR="00D470C3" w:rsidRPr="00F06681">
        <w:rPr>
          <w:color w:val="000000" w:themeColor="text1"/>
          <w:sz w:val="24"/>
          <w:szCs w:val="24"/>
          <w:highlight w:val="yellow"/>
          <w:rPrChange w:id="496" w:author="Samir S. Soneji" w:date="2015-12-09T23:05:00Z">
            <w:rPr>
              <w:sz w:val="24"/>
              <w:szCs w:val="24"/>
              <w:highlight w:val="yellow"/>
            </w:rPr>
          </w:rPrChange>
        </w:rPr>
        <w:t>to</w:t>
      </w:r>
      <w:r w:rsidR="00D470C3" w:rsidRPr="00F06681">
        <w:rPr>
          <w:color w:val="000000" w:themeColor="text1"/>
          <w:sz w:val="24"/>
          <w:szCs w:val="24"/>
          <w:rPrChange w:id="497" w:author="Samir S. Soneji" w:date="2015-12-09T23:05:00Z">
            <w:rPr>
              <w:sz w:val="24"/>
              <w:szCs w:val="24"/>
            </w:rPr>
          </w:rPrChange>
        </w:rPr>
        <w:t xml:space="preserve"> </w:t>
      </w:r>
      <w:r w:rsidRPr="00F06681">
        <w:rPr>
          <w:color w:val="000000" w:themeColor="text1"/>
          <w:sz w:val="24"/>
          <w:szCs w:val="24"/>
          <w:rPrChange w:id="498" w:author="Samir S. Soneji" w:date="2015-12-09T23:05:00Z">
            <w:rPr>
              <w:sz w:val="24"/>
              <w:szCs w:val="24"/>
            </w:rPr>
          </w:rPrChange>
        </w:rPr>
        <w:t xml:space="preserve">consider mortality rates from other causes of death, it effectively relies only on breast cancer </w:t>
      </w:r>
      <w:r w:rsidRPr="00F06681">
        <w:rPr>
          <w:color w:val="000000" w:themeColor="text1"/>
          <w:sz w:val="24"/>
          <w:szCs w:val="24"/>
          <w:rPrChange w:id="499" w:author="Samir S. Soneji" w:date="2015-12-09T23:05:00Z">
            <w:rPr>
              <w:sz w:val="24"/>
              <w:szCs w:val="24"/>
            </w:rPr>
          </w:rPrChange>
        </w:rPr>
        <w:lastRenderedPageBreak/>
        <w:t>mortality rates when estimating the gain in life expectancy.  In doing so, the CISNET approach underestimates the gain in life expectancy over time</w:t>
      </w:r>
      <w:r w:rsidR="0082357E" w:rsidRPr="00F06681">
        <w:rPr>
          <w:color w:val="000000" w:themeColor="text1"/>
          <w:sz w:val="24"/>
          <w:szCs w:val="24"/>
          <w:rPrChange w:id="500" w:author="Samir S. Soneji" w:date="2015-12-09T23:05:00Z">
            <w:rPr>
              <w:sz w:val="24"/>
              <w:szCs w:val="24"/>
            </w:rPr>
          </w:rPrChange>
        </w:rPr>
        <w:t xml:space="preserve">, </w:t>
      </w:r>
      <w:r w:rsidR="0082357E" w:rsidRPr="00F06681">
        <w:rPr>
          <w:color w:val="000000" w:themeColor="text1"/>
          <w:sz w:val="24"/>
          <w:szCs w:val="24"/>
          <w:highlight w:val="yellow"/>
          <w:rPrChange w:id="501" w:author="Samir S. Soneji" w:date="2015-12-09T23:05:00Z">
            <w:rPr>
              <w:sz w:val="24"/>
              <w:szCs w:val="24"/>
              <w:highlight w:val="yellow"/>
            </w:rPr>
          </w:rPrChange>
        </w:rPr>
        <w:t>which</w:t>
      </w:r>
      <w:r w:rsidRPr="00F06681">
        <w:rPr>
          <w:color w:val="000000" w:themeColor="text1"/>
          <w:sz w:val="24"/>
          <w:szCs w:val="24"/>
          <w:highlight w:val="yellow"/>
          <w:rPrChange w:id="502" w:author="Samir S. Soneji" w:date="2015-12-09T23:05:00Z">
            <w:rPr>
              <w:sz w:val="24"/>
              <w:szCs w:val="24"/>
              <w:highlight w:val="yellow"/>
            </w:rPr>
          </w:rPrChange>
        </w:rPr>
        <w:t xml:space="preserve"> </w:t>
      </w:r>
      <w:r w:rsidRPr="00F06681">
        <w:rPr>
          <w:color w:val="000000" w:themeColor="text1"/>
          <w:sz w:val="24"/>
          <w:szCs w:val="24"/>
          <w:rPrChange w:id="503" w:author="Samir S. Soneji" w:date="2015-12-09T23:05:00Z">
            <w:rPr>
              <w:sz w:val="24"/>
              <w:szCs w:val="24"/>
            </w:rPr>
          </w:rPrChange>
        </w:rPr>
        <w:t xml:space="preserve">results in biased estimates of the contributions of breast cancer treatment and earlier detection </w:t>
      </w:r>
      <w:r w:rsidR="0082357E" w:rsidRPr="00F06681">
        <w:rPr>
          <w:color w:val="000000" w:themeColor="text1"/>
          <w:sz w:val="24"/>
          <w:szCs w:val="24"/>
          <w:highlight w:val="yellow"/>
          <w:rPrChange w:id="504" w:author="Samir S. Soneji" w:date="2015-12-09T23:05:00Z">
            <w:rPr>
              <w:sz w:val="24"/>
              <w:szCs w:val="24"/>
              <w:highlight w:val="yellow"/>
            </w:rPr>
          </w:rPrChange>
        </w:rPr>
        <w:t xml:space="preserve">to </w:t>
      </w:r>
      <w:r w:rsidRPr="00F06681">
        <w:rPr>
          <w:color w:val="000000" w:themeColor="text1"/>
          <w:sz w:val="24"/>
          <w:szCs w:val="24"/>
          <w:rPrChange w:id="505" w:author="Samir S. Soneji" w:date="2015-12-09T23:05:00Z">
            <w:rPr>
              <w:sz w:val="24"/>
              <w:szCs w:val="24"/>
            </w:rPr>
          </w:rPrChange>
        </w:rPr>
        <w:t>the gain in life expectancy.  In contrast, we jointly model life expectancy</w:t>
      </w:r>
      <w:r w:rsidR="0082357E" w:rsidRPr="00F06681">
        <w:rPr>
          <w:color w:val="000000" w:themeColor="text1"/>
          <w:sz w:val="24"/>
          <w:szCs w:val="24"/>
          <w:rPrChange w:id="506" w:author="Samir S. Soneji" w:date="2015-12-09T23:05:00Z">
            <w:rPr>
              <w:sz w:val="24"/>
              <w:szCs w:val="24"/>
            </w:rPr>
          </w:rPrChange>
        </w:rPr>
        <w:t xml:space="preserve"> </w:t>
      </w:r>
      <w:r w:rsidR="0082357E" w:rsidRPr="00F06681">
        <w:rPr>
          <w:color w:val="000000" w:themeColor="text1"/>
          <w:sz w:val="24"/>
          <w:szCs w:val="24"/>
          <w:highlight w:val="yellow"/>
          <w:rPrChange w:id="507" w:author="Samir S. Soneji" w:date="2015-12-09T23:05:00Z">
            <w:rPr>
              <w:sz w:val="24"/>
              <w:szCs w:val="24"/>
              <w:highlight w:val="yellow"/>
            </w:rPr>
          </w:rPrChange>
        </w:rPr>
        <w:t>from the two causes of death</w:t>
      </w:r>
      <w:r w:rsidRPr="00F06681">
        <w:rPr>
          <w:color w:val="000000" w:themeColor="text1"/>
          <w:sz w:val="24"/>
          <w:szCs w:val="24"/>
          <w:rPrChange w:id="508" w:author="Samir S. Soneji" w:date="2015-12-09T23:05:00Z">
            <w:rPr>
              <w:sz w:val="24"/>
              <w:szCs w:val="24"/>
            </w:rPr>
          </w:rPrChange>
        </w:rPr>
        <w:t xml:space="preserve"> using a competing risk approach; overall survival equals the product of survival from breast cancer and survival from all other diseases. </w:t>
      </w:r>
      <w:r w:rsidR="00B078EC" w:rsidRPr="00F06681">
        <w:rPr>
          <w:color w:val="000000" w:themeColor="text1"/>
          <w:sz w:val="24"/>
          <w:szCs w:val="24"/>
          <w:highlight w:val="yellow"/>
          <w:rPrChange w:id="509" w:author="Samir S. Soneji" w:date="2015-12-09T23:05:00Z">
            <w:rPr>
              <w:sz w:val="24"/>
              <w:szCs w:val="24"/>
              <w:highlight w:val="yellow"/>
            </w:rPr>
          </w:rPrChange>
        </w:rPr>
        <w:t>In other words, our approach equally relies on case fatality rates from both causes of death (breast cancer and other disease) when estimating the gain in life expectancy.</w:t>
      </w:r>
    </w:p>
    <w:p w14:paraId="7996C85A" w14:textId="5EDE6C33" w:rsidR="00127C4B" w:rsidRPr="00F06681" w:rsidRDefault="006A16C0" w:rsidP="006A16C0">
      <w:pPr>
        <w:pStyle w:val="Normal2"/>
        <w:spacing w:line="480" w:lineRule="auto"/>
        <w:ind w:firstLine="720"/>
        <w:rPr>
          <w:color w:val="000000" w:themeColor="text1"/>
          <w:sz w:val="24"/>
          <w:szCs w:val="24"/>
          <w:rPrChange w:id="510" w:author="Samir S. Soneji" w:date="2015-12-09T23:05:00Z">
            <w:rPr>
              <w:sz w:val="24"/>
              <w:szCs w:val="24"/>
            </w:rPr>
          </w:rPrChange>
        </w:rPr>
      </w:pPr>
      <w:r w:rsidRPr="00F06681">
        <w:rPr>
          <w:color w:val="000000" w:themeColor="text1"/>
          <w:sz w:val="24"/>
          <w:szCs w:val="24"/>
          <w:rPrChange w:id="511" w:author="Samir S. Soneji" w:date="2015-12-09T23:05:00Z">
            <w:rPr>
              <w:sz w:val="24"/>
              <w:szCs w:val="24"/>
            </w:rPr>
          </w:rPrChange>
        </w:rPr>
        <w:t xml:space="preserve">Our study provides greater clarity to the contribution of earlier detection to the gain in life expectancy among breast cancer patients.  </w:t>
      </w:r>
      <w:r w:rsidR="0082357E" w:rsidRPr="00F06681">
        <w:rPr>
          <w:color w:val="000000" w:themeColor="text1"/>
          <w:sz w:val="24"/>
          <w:szCs w:val="24"/>
          <w:highlight w:val="yellow"/>
          <w:rPrChange w:id="512" w:author="Samir S. Soneji" w:date="2015-12-09T23:05:00Z">
            <w:rPr>
              <w:sz w:val="24"/>
              <w:szCs w:val="24"/>
              <w:highlight w:val="yellow"/>
            </w:rPr>
          </w:rPrChange>
        </w:rPr>
        <w:t xml:space="preserve">The </w:t>
      </w:r>
      <w:r w:rsidRPr="00F06681">
        <w:rPr>
          <w:color w:val="000000" w:themeColor="text1"/>
          <w:sz w:val="24"/>
          <w:szCs w:val="24"/>
          <w:highlight w:val="yellow"/>
          <w:rPrChange w:id="513" w:author="Samir S. Soneji" w:date="2015-12-09T23:05:00Z">
            <w:rPr>
              <w:sz w:val="24"/>
              <w:szCs w:val="24"/>
              <w:highlight w:val="yellow"/>
            </w:rPr>
          </w:rPrChange>
        </w:rPr>
        <w:t>CISNE</w:t>
      </w:r>
      <w:r w:rsidR="0082357E" w:rsidRPr="00F06681">
        <w:rPr>
          <w:color w:val="000000" w:themeColor="text1"/>
          <w:sz w:val="24"/>
          <w:szCs w:val="24"/>
          <w:highlight w:val="yellow"/>
          <w:rPrChange w:id="514" w:author="Samir S. Soneji" w:date="2015-12-09T23:05:00Z">
            <w:rPr>
              <w:sz w:val="24"/>
              <w:szCs w:val="24"/>
              <w:highlight w:val="yellow"/>
            </w:rPr>
          </w:rPrChange>
        </w:rPr>
        <w:t xml:space="preserve">T approach is to have several </w:t>
      </w:r>
      <w:r w:rsidR="00B078EC" w:rsidRPr="00F06681">
        <w:rPr>
          <w:color w:val="000000" w:themeColor="text1"/>
          <w:sz w:val="24"/>
          <w:szCs w:val="24"/>
          <w:highlight w:val="yellow"/>
          <w:rPrChange w:id="515" w:author="Samir S. Soneji" w:date="2015-12-09T23:05:00Z">
            <w:rPr>
              <w:sz w:val="24"/>
              <w:szCs w:val="24"/>
              <w:highlight w:val="yellow"/>
            </w:rPr>
          </w:rPrChange>
        </w:rPr>
        <w:t>groups</w:t>
      </w:r>
      <w:r w:rsidR="0082357E" w:rsidRPr="00F06681">
        <w:rPr>
          <w:color w:val="000000" w:themeColor="text1"/>
          <w:sz w:val="24"/>
          <w:szCs w:val="24"/>
          <w:highlight w:val="yellow"/>
          <w:rPrChange w:id="516" w:author="Samir S. Soneji" w:date="2015-12-09T23:05:00Z">
            <w:rPr>
              <w:sz w:val="24"/>
              <w:szCs w:val="24"/>
              <w:highlight w:val="yellow"/>
            </w:rPr>
          </w:rPrChange>
        </w:rPr>
        <w:t xml:space="preserve"> model the problem independently, which results in a range of estimates.</w:t>
      </w:r>
      <w:r w:rsidRPr="00F06681">
        <w:rPr>
          <w:color w:val="000000" w:themeColor="text1"/>
          <w:sz w:val="24"/>
          <w:szCs w:val="24"/>
          <w:rPrChange w:id="517" w:author="Samir S. Soneji" w:date="2015-12-09T23:05:00Z">
            <w:rPr>
              <w:sz w:val="24"/>
              <w:szCs w:val="24"/>
            </w:rPr>
          </w:rPrChange>
        </w:rPr>
        <w:t xml:space="preserve"> </w:t>
      </w:r>
      <w:r w:rsidR="0082357E" w:rsidRPr="00F06681">
        <w:rPr>
          <w:color w:val="000000" w:themeColor="text1"/>
          <w:sz w:val="24"/>
          <w:szCs w:val="24"/>
          <w:highlight w:val="yellow"/>
          <w:rPrChange w:id="518" w:author="Samir S. Soneji" w:date="2015-12-09T23:05:00Z">
            <w:rPr>
              <w:sz w:val="24"/>
              <w:szCs w:val="24"/>
              <w:highlight w:val="yellow"/>
            </w:rPr>
          </w:rPrChange>
        </w:rPr>
        <w:t>CISNET</w:t>
      </w:r>
      <w:r w:rsidR="0082357E" w:rsidRPr="00F06681">
        <w:rPr>
          <w:color w:val="000000" w:themeColor="text1"/>
          <w:sz w:val="24"/>
          <w:szCs w:val="24"/>
          <w:rPrChange w:id="519" w:author="Samir S. Soneji" w:date="2015-12-09T23:05:00Z">
            <w:rPr>
              <w:sz w:val="24"/>
              <w:szCs w:val="24"/>
            </w:rPr>
          </w:rPrChange>
        </w:rPr>
        <w:t xml:space="preserve"> </w:t>
      </w:r>
      <w:r w:rsidRPr="00F06681">
        <w:rPr>
          <w:color w:val="000000" w:themeColor="text1"/>
          <w:sz w:val="24"/>
          <w:szCs w:val="24"/>
          <w:rPrChange w:id="520" w:author="Samir S. Soneji" w:date="2015-12-09T23:05:00Z">
            <w:rPr>
              <w:sz w:val="24"/>
              <w:szCs w:val="24"/>
            </w:rPr>
          </w:rPrChange>
        </w:rPr>
        <w:t xml:space="preserve">estimated the contribution of earlier detection </w:t>
      </w:r>
      <w:r w:rsidR="0082357E" w:rsidRPr="00F06681">
        <w:rPr>
          <w:color w:val="000000" w:themeColor="text1"/>
          <w:sz w:val="24"/>
          <w:szCs w:val="24"/>
          <w:highlight w:val="yellow"/>
          <w:rPrChange w:id="521" w:author="Samir S. Soneji" w:date="2015-12-09T23:05:00Z">
            <w:rPr>
              <w:sz w:val="24"/>
              <w:szCs w:val="24"/>
              <w:highlight w:val="yellow"/>
            </w:rPr>
          </w:rPrChange>
        </w:rPr>
        <w:t>to be</w:t>
      </w:r>
      <w:r w:rsidR="0082357E" w:rsidRPr="00F06681">
        <w:rPr>
          <w:color w:val="000000" w:themeColor="text1"/>
          <w:sz w:val="24"/>
          <w:szCs w:val="24"/>
          <w:rPrChange w:id="522" w:author="Samir S. Soneji" w:date="2015-12-09T23:05:00Z">
            <w:rPr>
              <w:sz w:val="24"/>
              <w:szCs w:val="24"/>
            </w:rPr>
          </w:rPrChange>
        </w:rPr>
        <w:t xml:space="preserve"> </w:t>
      </w:r>
      <w:r w:rsidRPr="00F06681">
        <w:rPr>
          <w:color w:val="000000" w:themeColor="text1"/>
          <w:sz w:val="24"/>
          <w:szCs w:val="24"/>
          <w:rPrChange w:id="523" w:author="Samir S. Soneji" w:date="2015-12-09T23:05:00Z">
            <w:rPr>
              <w:sz w:val="24"/>
              <w:szCs w:val="24"/>
            </w:rPr>
          </w:rPrChange>
        </w:rPr>
        <w:t xml:space="preserve">as low as 28% (University of Rochester model) and as high as 65% (Dana-Farber model model) </w:t>
      </w:r>
      <w:r w:rsidR="0082357E" w:rsidRPr="00F06681">
        <w:rPr>
          <w:color w:val="000000" w:themeColor="text1"/>
          <w:sz w:val="24"/>
          <w:szCs w:val="24"/>
          <w:highlight w:val="yellow"/>
          <w:rPrChange w:id="524" w:author="Samir S. Soneji" w:date="2015-12-09T23:05:00Z">
            <w:rPr>
              <w:sz w:val="24"/>
              <w:szCs w:val="24"/>
              <w:highlight w:val="yellow"/>
            </w:rPr>
          </w:rPrChange>
        </w:rPr>
        <w:t>to</w:t>
      </w:r>
      <w:r w:rsidR="0082357E" w:rsidRPr="00F06681">
        <w:rPr>
          <w:color w:val="000000" w:themeColor="text1"/>
          <w:sz w:val="24"/>
          <w:szCs w:val="24"/>
          <w:rPrChange w:id="525" w:author="Samir S. Soneji" w:date="2015-12-09T23:05:00Z">
            <w:rPr>
              <w:sz w:val="24"/>
              <w:szCs w:val="24"/>
            </w:rPr>
          </w:rPrChange>
        </w:rPr>
        <w:t xml:space="preserve"> </w:t>
      </w:r>
      <w:r w:rsidRPr="00F06681">
        <w:rPr>
          <w:color w:val="000000" w:themeColor="text1"/>
          <w:sz w:val="24"/>
          <w:szCs w:val="24"/>
          <w:rPrChange w:id="526" w:author="Samir S. Soneji" w:date="2015-12-09T23:05:00Z">
            <w:rPr>
              <w:sz w:val="24"/>
              <w:szCs w:val="24"/>
            </w:rPr>
          </w:rPrChange>
        </w:rPr>
        <w:t>the decline in breast cancer mortality rates (1975-2000).</w:t>
      </w:r>
      <w:r w:rsidR="00210420" w:rsidRPr="00F06681">
        <w:rPr>
          <w:color w:val="000000" w:themeColor="text1"/>
          <w:sz w:val="24"/>
          <w:szCs w:val="24"/>
          <w:rPrChange w:id="527" w:author="Samir S. Soneji" w:date="2015-12-09T23:05:00Z">
            <w:rPr>
              <w:sz w:val="24"/>
              <w:szCs w:val="24"/>
            </w:rPr>
          </w:rPrChange>
        </w:rPr>
        <w:fldChar w:fldCharType="begin"/>
      </w:r>
      <w:r w:rsidR="001B1F06" w:rsidRPr="00F06681">
        <w:rPr>
          <w:color w:val="000000" w:themeColor="text1"/>
          <w:sz w:val="24"/>
          <w:szCs w:val="24"/>
          <w:rPrChange w:id="528" w:author="Samir S. Soneji" w:date="2015-12-09T23:05:00Z">
            <w:rPr>
              <w:sz w:val="24"/>
              <w:szCs w:val="24"/>
            </w:rPr>
          </w:rPrChange>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06681">
        <w:rPr>
          <w:color w:val="000000" w:themeColor="text1"/>
          <w:sz w:val="24"/>
          <w:szCs w:val="24"/>
          <w:rPrChange w:id="529" w:author="Samir S. Soneji" w:date="2015-12-09T23:05:00Z">
            <w:rPr>
              <w:sz w:val="24"/>
              <w:szCs w:val="24"/>
            </w:rPr>
          </w:rPrChange>
        </w:rPr>
        <w:fldChar w:fldCharType="separate"/>
      </w:r>
      <w:r w:rsidR="00210420" w:rsidRPr="00F06681">
        <w:rPr>
          <w:color w:val="000000" w:themeColor="text1"/>
          <w:sz w:val="24"/>
          <w:szCs w:val="24"/>
          <w:vertAlign w:val="superscript"/>
          <w:rPrChange w:id="530" w:author="Samir S. Soneji" w:date="2015-12-09T23:05:00Z">
            <w:rPr>
              <w:sz w:val="24"/>
              <w:szCs w:val="24"/>
              <w:vertAlign w:val="superscript"/>
            </w:rPr>
          </w:rPrChange>
        </w:rPr>
        <w:t>1</w:t>
      </w:r>
      <w:r w:rsidR="00210420" w:rsidRPr="00F06681">
        <w:rPr>
          <w:color w:val="000000" w:themeColor="text1"/>
          <w:sz w:val="24"/>
          <w:szCs w:val="24"/>
          <w:rPrChange w:id="531" w:author="Samir S. Soneji" w:date="2015-12-09T23:05:00Z">
            <w:rPr>
              <w:sz w:val="24"/>
              <w:szCs w:val="24"/>
            </w:rPr>
          </w:rPrChange>
        </w:rPr>
        <w:fldChar w:fldCharType="end"/>
      </w:r>
      <w:r w:rsidRPr="00F06681">
        <w:rPr>
          <w:color w:val="000000" w:themeColor="text1"/>
          <w:sz w:val="24"/>
          <w:szCs w:val="24"/>
          <w:rPrChange w:id="532" w:author="Samir S. Soneji" w:date="2015-12-09T23:05:00Z">
            <w:rPr>
              <w:sz w:val="24"/>
              <w:szCs w:val="24"/>
            </w:rPr>
          </w:rPrChange>
        </w:rPr>
        <w:t xml:space="preserve">  This range corresponds to an equivalent contribution of between 16% and 50% on the resulting gain in life expectancy</w:t>
      </w:r>
      <w:r w:rsidR="00210420" w:rsidRPr="00F06681">
        <w:rPr>
          <w:color w:val="000000" w:themeColor="text1"/>
          <w:sz w:val="24"/>
          <w:szCs w:val="24"/>
          <w:rPrChange w:id="533" w:author="Samir S. Soneji" w:date="2015-12-09T23:05:00Z">
            <w:rPr>
              <w:sz w:val="24"/>
              <w:szCs w:val="24"/>
            </w:rPr>
          </w:rPrChange>
        </w:rPr>
        <w:t>.</w:t>
      </w:r>
      <w:r w:rsidRPr="00F06681">
        <w:rPr>
          <w:color w:val="000000" w:themeColor="text1"/>
          <w:sz w:val="24"/>
          <w:szCs w:val="24"/>
          <w:rPrChange w:id="534" w:author="Samir S. Soneji" w:date="2015-12-09T23:05:00Z">
            <w:rPr>
              <w:sz w:val="24"/>
              <w:szCs w:val="24"/>
            </w:rPr>
          </w:rPrChange>
        </w:rPr>
        <w:t xml:space="preserve">  CISNET simulated the progression of breast cancer using seven distinct models that varied between six and forty separate parameters, some of which rely on untestable assumptions of </w:t>
      </w:r>
      <w:r w:rsidR="006F0E15" w:rsidRPr="00F06681">
        <w:rPr>
          <w:color w:val="000000" w:themeColor="text1"/>
          <w:sz w:val="24"/>
          <w:szCs w:val="24"/>
          <w:rPrChange w:id="535" w:author="Samir S. Soneji" w:date="2015-12-09T23:05:00Z">
            <w:rPr>
              <w:sz w:val="24"/>
              <w:szCs w:val="24"/>
            </w:rPr>
          </w:rPrChange>
        </w:rPr>
        <w:t xml:space="preserve">breast cancer </w:t>
      </w:r>
      <w:r w:rsidRPr="00F06681">
        <w:rPr>
          <w:color w:val="000000" w:themeColor="text1"/>
          <w:sz w:val="24"/>
          <w:szCs w:val="24"/>
          <w:rPrChange w:id="536" w:author="Samir S. Soneji" w:date="2015-12-09T23:05:00Z">
            <w:rPr>
              <w:sz w:val="24"/>
              <w:szCs w:val="24"/>
            </w:rPr>
          </w:rPrChange>
        </w:rPr>
        <w:t>progression</w:t>
      </w:r>
      <w:r w:rsidR="00B078EC" w:rsidRPr="00F06681">
        <w:rPr>
          <w:color w:val="000000" w:themeColor="text1"/>
          <w:sz w:val="24"/>
          <w:szCs w:val="24"/>
          <w:rPrChange w:id="537" w:author="Samir S. Soneji" w:date="2015-12-09T23:05:00Z">
            <w:rPr>
              <w:sz w:val="24"/>
              <w:szCs w:val="24"/>
            </w:rPr>
          </w:rPrChange>
        </w:rPr>
        <w:t xml:space="preserve"> </w:t>
      </w:r>
      <w:r w:rsidR="00B078EC" w:rsidRPr="00F06681">
        <w:rPr>
          <w:color w:val="000000" w:themeColor="text1"/>
          <w:sz w:val="24"/>
          <w:szCs w:val="24"/>
          <w:highlight w:val="yellow"/>
          <w:rPrChange w:id="538" w:author="Samir S. Soneji" w:date="2015-12-09T23:05:00Z">
            <w:rPr>
              <w:sz w:val="24"/>
              <w:szCs w:val="24"/>
              <w:highlight w:val="yellow"/>
            </w:rPr>
          </w:rPrChange>
        </w:rPr>
        <w:t>from small non-invasive tumor to malignant cancer</w:t>
      </w:r>
      <w:r w:rsidRPr="00F06681">
        <w:rPr>
          <w:color w:val="000000" w:themeColor="text1"/>
          <w:sz w:val="24"/>
          <w:szCs w:val="24"/>
          <w:rPrChange w:id="539" w:author="Samir S. Soneji" w:date="2015-12-09T23:05:00Z">
            <w:rPr>
              <w:sz w:val="24"/>
              <w:szCs w:val="24"/>
            </w:rPr>
          </w:rPrChange>
        </w:rPr>
        <w:t>.</w:t>
      </w:r>
      <w:r w:rsidR="00B078EC" w:rsidRPr="00F06681">
        <w:rPr>
          <w:color w:val="000000" w:themeColor="text1"/>
          <w:sz w:val="24"/>
          <w:szCs w:val="24"/>
          <w:vertAlign w:val="superscript"/>
          <w:rPrChange w:id="540" w:author="Samir S. Soneji" w:date="2015-12-09T23:05:00Z">
            <w:rPr>
              <w:sz w:val="24"/>
              <w:szCs w:val="24"/>
              <w:vertAlign w:val="superscript"/>
            </w:rPr>
          </w:rPrChange>
        </w:rPr>
        <w:fldChar w:fldCharType="begin"/>
      </w:r>
      <w:r w:rsidR="00CA5573" w:rsidRPr="00F06681">
        <w:rPr>
          <w:color w:val="000000" w:themeColor="text1"/>
          <w:sz w:val="24"/>
          <w:szCs w:val="24"/>
          <w:vertAlign w:val="superscript"/>
          <w:rPrChange w:id="541" w:author="Samir S. Soneji" w:date="2015-12-09T23:05:00Z">
            <w:rPr>
              <w:sz w:val="24"/>
              <w:szCs w:val="24"/>
              <w:vertAlign w:val="superscript"/>
            </w:rPr>
          </w:rPrChange>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078EC" w:rsidRPr="00F06681">
        <w:rPr>
          <w:color w:val="000000" w:themeColor="text1"/>
          <w:sz w:val="24"/>
          <w:szCs w:val="24"/>
          <w:vertAlign w:val="superscript"/>
          <w:rPrChange w:id="542" w:author="Samir S. Soneji" w:date="2015-12-09T23:05:00Z">
            <w:rPr>
              <w:sz w:val="24"/>
              <w:szCs w:val="24"/>
              <w:vertAlign w:val="superscript"/>
            </w:rPr>
          </w:rPrChange>
        </w:rPr>
        <w:fldChar w:fldCharType="separate"/>
      </w:r>
      <w:r w:rsidR="00CA5573" w:rsidRPr="00F06681">
        <w:rPr>
          <w:rFonts w:eastAsia="Times New Roman"/>
          <w:color w:val="000000" w:themeColor="text1"/>
          <w:sz w:val="24"/>
          <w:vertAlign w:val="superscript"/>
          <w:rPrChange w:id="543" w:author="Samir S. Soneji" w:date="2015-12-09T23:05:00Z">
            <w:rPr>
              <w:rFonts w:eastAsia="Times New Roman"/>
              <w:sz w:val="24"/>
              <w:vertAlign w:val="superscript"/>
            </w:rPr>
          </w:rPrChange>
        </w:rPr>
        <w:t>28</w:t>
      </w:r>
      <w:r w:rsidR="00B078EC" w:rsidRPr="00F06681">
        <w:rPr>
          <w:color w:val="000000" w:themeColor="text1"/>
          <w:sz w:val="24"/>
          <w:szCs w:val="24"/>
          <w:vertAlign w:val="superscript"/>
          <w:rPrChange w:id="544" w:author="Samir S. Soneji" w:date="2015-12-09T23:05:00Z">
            <w:rPr>
              <w:sz w:val="24"/>
              <w:szCs w:val="24"/>
              <w:vertAlign w:val="superscript"/>
            </w:rPr>
          </w:rPrChange>
        </w:rPr>
        <w:fldChar w:fldCharType="end"/>
      </w:r>
      <w:r w:rsidRPr="00F06681">
        <w:rPr>
          <w:color w:val="000000" w:themeColor="text1"/>
          <w:sz w:val="24"/>
          <w:szCs w:val="24"/>
          <w:rPrChange w:id="545" w:author="Samir S. Soneji" w:date="2015-12-09T23:05:00Z">
            <w:rPr>
              <w:sz w:val="24"/>
              <w:szCs w:val="24"/>
            </w:rPr>
          </w:rPrChange>
        </w:rPr>
        <w:t xml:space="preserve">  During the same time period (1975-2000), we </w:t>
      </w:r>
      <w:r w:rsidR="006F0E15" w:rsidRPr="00F06681">
        <w:rPr>
          <w:color w:val="000000" w:themeColor="text1"/>
          <w:sz w:val="24"/>
          <w:szCs w:val="24"/>
          <w:highlight w:val="yellow"/>
          <w:rPrChange w:id="546" w:author="Samir S. Soneji" w:date="2015-12-09T23:05:00Z">
            <w:rPr>
              <w:sz w:val="24"/>
              <w:szCs w:val="24"/>
              <w:highlight w:val="yellow"/>
            </w:rPr>
          </w:rPrChange>
        </w:rPr>
        <w:t>estimated that earlier detection made</w:t>
      </w:r>
      <w:r w:rsidR="006F0E15" w:rsidRPr="00F06681">
        <w:rPr>
          <w:color w:val="000000" w:themeColor="text1"/>
          <w:sz w:val="24"/>
          <w:szCs w:val="24"/>
          <w:rPrChange w:id="547" w:author="Samir S. Soneji" w:date="2015-12-09T23:05:00Z">
            <w:rPr>
              <w:sz w:val="24"/>
              <w:szCs w:val="24"/>
            </w:rPr>
          </w:rPrChange>
        </w:rPr>
        <w:t xml:space="preserve"> </w:t>
      </w:r>
      <w:r w:rsidRPr="00F06681">
        <w:rPr>
          <w:color w:val="000000" w:themeColor="text1"/>
          <w:sz w:val="24"/>
          <w:szCs w:val="24"/>
          <w:rPrChange w:id="548" w:author="Samir S. Soneji" w:date="2015-12-09T23:05:00Z">
            <w:rPr>
              <w:sz w:val="24"/>
              <w:szCs w:val="24"/>
            </w:rPr>
          </w:rPrChange>
        </w:rPr>
        <w:t xml:space="preserve">a 28% contribution </w:t>
      </w:r>
      <w:r w:rsidR="006F0E15" w:rsidRPr="00F06681">
        <w:rPr>
          <w:color w:val="000000" w:themeColor="text1"/>
          <w:sz w:val="24"/>
          <w:szCs w:val="24"/>
          <w:highlight w:val="yellow"/>
          <w:rPrChange w:id="549" w:author="Samir S. Soneji" w:date="2015-12-09T23:05:00Z">
            <w:rPr>
              <w:sz w:val="24"/>
              <w:szCs w:val="24"/>
              <w:highlight w:val="yellow"/>
            </w:rPr>
          </w:rPrChange>
        </w:rPr>
        <w:t>to the gain in life expectancy</w:t>
      </w:r>
      <w:r w:rsidRPr="00F06681">
        <w:rPr>
          <w:color w:val="000000" w:themeColor="text1"/>
          <w:sz w:val="24"/>
          <w:szCs w:val="24"/>
          <w:rPrChange w:id="550" w:author="Samir S. Soneji" w:date="2015-12-09T23:05:00Z">
            <w:rPr>
              <w:sz w:val="24"/>
              <w:szCs w:val="24"/>
            </w:rPr>
          </w:rPrChange>
        </w:rPr>
        <w:t xml:space="preserve">.   Additionally, Sun et al. (2010) estimated </w:t>
      </w:r>
      <w:r w:rsidR="006F0E15" w:rsidRPr="00F06681">
        <w:rPr>
          <w:color w:val="000000" w:themeColor="text1"/>
          <w:sz w:val="24"/>
          <w:szCs w:val="24"/>
          <w:highlight w:val="yellow"/>
          <w:rPrChange w:id="551" w:author="Samir S. Soneji" w:date="2015-12-09T23:05:00Z">
            <w:rPr>
              <w:sz w:val="24"/>
              <w:szCs w:val="24"/>
              <w:highlight w:val="yellow"/>
            </w:rPr>
          </w:rPrChange>
        </w:rPr>
        <w:t>the contribution of</w:t>
      </w:r>
      <w:r w:rsidR="006F0E15" w:rsidRPr="00F06681">
        <w:rPr>
          <w:color w:val="000000" w:themeColor="text1"/>
          <w:sz w:val="24"/>
          <w:szCs w:val="24"/>
          <w:rPrChange w:id="552" w:author="Samir S. Soneji" w:date="2015-12-09T23:05:00Z">
            <w:rPr>
              <w:sz w:val="24"/>
              <w:szCs w:val="24"/>
            </w:rPr>
          </w:rPrChange>
        </w:rPr>
        <w:t xml:space="preserve"> </w:t>
      </w:r>
      <w:r w:rsidRPr="00F06681">
        <w:rPr>
          <w:color w:val="000000" w:themeColor="text1"/>
          <w:sz w:val="24"/>
          <w:szCs w:val="24"/>
          <w:rPrChange w:id="553" w:author="Samir S. Soneji" w:date="2015-12-09T23:05:00Z">
            <w:rPr>
              <w:sz w:val="24"/>
              <w:szCs w:val="24"/>
            </w:rPr>
          </w:rPrChange>
        </w:rPr>
        <w:t xml:space="preserve">earlier detection </w:t>
      </w:r>
      <w:r w:rsidR="006F0E15" w:rsidRPr="00F06681">
        <w:rPr>
          <w:color w:val="000000" w:themeColor="text1"/>
          <w:sz w:val="24"/>
          <w:szCs w:val="24"/>
          <w:highlight w:val="yellow"/>
          <w:rPrChange w:id="554" w:author="Samir S. Soneji" w:date="2015-12-09T23:05:00Z">
            <w:rPr>
              <w:sz w:val="24"/>
              <w:szCs w:val="24"/>
              <w:highlight w:val="yellow"/>
            </w:rPr>
          </w:rPrChange>
        </w:rPr>
        <w:t>to be</w:t>
      </w:r>
      <w:r w:rsidR="006F0E15" w:rsidRPr="00F06681">
        <w:rPr>
          <w:color w:val="000000" w:themeColor="text1"/>
          <w:sz w:val="24"/>
          <w:szCs w:val="24"/>
          <w:rPrChange w:id="555" w:author="Samir S. Soneji" w:date="2015-12-09T23:05:00Z">
            <w:rPr>
              <w:sz w:val="24"/>
              <w:szCs w:val="24"/>
            </w:rPr>
          </w:rPrChange>
        </w:rPr>
        <w:t xml:space="preserve"> </w:t>
      </w:r>
      <w:r w:rsidRPr="00F06681">
        <w:rPr>
          <w:color w:val="000000" w:themeColor="text1"/>
          <w:sz w:val="24"/>
          <w:szCs w:val="24"/>
          <w:rPrChange w:id="556" w:author="Samir S. Soneji" w:date="2015-12-09T23:05:00Z">
            <w:rPr>
              <w:sz w:val="24"/>
              <w:szCs w:val="24"/>
            </w:rPr>
          </w:rPrChange>
        </w:rPr>
        <w:t>17% of the 3.6-year gain in survival among breast cancer patients between 1988 and 2000.</w:t>
      </w:r>
      <w:r w:rsidR="00210420" w:rsidRPr="00F06681">
        <w:rPr>
          <w:color w:val="000000" w:themeColor="text1"/>
          <w:sz w:val="24"/>
          <w:szCs w:val="24"/>
          <w:rPrChange w:id="557" w:author="Samir S. Soneji" w:date="2015-12-09T23:05:00Z">
            <w:rPr>
              <w:sz w:val="24"/>
              <w:szCs w:val="24"/>
            </w:rPr>
          </w:rPrChange>
        </w:rPr>
        <w:fldChar w:fldCharType="begin"/>
      </w:r>
      <w:r w:rsidR="00CA5573" w:rsidRPr="00F06681">
        <w:rPr>
          <w:color w:val="000000" w:themeColor="text1"/>
          <w:sz w:val="24"/>
          <w:szCs w:val="24"/>
          <w:rPrChange w:id="558" w:author="Samir S. Soneji" w:date="2015-12-09T23:05:00Z">
            <w:rPr>
              <w:sz w:val="24"/>
              <w:szCs w:val="24"/>
            </w:rPr>
          </w:rPrChange>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06681">
        <w:rPr>
          <w:color w:val="000000" w:themeColor="text1"/>
          <w:sz w:val="24"/>
          <w:szCs w:val="24"/>
          <w:rPrChange w:id="559" w:author="Samir S. Soneji" w:date="2015-12-09T23:05:00Z">
            <w:rPr>
              <w:sz w:val="24"/>
              <w:szCs w:val="24"/>
            </w:rPr>
          </w:rPrChange>
        </w:rPr>
        <w:fldChar w:fldCharType="separate"/>
      </w:r>
      <w:r w:rsidR="001B1F06" w:rsidRPr="00F06681">
        <w:rPr>
          <w:rFonts w:eastAsia="Times New Roman"/>
          <w:color w:val="000000" w:themeColor="text1"/>
          <w:sz w:val="24"/>
          <w:vertAlign w:val="superscript"/>
          <w:rPrChange w:id="560" w:author="Samir S. Soneji" w:date="2015-12-09T23:05:00Z">
            <w:rPr>
              <w:rFonts w:eastAsia="Times New Roman"/>
              <w:sz w:val="24"/>
              <w:vertAlign w:val="superscript"/>
            </w:rPr>
          </w:rPrChange>
        </w:rPr>
        <w:t>11</w:t>
      </w:r>
      <w:r w:rsidR="00210420" w:rsidRPr="00F06681">
        <w:rPr>
          <w:color w:val="000000" w:themeColor="text1"/>
          <w:sz w:val="24"/>
          <w:szCs w:val="24"/>
          <w:rPrChange w:id="561" w:author="Samir S. Soneji" w:date="2015-12-09T23:05:00Z">
            <w:rPr>
              <w:sz w:val="24"/>
              <w:szCs w:val="24"/>
            </w:rPr>
          </w:rPrChange>
        </w:rPr>
        <w:fldChar w:fldCharType="end"/>
      </w:r>
      <w:r w:rsidRPr="00F06681">
        <w:rPr>
          <w:color w:val="000000" w:themeColor="text1"/>
          <w:sz w:val="24"/>
          <w:szCs w:val="24"/>
          <w:rPrChange w:id="562" w:author="Samir S. Soneji" w:date="2015-12-09T23:05:00Z">
            <w:rPr>
              <w:sz w:val="24"/>
              <w:szCs w:val="24"/>
            </w:rPr>
          </w:rPrChange>
        </w:rPr>
        <w:t xml:space="preserve">  </w:t>
      </w:r>
      <w:r w:rsidR="006F0E15" w:rsidRPr="00F06681">
        <w:rPr>
          <w:color w:val="000000" w:themeColor="text1"/>
          <w:sz w:val="24"/>
          <w:szCs w:val="24"/>
          <w:rPrChange w:id="563" w:author="Samir S. Soneji" w:date="2015-12-09T23:05:00Z">
            <w:rPr>
              <w:sz w:val="24"/>
              <w:szCs w:val="24"/>
            </w:rPr>
          </w:rPrChange>
        </w:rPr>
        <w:t>T</w:t>
      </w:r>
      <w:r w:rsidRPr="00F06681">
        <w:rPr>
          <w:color w:val="000000" w:themeColor="text1"/>
          <w:sz w:val="24"/>
          <w:szCs w:val="24"/>
          <w:rPrChange w:id="564" w:author="Samir S. Soneji" w:date="2015-12-09T23:05:00Z">
            <w:rPr>
              <w:sz w:val="24"/>
              <w:szCs w:val="24"/>
            </w:rPr>
          </w:rPrChange>
        </w:rPr>
        <w:t xml:space="preserve">his study may have underestimated the contribution from screening because it overestimated the </w:t>
      </w:r>
      <w:r w:rsidRPr="00F06681">
        <w:rPr>
          <w:color w:val="000000" w:themeColor="text1"/>
          <w:sz w:val="24"/>
          <w:szCs w:val="24"/>
          <w:rPrChange w:id="565" w:author="Samir S. Soneji" w:date="2015-12-09T23:05:00Z">
            <w:rPr>
              <w:sz w:val="24"/>
              <w:szCs w:val="24"/>
            </w:rPr>
          </w:rPrChange>
        </w:rPr>
        <w:lastRenderedPageBreak/>
        <w:t xml:space="preserve">contribution from </w:t>
      </w:r>
      <w:r w:rsidR="006F0E15" w:rsidRPr="00F06681">
        <w:rPr>
          <w:color w:val="000000" w:themeColor="text1"/>
          <w:sz w:val="24"/>
          <w:szCs w:val="24"/>
          <w:rPrChange w:id="566" w:author="Samir S. Soneji" w:date="2015-12-09T23:05:00Z">
            <w:rPr>
              <w:sz w:val="24"/>
              <w:szCs w:val="24"/>
            </w:rPr>
          </w:rPrChange>
        </w:rPr>
        <w:t xml:space="preserve">improved breast cancer </w:t>
      </w:r>
      <w:r w:rsidRPr="00F06681">
        <w:rPr>
          <w:color w:val="000000" w:themeColor="text1"/>
          <w:sz w:val="24"/>
          <w:szCs w:val="24"/>
          <w:rPrChange w:id="567" w:author="Samir S. Soneji" w:date="2015-12-09T23:05:00Z">
            <w:rPr>
              <w:sz w:val="24"/>
              <w:szCs w:val="24"/>
            </w:rPr>
          </w:rPrChange>
        </w:rPr>
        <w:t xml:space="preserve">treatment by </w:t>
      </w:r>
      <w:r w:rsidR="006F0E15" w:rsidRPr="00F06681">
        <w:rPr>
          <w:color w:val="000000" w:themeColor="text1"/>
          <w:sz w:val="24"/>
          <w:szCs w:val="24"/>
          <w:rPrChange w:id="568" w:author="Samir S. Soneji" w:date="2015-12-09T23:05:00Z">
            <w:rPr>
              <w:sz w:val="24"/>
              <w:szCs w:val="24"/>
            </w:rPr>
          </w:rPrChange>
        </w:rPr>
        <w:t xml:space="preserve">failing to </w:t>
      </w:r>
      <w:r w:rsidRPr="00F06681">
        <w:rPr>
          <w:color w:val="000000" w:themeColor="text1"/>
          <w:sz w:val="24"/>
          <w:szCs w:val="24"/>
          <w:rPrChange w:id="569" w:author="Samir S. Soneji" w:date="2015-12-09T23:05:00Z">
            <w:rPr>
              <w:sz w:val="24"/>
              <w:szCs w:val="24"/>
            </w:rPr>
          </w:rPrChange>
        </w:rPr>
        <w:t xml:space="preserve">distinguish between breast cancer and other diseases as causes of death. </w:t>
      </w:r>
      <w:r w:rsidR="009E1B2C" w:rsidRPr="00F06681">
        <w:rPr>
          <w:color w:val="000000" w:themeColor="text1"/>
          <w:sz w:val="24"/>
          <w:szCs w:val="24"/>
          <w:rPrChange w:id="570" w:author="Samir S. Soneji" w:date="2015-12-09T23:05:00Z">
            <w:rPr>
              <w:color w:val="FF0000"/>
              <w:sz w:val="24"/>
              <w:szCs w:val="24"/>
            </w:rPr>
          </w:rPrChange>
        </w:rPr>
        <w:t xml:space="preserve"> </w:t>
      </w:r>
      <w:r w:rsidRPr="00F06681">
        <w:rPr>
          <w:color w:val="000000" w:themeColor="text1"/>
          <w:sz w:val="24"/>
          <w:szCs w:val="24"/>
          <w:rPrChange w:id="571" w:author="Samir S. Soneji" w:date="2015-12-09T23:05:00Z">
            <w:rPr>
              <w:sz w:val="24"/>
              <w:szCs w:val="24"/>
            </w:rPr>
          </w:rPrChange>
        </w:rPr>
        <w:t xml:space="preserve">During the same time period (1988-2000), </w:t>
      </w:r>
      <w:r w:rsidR="006F0E15" w:rsidRPr="00F06681">
        <w:rPr>
          <w:color w:val="000000" w:themeColor="text1"/>
          <w:sz w:val="24"/>
          <w:szCs w:val="24"/>
          <w:rPrChange w:id="572" w:author="Samir S. Soneji" w:date="2015-12-09T23:05:00Z">
            <w:rPr>
              <w:sz w:val="24"/>
              <w:szCs w:val="24"/>
            </w:rPr>
          </w:rPrChange>
        </w:rPr>
        <w:t>we calculated that early detection made</w:t>
      </w:r>
      <w:r w:rsidRPr="00F06681">
        <w:rPr>
          <w:color w:val="000000" w:themeColor="text1"/>
          <w:sz w:val="24"/>
          <w:szCs w:val="24"/>
          <w:rPrChange w:id="573" w:author="Samir S. Soneji" w:date="2015-12-09T23:05:00Z">
            <w:rPr>
              <w:sz w:val="24"/>
              <w:szCs w:val="24"/>
            </w:rPr>
          </w:rPrChange>
        </w:rPr>
        <w:t xml:space="preserve"> a 24% contribution</w:t>
      </w:r>
      <w:r w:rsidR="006F0E15" w:rsidRPr="00F06681">
        <w:rPr>
          <w:color w:val="000000" w:themeColor="text1"/>
          <w:sz w:val="24"/>
          <w:szCs w:val="24"/>
          <w:rPrChange w:id="574" w:author="Samir S. Soneji" w:date="2015-12-09T23:05:00Z">
            <w:rPr>
              <w:sz w:val="24"/>
              <w:szCs w:val="24"/>
            </w:rPr>
          </w:rPrChange>
        </w:rPr>
        <w:t xml:space="preserve"> to the gain in life expectancy, which </w:t>
      </w:r>
      <w:r w:rsidRPr="00F06681">
        <w:rPr>
          <w:color w:val="000000" w:themeColor="text1"/>
          <w:sz w:val="24"/>
          <w:szCs w:val="24"/>
          <w:rPrChange w:id="575" w:author="Samir S. Soneji" w:date="2015-12-09T23:05:00Z">
            <w:rPr>
              <w:sz w:val="24"/>
              <w:szCs w:val="24"/>
            </w:rPr>
          </w:rPrChange>
        </w:rPr>
        <w:t>suggests th</w:t>
      </w:r>
      <w:r w:rsidR="006F0E15" w:rsidRPr="00F06681">
        <w:rPr>
          <w:color w:val="000000" w:themeColor="text1"/>
          <w:sz w:val="24"/>
          <w:szCs w:val="24"/>
          <w:rPrChange w:id="576" w:author="Samir S. Soneji" w:date="2015-12-09T23:05:00Z">
            <w:rPr>
              <w:sz w:val="24"/>
              <w:szCs w:val="24"/>
            </w:rPr>
          </w:rPrChange>
        </w:rPr>
        <w:t>at</w:t>
      </w:r>
      <w:r w:rsidRPr="00F06681">
        <w:rPr>
          <w:color w:val="000000" w:themeColor="text1"/>
          <w:sz w:val="24"/>
          <w:szCs w:val="24"/>
          <w:rPrChange w:id="577" w:author="Samir S. Soneji" w:date="2015-12-09T23:05:00Z">
            <w:rPr>
              <w:sz w:val="24"/>
              <w:szCs w:val="24"/>
            </w:rPr>
          </w:rPrChange>
        </w:rPr>
        <w:t xml:space="preserve"> Sun et al. </w:t>
      </w:r>
      <w:r w:rsidR="006F0E15" w:rsidRPr="00F06681">
        <w:rPr>
          <w:color w:val="000000" w:themeColor="text1"/>
          <w:sz w:val="24"/>
          <w:szCs w:val="24"/>
          <w:rPrChange w:id="578" w:author="Samir S. Soneji" w:date="2015-12-09T23:05:00Z">
            <w:rPr>
              <w:sz w:val="24"/>
              <w:szCs w:val="24"/>
            </w:rPr>
          </w:rPrChange>
        </w:rPr>
        <w:t>estimate of 17% is too low</w:t>
      </w:r>
      <w:r w:rsidRPr="00F06681">
        <w:rPr>
          <w:color w:val="000000" w:themeColor="text1"/>
          <w:sz w:val="24"/>
          <w:szCs w:val="24"/>
          <w:rPrChange w:id="579" w:author="Samir S. Soneji" w:date="2015-12-09T23:05:00Z">
            <w:rPr>
              <w:sz w:val="24"/>
              <w:szCs w:val="24"/>
            </w:rPr>
          </w:rPrChange>
        </w:rPr>
        <w:t xml:space="preserve">.  </w:t>
      </w:r>
      <w:r w:rsidR="00127C4B" w:rsidRPr="00F06681">
        <w:rPr>
          <w:color w:val="000000" w:themeColor="text1"/>
          <w:sz w:val="24"/>
          <w:szCs w:val="24"/>
          <w:rPrChange w:id="580" w:author="Samir S. Soneji" w:date="2015-12-09T23:05:00Z">
            <w:rPr>
              <w:sz w:val="24"/>
              <w:szCs w:val="24"/>
            </w:rPr>
          </w:rPrChange>
        </w:rPr>
        <w:t xml:space="preserve">Overall, our calculation of the contribution of earlier detection is broadly similar to many of the CISNET models and Sun et al., although we arrive at this conclusion using methods that require fewer assumptions and less susceptibility to bias.   </w:t>
      </w:r>
      <w:r w:rsidR="00127C4B" w:rsidRPr="00F06681">
        <w:rPr>
          <w:color w:val="000000" w:themeColor="text1"/>
          <w:sz w:val="24"/>
          <w:szCs w:val="24"/>
          <w:highlight w:val="yellow"/>
          <w:rPrChange w:id="581" w:author="Samir S. Soneji" w:date="2015-12-09T23:05:00Z">
            <w:rPr>
              <w:sz w:val="24"/>
              <w:szCs w:val="24"/>
              <w:highlight w:val="yellow"/>
            </w:rPr>
          </w:rPrChange>
        </w:rPr>
        <w:t xml:space="preserve">The </w:t>
      </w:r>
      <w:r w:rsidR="001F7705" w:rsidRPr="00F06681">
        <w:rPr>
          <w:color w:val="000000" w:themeColor="text1"/>
          <w:sz w:val="24"/>
          <w:szCs w:val="24"/>
          <w:highlight w:val="yellow"/>
          <w:rPrChange w:id="582" w:author="Samir S. Soneji" w:date="2015-12-09T23:05:00Z">
            <w:rPr>
              <w:sz w:val="24"/>
              <w:szCs w:val="24"/>
              <w:highlight w:val="yellow"/>
            </w:rPr>
          </w:rPrChange>
        </w:rPr>
        <w:t>general</w:t>
      </w:r>
      <w:r w:rsidR="00127C4B" w:rsidRPr="00F06681">
        <w:rPr>
          <w:color w:val="000000" w:themeColor="text1"/>
          <w:sz w:val="24"/>
          <w:szCs w:val="24"/>
          <w:highlight w:val="yellow"/>
          <w:rPrChange w:id="583" w:author="Samir S. Soneji" w:date="2015-12-09T23:05:00Z">
            <w:rPr>
              <w:sz w:val="24"/>
              <w:szCs w:val="24"/>
              <w:highlight w:val="yellow"/>
            </w:rPr>
          </w:rPrChange>
        </w:rPr>
        <w:t xml:space="preserve"> agreement of these three different approaches should increase confidence in the estimates of the relative contribution of early detection</w:t>
      </w:r>
      <w:r w:rsidR="001F7705" w:rsidRPr="00F06681">
        <w:rPr>
          <w:color w:val="000000" w:themeColor="text1"/>
          <w:sz w:val="24"/>
          <w:szCs w:val="24"/>
          <w:highlight w:val="yellow"/>
          <w:rPrChange w:id="584" w:author="Samir S. Soneji" w:date="2015-12-09T23:05:00Z">
            <w:rPr>
              <w:sz w:val="24"/>
              <w:szCs w:val="24"/>
              <w:highlight w:val="yellow"/>
            </w:rPr>
          </w:rPrChange>
        </w:rPr>
        <w:t>, as well as</w:t>
      </w:r>
      <w:r w:rsidR="00127C4B" w:rsidRPr="00F06681">
        <w:rPr>
          <w:color w:val="000000" w:themeColor="text1"/>
          <w:sz w:val="24"/>
          <w:szCs w:val="24"/>
          <w:highlight w:val="yellow"/>
          <w:rPrChange w:id="585" w:author="Samir S. Soneji" w:date="2015-12-09T23:05:00Z">
            <w:rPr>
              <w:sz w:val="24"/>
              <w:szCs w:val="24"/>
              <w:highlight w:val="yellow"/>
            </w:rPr>
          </w:rPrChange>
        </w:rPr>
        <w:t xml:space="preserve"> better treatment of breast cancer.</w:t>
      </w:r>
      <w:r w:rsidR="00127C4B" w:rsidRPr="00F06681">
        <w:rPr>
          <w:color w:val="000000" w:themeColor="text1"/>
          <w:sz w:val="24"/>
          <w:szCs w:val="24"/>
          <w:rPrChange w:id="586" w:author="Samir S. Soneji" w:date="2015-12-09T23:05:00Z">
            <w:rPr>
              <w:sz w:val="24"/>
              <w:szCs w:val="24"/>
            </w:rPr>
          </w:rPrChange>
        </w:rPr>
        <w:t xml:space="preserve">       </w:t>
      </w:r>
    </w:p>
    <w:p w14:paraId="0EA18BAD" w14:textId="1FDAEA01" w:rsidR="006A16C0" w:rsidRPr="00F06681" w:rsidRDefault="006A16C0" w:rsidP="006A16C0">
      <w:pPr>
        <w:pStyle w:val="Normal2"/>
        <w:spacing w:line="480" w:lineRule="auto"/>
        <w:ind w:firstLine="720"/>
        <w:rPr>
          <w:color w:val="000000" w:themeColor="text1"/>
          <w:rPrChange w:id="587" w:author="Samir S. Soneji" w:date="2015-12-09T23:05:00Z">
            <w:rPr/>
          </w:rPrChange>
        </w:rPr>
      </w:pPr>
      <w:r w:rsidRPr="00F06681">
        <w:rPr>
          <w:color w:val="000000" w:themeColor="text1"/>
          <w:sz w:val="24"/>
          <w:szCs w:val="24"/>
          <w:rPrChange w:id="588" w:author="Samir S. Soneji" w:date="2015-12-09T23:05:00Z">
            <w:rPr>
              <w:sz w:val="24"/>
              <w:szCs w:val="24"/>
            </w:rPr>
          </w:rPrChange>
        </w:rPr>
        <w:t>Our results also directly address the longstanding controversy over the value of screening</w:t>
      </w:r>
      <w:r w:rsidR="00124F5C" w:rsidRPr="00F06681">
        <w:rPr>
          <w:color w:val="000000" w:themeColor="text1"/>
          <w:sz w:val="24"/>
          <w:szCs w:val="24"/>
          <w:rPrChange w:id="589" w:author="Samir S. Soneji" w:date="2015-12-09T23:05:00Z">
            <w:rPr>
              <w:sz w:val="24"/>
              <w:szCs w:val="24"/>
            </w:rPr>
          </w:rPrChange>
        </w:rPr>
        <w:t xml:space="preserve"> </w:t>
      </w:r>
      <w:r w:rsidR="00124F5C" w:rsidRPr="00F06681">
        <w:rPr>
          <w:color w:val="000000" w:themeColor="text1"/>
          <w:sz w:val="24"/>
          <w:szCs w:val="24"/>
          <w:highlight w:val="yellow"/>
          <w:rPrChange w:id="590" w:author="Samir S. Soneji" w:date="2015-12-09T23:05:00Z">
            <w:rPr>
              <w:sz w:val="24"/>
              <w:szCs w:val="24"/>
              <w:highlight w:val="yellow"/>
            </w:rPr>
          </w:rPrChange>
        </w:rPr>
        <w:t>at different ages</w:t>
      </w:r>
      <w:r w:rsidR="00210420" w:rsidRPr="00F06681">
        <w:rPr>
          <w:color w:val="000000" w:themeColor="text1"/>
          <w:sz w:val="24"/>
          <w:szCs w:val="24"/>
          <w:rPrChange w:id="591" w:author="Samir S. Soneji" w:date="2015-12-09T23:05:00Z">
            <w:rPr>
              <w:sz w:val="24"/>
              <w:szCs w:val="24"/>
            </w:rPr>
          </w:rPrChange>
        </w:rPr>
        <w:t>.</w:t>
      </w:r>
      <w:r w:rsidR="00210420" w:rsidRPr="00F06681">
        <w:rPr>
          <w:color w:val="000000" w:themeColor="text1"/>
          <w:sz w:val="24"/>
          <w:szCs w:val="24"/>
          <w:rPrChange w:id="592" w:author="Samir S. Soneji" w:date="2015-12-09T23:05:00Z">
            <w:rPr>
              <w:sz w:val="24"/>
              <w:szCs w:val="24"/>
            </w:rPr>
          </w:rPrChange>
        </w:rPr>
        <w:fldChar w:fldCharType="begin"/>
      </w:r>
      <w:r w:rsidR="00CA5573" w:rsidRPr="00F06681">
        <w:rPr>
          <w:color w:val="000000" w:themeColor="text1"/>
          <w:sz w:val="24"/>
          <w:szCs w:val="24"/>
          <w:rPrChange w:id="593" w:author="Samir S. Soneji" w:date="2015-12-09T23:05:00Z">
            <w:rPr>
              <w:sz w:val="24"/>
              <w:szCs w:val="24"/>
            </w:rPr>
          </w:rPrChange>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F06681">
        <w:rPr>
          <w:color w:val="000000" w:themeColor="text1"/>
          <w:sz w:val="24"/>
          <w:szCs w:val="24"/>
          <w:rPrChange w:id="594"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595" w:author="Samir S. Soneji" w:date="2015-12-09T23:05:00Z">
            <w:rPr>
              <w:rFonts w:eastAsia="Times New Roman"/>
              <w:sz w:val="24"/>
              <w:vertAlign w:val="superscript"/>
            </w:rPr>
          </w:rPrChange>
        </w:rPr>
        <w:t>3,29</w:t>
      </w:r>
      <w:r w:rsidR="00210420" w:rsidRPr="00F06681">
        <w:rPr>
          <w:color w:val="000000" w:themeColor="text1"/>
          <w:sz w:val="24"/>
          <w:szCs w:val="24"/>
          <w:rPrChange w:id="596" w:author="Samir S. Soneji" w:date="2015-12-09T23:05:00Z">
            <w:rPr>
              <w:sz w:val="24"/>
              <w:szCs w:val="24"/>
            </w:rPr>
          </w:rPrChange>
        </w:rPr>
        <w:fldChar w:fldCharType="end"/>
      </w:r>
      <w:r w:rsidRPr="00F06681">
        <w:rPr>
          <w:color w:val="000000" w:themeColor="text1"/>
          <w:sz w:val="24"/>
          <w:szCs w:val="24"/>
          <w:rPrChange w:id="597" w:author="Samir S. Soneji" w:date="2015-12-09T23:05:00Z">
            <w:rPr>
              <w:sz w:val="24"/>
              <w:szCs w:val="24"/>
            </w:rPr>
          </w:rPrChange>
        </w:rPr>
        <w:t xml:space="preserve">  </w:t>
      </w:r>
      <w:r w:rsidR="001F7705" w:rsidRPr="00F06681">
        <w:rPr>
          <w:color w:val="000000" w:themeColor="text1"/>
          <w:sz w:val="24"/>
          <w:szCs w:val="24"/>
          <w:rPrChange w:id="598" w:author="Samir S. Soneji" w:date="2015-12-09T23:05:00Z">
            <w:rPr>
              <w:sz w:val="24"/>
              <w:szCs w:val="24"/>
            </w:rPr>
          </w:rPrChange>
        </w:rPr>
        <w:t>E</w:t>
      </w:r>
      <w:r w:rsidRPr="00F06681">
        <w:rPr>
          <w:color w:val="000000" w:themeColor="text1"/>
          <w:sz w:val="24"/>
          <w:szCs w:val="24"/>
          <w:rPrChange w:id="599" w:author="Samir S. Soneji" w:date="2015-12-09T23:05:00Z">
            <w:rPr>
              <w:sz w:val="24"/>
              <w:szCs w:val="24"/>
            </w:rPr>
          </w:rPrChange>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F06681">
        <w:rPr>
          <w:color w:val="000000" w:themeColor="text1"/>
          <w:sz w:val="24"/>
          <w:szCs w:val="24"/>
          <w:rPrChange w:id="600" w:author="Samir S. Soneji" w:date="2015-12-09T23:05:00Z">
            <w:rPr>
              <w:sz w:val="24"/>
              <w:szCs w:val="24"/>
            </w:rPr>
          </w:rPrChange>
        </w:rPr>
        <w:t xml:space="preserve">  </w:t>
      </w:r>
      <w:r w:rsidR="001F7705" w:rsidRPr="00F06681">
        <w:rPr>
          <w:color w:val="000000" w:themeColor="text1"/>
          <w:sz w:val="24"/>
          <w:szCs w:val="24"/>
          <w:highlight w:val="yellow"/>
          <w:rPrChange w:id="601" w:author="Samir S. Soneji" w:date="2015-12-09T23:05:00Z">
            <w:rPr>
              <w:sz w:val="24"/>
              <w:szCs w:val="24"/>
              <w:highlight w:val="yellow"/>
            </w:rPr>
          </w:rPrChange>
        </w:rPr>
        <w:t>Thus, our results suggest earlier detection among 40-49 year olds provided approximately equal benefit, measure in the contribution to the gain in life expectancy, as it did among 50-59 and 60-69 year olds.</w:t>
      </w:r>
    </w:p>
    <w:p w14:paraId="66782F0E" w14:textId="418ED0E5" w:rsidR="006A16C0" w:rsidRPr="00F06681" w:rsidRDefault="006A16C0" w:rsidP="006A16C0">
      <w:pPr>
        <w:pStyle w:val="Normal2"/>
        <w:spacing w:line="480" w:lineRule="auto"/>
        <w:rPr>
          <w:color w:val="000000" w:themeColor="text1"/>
          <w:rPrChange w:id="602" w:author="Samir S. Soneji" w:date="2015-12-09T23:05:00Z">
            <w:rPr/>
          </w:rPrChange>
        </w:rPr>
      </w:pPr>
      <w:r w:rsidRPr="00F06681">
        <w:rPr>
          <w:color w:val="000000" w:themeColor="text1"/>
          <w:sz w:val="24"/>
          <w:szCs w:val="24"/>
          <w:rPrChange w:id="603" w:author="Samir S. Soneji" w:date="2015-12-09T23:05:00Z">
            <w:rPr>
              <w:sz w:val="24"/>
              <w:szCs w:val="24"/>
            </w:rPr>
          </w:rPrChange>
        </w:rPr>
        <w:tab/>
        <w:t xml:space="preserve">Our study more accurately measures the contribution of </w:t>
      </w:r>
      <w:r w:rsidR="00692A42" w:rsidRPr="00F06681">
        <w:rPr>
          <w:color w:val="000000" w:themeColor="text1"/>
          <w:sz w:val="24"/>
          <w:szCs w:val="24"/>
          <w:highlight w:val="yellow"/>
          <w:rPrChange w:id="604" w:author="Samir S. Soneji" w:date="2015-12-09T23:05:00Z">
            <w:rPr>
              <w:sz w:val="24"/>
              <w:szCs w:val="24"/>
              <w:highlight w:val="yellow"/>
            </w:rPr>
          </w:rPrChange>
        </w:rPr>
        <w:t>advances</w:t>
      </w:r>
      <w:r w:rsidRPr="00F06681">
        <w:rPr>
          <w:color w:val="000000" w:themeColor="text1"/>
          <w:sz w:val="24"/>
          <w:szCs w:val="24"/>
          <w:rPrChange w:id="605" w:author="Samir S. Soneji" w:date="2015-12-09T23:05:00Z">
            <w:rPr>
              <w:sz w:val="24"/>
              <w:szCs w:val="24"/>
            </w:rPr>
          </w:rPrChange>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06681">
        <w:rPr>
          <w:color w:val="000000" w:themeColor="text1"/>
          <w:sz w:val="24"/>
          <w:szCs w:val="24"/>
          <w:rPrChange w:id="606" w:author="Samir S. Soneji" w:date="2015-12-09T23:05:00Z">
            <w:rPr>
              <w:sz w:val="24"/>
              <w:szCs w:val="24"/>
            </w:rPr>
          </w:rPrChange>
        </w:rPr>
        <w:lastRenderedPageBreak/>
        <w:t>cancer mortality rates (1975-2000)</w:t>
      </w:r>
      <w:r w:rsidR="00210420" w:rsidRPr="00F06681">
        <w:rPr>
          <w:color w:val="000000" w:themeColor="text1"/>
          <w:sz w:val="24"/>
          <w:szCs w:val="24"/>
          <w:rPrChange w:id="607" w:author="Samir S. Soneji" w:date="2015-12-09T23:05:00Z">
            <w:rPr>
              <w:sz w:val="24"/>
              <w:szCs w:val="24"/>
            </w:rPr>
          </w:rPrChange>
        </w:rPr>
        <w:t>.</w:t>
      </w:r>
      <w:r w:rsidR="00210420" w:rsidRPr="00F06681">
        <w:rPr>
          <w:color w:val="000000" w:themeColor="text1"/>
          <w:sz w:val="24"/>
          <w:szCs w:val="24"/>
          <w:rPrChange w:id="608" w:author="Samir S. Soneji" w:date="2015-12-09T23:05:00Z">
            <w:rPr>
              <w:sz w:val="24"/>
              <w:szCs w:val="24"/>
            </w:rPr>
          </w:rPrChange>
        </w:rPr>
        <w:fldChar w:fldCharType="begin"/>
      </w:r>
      <w:r w:rsidR="001B1F06" w:rsidRPr="00F06681">
        <w:rPr>
          <w:color w:val="000000" w:themeColor="text1"/>
          <w:sz w:val="24"/>
          <w:szCs w:val="24"/>
          <w:rPrChange w:id="609" w:author="Samir S. Soneji" w:date="2015-12-09T23:05:00Z">
            <w:rPr>
              <w:sz w:val="24"/>
              <w:szCs w:val="24"/>
            </w:rPr>
          </w:rPrChange>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06681">
        <w:rPr>
          <w:color w:val="000000" w:themeColor="text1"/>
          <w:sz w:val="24"/>
          <w:szCs w:val="24"/>
          <w:rPrChange w:id="610" w:author="Samir S. Soneji" w:date="2015-12-09T23:05:00Z">
            <w:rPr>
              <w:sz w:val="24"/>
              <w:szCs w:val="24"/>
            </w:rPr>
          </w:rPrChange>
        </w:rPr>
        <w:fldChar w:fldCharType="separate"/>
      </w:r>
      <w:r w:rsidR="00210420" w:rsidRPr="00F06681">
        <w:rPr>
          <w:color w:val="000000" w:themeColor="text1"/>
          <w:sz w:val="24"/>
          <w:szCs w:val="24"/>
          <w:vertAlign w:val="superscript"/>
          <w:rPrChange w:id="611" w:author="Samir S. Soneji" w:date="2015-12-09T23:05:00Z">
            <w:rPr>
              <w:sz w:val="24"/>
              <w:szCs w:val="24"/>
              <w:vertAlign w:val="superscript"/>
            </w:rPr>
          </w:rPrChange>
        </w:rPr>
        <w:t>1</w:t>
      </w:r>
      <w:r w:rsidR="00210420" w:rsidRPr="00F06681">
        <w:rPr>
          <w:color w:val="000000" w:themeColor="text1"/>
          <w:sz w:val="24"/>
          <w:szCs w:val="24"/>
          <w:rPrChange w:id="612" w:author="Samir S. Soneji" w:date="2015-12-09T23:05:00Z">
            <w:rPr>
              <w:sz w:val="24"/>
              <w:szCs w:val="24"/>
            </w:rPr>
          </w:rPrChange>
        </w:rPr>
        <w:fldChar w:fldCharType="end"/>
      </w:r>
      <w:r w:rsidRPr="00F06681">
        <w:rPr>
          <w:color w:val="000000" w:themeColor="text1"/>
          <w:sz w:val="24"/>
          <w:szCs w:val="24"/>
          <w:rPrChange w:id="613" w:author="Samir S. Soneji" w:date="2015-12-09T23:05:00Z">
            <w:rPr>
              <w:sz w:val="24"/>
              <w:szCs w:val="24"/>
            </w:rPr>
          </w:rPrChange>
        </w:rPr>
        <w:t xml:space="preserve">  This range corresponds to an equivalent contribution of between 50% and 84% </w:t>
      </w:r>
      <w:r w:rsidR="00D0678B" w:rsidRPr="00F06681">
        <w:rPr>
          <w:color w:val="000000" w:themeColor="text1"/>
          <w:sz w:val="24"/>
          <w:szCs w:val="24"/>
          <w:highlight w:val="yellow"/>
          <w:rPrChange w:id="614" w:author="Samir S. Soneji" w:date="2015-12-09T23:05:00Z">
            <w:rPr>
              <w:sz w:val="24"/>
              <w:szCs w:val="24"/>
              <w:highlight w:val="yellow"/>
            </w:rPr>
          </w:rPrChange>
        </w:rPr>
        <w:t xml:space="preserve">to </w:t>
      </w:r>
      <w:r w:rsidRPr="00F06681">
        <w:rPr>
          <w:color w:val="000000" w:themeColor="text1"/>
          <w:sz w:val="24"/>
          <w:szCs w:val="24"/>
          <w:rPrChange w:id="615" w:author="Samir S. Soneji" w:date="2015-12-09T23:05:00Z">
            <w:rPr>
              <w:sz w:val="24"/>
              <w:szCs w:val="24"/>
            </w:rPr>
          </w:rPrChange>
        </w:rPr>
        <w:t>the resulting gain in life expectancy</w:t>
      </w:r>
      <w:r w:rsidR="00210420" w:rsidRPr="00F06681">
        <w:rPr>
          <w:color w:val="000000" w:themeColor="text1"/>
          <w:sz w:val="24"/>
          <w:szCs w:val="24"/>
          <w:rPrChange w:id="616" w:author="Samir S. Soneji" w:date="2015-12-09T23:05:00Z">
            <w:rPr>
              <w:sz w:val="24"/>
              <w:szCs w:val="24"/>
            </w:rPr>
          </w:rPrChange>
        </w:rPr>
        <w:t xml:space="preserve">.  </w:t>
      </w:r>
      <w:r w:rsidRPr="00F06681">
        <w:rPr>
          <w:color w:val="000000" w:themeColor="text1"/>
          <w:sz w:val="24"/>
          <w:szCs w:val="24"/>
          <w:rPrChange w:id="617" w:author="Samir S. Soneji" w:date="2015-12-09T23:05:00Z">
            <w:rPr>
              <w:sz w:val="24"/>
              <w:szCs w:val="24"/>
            </w:rPr>
          </w:rPrChange>
        </w:rPr>
        <w:t xml:space="preserve">During the same time period (1975-2000), we calculate a 62% contribution from </w:t>
      </w:r>
      <w:r w:rsidR="00692A42" w:rsidRPr="00F06681">
        <w:rPr>
          <w:color w:val="000000" w:themeColor="text1"/>
          <w:sz w:val="24"/>
          <w:szCs w:val="24"/>
          <w:highlight w:val="yellow"/>
          <w:rPrChange w:id="618" w:author="Samir S. Soneji" w:date="2015-12-09T23:05:00Z">
            <w:rPr>
              <w:sz w:val="24"/>
              <w:szCs w:val="24"/>
              <w:highlight w:val="yellow"/>
            </w:rPr>
          </w:rPrChange>
        </w:rPr>
        <w:t>advances</w:t>
      </w:r>
      <w:r w:rsidRPr="00F06681">
        <w:rPr>
          <w:color w:val="000000" w:themeColor="text1"/>
          <w:sz w:val="24"/>
          <w:szCs w:val="24"/>
          <w:highlight w:val="yellow"/>
          <w:rPrChange w:id="619" w:author="Samir S. Soneji" w:date="2015-12-09T23:05:00Z">
            <w:rPr>
              <w:sz w:val="24"/>
              <w:szCs w:val="24"/>
              <w:highlight w:val="yellow"/>
            </w:rPr>
          </w:rPrChange>
        </w:rPr>
        <w:t xml:space="preserve"> </w:t>
      </w:r>
      <w:r w:rsidRPr="00F06681">
        <w:rPr>
          <w:color w:val="000000" w:themeColor="text1"/>
          <w:sz w:val="24"/>
          <w:szCs w:val="24"/>
          <w:rPrChange w:id="620" w:author="Samir S. Soneji" w:date="2015-12-09T23:05:00Z">
            <w:rPr>
              <w:sz w:val="24"/>
              <w:szCs w:val="24"/>
            </w:rPr>
          </w:rPrChange>
        </w:rPr>
        <w:t xml:space="preserve">in breast cancer treatment.  Sun et al. (2010) concluded </w:t>
      </w:r>
      <w:r w:rsidR="00D0678B" w:rsidRPr="00F06681">
        <w:rPr>
          <w:color w:val="000000" w:themeColor="text1"/>
          <w:sz w:val="24"/>
          <w:szCs w:val="24"/>
          <w:highlight w:val="yellow"/>
          <w:rPrChange w:id="621" w:author="Samir S. Soneji" w:date="2015-12-09T23:05:00Z">
            <w:rPr>
              <w:sz w:val="24"/>
              <w:szCs w:val="24"/>
              <w:highlight w:val="yellow"/>
            </w:rPr>
          </w:rPrChange>
        </w:rPr>
        <w:t xml:space="preserve">that </w:t>
      </w:r>
      <w:r w:rsidR="00692A42" w:rsidRPr="00F06681">
        <w:rPr>
          <w:color w:val="000000" w:themeColor="text1"/>
          <w:sz w:val="24"/>
          <w:szCs w:val="24"/>
          <w:highlight w:val="yellow"/>
          <w:rPrChange w:id="622" w:author="Samir S. Soneji" w:date="2015-12-09T23:05:00Z">
            <w:rPr>
              <w:sz w:val="24"/>
              <w:szCs w:val="24"/>
              <w:highlight w:val="yellow"/>
            </w:rPr>
          </w:rPrChange>
        </w:rPr>
        <w:t>advances</w:t>
      </w:r>
      <w:r w:rsidRPr="00F06681">
        <w:rPr>
          <w:color w:val="000000" w:themeColor="text1"/>
          <w:sz w:val="24"/>
          <w:szCs w:val="24"/>
          <w:highlight w:val="yellow"/>
          <w:rPrChange w:id="623" w:author="Samir S. Soneji" w:date="2015-12-09T23:05:00Z">
            <w:rPr>
              <w:sz w:val="24"/>
              <w:szCs w:val="24"/>
              <w:highlight w:val="yellow"/>
            </w:rPr>
          </w:rPrChange>
        </w:rPr>
        <w:t xml:space="preserve"> </w:t>
      </w:r>
      <w:r w:rsidRPr="00F06681">
        <w:rPr>
          <w:color w:val="000000" w:themeColor="text1"/>
          <w:sz w:val="24"/>
          <w:szCs w:val="24"/>
          <w:rPrChange w:id="624" w:author="Samir S. Soneji" w:date="2015-12-09T23:05:00Z">
            <w:rPr>
              <w:sz w:val="24"/>
              <w:szCs w:val="24"/>
            </w:rPr>
          </w:rPrChange>
        </w:rPr>
        <w:t>in breast cancer treatment contributed 83% of the estimated gain in breast cancer survival time (1988-2000)</w:t>
      </w:r>
      <w:r w:rsidR="00210420" w:rsidRPr="00F06681">
        <w:rPr>
          <w:color w:val="000000" w:themeColor="text1"/>
          <w:sz w:val="24"/>
          <w:szCs w:val="24"/>
          <w:rPrChange w:id="625" w:author="Samir S. Soneji" w:date="2015-12-09T23:05:00Z">
            <w:rPr>
              <w:sz w:val="24"/>
              <w:szCs w:val="24"/>
            </w:rPr>
          </w:rPrChange>
        </w:rPr>
        <w:t>.</w:t>
      </w:r>
      <w:r w:rsidR="00210420" w:rsidRPr="00F06681">
        <w:rPr>
          <w:color w:val="000000" w:themeColor="text1"/>
          <w:sz w:val="24"/>
          <w:szCs w:val="24"/>
          <w:rPrChange w:id="626" w:author="Samir S. Soneji" w:date="2015-12-09T23:05:00Z">
            <w:rPr>
              <w:sz w:val="24"/>
              <w:szCs w:val="24"/>
            </w:rPr>
          </w:rPrChange>
        </w:rPr>
        <w:fldChar w:fldCharType="begin"/>
      </w:r>
      <w:r w:rsidR="00CA5573" w:rsidRPr="00F06681">
        <w:rPr>
          <w:color w:val="000000" w:themeColor="text1"/>
          <w:sz w:val="24"/>
          <w:szCs w:val="24"/>
          <w:rPrChange w:id="627" w:author="Samir S. Soneji" w:date="2015-12-09T23:05:00Z">
            <w:rPr>
              <w:sz w:val="24"/>
              <w:szCs w:val="24"/>
            </w:rPr>
          </w:rPrChange>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06681">
        <w:rPr>
          <w:color w:val="000000" w:themeColor="text1"/>
          <w:sz w:val="24"/>
          <w:szCs w:val="24"/>
          <w:rPrChange w:id="628" w:author="Samir S. Soneji" w:date="2015-12-09T23:05:00Z">
            <w:rPr>
              <w:sz w:val="24"/>
              <w:szCs w:val="24"/>
            </w:rPr>
          </w:rPrChange>
        </w:rPr>
        <w:fldChar w:fldCharType="separate"/>
      </w:r>
      <w:r w:rsidR="001B1F06" w:rsidRPr="00F06681">
        <w:rPr>
          <w:rFonts w:eastAsia="Times New Roman"/>
          <w:color w:val="000000" w:themeColor="text1"/>
          <w:sz w:val="24"/>
          <w:vertAlign w:val="superscript"/>
          <w:rPrChange w:id="629" w:author="Samir S. Soneji" w:date="2015-12-09T23:05:00Z">
            <w:rPr>
              <w:rFonts w:eastAsia="Times New Roman"/>
              <w:sz w:val="24"/>
              <w:vertAlign w:val="superscript"/>
            </w:rPr>
          </w:rPrChange>
        </w:rPr>
        <w:t>11</w:t>
      </w:r>
      <w:r w:rsidR="00210420" w:rsidRPr="00F06681">
        <w:rPr>
          <w:color w:val="000000" w:themeColor="text1"/>
          <w:sz w:val="24"/>
          <w:szCs w:val="24"/>
          <w:rPrChange w:id="630" w:author="Samir S. Soneji" w:date="2015-12-09T23:05:00Z">
            <w:rPr>
              <w:sz w:val="24"/>
              <w:szCs w:val="24"/>
            </w:rPr>
          </w:rPrChange>
        </w:rPr>
        <w:fldChar w:fldCharType="end"/>
      </w:r>
      <w:r w:rsidR="00210420" w:rsidRPr="00F06681">
        <w:rPr>
          <w:color w:val="000000" w:themeColor="text1"/>
          <w:sz w:val="24"/>
          <w:szCs w:val="24"/>
          <w:rPrChange w:id="631" w:author="Samir S. Soneji" w:date="2015-12-09T23:05:00Z">
            <w:rPr>
              <w:sz w:val="24"/>
              <w:szCs w:val="24"/>
            </w:rPr>
          </w:rPrChange>
        </w:rPr>
        <w:t xml:space="preserve">  </w:t>
      </w:r>
      <w:r w:rsidRPr="00F06681">
        <w:rPr>
          <w:color w:val="000000" w:themeColor="text1"/>
          <w:sz w:val="24"/>
          <w:szCs w:val="24"/>
          <w:rPrChange w:id="632" w:author="Samir S. Soneji" w:date="2015-12-09T23:05:00Z">
            <w:rPr>
              <w:sz w:val="24"/>
              <w:szCs w:val="24"/>
            </w:rPr>
          </w:rPrChange>
        </w:rPr>
        <w:t xml:space="preserve">Our calculation of the contribution of </w:t>
      </w:r>
      <w:r w:rsidR="00692A42" w:rsidRPr="00F06681">
        <w:rPr>
          <w:color w:val="000000" w:themeColor="text1"/>
          <w:sz w:val="24"/>
          <w:szCs w:val="24"/>
          <w:highlight w:val="yellow"/>
          <w:rPrChange w:id="633" w:author="Samir S. Soneji" w:date="2015-12-09T23:05:00Z">
            <w:rPr>
              <w:sz w:val="24"/>
              <w:szCs w:val="24"/>
              <w:highlight w:val="yellow"/>
            </w:rPr>
          </w:rPrChange>
        </w:rPr>
        <w:t>advances</w:t>
      </w:r>
      <w:r w:rsidRPr="00F06681">
        <w:rPr>
          <w:color w:val="000000" w:themeColor="text1"/>
          <w:sz w:val="24"/>
          <w:szCs w:val="24"/>
          <w:highlight w:val="yellow"/>
          <w:rPrChange w:id="634" w:author="Samir S. Soneji" w:date="2015-12-09T23:05:00Z">
            <w:rPr>
              <w:sz w:val="24"/>
              <w:szCs w:val="24"/>
              <w:highlight w:val="yellow"/>
            </w:rPr>
          </w:rPrChange>
        </w:rPr>
        <w:t xml:space="preserve"> </w:t>
      </w:r>
      <w:r w:rsidRPr="00F06681">
        <w:rPr>
          <w:color w:val="000000" w:themeColor="text1"/>
          <w:sz w:val="24"/>
          <w:szCs w:val="24"/>
          <w:rPrChange w:id="635" w:author="Samir S. Soneji" w:date="2015-12-09T23:05:00Z">
            <w:rPr>
              <w:sz w:val="24"/>
              <w:szCs w:val="24"/>
            </w:rPr>
          </w:rPrChange>
        </w:rPr>
        <w:t xml:space="preserve">in breast cancer treatment in this time period, 64%, suggests the previous estimate may be too high because the study failed to distinguish between breast cancer and other diseases as causes of death. </w:t>
      </w:r>
    </w:p>
    <w:p w14:paraId="2BB229AB" w14:textId="496E1276" w:rsidR="006A16C0" w:rsidRPr="00F06681" w:rsidRDefault="00D0678B" w:rsidP="00A7028C">
      <w:pPr>
        <w:pStyle w:val="Normal2"/>
        <w:spacing w:line="480" w:lineRule="auto"/>
        <w:ind w:firstLine="720"/>
        <w:rPr>
          <w:color w:val="000000" w:themeColor="text1"/>
          <w:rPrChange w:id="636" w:author="Samir S. Soneji" w:date="2015-12-09T23:05:00Z">
            <w:rPr/>
          </w:rPrChange>
        </w:rPr>
      </w:pPr>
      <w:r w:rsidRPr="00F06681">
        <w:rPr>
          <w:color w:val="000000" w:themeColor="text1"/>
          <w:sz w:val="24"/>
          <w:szCs w:val="24"/>
          <w:highlight w:val="yellow"/>
          <w:rPrChange w:id="637" w:author="Samir S. Soneji" w:date="2015-12-09T23:05:00Z">
            <w:rPr>
              <w:sz w:val="24"/>
              <w:szCs w:val="24"/>
              <w:highlight w:val="yellow"/>
            </w:rPr>
          </w:rPrChange>
        </w:rPr>
        <w:t>A</w:t>
      </w:r>
      <w:r w:rsidR="00692A42" w:rsidRPr="00F06681">
        <w:rPr>
          <w:color w:val="000000" w:themeColor="text1"/>
          <w:sz w:val="24"/>
          <w:szCs w:val="24"/>
          <w:highlight w:val="yellow"/>
          <w:rPrChange w:id="638" w:author="Samir S. Soneji" w:date="2015-12-09T23:05:00Z">
            <w:rPr>
              <w:sz w:val="24"/>
              <w:szCs w:val="24"/>
              <w:highlight w:val="yellow"/>
            </w:rPr>
          </w:rPrChange>
        </w:rPr>
        <w:t>dvances</w:t>
      </w:r>
      <w:r w:rsidR="006A16C0" w:rsidRPr="00F06681">
        <w:rPr>
          <w:color w:val="000000" w:themeColor="text1"/>
          <w:sz w:val="24"/>
          <w:szCs w:val="24"/>
          <w:highlight w:val="yellow"/>
          <w:rPrChange w:id="639" w:author="Samir S. Soneji" w:date="2015-12-09T23:05:00Z">
            <w:rPr>
              <w:sz w:val="24"/>
              <w:szCs w:val="24"/>
              <w:highlight w:val="yellow"/>
            </w:rPr>
          </w:rPrChange>
        </w:rPr>
        <w:t xml:space="preserve"> </w:t>
      </w:r>
      <w:r w:rsidR="006A16C0" w:rsidRPr="00F06681">
        <w:rPr>
          <w:color w:val="000000" w:themeColor="text1"/>
          <w:sz w:val="24"/>
          <w:szCs w:val="24"/>
          <w:rPrChange w:id="640" w:author="Samir S. Soneji" w:date="2015-12-09T23:05:00Z">
            <w:rPr>
              <w:sz w:val="24"/>
              <w:szCs w:val="24"/>
            </w:rPr>
          </w:rPrChange>
        </w:rPr>
        <w:t>in the prevention and treatment of competing causes of death, such as CVD,</w:t>
      </w:r>
      <w:r w:rsidR="00EB2BAD" w:rsidRPr="00F06681">
        <w:rPr>
          <w:color w:val="000000" w:themeColor="text1"/>
          <w:sz w:val="24"/>
          <w:szCs w:val="24"/>
          <w:rPrChange w:id="641" w:author="Samir S. Soneji" w:date="2015-12-09T23:05:00Z">
            <w:rPr>
              <w:sz w:val="24"/>
              <w:szCs w:val="24"/>
            </w:rPr>
          </w:rPrChange>
        </w:rPr>
        <w:fldChar w:fldCharType="begin"/>
      </w:r>
      <w:r w:rsidR="00CA5573" w:rsidRPr="00F06681">
        <w:rPr>
          <w:color w:val="000000" w:themeColor="text1"/>
          <w:sz w:val="24"/>
          <w:szCs w:val="24"/>
          <w:rPrChange w:id="642" w:author="Samir S. Soneji" w:date="2015-12-09T23:05:00Z">
            <w:rPr>
              <w:sz w:val="24"/>
              <w:szCs w:val="24"/>
            </w:rPr>
          </w:rPrChange>
        </w:rPr>
        <w:instrText xml:space="preserve"> ADDIN ZOTERO_ITEM CSL_CITATION {"citationID":"snEnUjta","properties":{"formattedCitation":"{\\rtf \\super 30,31\\nosupersub{}}","plainCitation":"30,31"},"citationItems":[{"id":1687,"uris":["http://zotero.org/users/39665/items/H3DZRTZX"],"uri":["http://zotero.org/users/39665/items/H3DZRTZX"],"itemData":{"id":1687,"type":"article-journal","title":"The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06681">
        <w:rPr>
          <w:color w:val="000000" w:themeColor="text1"/>
          <w:sz w:val="24"/>
          <w:szCs w:val="24"/>
          <w:rPrChange w:id="643"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644" w:author="Samir S. Soneji" w:date="2015-12-09T23:05:00Z">
            <w:rPr>
              <w:rFonts w:eastAsia="Times New Roman"/>
              <w:sz w:val="24"/>
              <w:vertAlign w:val="superscript"/>
            </w:rPr>
          </w:rPrChange>
        </w:rPr>
        <w:t>30,31</w:t>
      </w:r>
      <w:r w:rsidR="00EB2BAD" w:rsidRPr="00F06681">
        <w:rPr>
          <w:color w:val="000000" w:themeColor="text1"/>
          <w:sz w:val="24"/>
          <w:szCs w:val="24"/>
          <w:rPrChange w:id="645" w:author="Samir S. Soneji" w:date="2015-12-09T23:05:00Z">
            <w:rPr>
              <w:sz w:val="24"/>
              <w:szCs w:val="24"/>
            </w:rPr>
          </w:rPrChange>
        </w:rPr>
        <w:fldChar w:fldCharType="end"/>
      </w:r>
      <w:r w:rsidR="006A16C0" w:rsidRPr="00F06681">
        <w:rPr>
          <w:color w:val="000000" w:themeColor="text1"/>
          <w:sz w:val="24"/>
          <w:szCs w:val="24"/>
          <w:rPrChange w:id="646" w:author="Samir S. Soneji" w:date="2015-12-09T23:05:00Z">
            <w:rPr>
              <w:sz w:val="24"/>
              <w:szCs w:val="24"/>
            </w:rPr>
          </w:rPrChange>
        </w:rPr>
        <w:t xml:space="preserve"> </w:t>
      </w:r>
      <w:r w:rsidRPr="00F06681">
        <w:rPr>
          <w:color w:val="000000" w:themeColor="text1"/>
          <w:sz w:val="24"/>
          <w:szCs w:val="24"/>
          <w:highlight w:val="yellow"/>
          <w:rPrChange w:id="647" w:author="Samir S. Soneji" w:date="2015-12-09T23:05:00Z">
            <w:rPr>
              <w:sz w:val="24"/>
              <w:szCs w:val="24"/>
              <w:highlight w:val="yellow"/>
            </w:rPr>
          </w:rPrChange>
        </w:rPr>
        <w:t>made an increasing contribution</w:t>
      </w:r>
      <w:r w:rsidR="006A16C0" w:rsidRPr="00F06681">
        <w:rPr>
          <w:color w:val="000000" w:themeColor="text1"/>
          <w:sz w:val="24"/>
          <w:szCs w:val="24"/>
          <w:rPrChange w:id="648" w:author="Samir S. Soneji" w:date="2015-12-09T23:05:00Z">
            <w:rPr>
              <w:sz w:val="24"/>
              <w:szCs w:val="24"/>
            </w:rPr>
          </w:rPrChange>
        </w:rPr>
        <w:t xml:space="preserve"> to the gain in life expectancy among breast cancer patients</w:t>
      </w:r>
      <w:r w:rsidR="0083465F" w:rsidRPr="00F06681">
        <w:rPr>
          <w:color w:val="000000" w:themeColor="text1"/>
          <w:sz w:val="24"/>
          <w:szCs w:val="24"/>
          <w:rPrChange w:id="649" w:author="Samir S. Soneji" w:date="2015-12-09T23:05:00Z">
            <w:rPr>
              <w:sz w:val="24"/>
              <w:szCs w:val="24"/>
            </w:rPr>
          </w:rPrChange>
        </w:rPr>
        <w:t xml:space="preserve"> </w:t>
      </w:r>
      <w:r w:rsidR="0083465F" w:rsidRPr="00F06681">
        <w:rPr>
          <w:color w:val="000000" w:themeColor="text1"/>
          <w:sz w:val="24"/>
          <w:szCs w:val="24"/>
          <w:highlight w:val="yellow"/>
          <w:rPrChange w:id="650" w:author="Samir S. Soneji" w:date="2015-12-09T23:05:00Z">
            <w:rPr>
              <w:sz w:val="24"/>
              <w:szCs w:val="24"/>
              <w:highlight w:val="yellow"/>
            </w:rPr>
          </w:rPrChange>
        </w:rPr>
        <w:t>from 197</w:t>
      </w:r>
      <w:r w:rsidR="001F7705" w:rsidRPr="00F06681">
        <w:rPr>
          <w:color w:val="000000" w:themeColor="text1"/>
          <w:sz w:val="24"/>
          <w:szCs w:val="24"/>
          <w:highlight w:val="yellow"/>
          <w:rPrChange w:id="651" w:author="Samir S. Soneji" w:date="2015-12-09T23:05:00Z">
            <w:rPr>
              <w:sz w:val="24"/>
              <w:szCs w:val="24"/>
              <w:highlight w:val="yellow"/>
            </w:rPr>
          </w:rPrChange>
        </w:rPr>
        <w:t>5</w:t>
      </w:r>
      <w:r w:rsidR="0083465F" w:rsidRPr="00F06681">
        <w:rPr>
          <w:color w:val="000000" w:themeColor="text1"/>
          <w:sz w:val="24"/>
          <w:szCs w:val="24"/>
          <w:highlight w:val="yellow"/>
          <w:rPrChange w:id="652" w:author="Samir S. Soneji" w:date="2015-12-09T23:05:00Z">
            <w:rPr>
              <w:sz w:val="24"/>
              <w:szCs w:val="24"/>
              <w:highlight w:val="yellow"/>
            </w:rPr>
          </w:rPrChange>
        </w:rPr>
        <w:t xml:space="preserve"> to 2002 in part because of the trend toward earlier detection</w:t>
      </w:r>
      <w:r w:rsidR="006A16C0" w:rsidRPr="00F06681">
        <w:rPr>
          <w:color w:val="000000" w:themeColor="text1"/>
          <w:sz w:val="24"/>
          <w:szCs w:val="24"/>
          <w:rPrChange w:id="653" w:author="Samir S. Soneji" w:date="2015-12-09T23:05:00Z">
            <w:rPr>
              <w:sz w:val="24"/>
              <w:szCs w:val="24"/>
            </w:rPr>
          </w:rPrChange>
        </w:rPr>
        <w:t>.  After breast cancer itself, other cancers and CVD were the second and third leading causes of death among breast cancer patients.</w:t>
      </w:r>
      <w:r w:rsidR="00EB2BAD" w:rsidRPr="00F06681">
        <w:rPr>
          <w:color w:val="000000" w:themeColor="text1"/>
          <w:sz w:val="24"/>
          <w:szCs w:val="24"/>
          <w:rPrChange w:id="654" w:author="Samir S. Soneji" w:date="2015-12-09T23:05:00Z">
            <w:rPr>
              <w:sz w:val="24"/>
              <w:szCs w:val="24"/>
            </w:rPr>
          </w:rPrChange>
        </w:rPr>
        <w:fldChar w:fldCharType="begin"/>
      </w:r>
      <w:r w:rsidR="00CA5573" w:rsidRPr="00F06681">
        <w:rPr>
          <w:color w:val="000000" w:themeColor="text1"/>
          <w:sz w:val="24"/>
          <w:szCs w:val="24"/>
          <w:rPrChange w:id="655" w:author="Samir S. Soneji" w:date="2015-12-09T23:05:00Z">
            <w:rPr>
              <w:sz w:val="24"/>
              <w:szCs w:val="24"/>
            </w:rPr>
          </w:rPrChange>
        </w:rPr>
        <w:instrText xml:space="preserve"> ADDIN ZOTERO_ITEM CSL_CITATION {"citationID":"SFkZYCCu","properties":{"formattedCitation":"{\\rtf \\super 32\\nosupersub{}}","plainCitation":"32"},"citationItems":[{"id":1385,"uris":["http://zotero.org/users/39665/items/EP9GK835"],"uri":["http://zotero.org/users/39665/items/EP9GK835"],"itemData":{"id":1385,"type":"article-journal","title":"Probabilities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06681">
        <w:rPr>
          <w:color w:val="000000" w:themeColor="text1"/>
          <w:sz w:val="24"/>
          <w:szCs w:val="24"/>
          <w:rPrChange w:id="656"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657" w:author="Samir S. Soneji" w:date="2015-12-09T23:05:00Z">
            <w:rPr>
              <w:rFonts w:eastAsia="Times New Roman"/>
              <w:sz w:val="24"/>
              <w:vertAlign w:val="superscript"/>
            </w:rPr>
          </w:rPrChange>
        </w:rPr>
        <w:t>32</w:t>
      </w:r>
      <w:r w:rsidR="00EB2BAD" w:rsidRPr="00F06681">
        <w:rPr>
          <w:color w:val="000000" w:themeColor="text1"/>
          <w:sz w:val="24"/>
          <w:szCs w:val="24"/>
          <w:rPrChange w:id="658" w:author="Samir S. Soneji" w:date="2015-12-09T23:05:00Z">
            <w:rPr>
              <w:sz w:val="24"/>
              <w:szCs w:val="24"/>
            </w:rPr>
          </w:rPrChange>
        </w:rPr>
        <w:fldChar w:fldCharType="end"/>
      </w:r>
      <w:r w:rsidR="006A16C0" w:rsidRPr="00F06681">
        <w:rPr>
          <w:color w:val="000000" w:themeColor="text1"/>
          <w:sz w:val="24"/>
          <w:szCs w:val="24"/>
          <w:rPrChange w:id="659" w:author="Samir S. Soneji" w:date="2015-12-09T23:05:00Z">
            <w:rPr>
              <w:sz w:val="24"/>
              <w:szCs w:val="24"/>
            </w:rPr>
          </w:rPrChange>
        </w:rPr>
        <w:t xml:space="preserve">  For early stage breast cancers, which are also </w:t>
      </w:r>
      <w:r w:rsidRPr="00F06681">
        <w:rPr>
          <w:color w:val="000000" w:themeColor="text1"/>
          <w:sz w:val="24"/>
          <w:szCs w:val="24"/>
          <w:highlight w:val="yellow"/>
          <w:rPrChange w:id="660" w:author="Samir S. Soneji" w:date="2015-12-09T23:05:00Z">
            <w:rPr>
              <w:sz w:val="24"/>
              <w:szCs w:val="24"/>
              <w:highlight w:val="yellow"/>
            </w:rPr>
          </w:rPrChange>
        </w:rPr>
        <w:t>usually</w:t>
      </w:r>
      <w:r w:rsidRPr="00F06681">
        <w:rPr>
          <w:color w:val="000000" w:themeColor="text1"/>
          <w:sz w:val="24"/>
          <w:szCs w:val="24"/>
          <w:rPrChange w:id="661" w:author="Samir S. Soneji" w:date="2015-12-09T23:05:00Z">
            <w:rPr>
              <w:sz w:val="24"/>
              <w:szCs w:val="24"/>
            </w:rPr>
          </w:rPrChange>
        </w:rPr>
        <w:t xml:space="preserve"> </w:t>
      </w:r>
      <w:r w:rsidR="006A16C0" w:rsidRPr="00F06681">
        <w:rPr>
          <w:color w:val="000000" w:themeColor="text1"/>
          <w:sz w:val="24"/>
          <w:szCs w:val="24"/>
          <w:rPrChange w:id="662" w:author="Samir S. Soneji" w:date="2015-12-09T23:05:00Z">
            <w:rPr>
              <w:sz w:val="24"/>
              <w:szCs w:val="24"/>
            </w:rPr>
          </w:rPrChange>
        </w:rPr>
        <w:t xml:space="preserve">smaller sized tumors, the probability of death from other causes is considerably higher than the corresponding probability </w:t>
      </w:r>
      <w:r w:rsidRPr="00F06681">
        <w:rPr>
          <w:color w:val="000000" w:themeColor="text1"/>
          <w:sz w:val="24"/>
          <w:szCs w:val="24"/>
          <w:highlight w:val="yellow"/>
          <w:rPrChange w:id="663" w:author="Samir S. Soneji" w:date="2015-12-09T23:05:00Z">
            <w:rPr>
              <w:sz w:val="24"/>
              <w:szCs w:val="24"/>
              <w:highlight w:val="yellow"/>
            </w:rPr>
          </w:rPrChange>
        </w:rPr>
        <w:t>of death</w:t>
      </w:r>
      <w:r w:rsidRPr="00F06681">
        <w:rPr>
          <w:color w:val="000000" w:themeColor="text1"/>
          <w:sz w:val="24"/>
          <w:szCs w:val="24"/>
          <w:rPrChange w:id="664" w:author="Samir S. Soneji" w:date="2015-12-09T23:05:00Z">
            <w:rPr>
              <w:sz w:val="24"/>
              <w:szCs w:val="24"/>
            </w:rPr>
          </w:rPrChange>
        </w:rPr>
        <w:t xml:space="preserve"> </w:t>
      </w:r>
      <w:r w:rsidR="006A16C0" w:rsidRPr="00F06681">
        <w:rPr>
          <w:color w:val="000000" w:themeColor="text1"/>
          <w:sz w:val="24"/>
          <w:szCs w:val="24"/>
          <w:rPrChange w:id="665" w:author="Samir S. Soneji" w:date="2015-12-09T23:05:00Z">
            <w:rPr>
              <w:sz w:val="24"/>
              <w:szCs w:val="24"/>
            </w:rPr>
          </w:rPrChange>
        </w:rPr>
        <w:t>from breast cancer.</w:t>
      </w:r>
      <w:r w:rsidR="00EB2BAD" w:rsidRPr="00F06681">
        <w:rPr>
          <w:color w:val="000000" w:themeColor="text1"/>
          <w:sz w:val="24"/>
          <w:szCs w:val="24"/>
          <w:rPrChange w:id="666" w:author="Samir S. Soneji" w:date="2015-12-09T23:05:00Z">
            <w:rPr>
              <w:sz w:val="24"/>
              <w:szCs w:val="24"/>
            </w:rPr>
          </w:rPrChange>
        </w:rPr>
        <w:fldChar w:fldCharType="begin"/>
      </w:r>
      <w:r w:rsidR="00CA5573" w:rsidRPr="00F06681">
        <w:rPr>
          <w:color w:val="000000" w:themeColor="text1"/>
          <w:sz w:val="24"/>
          <w:szCs w:val="24"/>
          <w:rPrChange w:id="667" w:author="Samir S. Soneji" w:date="2015-12-09T23:05:00Z">
            <w:rPr>
              <w:sz w:val="24"/>
              <w:szCs w:val="24"/>
            </w:rPr>
          </w:rPrChange>
        </w:rPr>
        <w:instrText xml:space="preserve"> ADDIN ZOTERO_ITEM CSL_CITATION {"citationID":"Cvw47vDB","properties":{"formattedCitation":"{\\rtf \\super 32\\nosupersub{}}","plainCitation":"32"},"citationItems":[{"id":1385,"uris":["http://zotero.org/users/39665/items/EP9GK835"],"uri":["http://zotero.org/users/39665/items/EP9GK835"],"itemData":{"id":1385,"type":"article-journal","title":"Probabilities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06681">
        <w:rPr>
          <w:color w:val="000000" w:themeColor="text1"/>
          <w:sz w:val="24"/>
          <w:szCs w:val="24"/>
          <w:rPrChange w:id="668" w:author="Samir S. Soneji" w:date="2015-12-09T23:05:00Z">
            <w:rPr>
              <w:sz w:val="24"/>
              <w:szCs w:val="24"/>
            </w:rPr>
          </w:rPrChange>
        </w:rPr>
        <w:fldChar w:fldCharType="separate"/>
      </w:r>
      <w:r w:rsidR="00CA5573" w:rsidRPr="00F06681">
        <w:rPr>
          <w:rFonts w:eastAsia="Times New Roman"/>
          <w:color w:val="000000" w:themeColor="text1"/>
          <w:sz w:val="24"/>
          <w:vertAlign w:val="superscript"/>
          <w:rPrChange w:id="669" w:author="Samir S. Soneji" w:date="2015-12-09T23:05:00Z">
            <w:rPr>
              <w:rFonts w:eastAsia="Times New Roman"/>
              <w:sz w:val="24"/>
              <w:vertAlign w:val="superscript"/>
            </w:rPr>
          </w:rPrChange>
        </w:rPr>
        <w:t>32</w:t>
      </w:r>
      <w:r w:rsidR="00EB2BAD" w:rsidRPr="00F06681">
        <w:rPr>
          <w:color w:val="000000" w:themeColor="text1"/>
          <w:sz w:val="24"/>
          <w:szCs w:val="24"/>
          <w:rPrChange w:id="670" w:author="Samir S. Soneji" w:date="2015-12-09T23:05:00Z">
            <w:rPr>
              <w:sz w:val="24"/>
              <w:szCs w:val="24"/>
            </w:rPr>
          </w:rPrChange>
        </w:rPr>
        <w:fldChar w:fldCharType="end"/>
      </w:r>
      <w:r w:rsidR="006A16C0" w:rsidRPr="00F06681">
        <w:rPr>
          <w:color w:val="000000" w:themeColor="text1"/>
          <w:sz w:val="24"/>
          <w:szCs w:val="24"/>
          <w:rPrChange w:id="671" w:author="Samir S. Soneji" w:date="2015-12-09T23:05:00Z">
            <w:rPr>
              <w:sz w:val="24"/>
              <w:szCs w:val="24"/>
            </w:rPr>
          </w:rPrChange>
        </w:rPr>
        <w:t xml:space="preserve">  Thus, improvements in the treatment of other diseases are particularly important for the </w:t>
      </w:r>
      <w:r w:rsidRPr="00F06681">
        <w:rPr>
          <w:color w:val="000000" w:themeColor="text1"/>
          <w:sz w:val="24"/>
          <w:szCs w:val="24"/>
          <w:highlight w:val="yellow"/>
          <w:rPrChange w:id="672" w:author="Samir S. Soneji" w:date="2015-12-09T23:05:00Z">
            <w:rPr>
              <w:sz w:val="24"/>
              <w:szCs w:val="24"/>
              <w:highlight w:val="yellow"/>
            </w:rPr>
          </w:rPrChange>
        </w:rPr>
        <w:t>overall</w:t>
      </w:r>
      <w:r w:rsidRPr="00F06681">
        <w:rPr>
          <w:color w:val="000000" w:themeColor="text1"/>
          <w:sz w:val="24"/>
          <w:szCs w:val="24"/>
          <w:rPrChange w:id="673" w:author="Samir S. Soneji" w:date="2015-12-09T23:05:00Z">
            <w:rPr>
              <w:sz w:val="24"/>
              <w:szCs w:val="24"/>
            </w:rPr>
          </w:rPrChange>
        </w:rPr>
        <w:t xml:space="preserve"> </w:t>
      </w:r>
      <w:r w:rsidR="006A16C0" w:rsidRPr="00F06681">
        <w:rPr>
          <w:color w:val="000000" w:themeColor="text1"/>
          <w:sz w:val="24"/>
          <w:szCs w:val="24"/>
          <w:rPrChange w:id="674" w:author="Samir S. Soneji" w:date="2015-12-09T23:05:00Z">
            <w:rPr>
              <w:sz w:val="24"/>
              <w:szCs w:val="24"/>
            </w:rPr>
          </w:rPrChange>
        </w:rPr>
        <w:t xml:space="preserve">gain in life expectancy </w:t>
      </w:r>
      <w:r w:rsidRPr="00F06681">
        <w:rPr>
          <w:color w:val="000000" w:themeColor="text1"/>
          <w:sz w:val="24"/>
          <w:szCs w:val="24"/>
          <w:highlight w:val="yellow"/>
          <w:rPrChange w:id="675" w:author="Samir S. Soneji" w:date="2015-12-09T23:05:00Z">
            <w:rPr>
              <w:sz w:val="24"/>
              <w:szCs w:val="24"/>
              <w:highlight w:val="yellow"/>
            </w:rPr>
          </w:rPrChange>
        </w:rPr>
        <w:t>of breast cancer patients over the period 197</w:t>
      </w:r>
      <w:r w:rsidR="001F7705" w:rsidRPr="00F06681">
        <w:rPr>
          <w:color w:val="000000" w:themeColor="text1"/>
          <w:sz w:val="24"/>
          <w:szCs w:val="24"/>
          <w:highlight w:val="yellow"/>
          <w:rPrChange w:id="676" w:author="Samir S. Soneji" w:date="2015-12-09T23:05:00Z">
            <w:rPr>
              <w:sz w:val="24"/>
              <w:szCs w:val="24"/>
              <w:highlight w:val="yellow"/>
            </w:rPr>
          </w:rPrChange>
        </w:rPr>
        <w:t>5</w:t>
      </w:r>
      <w:r w:rsidRPr="00F06681">
        <w:rPr>
          <w:color w:val="000000" w:themeColor="text1"/>
          <w:sz w:val="24"/>
          <w:szCs w:val="24"/>
          <w:highlight w:val="yellow"/>
          <w:rPrChange w:id="677" w:author="Samir S. Soneji" w:date="2015-12-09T23:05:00Z">
            <w:rPr>
              <w:sz w:val="24"/>
              <w:szCs w:val="24"/>
              <w:highlight w:val="yellow"/>
            </w:rPr>
          </w:rPrChange>
        </w:rPr>
        <w:t xml:space="preserve"> to 2002</w:t>
      </w:r>
      <w:r w:rsidRPr="00F06681">
        <w:rPr>
          <w:color w:val="000000" w:themeColor="text1"/>
          <w:sz w:val="24"/>
          <w:szCs w:val="24"/>
          <w:rPrChange w:id="678" w:author="Samir S. Soneji" w:date="2015-12-09T23:05:00Z">
            <w:rPr>
              <w:sz w:val="24"/>
              <w:szCs w:val="24"/>
            </w:rPr>
          </w:rPrChange>
        </w:rPr>
        <w:t xml:space="preserve"> </w:t>
      </w:r>
      <w:r w:rsidR="006A16C0" w:rsidRPr="00F06681">
        <w:rPr>
          <w:color w:val="000000" w:themeColor="text1"/>
          <w:sz w:val="24"/>
          <w:szCs w:val="24"/>
          <w:rPrChange w:id="679" w:author="Samir S. Soneji" w:date="2015-12-09T23:05:00Z">
            <w:rPr>
              <w:sz w:val="24"/>
              <w:szCs w:val="24"/>
            </w:rPr>
          </w:rPrChange>
        </w:rPr>
        <w:t xml:space="preserve">because the share of smaller sized tumors grew over </w:t>
      </w:r>
      <w:r w:rsidRPr="00F06681">
        <w:rPr>
          <w:color w:val="000000" w:themeColor="text1"/>
          <w:sz w:val="24"/>
          <w:szCs w:val="24"/>
          <w:highlight w:val="yellow"/>
          <w:rPrChange w:id="680" w:author="Samir S. Soneji" w:date="2015-12-09T23:05:00Z">
            <w:rPr>
              <w:sz w:val="24"/>
              <w:szCs w:val="24"/>
              <w:highlight w:val="yellow"/>
            </w:rPr>
          </w:rPrChange>
        </w:rPr>
        <w:t>this period</w:t>
      </w:r>
      <w:r w:rsidR="006A16C0" w:rsidRPr="00F06681">
        <w:rPr>
          <w:color w:val="000000" w:themeColor="text1"/>
          <w:sz w:val="24"/>
          <w:szCs w:val="24"/>
          <w:highlight w:val="yellow"/>
          <w:rPrChange w:id="681" w:author="Samir S. Soneji" w:date="2015-12-09T23:05:00Z">
            <w:rPr>
              <w:sz w:val="24"/>
              <w:szCs w:val="24"/>
              <w:highlight w:val="yellow"/>
            </w:rPr>
          </w:rPrChange>
        </w:rPr>
        <w:t>.</w:t>
      </w:r>
      <w:r w:rsidR="0083465F" w:rsidRPr="00F06681">
        <w:rPr>
          <w:color w:val="000000" w:themeColor="text1"/>
          <w:sz w:val="24"/>
          <w:szCs w:val="24"/>
          <w:highlight w:val="yellow"/>
          <w:rPrChange w:id="682" w:author="Samir S. Soneji" w:date="2015-12-09T23:05:00Z">
            <w:rPr>
              <w:sz w:val="24"/>
              <w:szCs w:val="24"/>
              <w:highlight w:val="yellow"/>
            </w:rPr>
          </w:rPrChange>
        </w:rPr>
        <w:t xml:space="preserve"> </w:t>
      </w:r>
      <w:r w:rsidR="001F7705" w:rsidRPr="00F06681">
        <w:rPr>
          <w:color w:val="000000" w:themeColor="text1"/>
          <w:sz w:val="24"/>
          <w:szCs w:val="24"/>
          <w:highlight w:val="yellow"/>
          <w:rPrChange w:id="683" w:author="Samir S. Soneji" w:date="2015-12-09T23:05:00Z">
            <w:rPr>
              <w:sz w:val="24"/>
              <w:szCs w:val="24"/>
              <w:highlight w:val="yellow"/>
            </w:rPr>
          </w:rPrChange>
        </w:rPr>
        <w:t>And a</w:t>
      </w:r>
      <w:r w:rsidR="0083465F" w:rsidRPr="00F06681">
        <w:rPr>
          <w:color w:val="000000" w:themeColor="text1"/>
          <w:sz w:val="24"/>
          <w:szCs w:val="24"/>
          <w:highlight w:val="yellow"/>
          <w:rPrChange w:id="684" w:author="Samir S. Soneji" w:date="2015-12-09T23:05:00Z">
            <w:rPr>
              <w:sz w:val="24"/>
              <w:szCs w:val="24"/>
              <w:highlight w:val="yellow"/>
            </w:rPr>
          </w:rPrChange>
        </w:rPr>
        <w:t>s treatment of other diseases improved, so did the size of the population who could benefit most from it.</w:t>
      </w:r>
    </w:p>
    <w:p w14:paraId="6CF54914" w14:textId="02FF2430" w:rsidR="006A16C0" w:rsidRPr="00F06681" w:rsidRDefault="006A16C0" w:rsidP="00A7028C">
      <w:pPr>
        <w:spacing w:line="480" w:lineRule="auto"/>
        <w:ind w:firstLine="720"/>
        <w:rPr>
          <w:rFonts w:eastAsia="Times New Roman"/>
          <w:color w:val="000000" w:themeColor="text1"/>
          <w:sz w:val="24"/>
          <w:szCs w:val="24"/>
          <w:rPrChange w:id="685" w:author="Samir S. Soneji" w:date="2015-12-09T23:05:00Z">
            <w:rPr>
              <w:rFonts w:eastAsia="Times New Roman"/>
              <w:color w:val="auto"/>
              <w:sz w:val="24"/>
              <w:szCs w:val="24"/>
            </w:rPr>
          </w:rPrChange>
        </w:rPr>
      </w:pPr>
      <w:r w:rsidRPr="00F06681">
        <w:rPr>
          <w:color w:val="000000" w:themeColor="text1"/>
          <w:sz w:val="24"/>
          <w:szCs w:val="24"/>
          <w:rPrChange w:id="686" w:author="Samir S. Soneji" w:date="2015-12-09T23:05:00Z">
            <w:rPr>
              <w:sz w:val="24"/>
              <w:szCs w:val="24"/>
            </w:rPr>
          </w:rPrChange>
        </w:rPr>
        <w:t>Our study has s</w:t>
      </w:r>
      <w:r w:rsidR="00EB2BAD" w:rsidRPr="00F06681">
        <w:rPr>
          <w:color w:val="000000" w:themeColor="text1"/>
          <w:sz w:val="24"/>
          <w:szCs w:val="24"/>
          <w:rPrChange w:id="687" w:author="Samir S. Soneji" w:date="2015-12-09T23:05:00Z">
            <w:rPr>
              <w:sz w:val="24"/>
              <w:szCs w:val="24"/>
            </w:rPr>
          </w:rPrChange>
        </w:rPr>
        <w:t>ome potential limitations.</w:t>
      </w:r>
      <w:r w:rsidRPr="00F06681">
        <w:rPr>
          <w:color w:val="000000" w:themeColor="text1"/>
          <w:sz w:val="24"/>
          <w:szCs w:val="24"/>
          <w:rPrChange w:id="688" w:author="Samir S. Soneji" w:date="2015-12-09T23:05:00Z">
            <w:rPr>
              <w:sz w:val="24"/>
              <w:szCs w:val="24"/>
            </w:rPr>
          </w:rPrChange>
        </w:rPr>
        <w:t xml:space="preserve">  </w:t>
      </w:r>
      <w:r w:rsidR="00663568" w:rsidRPr="00F06681">
        <w:rPr>
          <w:rFonts w:eastAsia="Times New Roman"/>
          <w:color w:val="000000" w:themeColor="text1"/>
          <w:shd w:val="clear" w:color="auto" w:fill="FFFF00"/>
          <w:rPrChange w:id="689" w:author="Samir S. Soneji" w:date="2015-12-09T23:05:00Z">
            <w:rPr>
              <w:rFonts w:eastAsia="Times New Roman"/>
              <w:color w:val="0000FF"/>
              <w:shd w:val="clear" w:color="auto" w:fill="FFFF00"/>
            </w:rPr>
          </w:rPrChange>
        </w:rPr>
        <w:t xml:space="preserve">First, our life table methods and the resulting estimates of life expectancy assume that women experience a set of fatality rates, which vary by age, based on their year of breast cancer diagnosis rather than on their year of </w:t>
      </w:r>
      <w:r w:rsidR="00663568" w:rsidRPr="00F06681">
        <w:rPr>
          <w:rFonts w:eastAsia="Times New Roman"/>
          <w:color w:val="000000" w:themeColor="text1"/>
          <w:shd w:val="clear" w:color="auto" w:fill="FFFF00"/>
          <w:rPrChange w:id="690" w:author="Samir S. Soneji" w:date="2015-12-09T23:05:00Z">
            <w:rPr>
              <w:rFonts w:eastAsia="Times New Roman"/>
              <w:color w:val="0000FF"/>
              <w:shd w:val="clear" w:color="auto" w:fill="FFFF00"/>
            </w:rPr>
          </w:rPrChange>
        </w:rPr>
        <w:lastRenderedPageBreak/>
        <w:t>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be computed only after all individuals have died.  Empirically, case fatality rates for cohort life expectancy were at most 20% smaller than the case fatality rates for period life (eAppendix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r w:rsidRPr="00F06681">
        <w:rPr>
          <w:color w:val="000000" w:themeColor="text1"/>
          <w:sz w:val="24"/>
          <w:szCs w:val="24"/>
          <w:rPrChange w:id="691" w:author="Samir S. Soneji" w:date="2015-12-09T23:05:00Z">
            <w:rPr>
              <w:sz w:val="24"/>
              <w:szCs w:val="24"/>
            </w:rPr>
          </w:rPrChange>
        </w:rPr>
        <w:t>Second, we required that breast cancer death must have occurred within 10 years of diagnosis when calculating case fatality rates to partially mitigate</w:t>
      </w:r>
      <w:r w:rsidR="00967A63" w:rsidRPr="00F06681">
        <w:rPr>
          <w:color w:val="000000" w:themeColor="text1"/>
          <w:sz w:val="24"/>
          <w:szCs w:val="24"/>
          <w:rPrChange w:id="692" w:author="Samir S. Soneji" w:date="2015-12-09T23:05:00Z">
            <w:rPr>
              <w:sz w:val="24"/>
              <w:szCs w:val="24"/>
            </w:rPr>
          </w:rPrChange>
        </w:rPr>
        <w:t xml:space="preserve"> </w:t>
      </w:r>
      <w:r w:rsidR="00D9726A" w:rsidRPr="00F06681">
        <w:rPr>
          <w:color w:val="000000" w:themeColor="text1"/>
          <w:sz w:val="24"/>
          <w:szCs w:val="24"/>
          <w:highlight w:val="yellow"/>
          <w:rPrChange w:id="693" w:author="Samir S. Soneji" w:date="2015-12-09T23:05:00Z">
            <w:rPr>
              <w:sz w:val="24"/>
              <w:szCs w:val="24"/>
              <w:highlight w:val="yellow"/>
            </w:rPr>
          </w:rPrChange>
        </w:rPr>
        <w:t>lead time bias</w:t>
      </w:r>
      <w:r w:rsidRPr="00F06681">
        <w:rPr>
          <w:color w:val="000000" w:themeColor="text1"/>
          <w:sz w:val="24"/>
          <w:szCs w:val="24"/>
          <w:rPrChange w:id="694" w:author="Samir S. Soneji" w:date="2015-12-09T23:05:00Z">
            <w:rPr>
              <w:sz w:val="24"/>
              <w:szCs w:val="24"/>
            </w:rPr>
          </w:rPrChange>
        </w:rPr>
        <w:t>.  We vary the time interval between 8 years and 12 years and reach identical substantive conclusions (</w:t>
      </w:r>
      <w:r w:rsidR="00935A18" w:rsidRPr="00F06681">
        <w:rPr>
          <w:color w:val="000000" w:themeColor="text1"/>
          <w:sz w:val="24"/>
          <w:szCs w:val="24"/>
          <w:rPrChange w:id="695" w:author="Samir S. Soneji" w:date="2015-12-09T23:05:00Z">
            <w:rPr>
              <w:sz w:val="24"/>
              <w:szCs w:val="24"/>
            </w:rPr>
          </w:rPrChange>
        </w:rPr>
        <w:t>e</w:t>
      </w:r>
      <w:r w:rsidRPr="00F06681">
        <w:rPr>
          <w:color w:val="000000" w:themeColor="text1"/>
          <w:sz w:val="24"/>
          <w:szCs w:val="24"/>
          <w:rPrChange w:id="696" w:author="Samir S. Soneji" w:date="2015-12-09T23:05:00Z">
            <w:rPr>
              <w:sz w:val="24"/>
              <w:szCs w:val="24"/>
            </w:rPr>
          </w:rPrChange>
        </w:rPr>
        <w:t>Appendix I).  Third, we cannot quantify the contribution of individual types of treatment because patients typically received multiple modalities</w:t>
      </w:r>
      <w:r w:rsidR="00EB2BAD" w:rsidRPr="00F06681">
        <w:rPr>
          <w:color w:val="000000" w:themeColor="text1"/>
          <w:sz w:val="24"/>
          <w:szCs w:val="24"/>
          <w:rPrChange w:id="697" w:author="Samir S. Soneji" w:date="2015-12-09T23:05:00Z">
            <w:rPr>
              <w:sz w:val="24"/>
              <w:szCs w:val="24"/>
            </w:rPr>
          </w:rPrChange>
        </w:rPr>
        <w:t>.</w:t>
      </w:r>
      <w:r w:rsidR="00D9726A" w:rsidRPr="00F06681">
        <w:rPr>
          <w:color w:val="000000" w:themeColor="text1"/>
          <w:sz w:val="24"/>
          <w:szCs w:val="24"/>
          <w:rPrChange w:id="698" w:author="Samir S. Soneji" w:date="2015-12-09T23:05:00Z">
            <w:rPr>
              <w:sz w:val="24"/>
              <w:szCs w:val="24"/>
            </w:rPr>
          </w:rPrChange>
        </w:rPr>
        <w:t xml:space="preserve">  </w:t>
      </w:r>
      <w:r w:rsidRPr="00F06681">
        <w:rPr>
          <w:color w:val="000000" w:themeColor="text1"/>
          <w:sz w:val="24"/>
          <w:szCs w:val="24"/>
          <w:rPrChange w:id="699" w:author="Samir S. Soneji" w:date="2015-12-09T23:05:00Z">
            <w:rPr>
              <w:sz w:val="24"/>
              <w:szCs w:val="24"/>
            </w:rPr>
          </w:rPrChange>
        </w:rPr>
        <w:t xml:space="preserve">Fourth, we cannot quantify the contribution of specific factors that produced the observed effectiveness of detection (e.g., more widespread screening among </w:t>
      </w:r>
      <w:r w:rsidRPr="00F06681">
        <w:rPr>
          <w:i/>
          <w:color w:val="000000" w:themeColor="text1"/>
          <w:sz w:val="24"/>
          <w:szCs w:val="24"/>
          <w:rPrChange w:id="700" w:author="Samir S. Soneji" w:date="2015-12-09T23:05:00Z">
            <w:rPr>
              <w:i/>
              <w:sz w:val="24"/>
              <w:szCs w:val="24"/>
            </w:rPr>
          </w:rPrChange>
        </w:rPr>
        <w:t>BRCA</w:t>
      </w:r>
      <w:r w:rsidRPr="00F06681">
        <w:rPr>
          <w:color w:val="000000" w:themeColor="text1"/>
          <w:sz w:val="24"/>
          <w:szCs w:val="24"/>
          <w:rPrChange w:id="701" w:author="Samir S. Soneji" w:date="2015-12-09T23:05:00Z">
            <w:rPr>
              <w:sz w:val="24"/>
              <w:szCs w:val="24"/>
            </w:rPr>
          </w:rPrChange>
        </w:rPr>
        <w:t xml:space="preserve"> mutation carriers, improved standards in the interpretation of mammograms, and improvements in clinical breast examination) because SEER does not capture screening information or </w:t>
      </w:r>
      <w:r w:rsidR="00E80BA5" w:rsidRPr="00F06681">
        <w:rPr>
          <w:color w:val="000000" w:themeColor="text1"/>
          <w:sz w:val="24"/>
          <w:szCs w:val="24"/>
          <w:highlight w:val="yellow"/>
          <w:rPrChange w:id="702" w:author="Samir S. Soneji" w:date="2015-12-09T23:05:00Z">
            <w:rPr>
              <w:sz w:val="24"/>
              <w:szCs w:val="24"/>
              <w:highlight w:val="yellow"/>
            </w:rPr>
          </w:rPrChange>
        </w:rPr>
        <w:t>the circumstances leading to</w:t>
      </w:r>
      <w:r w:rsidR="00E80BA5" w:rsidRPr="00F06681">
        <w:rPr>
          <w:color w:val="000000" w:themeColor="text1"/>
          <w:sz w:val="24"/>
          <w:szCs w:val="24"/>
          <w:rPrChange w:id="703" w:author="Samir S. Soneji" w:date="2015-12-09T23:05:00Z">
            <w:rPr>
              <w:sz w:val="24"/>
              <w:szCs w:val="24"/>
            </w:rPr>
          </w:rPrChange>
        </w:rPr>
        <w:t xml:space="preserve"> </w:t>
      </w:r>
      <w:r w:rsidRPr="00F06681">
        <w:rPr>
          <w:color w:val="000000" w:themeColor="text1"/>
          <w:sz w:val="24"/>
          <w:szCs w:val="24"/>
          <w:rPrChange w:id="704" w:author="Samir S. Soneji" w:date="2015-12-09T23:05:00Z">
            <w:rPr>
              <w:sz w:val="24"/>
              <w:szCs w:val="24"/>
            </w:rPr>
          </w:rPrChange>
        </w:rPr>
        <w:t xml:space="preserve">diagnosis.  </w:t>
      </w:r>
      <w:r w:rsidR="00D9726A" w:rsidRPr="00F06681">
        <w:rPr>
          <w:rFonts w:eastAsia="Times New Roman"/>
          <w:color w:val="000000" w:themeColor="text1"/>
          <w:highlight w:val="yellow"/>
          <w:rPrChange w:id="705" w:author="Samir S. Soneji" w:date="2015-12-09T23:05:00Z">
            <w:rPr>
              <w:rFonts w:eastAsia="Times New Roman"/>
              <w:color w:val="0000FF"/>
              <w:highlight w:val="yellow"/>
            </w:rPr>
          </w:rPrChange>
        </w:rPr>
        <w:t>Fifth</w:t>
      </w:r>
      <w:r w:rsidR="00D9726A" w:rsidRPr="00F06681">
        <w:rPr>
          <w:rFonts w:eastAsia="Times New Roman"/>
          <w:color w:val="000000" w:themeColor="text1"/>
          <w:highlight w:val="yellow"/>
          <w:rPrChange w:id="706" w:author="Samir S. Soneji" w:date="2015-12-09T23:05:00Z">
            <w:rPr>
              <w:rFonts w:eastAsia="Times New Roman"/>
              <w:color w:val="0000FF"/>
              <w:highlight w:val="yellow"/>
            </w:rPr>
          </w:rPrChange>
        </w:rPr>
        <w:t xml:space="preserve">, we focus on the broadest time period possible, 1975-2002, which begins with the start of the SEER 9 registries and ends 10 years before the final year of data registry data </w:t>
      </w:r>
      <w:r w:rsidR="00D9726A" w:rsidRPr="00F06681">
        <w:rPr>
          <w:rFonts w:eastAsia="Times New Roman"/>
          <w:color w:val="000000" w:themeColor="text1"/>
          <w:highlight w:val="yellow"/>
          <w:rPrChange w:id="707" w:author="Samir S. Soneji" w:date="2015-12-09T23:05:00Z">
            <w:rPr>
              <w:rFonts w:eastAsia="Times New Roman"/>
              <w:color w:val="0000FF"/>
              <w:highlight w:val="yellow"/>
            </w:rPr>
          </w:rPrChange>
        </w:rPr>
        <w:lastRenderedPageBreak/>
        <w:t xml:space="preserve">(2012) to allow for the 10-year window to calculate incidence-based case fatality rates. </w:t>
      </w:r>
      <w:r w:rsidR="00D9726A" w:rsidRPr="00F06681">
        <w:rPr>
          <w:rFonts w:eastAsia="Times New Roman"/>
          <w:color w:val="000000" w:themeColor="text1"/>
          <w:sz w:val="24"/>
          <w:szCs w:val="24"/>
          <w:highlight w:val="yellow"/>
          <w:rPrChange w:id="708" w:author="Samir S. Soneji" w:date="2015-12-09T23:05:00Z">
            <w:rPr>
              <w:rFonts w:eastAsia="Times New Roman"/>
              <w:color w:val="auto"/>
              <w:sz w:val="24"/>
              <w:szCs w:val="24"/>
              <w:highlight w:val="yellow"/>
            </w:rPr>
          </w:rPrChange>
        </w:rPr>
        <w:t xml:space="preserve">Finally, </w:t>
      </w:r>
      <w:r w:rsidR="00D9726A" w:rsidRPr="00F06681">
        <w:rPr>
          <w:color w:val="000000" w:themeColor="text1"/>
          <w:sz w:val="24"/>
          <w:szCs w:val="24"/>
          <w:highlight w:val="yellow"/>
          <w:rPrChange w:id="709" w:author="Samir S. Soneji" w:date="2015-12-09T23:05:00Z">
            <w:rPr>
              <w:sz w:val="24"/>
              <w:szCs w:val="24"/>
              <w:highlight w:val="yellow"/>
            </w:rPr>
          </w:rPrChange>
        </w:rPr>
        <w:t>w</w:t>
      </w:r>
      <w:r w:rsidR="00E80BA5" w:rsidRPr="00F06681">
        <w:rPr>
          <w:color w:val="000000" w:themeColor="text1"/>
          <w:sz w:val="24"/>
          <w:szCs w:val="24"/>
          <w:highlight w:val="yellow"/>
          <w:rPrChange w:id="710" w:author="Samir S. Soneji" w:date="2015-12-09T23:05:00Z">
            <w:rPr>
              <w:sz w:val="24"/>
              <w:szCs w:val="24"/>
              <w:highlight w:val="yellow"/>
            </w:rPr>
          </w:rPrChange>
        </w:rPr>
        <w:t>e</w:t>
      </w:r>
      <w:r w:rsidR="00E80BA5" w:rsidRPr="00F06681">
        <w:rPr>
          <w:color w:val="000000" w:themeColor="text1"/>
          <w:sz w:val="24"/>
          <w:szCs w:val="24"/>
          <w:rPrChange w:id="711" w:author="Samir S. Soneji" w:date="2015-12-09T23:05:00Z">
            <w:rPr>
              <w:sz w:val="24"/>
              <w:szCs w:val="24"/>
            </w:rPr>
          </w:rPrChange>
        </w:rPr>
        <w:t xml:space="preserve"> </w:t>
      </w:r>
      <w:r w:rsidRPr="00F06681">
        <w:rPr>
          <w:color w:val="000000" w:themeColor="text1"/>
          <w:sz w:val="24"/>
          <w:szCs w:val="24"/>
          <w:rPrChange w:id="712" w:author="Samir S. Soneji" w:date="2015-12-09T23:05:00Z">
            <w:rPr>
              <w:sz w:val="24"/>
              <w:szCs w:val="24"/>
            </w:rPr>
          </w:rPrChange>
        </w:rPr>
        <w:t xml:space="preserve">do not quantify the contribution of earlier detection and </w:t>
      </w:r>
      <w:r w:rsidR="00692A42" w:rsidRPr="00F06681">
        <w:rPr>
          <w:color w:val="000000" w:themeColor="text1"/>
          <w:sz w:val="24"/>
          <w:szCs w:val="24"/>
          <w:highlight w:val="yellow"/>
          <w:rPrChange w:id="713" w:author="Samir S. Soneji" w:date="2015-12-09T23:05:00Z">
            <w:rPr>
              <w:sz w:val="24"/>
              <w:szCs w:val="24"/>
              <w:highlight w:val="yellow"/>
            </w:rPr>
          </w:rPrChange>
        </w:rPr>
        <w:t>advances</w:t>
      </w:r>
      <w:r w:rsidRPr="00F06681">
        <w:rPr>
          <w:color w:val="000000" w:themeColor="text1"/>
          <w:sz w:val="24"/>
          <w:szCs w:val="24"/>
          <w:highlight w:val="yellow"/>
          <w:rPrChange w:id="714" w:author="Samir S. Soneji" w:date="2015-12-09T23:05:00Z">
            <w:rPr>
              <w:sz w:val="24"/>
              <w:szCs w:val="24"/>
              <w:highlight w:val="yellow"/>
            </w:rPr>
          </w:rPrChange>
        </w:rPr>
        <w:t xml:space="preserve"> </w:t>
      </w:r>
      <w:r w:rsidRPr="00F06681">
        <w:rPr>
          <w:color w:val="000000" w:themeColor="text1"/>
          <w:sz w:val="24"/>
          <w:szCs w:val="24"/>
          <w:rPrChange w:id="715" w:author="Samir S. Soneji" w:date="2015-12-09T23:05:00Z">
            <w:rPr>
              <w:sz w:val="24"/>
              <w:szCs w:val="24"/>
            </w:rPr>
          </w:rPrChange>
        </w:rPr>
        <w:t>in breast cancer treatment after the introduction of a specific innovation (e.g., trastuzumab [Herceptin®]).  The diffusion of novel chemotherapy agents, imaging modalities, and new clinical and surgical techniques occurs slowly over time rather than immediately after introduction</w:t>
      </w:r>
      <w:r w:rsidR="00693455" w:rsidRPr="00F06681">
        <w:rPr>
          <w:color w:val="000000" w:themeColor="text1"/>
          <w:sz w:val="24"/>
          <w:szCs w:val="24"/>
          <w:rPrChange w:id="716" w:author="Samir S. Soneji" w:date="2015-12-09T23:05:00Z">
            <w:rPr>
              <w:sz w:val="24"/>
              <w:szCs w:val="24"/>
            </w:rPr>
          </w:rPrChange>
        </w:rPr>
        <w:t>.</w:t>
      </w:r>
      <w:r w:rsidR="00693455" w:rsidRPr="00F06681">
        <w:rPr>
          <w:rStyle w:val="st"/>
          <w:rFonts w:eastAsia="Times New Roman"/>
          <w:color w:val="000000" w:themeColor="text1"/>
          <w:sz w:val="24"/>
          <w:szCs w:val="24"/>
          <w:rPrChange w:id="717" w:author="Samir S. Soneji" w:date="2015-12-09T23:05:00Z">
            <w:rPr>
              <w:rStyle w:val="st"/>
              <w:rFonts w:eastAsia="Times New Roman"/>
              <w:sz w:val="24"/>
              <w:szCs w:val="24"/>
            </w:rPr>
          </w:rPrChange>
        </w:rPr>
        <w:fldChar w:fldCharType="begin"/>
      </w:r>
      <w:r w:rsidR="00CA5573" w:rsidRPr="00F06681">
        <w:rPr>
          <w:rStyle w:val="st"/>
          <w:rFonts w:eastAsia="Times New Roman"/>
          <w:color w:val="000000" w:themeColor="text1"/>
          <w:sz w:val="24"/>
          <w:szCs w:val="24"/>
          <w:rPrChange w:id="718" w:author="Samir S. Soneji" w:date="2015-12-09T23:05:00Z">
            <w:rPr>
              <w:rStyle w:val="st"/>
              <w:rFonts w:eastAsia="Times New Roman"/>
              <w:sz w:val="24"/>
              <w:szCs w:val="24"/>
            </w:rPr>
          </w:rPrChange>
        </w:rPr>
        <w:instrText xml:space="preserve"> ADDIN ZOTERO_ITEM CSL_CITATION {"citationID":"2jo49sq8af","properties":{"formattedCitation":"{\\rtf \\super 33,34\\nosupersub{}}","plainCitation":"33,34"},"citationItems":[{"id":717,"uris":["http://zotero.org/users/39665/items/8P8ZJMRG"],"uri":["http://zotero.org/users/39665/items/8P8ZJMRG"],"itemData":{"id":717,"type":"article-journal","title":"Is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F06681">
        <w:rPr>
          <w:rStyle w:val="st"/>
          <w:rFonts w:eastAsia="Times New Roman"/>
          <w:color w:val="000000" w:themeColor="text1"/>
          <w:sz w:val="24"/>
          <w:szCs w:val="24"/>
          <w:rPrChange w:id="719" w:author="Samir S. Soneji" w:date="2015-12-09T23:05:00Z">
            <w:rPr>
              <w:rStyle w:val="st"/>
              <w:rFonts w:eastAsia="Times New Roman"/>
              <w:sz w:val="24"/>
              <w:szCs w:val="24"/>
            </w:rPr>
          </w:rPrChange>
        </w:rPr>
        <w:fldChar w:fldCharType="separate"/>
      </w:r>
      <w:r w:rsidR="00CA5573" w:rsidRPr="00F06681">
        <w:rPr>
          <w:rFonts w:eastAsia="Times New Roman"/>
          <w:color w:val="000000" w:themeColor="text1"/>
          <w:sz w:val="24"/>
          <w:vertAlign w:val="superscript"/>
          <w:rPrChange w:id="720" w:author="Samir S. Soneji" w:date="2015-12-09T23:05:00Z">
            <w:rPr>
              <w:rFonts w:eastAsia="Times New Roman"/>
              <w:sz w:val="24"/>
              <w:vertAlign w:val="superscript"/>
            </w:rPr>
          </w:rPrChange>
        </w:rPr>
        <w:t>33,34</w:t>
      </w:r>
      <w:r w:rsidR="00693455" w:rsidRPr="00F06681">
        <w:rPr>
          <w:rStyle w:val="st"/>
          <w:rFonts w:eastAsia="Times New Roman"/>
          <w:color w:val="000000" w:themeColor="text1"/>
          <w:sz w:val="24"/>
          <w:szCs w:val="24"/>
          <w:rPrChange w:id="721" w:author="Samir S. Soneji" w:date="2015-12-09T23:05:00Z">
            <w:rPr>
              <w:rStyle w:val="st"/>
              <w:rFonts w:eastAsia="Times New Roman"/>
              <w:sz w:val="24"/>
              <w:szCs w:val="24"/>
            </w:rPr>
          </w:rPrChange>
        </w:rPr>
        <w:fldChar w:fldCharType="end"/>
      </w:r>
    </w:p>
    <w:p w14:paraId="757260A7" w14:textId="3510C304" w:rsidR="00D9726A" w:rsidRPr="00F06681" w:rsidRDefault="006A16C0" w:rsidP="00A7028C">
      <w:pPr>
        <w:spacing w:line="480" w:lineRule="auto"/>
        <w:ind w:firstLine="720"/>
        <w:rPr>
          <w:rFonts w:eastAsia="Times New Roman"/>
          <w:color w:val="000000" w:themeColor="text1"/>
          <w:sz w:val="24"/>
          <w:szCs w:val="24"/>
          <w:rPrChange w:id="722" w:author="Samir S. Soneji" w:date="2015-12-09T23:05:00Z">
            <w:rPr>
              <w:rFonts w:eastAsia="Times New Roman"/>
              <w:color w:val="auto"/>
              <w:sz w:val="24"/>
              <w:szCs w:val="24"/>
            </w:rPr>
          </w:rPrChange>
        </w:rPr>
      </w:pPr>
      <w:r w:rsidRPr="00F06681">
        <w:rPr>
          <w:color w:val="000000" w:themeColor="text1"/>
          <w:sz w:val="24"/>
          <w:szCs w:val="24"/>
          <w:rPrChange w:id="723" w:author="Samir S. Soneji" w:date="2015-12-09T23:05:00Z">
            <w:rPr>
              <w:sz w:val="24"/>
              <w:szCs w:val="24"/>
            </w:rPr>
          </w:rPrChange>
        </w:rPr>
        <w:t xml:space="preserve">In conclusion, </w:t>
      </w:r>
      <w:r w:rsidR="00D9726A" w:rsidRPr="00F06681">
        <w:rPr>
          <w:rFonts w:eastAsia="Times New Roman"/>
          <w:color w:val="000000" w:themeColor="text1"/>
          <w:sz w:val="24"/>
          <w:szCs w:val="24"/>
          <w:highlight w:val="yellow"/>
          <w:rPrChange w:id="724" w:author="Samir S. Soneji" w:date="2015-12-09T23:05:00Z">
            <w:rPr>
              <w:rFonts w:eastAsia="Times New Roman"/>
              <w:color w:val="0000FF"/>
              <w:sz w:val="24"/>
              <w:szCs w:val="24"/>
              <w:highlight w:val="yellow"/>
            </w:rPr>
          </w:rPrChange>
        </w:rPr>
        <w:t>several factors contributed to the gain in life expectancy for breast cancer patients.  M</w:t>
      </w:r>
      <w:r w:rsidRPr="00F06681">
        <w:rPr>
          <w:color w:val="000000" w:themeColor="text1"/>
          <w:sz w:val="24"/>
          <w:szCs w:val="24"/>
          <w:rPrChange w:id="725" w:author="Samir S. Soneji" w:date="2015-12-09T23:05:00Z">
            <w:rPr>
              <w:sz w:val="24"/>
              <w:szCs w:val="24"/>
            </w:rPr>
          </w:rPrChange>
        </w:rPr>
        <w:t xml:space="preserve">ore widespread screening increased the share of small-sized tumors among newly diagnosed breast cancer patients.  At the same time, incremental improvements in medical care have reduced the risk of death among breast cancer patients from breast cancer itself. As patients lived longer, they also benefited from advances in </w:t>
      </w:r>
      <w:r w:rsidR="00E80BA5" w:rsidRPr="00F06681">
        <w:rPr>
          <w:color w:val="000000" w:themeColor="text1"/>
          <w:sz w:val="24"/>
          <w:szCs w:val="24"/>
          <w:highlight w:val="yellow"/>
          <w:rPrChange w:id="726" w:author="Samir S. Soneji" w:date="2015-12-09T23:05:00Z">
            <w:rPr>
              <w:sz w:val="24"/>
              <w:szCs w:val="24"/>
              <w:highlight w:val="yellow"/>
            </w:rPr>
          </w:rPrChange>
        </w:rPr>
        <w:t>treating</w:t>
      </w:r>
      <w:r w:rsidR="00E80BA5" w:rsidRPr="00F06681">
        <w:rPr>
          <w:color w:val="000000" w:themeColor="text1"/>
          <w:sz w:val="24"/>
          <w:szCs w:val="24"/>
          <w:rPrChange w:id="727" w:author="Samir S. Soneji" w:date="2015-12-09T23:05:00Z">
            <w:rPr>
              <w:sz w:val="24"/>
              <w:szCs w:val="24"/>
            </w:rPr>
          </w:rPrChange>
        </w:rPr>
        <w:t xml:space="preserve"> </w:t>
      </w:r>
      <w:r w:rsidRPr="00F06681">
        <w:rPr>
          <w:color w:val="000000" w:themeColor="text1"/>
          <w:sz w:val="24"/>
          <w:szCs w:val="24"/>
          <w:rPrChange w:id="728" w:author="Samir S. Soneji" w:date="2015-12-09T23:05:00Z">
            <w:rPr>
              <w:sz w:val="24"/>
              <w:szCs w:val="24"/>
            </w:rPr>
          </w:rPrChange>
        </w:rPr>
        <w:t xml:space="preserve">other diseases, such as cardiovascular disease.  We apply existing demographic methods to disentangle the precise contribution of earlier detection and </w:t>
      </w:r>
      <w:r w:rsidR="00692A42" w:rsidRPr="00F06681">
        <w:rPr>
          <w:color w:val="000000" w:themeColor="text1"/>
          <w:sz w:val="24"/>
          <w:szCs w:val="24"/>
          <w:highlight w:val="yellow"/>
          <w:rPrChange w:id="729" w:author="Samir S. Soneji" w:date="2015-12-09T23:05:00Z">
            <w:rPr>
              <w:sz w:val="24"/>
              <w:szCs w:val="24"/>
              <w:highlight w:val="yellow"/>
            </w:rPr>
          </w:rPrChange>
        </w:rPr>
        <w:t>advances</w:t>
      </w:r>
      <w:r w:rsidRPr="00F06681">
        <w:rPr>
          <w:color w:val="000000" w:themeColor="text1"/>
          <w:sz w:val="24"/>
          <w:szCs w:val="24"/>
          <w:highlight w:val="yellow"/>
          <w:rPrChange w:id="730" w:author="Samir S. Soneji" w:date="2015-12-09T23:05:00Z">
            <w:rPr>
              <w:sz w:val="24"/>
              <w:szCs w:val="24"/>
              <w:highlight w:val="yellow"/>
            </w:rPr>
          </w:rPrChange>
        </w:rPr>
        <w:t xml:space="preserve"> </w:t>
      </w:r>
      <w:r w:rsidRPr="00F06681">
        <w:rPr>
          <w:color w:val="000000" w:themeColor="text1"/>
          <w:sz w:val="24"/>
          <w:szCs w:val="24"/>
          <w:rPrChange w:id="731" w:author="Samir S. Soneji" w:date="2015-12-09T23:05:00Z">
            <w:rPr>
              <w:sz w:val="24"/>
              <w:szCs w:val="24"/>
            </w:rPr>
          </w:rPrChange>
        </w:rPr>
        <w:t xml:space="preserve">in breast cancer treatment on the gain in life expectancy, accounting for concurrent </w:t>
      </w:r>
      <w:r w:rsidR="00692A42" w:rsidRPr="00F06681">
        <w:rPr>
          <w:color w:val="000000" w:themeColor="text1"/>
          <w:sz w:val="24"/>
          <w:szCs w:val="24"/>
          <w:highlight w:val="yellow"/>
          <w:rPrChange w:id="732" w:author="Samir S. Soneji" w:date="2015-12-09T23:05:00Z">
            <w:rPr>
              <w:sz w:val="24"/>
              <w:szCs w:val="24"/>
              <w:highlight w:val="yellow"/>
            </w:rPr>
          </w:rPrChange>
        </w:rPr>
        <w:t>advances</w:t>
      </w:r>
      <w:r w:rsidRPr="00F06681">
        <w:rPr>
          <w:color w:val="000000" w:themeColor="text1"/>
          <w:sz w:val="24"/>
          <w:szCs w:val="24"/>
          <w:highlight w:val="yellow"/>
          <w:rPrChange w:id="733" w:author="Samir S. Soneji" w:date="2015-12-09T23:05:00Z">
            <w:rPr>
              <w:sz w:val="24"/>
              <w:szCs w:val="24"/>
              <w:highlight w:val="yellow"/>
            </w:rPr>
          </w:rPrChange>
        </w:rPr>
        <w:t xml:space="preserve"> </w:t>
      </w:r>
      <w:r w:rsidRPr="00F06681">
        <w:rPr>
          <w:color w:val="000000" w:themeColor="text1"/>
          <w:sz w:val="24"/>
          <w:szCs w:val="24"/>
          <w:rPrChange w:id="734" w:author="Samir S. Soneji" w:date="2015-12-09T23:05:00Z">
            <w:rPr>
              <w:sz w:val="24"/>
              <w:szCs w:val="24"/>
            </w:rPr>
          </w:rPrChange>
        </w:rPr>
        <w:t>in the treatment of other diseases.  Earlier detection contributed to more than one-quarter of the observed gain in life expectancy</w:t>
      </w:r>
      <w:r w:rsidR="00D9726A" w:rsidRPr="00F06681">
        <w:rPr>
          <w:color w:val="000000" w:themeColor="text1"/>
          <w:sz w:val="24"/>
          <w:szCs w:val="24"/>
          <w:rPrChange w:id="735" w:author="Samir S. Soneji" w:date="2015-12-09T23:05:00Z">
            <w:rPr>
              <w:sz w:val="24"/>
              <w:szCs w:val="24"/>
            </w:rPr>
          </w:rPrChange>
        </w:rPr>
        <w:t xml:space="preserve"> </w:t>
      </w:r>
      <w:r w:rsidR="00D9726A" w:rsidRPr="00F06681">
        <w:rPr>
          <w:color w:val="000000" w:themeColor="text1"/>
          <w:sz w:val="24"/>
          <w:szCs w:val="24"/>
          <w:highlight w:val="yellow"/>
          <w:rPrChange w:id="736" w:author="Samir S. Soneji" w:date="2015-12-09T23:05:00Z">
            <w:rPr>
              <w:sz w:val="24"/>
              <w:szCs w:val="24"/>
              <w:highlight w:val="yellow"/>
            </w:rPr>
          </w:rPrChange>
        </w:rPr>
        <w:t>(27%)</w:t>
      </w:r>
      <w:r w:rsidRPr="00F06681">
        <w:rPr>
          <w:color w:val="000000" w:themeColor="text1"/>
          <w:sz w:val="24"/>
          <w:szCs w:val="24"/>
          <w:rPrChange w:id="737" w:author="Samir S. Soneji" w:date="2015-12-09T23:05:00Z">
            <w:rPr>
              <w:sz w:val="24"/>
              <w:szCs w:val="24"/>
            </w:rPr>
          </w:rPrChange>
        </w:rPr>
        <w:t xml:space="preserve">; </w:t>
      </w:r>
      <w:r w:rsidR="00692A42" w:rsidRPr="00F06681">
        <w:rPr>
          <w:color w:val="000000" w:themeColor="text1"/>
          <w:sz w:val="24"/>
          <w:szCs w:val="24"/>
          <w:highlight w:val="yellow"/>
          <w:rPrChange w:id="738" w:author="Samir S. Soneji" w:date="2015-12-09T23:05:00Z">
            <w:rPr>
              <w:sz w:val="24"/>
              <w:szCs w:val="24"/>
              <w:highlight w:val="yellow"/>
            </w:rPr>
          </w:rPrChange>
        </w:rPr>
        <w:t>advances</w:t>
      </w:r>
      <w:r w:rsidRPr="00F06681">
        <w:rPr>
          <w:color w:val="000000" w:themeColor="text1"/>
          <w:sz w:val="24"/>
          <w:szCs w:val="24"/>
          <w:highlight w:val="yellow"/>
          <w:rPrChange w:id="739" w:author="Samir S. Soneji" w:date="2015-12-09T23:05:00Z">
            <w:rPr>
              <w:sz w:val="24"/>
              <w:szCs w:val="24"/>
              <w:highlight w:val="yellow"/>
            </w:rPr>
          </w:rPrChange>
        </w:rPr>
        <w:t xml:space="preserve"> </w:t>
      </w:r>
      <w:r w:rsidRPr="00F06681">
        <w:rPr>
          <w:color w:val="000000" w:themeColor="text1"/>
          <w:sz w:val="24"/>
          <w:szCs w:val="24"/>
          <w:rPrChange w:id="740" w:author="Samir S. Soneji" w:date="2015-12-09T23:05:00Z">
            <w:rPr>
              <w:sz w:val="24"/>
              <w:szCs w:val="24"/>
            </w:rPr>
          </w:rPrChange>
        </w:rPr>
        <w:t>in breast cancer treatment contributed substantially more</w:t>
      </w:r>
      <w:r w:rsidR="00D9726A" w:rsidRPr="00F06681">
        <w:rPr>
          <w:color w:val="000000" w:themeColor="text1"/>
          <w:sz w:val="24"/>
          <w:szCs w:val="24"/>
          <w:rPrChange w:id="741" w:author="Samir S. Soneji" w:date="2015-12-09T23:05:00Z">
            <w:rPr>
              <w:sz w:val="24"/>
              <w:szCs w:val="24"/>
            </w:rPr>
          </w:rPrChange>
        </w:rPr>
        <w:t xml:space="preserve"> </w:t>
      </w:r>
      <w:r w:rsidR="00D9726A" w:rsidRPr="00F06681">
        <w:rPr>
          <w:color w:val="000000" w:themeColor="text1"/>
          <w:sz w:val="24"/>
          <w:szCs w:val="24"/>
          <w:highlight w:val="yellow"/>
          <w:rPrChange w:id="742" w:author="Samir S. Soneji" w:date="2015-12-09T23:05:00Z">
            <w:rPr>
              <w:sz w:val="24"/>
              <w:szCs w:val="24"/>
              <w:highlight w:val="yellow"/>
            </w:rPr>
          </w:rPrChange>
        </w:rPr>
        <w:t>(62%)</w:t>
      </w:r>
      <w:r w:rsidR="00E80BA5" w:rsidRPr="00F06681">
        <w:rPr>
          <w:color w:val="000000" w:themeColor="text1"/>
          <w:sz w:val="24"/>
          <w:szCs w:val="24"/>
          <w:highlight w:val="yellow"/>
          <w:rPrChange w:id="743" w:author="Samir S. Soneji" w:date="2015-12-09T23:05:00Z">
            <w:rPr>
              <w:sz w:val="24"/>
              <w:szCs w:val="24"/>
              <w:highlight w:val="yellow"/>
            </w:rPr>
          </w:rPrChange>
        </w:rPr>
        <w:t>, and advances in treatment of other disease contributed the least</w:t>
      </w:r>
      <w:r w:rsidR="00D9726A" w:rsidRPr="00F06681">
        <w:rPr>
          <w:color w:val="000000" w:themeColor="text1"/>
          <w:sz w:val="24"/>
          <w:szCs w:val="24"/>
          <w:rPrChange w:id="744" w:author="Samir S. Soneji" w:date="2015-12-09T23:05:00Z">
            <w:rPr>
              <w:sz w:val="24"/>
              <w:szCs w:val="24"/>
            </w:rPr>
          </w:rPrChange>
        </w:rPr>
        <w:t xml:space="preserve"> </w:t>
      </w:r>
      <w:r w:rsidR="00D9726A" w:rsidRPr="00F06681">
        <w:rPr>
          <w:color w:val="000000" w:themeColor="text1"/>
          <w:sz w:val="24"/>
          <w:szCs w:val="24"/>
          <w:highlight w:val="yellow"/>
          <w:rPrChange w:id="745" w:author="Samir S. Soneji" w:date="2015-12-09T23:05:00Z">
            <w:rPr>
              <w:sz w:val="24"/>
              <w:szCs w:val="24"/>
              <w:highlight w:val="yellow"/>
            </w:rPr>
          </w:rPrChange>
        </w:rPr>
        <w:t>(11%)</w:t>
      </w:r>
      <w:r w:rsidRPr="00F06681">
        <w:rPr>
          <w:color w:val="000000" w:themeColor="text1"/>
          <w:sz w:val="24"/>
          <w:szCs w:val="24"/>
          <w:rPrChange w:id="746" w:author="Samir S. Soneji" w:date="2015-12-09T23:05:00Z">
            <w:rPr>
              <w:sz w:val="24"/>
              <w:szCs w:val="24"/>
            </w:rPr>
          </w:rPrChange>
        </w:rPr>
        <w:t xml:space="preserve">.  The value of screening is based on the balance of potential benefits of earlier detection and potential harms from overdiagnosis and overtreatment.  </w:t>
      </w:r>
      <w:r w:rsidR="00D9726A" w:rsidRPr="00F06681">
        <w:rPr>
          <w:rFonts w:eastAsia="Times New Roman"/>
          <w:color w:val="000000" w:themeColor="text1"/>
          <w:sz w:val="24"/>
          <w:szCs w:val="24"/>
          <w:highlight w:val="yellow"/>
          <w:rPrChange w:id="747" w:author="Samir S. Soneji" w:date="2015-12-09T23:05:00Z">
            <w:rPr>
              <w:rFonts w:eastAsia="Times New Roman"/>
              <w:color w:val="0000FF"/>
              <w:sz w:val="24"/>
              <w:szCs w:val="24"/>
              <w:highlight w:val="yellow"/>
            </w:rPr>
          </w:rPrChange>
        </w:rPr>
        <w:t xml:space="preserve">Our study assessed the benefit of early detection on its contribution to the gain in life expectancy.  When the harms are also measured in gains in life expectancy, it will be possible to directly measure the balance of benefits </w:t>
      </w:r>
      <w:r w:rsidR="00D9726A" w:rsidRPr="00F06681">
        <w:rPr>
          <w:rFonts w:eastAsia="Times New Roman"/>
          <w:color w:val="000000" w:themeColor="text1"/>
          <w:sz w:val="24"/>
          <w:szCs w:val="24"/>
          <w:highlight w:val="yellow"/>
          <w:rPrChange w:id="748" w:author="Samir S. Soneji" w:date="2015-12-09T23:05:00Z">
            <w:rPr>
              <w:rFonts w:eastAsia="Times New Roman"/>
              <w:color w:val="0000FF"/>
              <w:sz w:val="24"/>
              <w:szCs w:val="24"/>
              <w:highlight w:val="yellow"/>
            </w:rPr>
          </w:rPrChange>
        </w:rPr>
        <w:lastRenderedPageBreak/>
        <w:t>and harms. This common approach may clarify the controversy about whether mammography confers net benefit.</w:t>
      </w:r>
    </w:p>
    <w:p w14:paraId="4DA563EE" w14:textId="1ADE79C1" w:rsidR="000549FB" w:rsidRPr="00F06681" w:rsidRDefault="00D9726A" w:rsidP="00A7028C">
      <w:pPr>
        <w:rPr>
          <w:rFonts w:eastAsia="Times New Roman"/>
          <w:color w:val="000000" w:themeColor="text1"/>
          <w:sz w:val="24"/>
          <w:szCs w:val="24"/>
          <w:rPrChange w:id="749" w:author="Samir S. Soneji" w:date="2015-12-09T23:05:00Z">
            <w:rPr>
              <w:rFonts w:eastAsia="Times New Roman"/>
              <w:color w:val="auto"/>
              <w:sz w:val="24"/>
              <w:szCs w:val="24"/>
            </w:rPr>
          </w:rPrChange>
        </w:rPr>
      </w:pPr>
      <w:r w:rsidRPr="00F06681" w:rsidDel="00D9726A">
        <w:rPr>
          <w:color w:val="000000" w:themeColor="text1"/>
          <w:sz w:val="24"/>
          <w:szCs w:val="24"/>
          <w:rPrChange w:id="750" w:author="Samir S. Soneji" w:date="2015-12-09T23:05:00Z">
            <w:rPr>
              <w:sz w:val="24"/>
              <w:szCs w:val="24"/>
            </w:rPr>
          </w:rPrChange>
        </w:rPr>
        <w:t xml:space="preserve"> </w:t>
      </w:r>
      <w:r w:rsidR="000549FB" w:rsidRPr="00F06681">
        <w:rPr>
          <w:b/>
          <w:color w:val="000000" w:themeColor="text1"/>
          <w:sz w:val="24"/>
          <w:szCs w:val="24"/>
          <w:rPrChange w:id="751" w:author="Samir S. Soneji" w:date="2015-12-09T23:05:00Z">
            <w:rPr>
              <w:b/>
              <w:sz w:val="24"/>
              <w:szCs w:val="24"/>
            </w:rPr>
          </w:rPrChange>
        </w:rPr>
        <w:br w:type="page"/>
      </w:r>
    </w:p>
    <w:p w14:paraId="5CF78B2F" w14:textId="52A207E6" w:rsidR="008D20E9" w:rsidRPr="00F06681" w:rsidRDefault="008D20E9" w:rsidP="008048FF">
      <w:pPr>
        <w:pStyle w:val="Normal1"/>
        <w:rPr>
          <w:color w:val="000000" w:themeColor="text1"/>
          <w:sz w:val="24"/>
          <w:szCs w:val="24"/>
          <w:rPrChange w:id="752" w:author="Samir S. Soneji" w:date="2015-12-09T23:05:00Z">
            <w:rPr>
              <w:sz w:val="24"/>
              <w:szCs w:val="24"/>
            </w:rPr>
          </w:rPrChange>
        </w:rPr>
      </w:pPr>
      <w:r w:rsidRPr="00F06681">
        <w:rPr>
          <w:b/>
          <w:color w:val="000000" w:themeColor="text1"/>
          <w:sz w:val="24"/>
          <w:szCs w:val="24"/>
          <w:rPrChange w:id="753" w:author="Samir S. Soneji" w:date="2015-12-09T23:05:00Z">
            <w:rPr>
              <w:b/>
              <w:sz w:val="24"/>
              <w:szCs w:val="24"/>
            </w:rPr>
          </w:rPrChange>
        </w:rPr>
        <w:lastRenderedPageBreak/>
        <w:t>Acknowledgements</w:t>
      </w:r>
      <w:r w:rsidRPr="00F06681">
        <w:rPr>
          <w:color w:val="000000" w:themeColor="text1"/>
          <w:sz w:val="24"/>
          <w:szCs w:val="24"/>
          <w:rPrChange w:id="754" w:author="Samir S. Soneji" w:date="2015-12-09T23:05:00Z">
            <w:rPr>
              <w:sz w:val="24"/>
              <w:szCs w:val="24"/>
            </w:rPr>
          </w:rPrChange>
        </w:rPr>
        <w:t xml:space="preserve">: We thank </w:t>
      </w:r>
      <w:r w:rsidR="0031128D" w:rsidRPr="00F06681">
        <w:rPr>
          <w:color w:val="000000" w:themeColor="text1"/>
          <w:sz w:val="24"/>
          <w:szCs w:val="24"/>
          <w:rPrChange w:id="755" w:author="Samir S. Soneji" w:date="2015-12-09T23:05:00Z">
            <w:rPr>
              <w:sz w:val="24"/>
              <w:szCs w:val="24"/>
            </w:rPr>
          </w:rPrChange>
        </w:rPr>
        <w:t>Jonathan Skinner</w:t>
      </w:r>
      <w:r w:rsidR="00F87AAC" w:rsidRPr="00F06681">
        <w:rPr>
          <w:color w:val="000000" w:themeColor="text1"/>
          <w:sz w:val="24"/>
          <w:szCs w:val="24"/>
          <w:rPrChange w:id="756" w:author="Samir S. Soneji" w:date="2015-12-09T23:05:00Z">
            <w:rPr>
              <w:sz w:val="24"/>
              <w:szCs w:val="24"/>
            </w:rPr>
          </w:rPrChange>
        </w:rPr>
        <w:t>, Harold Sox,</w:t>
      </w:r>
      <w:r w:rsidR="00DC7947" w:rsidRPr="00F06681">
        <w:rPr>
          <w:color w:val="000000" w:themeColor="text1"/>
          <w:sz w:val="24"/>
          <w:szCs w:val="24"/>
          <w:rPrChange w:id="757" w:author="Samir S. Soneji" w:date="2015-12-09T23:05:00Z">
            <w:rPr>
              <w:sz w:val="24"/>
              <w:szCs w:val="24"/>
            </w:rPr>
          </w:rPrChange>
        </w:rPr>
        <w:t xml:space="preserve"> and </w:t>
      </w:r>
      <w:r w:rsidR="00A019D8" w:rsidRPr="00F06681">
        <w:rPr>
          <w:color w:val="000000" w:themeColor="text1"/>
          <w:sz w:val="24"/>
          <w:szCs w:val="24"/>
          <w:rPrChange w:id="758" w:author="Samir S. Soneji" w:date="2015-12-09T23:05:00Z">
            <w:rPr>
              <w:sz w:val="24"/>
              <w:szCs w:val="24"/>
            </w:rPr>
          </w:rPrChange>
        </w:rPr>
        <w:t>H. Gilbert Welch</w:t>
      </w:r>
      <w:r w:rsidR="00DC7947" w:rsidRPr="00F06681">
        <w:rPr>
          <w:color w:val="000000" w:themeColor="text1"/>
          <w:sz w:val="24"/>
          <w:szCs w:val="24"/>
          <w:rPrChange w:id="759" w:author="Samir S. Soneji" w:date="2015-12-09T23:05:00Z">
            <w:rPr>
              <w:sz w:val="24"/>
              <w:szCs w:val="24"/>
            </w:rPr>
          </w:rPrChange>
        </w:rPr>
        <w:t xml:space="preserve"> f</w:t>
      </w:r>
      <w:r w:rsidRPr="00F06681">
        <w:rPr>
          <w:color w:val="000000" w:themeColor="text1"/>
          <w:sz w:val="24"/>
          <w:szCs w:val="24"/>
          <w:rPrChange w:id="760" w:author="Samir S. Soneji" w:date="2015-12-09T23:05:00Z">
            <w:rPr>
              <w:sz w:val="24"/>
              <w:szCs w:val="24"/>
            </w:rPr>
          </w:rPrChange>
        </w:rPr>
        <w:t>or helpful comments and suggestions.</w:t>
      </w:r>
    </w:p>
    <w:p w14:paraId="1FA36F3B" w14:textId="77777777" w:rsidR="008D20E9" w:rsidRPr="00F06681" w:rsidRDefault="008D20E9" w:rsidP="00BB4E57">
      <w:pPr>
        <w:pStyle w:val="Normal1"/>
        <w:spacing w:line="240" w:lineRule="auto"/>
        <w:rPr>
          <w:color w:val="000000" w:themeColor="text1"/>
          <w:sz w:val="24"/>
          <w:szCs w:val="24"/>
          <w:rPrChange w:id="761" w:author="Samir S. Soneji" w:date="2015-12-09T23:05:00Z">
            <w:rPr>
              <w:sz w:val="24"/>
              <w:szCs w:val="24"/>
            </w:rPr>
          </w:rPrChange>
        </w:rPr>
      </w:pPr>
    </w:p>
    <w:p w14:paraId="5BEEE626" w14:textId="33C5EF8D" w:rsidR="008D20E9" w:rsidRPr="00F06681" w:rsidRDefault="008D20E9" w:rsidP="00BB4E57">
      <w:pPr>
        <w:pStyle w:val="Normal1"/>
        <w:spacing w:line="240" w:lineRule="auto"/>
        <w:rPr>
          <w:bCs/>
          <w:color w:val="000000" w:themeColor="text1"/>
          <w:sz w:val="24"/>
          <w:szCs w:val="24"/>
          <w:rPrChange w:id="762" w:author="Samir S. Soneji" w:date="2015-12-09T23:05:00Z">
            <w:rPr>
              <w:bCs/>
              <w:sz w:val="24"/>
              <w:szCs w:val="24"/>
            </w:rPr>
          </w:rPrChange>
        </w:rPr>
      </w:pPr>
      <w:r w:rsidRPr="00F06681">
        <w:rPr>
          <w:b/>
          <w:color w:val="000000" w:themeColor="text1"/>
          <w:sz w:val="24"/>
          <w:szCs w:val="24"/>
          <w:rPrChange w:id="763" w:author="Samir S. Soneji" w:date="2015-12-09T23:05:00Z">
            <w:rPr>
              <w:b/>
              <w:sz w:val="24"/>
              <w:szCs w:val="24"/>
            </w:rPr>
          </w:rPrChange>
        </w:rPr>
        <w:t xml:space="preserve">Funding Statement: </w:t>
      </w:r>
      <w:r w:rsidRPr="00F06681">
        <w:rPr>
          <w:color w:val="000000" w:themeColor="text1"/>
          <w:sz w:val="24"/>
          <w:szCs w:val="24"/>
          <w:rPrChange w:id="764" w:author="Samir S. Soneji" w:date="2015-12-09T23:05:00Z">
            <w:rPr>
              <w:sz w:val="24"/>
              <w:szCs w:val="24"/>
            </w:rPr>
          </w:rPrChange>
        </w:rPr>
        <w:t>Dr. Soneji was supported by the National Center For Advancing Translational Sciences grant number KL2TR001088</w:t>
      </w:r>
      <w:r w:rsidR="004A3DF9" w:rsidRPr="00F06681">
        <w:rPr>
          <w:color w:val="000000" w:themeColor="text1"/>
          <w:sz w:val="24"/>
          <w:szCs w:val="24"/>
          <w:rPrChange w:id="765" w:author="Samir S. Soneji" w:date="2015-12-09T23:05:00Z">
            <w:rPr>
              <w:sz w:val="24"/>
              <w:szCs w:val="24"/>
            </w:rPr>
          </w:rPrChange>
        </w:rPr>
        <w:t xml:space="preserve"> and the American Lung Association</w:t>
      </w:r>
      <w:r w:rsidRPr="00F06681">
        <w:rPr>
          <w:color w:val="000000" w:themeColor="text1"/>
          <w:sz w:val="24"/>
          <w:szCs w:val="24"/>
          <w:rPrChange w:id="766" w:author="Samir S. Soneji" w:date="2015-12-09T23:05:00Z">
            <w:rPr>
              <w:sz w:val="24"/>
              <w:szCs w:val="24"/>
            </w:rPr>
          </w:rPrChange>
        </w:rPr>
        <w:t xml:space="preserve">.  Dr. </w:t>
      </w:r>
      <w:r w:rsidRPr="00F06681">
        <w:rPr>
          <w:bCs/>
          <w:color w:val="000000" w:themeColor="text1"/>
          <w:sz w:val="24"/>
          <w:szCs w:val="24"/>
          <w:rPrChange w:id="767" w:author="Samir S. Soneji" w:date="2015-12-09T23:05:00Z">
            <w:rPr>
              <w:bCs/>
              <w:sz w:val="24"/>
              <w:szCs w:val="24"/>
            </w:rPr>
          </w:rPrChange>
        </w:rPr>
        <w:t xml:space="preserve">Beltrán-Sánchez was supported by </w:t>
      </w:r>
      <w:r w:rsidR="00F36A7F" w:rsidRPr="00F06681">
        <w:rPr>
          <w:bCs/>
          <w:color w:val="000000" w:themeColor="text1"/>
          <w:sz w:val="24"/>
          <w:szCs w:val="24"/>
          <w:rPrChange w:id="768" w:author="Samir S. Soneji" w:date="2015-12-09T23:05:00Z">
            <w:rPr>
              <w:bCs/>
              <w:sz w:val="24"/>
              <w:szCs w:val="24"/>
            </w:rPr>
          </w:rPrChange>
        </w:rPr>
        <w:t>the National Institute of Aging (R24HD047873 and P30AG017266)</w:t>
      </w:r>
      <w:r w:rsidRPr="00F06681">
        <w:rPr>
          <w:bCs/>
          <w:color w:val="000000" w:themeColor="text1"/>
          <w:sz w:val="24"/>
          <w:szCs w:val="24"/>
          <w:rPrChange w:id="769" w:author="Samir S. Soneji" w:date="2015-12-09T23:05:00Z">
            <w:rPr>
              <w:bCs/>
              <w:sz w:val="24"/>
              <w:szCs w:val="24"/>
            </w:rPr>
          </w:rPrChange>
        </w:rPr>
        <w:t>.</w:t>
      </w:r>
    </w:p>
    <w:p w14:paraId="77003716" w14:textId="77777777" w:rsidR="008D20E9" w:rsidRPr="00F06681" w:rsidRDefault="008D20E9" w:rsidP="00BB4E57">
      <w:pPr>
        <w:pStyle w:val="Normal1"/>
        <w:spacing w:line="240" w:lineRule="auto"/>
        <w:rPr>
          <w:color w:val="000000" w:themeColor="text1"/>
          <w:sz w:val="24"/>
          <w:szCs w:val="24"/>
          <w:rPrChange w:id="770" w:author="Samir S. Soneji" w:date="2015-12-09T23:05:00Z">
            <w:rPr>
              <w:sz w:val="24"/>
              <w:szCs w:val="24"/>
            </w:rPr>
          </w:rPrChange>
        </w:rPr>
      </w:pPr>
    </w:p>
    <w:p w14:paraId="5E4E4DC9" w14:textId="3A758BD2" w:rsidR="008D20E9" w:rsidRPr="00F06681" w:rsidRDefault="008D20E9" w:rsidP="00BB4E57">
      <w:pPr>
        <w:pStyle w:val="Normal1"/>
        <w:spacing w:line="240" w:lineRule="auto"/>
        <w:rPr>
          <w:color w:val="000000" w:themeColor="text1"/>
          <w:sz w:val="24"/>
          <w:szCs w:val="24"/>
          <w:rPrChange w:id="771" w:author="Samir S. Soneji" w:date="2015-12-09T23:05:00Z">
            <w:rPr>
              <w:sz w:val="24"/>
              <w:szCs w:val="24"/>
            </w:rPr>
          </w:rPrChange>
        </w:rPr>
      </w:pPr>
      <w:r w:rsidRPr="00F06681">
        <w:rPr>
          <w:b/>
          <w:color w:val="000000" w:themeColor="text1"/>
          <w:sz w:val="24"/>
          <w:szCs w:val="24"/>
          <w:rPrChange w:id="772" w:author="Samir S. Soneji" w:date="2015-12-09T23:05:00Z">
            <w:rPr>
              <w:b/>
              <w:sz w:val="24"/>
              <w:szCs w:val="24"/>
            </w:rPr>
          </w:rPrChange>
        </w:rPr>
        <w:t>Competing Interests Statement</w:t>
      </w:r>
      <w:r w:rsidRPr="00F06681">
        <w:rPr>
          <w:color w:val="000000" w:themeColor="text1"/>
          <w:sz w:val="24"/>
          <w:szCs w:val="24"/>
          <w:rPrChange w:id="773" w:author="Samir S. Soneji" w:date="2015-12-09T23:05:00Z">
            <w:rPr>
              <w:sz w:val="24"/>
              <w:szCs w:val="24"/>
            </w:rPr>
          </w:rPrChange>
        </w:rPr>
        <w:t xml:space="preserve">: </w:t>
      </w:r>
      <w:r w:rsidR="003640FA" w:rsidRPr="00F06681">
        <w:rPr>
          <w:color w:val="000000" w:themeColor="text1"/>
          <w:sz w:val="24"/>
          <w:szCs w:val="24"/>
          <w:rPrChange w:id="774" w:author="Samir S. Soneji" w:date="2015-12-09T23:05:00Z">
            <w:rPr>
              <w:sz w:val="24"/>
              <w:szCs w:val="24"/>
            </w:rPr>
          </w:rPrChange>
        </w:rPr>
        <w:t>Both</w:t>
      </w:r>
      <w:r w:rsidRPr="00F06681">
        <w:rPr>
          <w:color w:val="000000" w:themeColor="text1"/>
          <w:sz w:val="24"/>
          <w:szCs w:val="24"/>
          <w:rPrChange w:id="775" w:author="Samir S. Soneji" w:date="2015-12-09T23:05:00Z">
            <w:rPr>
              <w:sz w:val="24"/>
              <w:szCs w:val="24"/>
            </w:rPr>
          </w:rPrChange>
        </w:rPr>
        <w:t xml:space="preserve"> authors report no potential competing interests.</w:t>
      </w:r>
    </w:p>
    <w:p w14:paraId="7D0B0F87" w14:textId="77777777" w:rsidR="008D20E9" w:rsidRPr="00F06681" w:rsidRDefault="008D20E9" w:rsidP="00BB4E57">
      <w:pPr>
        <w:pStyle w:val="Normal1"/>
        <w:spacing w:line="240" w:lineRule="auto"/>
        <w:rPr>
          <w:color w:val="000000" w:themeColor="text1"/>
          <w:sz w:val="24"/>
          <w:szCs w:val="24"/>
          <w:rPrChange w:id="776" w:author="Samir S. Soneji" w:date="2015-12-09T23:05:00Z">
            <w:rPr>
              <w:sz w:val="24"/>
              <w:szCs w:val="24"/>
            </w:rPr>
          </w:rPrChange>
        </w:rPr>
      </w:pPr>
    </w:p>
    <w:p w14:paraId="2C5FA362" w14:textId="77777777" w:rsidR="00BB4E57" w:rsidRPr="00F06681" w:rsidRDefault="008D20E9" w:rsidP="00BB4E57">
      <w:pPr>
        <w:pStyle w:val="Normal1"/>
        <w:spacing w:line="240" w:lineRule="auto"/>
        <w:rPr>
          <w:color w:val="000000" w:themeColor="text1"/>
          <w:sz w:val="24"/>
          <w:szCs w:val="24"/>
          <w:rPrChange w:id="777" w:author="Samir S. Soneji" w:date="2015-12-09T23:05:00Z">
            <w:rPr>
              <w:sz w:val="24"/>
              <w:szCs w:val="24"/>
            </w:rPr>
          </w:rPrChange>
        </w:rPr>
      </w:pPr>
      <w:r w:rsidRPr="00F06681">
        <w:rPr>
          <w:b/>
          <w:color w:val="000000" w:themeColor="text1"/>
          <w:sz w:val="24"/>
          <w:szCs w:val="24"/>
          <w:rPrChange w:id="778" w:author="Samir S. Soneji" w:date="2015-12-09T23:05:00Z">
            <w:rPr>
              <w:b/>
              <w:sz w:val="24"/>
              <w:szCs w:val="24"/>
            </w:rPr>
          </w:rPrChange>
        </w:rPr>
        <w:t xml:space="preserve">Contributorship Statement:  </w:t>
      </w:r>
      <w:r w:rsidRPr="00F06681">
        <w:rPr>
          <w:color w:val="000000" w:themeColor="text1"/>
          <w:sz w:val="24"/>
          <w:szCs w:val="24"/>
          <w:rPrChange w:id="779" w:author="Samir S. Soneji" w:date="2015-12-09T23:05:00Z">
            <w:rPr>
              <w:sz w:val="24"/>
              <w:szCs w:val="24"/>
            </w:rPr>
          </w:rPrChange>
        </w:rPr>
        <w:t xml:space="preserve">S. Soneji and H.  </w:t>
      </w:r>
      <w:r w:rsidRPr="00F06681">
        <w:rPr>
          <w:bCs/>
          <w:color w:val="000000" w:themeColor="text1"/>
          <w:sz w:val="24"/>
          <w:szCs w:val="24"/>
          <w:rPrChange w:id="780" w:author="Samir S. Soneji" w:date="2015-12-09T23:05:00Z">
            <w:rPr>
              <w:bCs/>
              <w:sz w:val="24"/>
              <w:szCs w:val="24"/>
            </w:rPr>
          </w:rPrChange>
        </w:rPr>
        <w:t xml:space="preserve">Beltrán-Sánchez </w:t>
      </w:r>
      <w:r w:rsidRPr="00F06681">
        <w:rPr>
          <w:color w:val="000000" w:themeColor="text1"/>
          <w:sz w:val="24"/>
          <w:szCs w:val="24"/>
          <w:rPrChange w:id="781" w:author="Samir S. Soneji" w:date="2015-12-09T23:05:00Z">
            <w:rPr>
              <w:sz w:val="24"/>
              <w:szCs w:val="24"/>
            </w:rPr>
          </w:rPrChange>
        </w:rPr>
        <w:t xml:space="preserve">were involved in study design, data collection, statistical analysis, and preparation of the article.  </w:t>
      </w:r>
    </w:p>
    <w:p w14:paraId="6C0BAB75" w14:textId="77777777" w:rsidR="00BB4E57" w:rsidRPr="00F06681" w:rsidRDefault="00BB4E57">
      <w:pPr>
        <w:rPr>
          <w:color w:val="000000" w:themeColor="text1"/>
          <w:sz w:val="24"/>
          <w:szCs w:val="24"/>
          <w:rPrChange w:id="782" w:author="Samir S. Soneji" w:date="2015-12-09T23:05:00Z">
            <w:rPr>
              <w:sz w:val="24"/>
              <w:szCs w:val="24"/>
            </w:rPr>
          </w:rPrChange>
        </w:rPr>
      </w:pPr>
      <w:r w:rsidRPr="00F06681">
        <w:rPr>
          <w:color w:val="000000" w:themeColor="text1"/>
          <w:sz w:val="24"/>
          <w:szCs w:val="24"/>
          <w:rPrChange w:id="783" w:author="Samir S. Soneji" w:date="2015-12-09T23:05:00Z">
            <w:rPr>
              <w:sz w:val="24"/>
              <w:szCs w:val="24"/>
            </w:rPr>
          </w:rPrChange>
        </w:rPr>
        <w:br w:type="page"/>
      </w:r>
    </w:p>
    <w:p w14:paraId="16BDA4F0" w14:textId="662731C6" w:rsidR="008D20E9" w:rsidRPr="00F06681" w:rsidRDefault="00BB4E57" w:rsidP="007C60E3">
      <w:pPr>
        <w:pStyle w:val="Normal1"/>
        <w:spacing w:line="240" w:lineRule="auto"/>
        <w:rPr>
          <w:color w:val="000000" w:themeColor="text1"/>
          <w:sz w:val="24"/>
          <w:szCs w:val="24"/>
          <w:rPrChange w:id="784" w:author="Samir S. Soneji" w:date="2015-12-09T23:05:00Z">
            <w:rPr>
              <w:sz w:val="24"/>
              <w:szCs w:val="24"/>
            </w:rPr>
          </w:rPrChange>
        </w:rPr>
      </w:pPr>
      <w:r w:rsidRPr="00F06681">
        <w:rPr>
          <w:b/>
          <w:color w:val="000000" w:themeColor="text1"/>
          <w:sz w:val="24"/>
          <w:szCs w:val="24"/>
          <w:rPrChange w:id="785" w:author="Samir S. Soneji" w:date="2015-12-09T23:05:00Z">
            <w:rPr>
              <w:b/>
              <w:sz w:val="24"/>
              <w:szCs w:val="24"/>
            </w:rPr>
          </w:rPrChange>
        </w:rPr>
        <w:lastRenderedPageBreak/>
        <w:t>References</w:t>
      </w:r>
    </w:p>
    <w:p w14:paraId="2FF966FA" w14:textId="626EE340" w:rsidR="00CA5573" w:rsidRPr="00F06681" w:rsidRDefault="007C60E3" w:rsidP="00CA5573">
      <w:pPr>
        <w:pStyle w:val="Bibliography"/>
        <w:rPr>
          <w:rFonts w:eastAsia="Times New Roman"/>
          <w:color w:val="000000" w:themeColor="text1"/>
          <w:rPrChange w:id="786" w:author="Samir S. Soneji" w:date="2015-12-09T23:05:00Z">
            <w:rPr>
              <w:rFonts w:eastAsia="Times New Roman"/>
              <w:color w:val="auto"/>
            </w:rPr>
          </w:rPrChange>
        </w:rPr>
      </w:pPr>
      <w:r w:rsidRPr="00F06681">
        <w:rPr>
          <w:color w:val="000000" w:themeColor="text1"/>
          <w:rPrChange w:id="787" w:author="Samir S. Soneji" w:date="2015-12-09T23:05:00Z">
            <w:rPr/>
          </w:rPrChange>
        </w:rPr>
        <w:fldChar w:fldCharType="begin"/>
      </w:r>
      <w:r w:rsidR="001B1F06" w:rsidRPr="00F06681">
        <w:rPr>
          <w:color w:val="000000" w:themeColor="text1"/>
          <w:rPrChange w:id="788" w:author="Samir S. Soneji" w:date="2015-12-09T23:05:00Z">
            <w:rPr/>
          </w:rPrChange>
        </w:rPr>
        <w:instrText xml:space="preserve"> ADDIN ZOTERO_BIBL {"custom":[]} CSL_BIBLIOGRAPHY </w:instrText>
      </w:r>
      <w:r w:rsidRPr="00F06681">
        <w:rPr>
          <w:color w:val="000000" w:themeColor="text1"/>
          <w:rPrChange w:id="789" w:author="Samir S. Soneji" w:date="2015-12-09T23:05:00Z">
            <w:rPr/>
          </w:rPrChange>
        </w:rPr>
        <w:fldChar w:fldCharType="separate"/>
      </w:r>
      <w:r w:rsidR="00CA5573" w:rsidRPr="00F06681">
        <w:rPr>
          <w:rFonts w:eastAsia="Times New Roman"/>
          <w:color w:val="000000" w:themeColor="text1"/>
          <w:rPrChange w:id="790" w:author="Samir S. Soneji" w:date="2015-12-09T23:05:00Z">
            <w:rPr>
              <w:rFonts w:eastAsia="Times New Roman"/>
              <w:color w:val="auto"/>
            </w:rPr>
          </w:rPrChange>
        </w:rPr>
        <w:t xml:space="preserve">1. </w:t>
      </w:r>
      <w:r w:rsidR="00CA5573" w:rsidRPr="00F06681">
        <w:rPr>
          <w:rFonts w:eastAsia="Times New Roman"/>
          <w:color w:val="000000" w:themeColor="text1"/>
          <w:rPrChange w:id="791" w:author="Samir S. Soneji" w:date="2015-12-09T23:05:00Z">
            <w:rPr>
              <w:rFonts w:eastAsia="Times New Roman"/>
              <w:color w:val="auto"/>
            </w:rPr>
          </w:rPrChange>
        </w:rPr>
        <w:tab/>
        <w:t xml:space="preserve">Berry DA, Cronin KA, Plevritis SK, et al. Effect of Screening and Adjuvant Therapy on Mortality from Breast Cancer. </w:t>
      </w:r>
      <w:r w:rsidR="00CA5573" w:rsidRPr="00F06681">
        <w:rPr>
          <w:rFonts w:eastAsia="Times New Roman"/>
          <w:i/>
          <w:iCs/>
          <w:color w:val="000000" w:themeColor="text1"/>
          <w:rPrChange w:id="792" w:author="Samir S. Soneji" w:date="2015-12-09T23:05:00Z">
            <w:rPr>
              <w:rFonts w:eastAsia="Times New Roman"/>
              <w:i/>
              <w:iCs/>
              <w:color w:val="auto"/>
            </w:rPr>
          </w:rPrChange>
        </w:rPr>
        <w:t>N Engl J Med</w:t>
      </w:r>
      <w:r w:rsidR="00CA5573" w:rsidRPr="00F06681">
        <w:rPr>
          <w:rFonts w:eastAsia="Times New Roman"/>
          <w:color w:val="000000" w:themeColor="text1"/>
          <w:rPrChange w:id="793" w:author="Samir S. Soneji" w:date="2015-12-09T23:05:00Z">
            <w:rPr>
              <w:rFonts w:eastAsia="Times New Roman"/>
              <w:color w:val="auto"/>
            </w:rPr>
          </w:rPrChange>
        </w:rPr>
        <w:t>. 2005;353(17):1784-1792. doi:10.1056/NEJMoa050518.</w:t>
      </w:r>
    </w:p>
    <w:p w14:paraId="0DF048EF" w14:textId="77777777" w:rsidR="00CA5573" w:rsidRPr="00F06681" w:rsidRDefault="00CA5573" w:rsidP="00CA5573">
      <w:pPr>
        <w:pStyle w:val="Bibliography"/>
        <w:rPr>
          <w:rFonts w:eastAsia="Times New Roman"/>
          <w:color w:val="000000" w:themeColor="text1"/>
          <w:rPrChange w:id="794" w:author="Samir S. Soneji" w:date="2015-12-09T23:05:00Z">
            <w:rPr>
              <w:rFonts w:eastAsia="Times New Roman"/>
              <w:color w:val="auto"/>
            </w:rPr>
          </w:rPrChange>
        </w:rPr>
      </w:pPr>
      <w:r w:rsidRPr="00F06681">
        <w:rPr>
          <w:rFonts w:eastAsia="Times New Roman"/>
          <w:color w:val="000000" w:themeColor="text1"/>
          <w:rPrChange w:id="795" w:author="Samir S. Soneji" w:date="2015-12-09T23:05:00Z">
            <w:rPr>
              <w:rFonts w:eastAsia="Times New Roman"/>
              <w:color w:val="auto"/>
            </w:rPr>
          </w:rPrChange>
        </w:rPr>
        <w:t xml:space="preserve">2. </w:t>
      </w:r>
      <w:r w:rsidRPr="00F06681">
        <w:rPr>
          <w:rFonts w:eastAsia="Times New Roman"/>
          <w:color w:val="000000" w:themeColor="text1"/>
          <w:rPrChange w:id="796" w:author="Samir S. Soneji" w:date="2015-12-09T23:05:00Z">
            <w:rPr>
              <w:rFonts w:eastAsia="Times New Roman"/>
              <w:color w:val="auto"/>
            </w:rPr>
          </w:rPrChange>
        </w:rPr>
        <w:tab/>
        <w:t xml:space="preserve">Nelson HD, Tyne K, Naik A, Bougatsos C, Chan BK, Humphrey L. Screening for Breast Cancer: An Update for the U.S. Preventive Services Task Force. </w:t>
      </w:r>
      <w:r w:rsidRPr="00F06681">
        <w:rPr>
          <w:rFonts w:eastAsia="Times New Roman"/>
          <w:i/>
          <w:iCs/>
          <w:color w:val="000000" w:themeColor="text1"/>
          <w:rPrChange w:id="797" w:author="Samir S. Soneji" w:date="2015-12-09T23:05:00Z">
            <w:rPr>
              <w:rFonts w:eastAsia="Times New Roman"/>
              <w:i/>
              <w:iCs/>
              <w:color w:val="auto"/>
            </w:rPr>
          </w:rPrChange>
        </w:rPr>
        <w:t>Ann Intern Med</w:t>
      </w:r>
      <w:r w:rsidRPr="00F06681">
        <w:rPr>
          <w:rFonts w:eastAsia="Times New Roman"/>
          <w:color w:val="000000" w:themeColor="text1"/>
          <w:rPrChange w:id="798" w:author="Samir S. Soneji" w:date="2015-12-09T23:05:00Z">
            <w:rPr>
              <w:rFonts w:eastAsia="Times New Roman"/>
              <w:color w:val="auto"/>
            </w:rPr>
          </w:rPrChange>
        </w:rPr>
        <w:t>. 2009;151(10):727-737. doi:10.7326/0003-4819-151-10-200911170-00009.</w:t>
      </w:r>
    </w:p>
    <w:p w14:paraId="562AB092" w14:textId="77777777" w:rsidR="00CA5573" w:rsidRPr="00F06681" w:rsidRDefault="00CA5573" w:rsidP="00CA5573">
      <w:pPr>
        <w:pStyle w:val="Bibliography"/>
        <w:rPr>
          <w:rFonts w:eastAsia="Times New Roman"/>
          <w:color w:val="000000" w:themeColor="text1"/>
          <w:rPrChange w:id="799" w:author="Samir S. Soneji" w:date="2015-12-09T23:05:00Z">
            <w:rPr>
              <w:rFonts w:eastAsia="Times New Roman"/>
              <w:color w:val="auto"/>
            </w:rPr>
          </w:rPrChange>
        </w:rPr>
      </w:pPr>
      <w:r w:rsidRPr="00F06681">
        <w:rPr>
          <w:rFonts w:eastAsia="Times New Roman"/>
          <w:color w:val="000000" w:themeColor="text1"/>
          <w:rPrChange w:id="800" w:author="Samir S. Soneji" w:date="2015-12-09T23:05:00Z">
            <w:rPr>
              <w:rFonts w:eastAsia="Times New Roman"/>
              <w:color w:val="auto"/>
            </w:rPr>
          </w:rPrChange>
        </w:rPr>
        <w:t xml:space="preserve">3. </w:t>
      </w:r>
      <w:r w:rsidRPr="00F06681">
        <w:rPr>
          <w:rFonts w:eastAsia="Times New Roman"/>
          <w:color w:val="000000" w:themeColor="text1"/>
          <w:rPrChange w:id="801" w:author="Samir S. Soneji" w:date="2015-12-09T23:05:00Z">
            <w:rPr>
              <w:rFonts w:eastAsia="Times New Roman"/>
              <w:color w:val="auto"/>
            </w:rPr>
          </w:rPrChange>
        </w:rPr>
        <w:tab/>
        <w:t xml:space="preserve">Kopans DB. The 2009 U.S. Preventive Services Task Force Guidelines Ignore Important Scientific Evidence and Should Be Revised or Withdrawn. </w:t>
      </w:r>
      <w:r w:rsidRPr="00F06681">
        <w:rPr>
          <w:rFonts w:eastAsia="Times New Roman"/>
          <w:i/>
          <w:iCs/>
          <w:color w:val="000000" w:themeColor="text1"/>
          <w:rPrChange w:id="802" w:author="Samir S. Soneji" w:date="2015-12-09T23:05:00Z">
            <w:rPr>
              <w:rFonts w:eastAsia="Times New Roman"/>
              <w:i/>
              <w:iCs/>
              <w:color w:val="auto"/>
            </w:rPr>
          </w:rPrChange>
        </w:rPr>
        <w:t>Radiology</w:t>
      </w:r>
      <w:r w:rsidRPr="00F06681">
        <w:rPr>
          <w:rFonts w:eastAsia="Times New Roman"/>
          <w:color w:val="000000" w:themeColor="text1"/>
          <w:rPrChange w:id="803" w:author="Samir S. Soneji" w:date="2015-12-09T23:05:00Z">
            <w:rPr>
              <w:rFonts w:eastAsia="Times New Roman"/>
              <w:color w:val="auto"/>
            </w:rPr>
          </w:rPrChange>
        </w:rPr>
        <w:t>. 2010;256(1):15-20. doi:10.1148/radiol.10100057.</w:t>
      </w:r>
    </w:p>
    <w:p w14:paraId="3EC4B046" w14:textId="77777777" w:rsidR="00CA5573" w:rsidRPr="00F06681" w:rsidRDefault="00CA5573" w:rsidP="00CA5573">
      <w:pPr>
        <w:pStyle w:val="Bibliography"/>
        <w:rPr>
          <w:rFonts w:eastAsia="Times New Roman"/>
          <w:color w:val="000000" w:themeColor="text1"/>
          <w:rPrChange w:id="804" w:author="Samir S. Soneji" w:date="2015-12-09T23:05:00Z">
            <w:rPr>
              <w:rFonts w:eastAsia="Times New Roman"/>
              <w:color w:val="auto"/>
            </w:rPr>
          </w:rPrChange>
        </w:rPr>
      </w:pPr>
      <w:r w:rsidRPr="00F06681">
        <w:rPr>
          <w:rFonts w:eastAsia="Times New Roman"/>
          <w:color w:val="000000" w:themeColor="text1"/>
          <w:rPrChange w:id="805" w:author="Samir S. Soneji" w:date="2015-12-09T23:05:00Z">
            <w:rPr>
              <w:rFonts w:eastAsia="Times New Roman"/>
              <w:color w:val="auto"/>
            </w:rPr>
          </w:rPrChange>
        </w:rPr>
        <w:t xml:space="preserve">4. </w:t>
      </w:r>
      <w:r w:rsidRPr="00F06681">
        <w:rPr>
          <w:rFonts w:eastAsia="Times New Roman"/>
          <w:color w:val="000000" w:themeColor="text1"/>
          <w:rPrChange w:id="806" w:author="Samir S. Soneji" w:date="2015-12-09T23:05:00Z">
            <w:rPr>
              <w:rFonts w:eastAsia="Times New Roman"/>
              <w:color w:val="auto"/>
            </w:rPr>
          </w:rPrChange>
        </w:rPr>
        <w:tab/>
        <w:t xml:space="preserve">Petitti DB, Calonge N, LeFevre ML, Melnyk BM, Wilt TJ, Schwartz JS. Breast Cancer Screening: From Science to Recommendation. </w:t>
      </w:r>
      <w:r w:rsidRPr="00F06681">
        <w:rPr>
          <w:rFonts w:eastAsia="Times New Roman"/>
          <w:i/>
          <w:iCs/>
          <w:color w:val="000000" w:themeColor="text1"/>
          <w:rPrChange w:id="807" w:author="Samir S. Soneji" w:date="2015-12-09T23:05:00Z">
            <w:rPr>
              <w:rFonts w:eastAsia="Times New Roman"/>
              <w:i/>
              <w:iCs/>
              <w:color w:val="auto"/>
            </w:rPr>
          </w:rPrChange>
        </w:rPr>
        <w:t>Radiology</w:t>
      </w:r>
      <w:r w:rsidRPr="00F06681">
        <w:rPr>
          <w:rFonts w:eastAsia="Times New Roman"/>
          <w:color w:val="000000" w:themeColor="text1"/>
          <w:rPrChange w:id="808" w:author="Samir S. Soneji" w:date="2015-12-09T23:05:00Z">
            <w:rPr>
              <w:rFonts w:eastAsia="Times New Roman"/>
              <w:color w:val="auto"/>
            </w:rPr>
          </w:rPrChange>
        </w:rPr>
        <w:t>. 2010;256(1):8-14. doi:10.1148/radiol.10100559.</w:t>
      </w:r>
    </w:p>
    <w:p w14:paraId="1AAB421A" w14:textId="77777777" w:rsidR="00CA5573" w:rsidRPr="00F06681" w:rsidRDefault="00CA5573" w:rsidP="00CA5573">
      <w:pPr>
        <w:pStyle w:val="Bibliography"/>
        <w:rPr>
          <w:rFonts w:eastAsia="Times New Roman"/>
          <w:color w:val="000000" w:themeColor="text1"/>
          <w:rPrChange w:id="809" w:author="Samir S. Soneji" w:date="2015-12-09T23:05:00Z">
            <w:rPr>
              <w:rFonts w:eastAsia="Times New Roman"/>
              <w:color w:val="auto"/>
            </w:rPr>
          </w:rPrChange>
        </w:rPr>
      </w:pPr>
      <w:r w:rsidRPr="00F06681">
        <w:rPr>
          <w:rFonts w:eastAsia="Times New Roman"/>
          <w:color w:val="000000" w:themeColor="text1"/>
          <w:rPrChange w:id="810" w:author="Samir S. Soneji" w:date="2015-12-09T23:05:00Z">
            <w:rPr>
              <w:rFonts w:eastAsia="Times New Roman"/>
              <w:color w:val="auto"/>
            </w:rPr>
          </w:rPrChange>
        </w:rPr>
        <w:t xml:space="preserve">5. </w:t>
      </w:r>
      <w:r w:rsidRPr="00F06681">
        <w:rPr>
          <w:rFonts w:eastAsia="Times New Roman"/>
          <w:color w:val="000000" w:themeColor="text1"/>
          <w:rPrChange w:id="811" w:author="Samir S. Soneji" w:date="2015-12-09T23:05:00Z">
            <w:rPr>
              <w:rFonts w:eastAsia="Times New Roman"/>
              <w:color w:val="auto"/>
            </w:rPr>
          </w:rPrChange>
        </w:rPr>
        <w:tab/>
        <w:t xml:space="preserve">Gotzsche PC M. D., Heath I, Visco F. </w:t>
      </w:r>
      <w:r w:rsidRPr="00F06681">
        <w:rPr>
          <w:rFonts w:eastAsia="Times New Roman"/>
          <w:i/>
          <w:iCs/>
          <w:color w:val="000000" w:themeColor="text1"/>
          <w:rPrChange w:id="812" w:author="Samir S. Soneji" w:date="2015-12-09T23:05:00Z">
            <w:rPr>
              <w:rFonts w:eastAsia="Times New Roman"/>
              <w:i/>
              <w:iCs/>
              <w:color w:val="auto"/>
            </w:rPr>
          </w:rPrChange>
        </w:rPr>
        <w:t>Mammography Screening: Truth, Lies and Controversy</w:t>
      </w:r>
      <w:r w:rsidRPr="00F06681">
        <w:rPr>
          <w:rFonts w:eastAsia="Times New Roman"/>
          <w:color w:val="000000" w:themeColor="text1"/>
          <w:rPrChange w:id="813" w:author="Samir S. Soneji" w:date="2015-12-09T23:05:00Z">
            <w:rPr>
              <w:rFonts w:eastAsia="Times New Roman"/>
              <w:color w:val="auto"/>
            </w:rPr>
          </w:rPrChange>
        </w:rPr>
        <w:t>. 1 edition. London ; New York: Radcliffe Medical PR; 2012.</w:t>
      </w:r>
    </w:p>
    <w:p w14:paraId="37139CAA" w14:textId="77777777" w:rsidR="00CA5573" w:rsidRPr="00F06681" w:rsidRDefault="00CA5573" w:rsidP="00CA5573">
      <w:pPr>
        <w:pStyle w:val="Bibliography"/>
        <w:rPr>
          <w:rFonts w:eastAsia="Times New Roman"/>
          <w:color w:val="000000" w:themeColor="text1"/>
          <w:rPrChange w:id="814" w:author="Samir S. Soneji" w:date="2015-12-09T23:05:00Z">
            <w:rPr>
              <w:rFonts w:eastAsia="Times New Roman"/>
              <w:color w:val="auto"/>
            </w:rPr>
          </w:rPrChange>
        </w:rPr>
      </w:pPr>
      <w:r w:rsidRPr="00F06681">
        <w:rPr>
          <w:rFonts w:eastAsia="Times New Roman"/>
          <w:color w:val="000000" w:themeColor="text1"/>
          <w:rPrChange w:id="815" w:author="Samir S. Soneji" w:date="2015-12-09T23:05:00Z">
            <w:rPr>
              <w:rFonts w:eastAsia="Times New Roman"/>
              <w:color w:val="auto"/>
            </w:rPr>
          </w:rPrChange>
        </w:rPr>
        <w:t xml:space="preserve">6. </w:t>
      </w:r>
      <w:r w:rsidRPr="00F06681">
        <w:rPr>
          <w:rFonts w:eastAsia="Times New Roman"/>
          <w:color w:val="000000" w:themeColor="text1"/>
          <w:rPrChange w:id="816" w:author="Samir S. Soneji" w:date="2015-12-09T23:05:00Z">
            <w:rPr>
              <w:rFonts w:eastAsia="Times New Roman"/>
              <w:color w:val="auto"/>
            </w:rPr>
          </w:rPrChange>
        </w:rPr>
        <w:tab/>
        <w:t xml:space="preserve">Berry D. Breast cancer screening: Controversy of impact. </w:t>
      </w:r>
      <w:r w:rsidRPr="00F06681">
        <w:rPr>
          <w:rFonts w:eastAsia="Times New Roman"/>
          <w:i/>
          <w:iCs/>
          <w:color w:val="000000" w:themeColor="text1"/>
          <w:rPrChange w:id="817" w:author="Samir S. Soneji" w:date="2015-12-09T23:05:00Z">
            <w:rPr>
              <w:rFonts w:eastAsia="Times New Roman"/>
              <w:i/>
              <w:iCs/>
              <w:color w:val="auto"/>
            </w:rPr>
          </w:rPrChange>
        </w:rPr>
        <w:t>Breast</w:t>
      </w:r>
      <w:r w:rsidRPr="00F06681">
        <w:rPr>
          <w:rFonts w:eastAsia="Times New Roman"/>
          <w:color w:val="000000" w:themeColor="text1"/>
          <w:rPrChange w:id="818" w:author="Samir S. Soneji" w:date="2015-12-09T23:05:00Z">
            <w:rPr>
              <w:rFonts w:eastAsia="Times New Roman"/>
              <w:color w:val="auto"/>
            </w:rPr>
          </w:rPrChange>
        </w:rPr>
        <w:t>. 2013;22(0 2):S73-S76. doi:10.1016/j.breast.2013.07.013.</w:t>
      </w:r>
    </w:p>
    <w:p w14:paraId="066DE899" w14:textId="77777777" w:rsidR="00CA5573" w:rsidRPr="00F06681" w:rsidRDefault="00CA5573" w:rsidP="00CA5573">
      <w:pPr>
        <w:pStyle w:val="Bibliography"/>
        <w:rPr>
          <w:rFonts w:eastAsia="Times New Roman"/>
          <w:color w:val="000000" w:themeColor="text1"/>
          <w:rPrChange w:id="819" w:author="Samir S. Soneji" w:date="2015-12-09T23:05:00Z">
            <w:rPr>
              <w:rFonts w:eastAsia="Times New Roman"/>
              <w:color w:val="auto"/>
            </w:rPr>
          </w:rPrChange>
        </w:rPr>
      </w:pPr>
      <w:r w:rsidRPr="00F06681">
        <w:rPr>
          <w:rFonts w:eastAsia="Times New Roman"/>
          <w:color w:val="000000" w:themeColor="text1"/>
          <w:rPrChange w:id="820" w:author="Samir S. Soneji" w:date="2015-12-09T23:05:00Z">
            <w:rPr>
              <w:rFonts w:eastAsia="Times New Roman"/>
              <w:color w:val="auto"/>
            </w:rPr>
          </w:rPrChange>
        </w:rPr>
        <w:t xml:space="preserve">7. </w:t>
      </w:r>
      <w:r w:rsidRPr="00F06681">
        <w:rPr>
          <w:rFonts w:eastAsia="Times New Roman"/>
          <w:color w:val="000000" w:themeColor="text1"/>
          <w:rPrChange w:id="821" w:author="Samir S. Soneji" w:date="2015-12-09T23:05:00Z">
            <w:rPr>
              <w:rFonts w:eastAsia="Times New Roman"/>
              <w:color w:val="auto"/>
            </w:rPr>
          </w:rPrChange>
        </w:rPr>
        <w:tab/>
        <w:t xml:space="preserve">Miller AB, Wall C, Baines CJ, Sun P, To T, Narod SA. Twenty five year follow-up for breast cancer incidence and mortality of the Canadian National Breast Screening Study: randomised screening trial. </w:t>
      </w:r>
      <w:r w:rsidRPr="00F06681">
        <w:rPr>
          <w:rFonts w:eastAsia="Times New Roman"/>
          <w:i/>
          <w:iCs/>
          <w:color w:val="000000" w:themeColor="text1"/>
          <w:rPrChange w:id="822" w:author="Samir S. Soneji" w:date="2015-12-09T23:05:00Z">
            <w:rPr>
              <w:rFonts w:eastAsia="Times New Roman"/>
              <w:i/>
              <w:iCs/>
              <w:color w:val="auto"/>
            </w:rPr>
          </w:rPrChange>
        </w:rPr>
        <w:t>BMJ</w:t>
      </w:r>
      <w:r w:rsidRPr="00F06681">
        <w:rPr>
          <w:rFonts w:eastAsia="Times New Roman"/>
          <w:color w:val="000000" w:themeColor="text1"/>
          <w:rPrChange w:id="823" w:author="Samir S. Soneji" w:date="2015-12-09T23:05:00Z">
            <w:rPr>
              <w:rFonts w:eastAsia="Times New Roman"/>
              <w:color w:val="auto"/>
            </w:rPr>
          </w:rPrChange>
        </w:rPr>
        <w:t>. 2014;348:g366. doi:10.1136/bmj.g366.</w:t>
      </w:r>
    </w:p>
    <w:p w14:paraId="4180E9F5" w14:textId="77777777" w:rsidR="00CA5573" w:rsidRPr="00F06681" w:rsidRDefault="00CA5573" w:rsidP="00CA5573">
      <w:pPr>
        <w:pStyle w:val="Bibliography"/>
        <w:rPr>
          <w:rFonts w:eastAsia="Times New Roman"/>
          <w:color w:val="000000" w:themeColor="text1"/>
          <w:rPrChange w:id="824" w:author="Samir S. Soneji" w:date="2015-12-09T23:05:00Z">
            <w:rPr>
              <w:rFonts w:eastAsia="Times New Roman"/>
              <w:color w:val="auto"/>
            </w:rPr>
          </w:rPrChange>
        </w:rPr>
      </w:pPr>
      <w:r w:rsidRPr="00F06681">
        <w:rPr>
          <w:rFonts w:eastAsia="Times New Roman"/>
          <w:color w:val="000000" w:themeColor="text1"/>
          <w:rPrChange w:id="825" w:author="Samir S. Soneji" w:date="2015-12-09T23:05:00Z">
            <w:rPr>
              <w:rFonts w:eastAsia="Times New Roman"/>
              <w:color w:val="auto"/>
            </w:rPr>
          </w:rPrChange>
        </w:rPr>
        <w:t xml:space="preserve">8. </w:t>
      </w:r>
      <w:r w:rsidRPr="00F06681">
        <w:rPr>
          <w:rFonts w:eastAsia="Times New Roman"/>
          <w:color w:val="000000" w:themeColor="text1"/>
          <w:rPrChange w:id="826" w:author="Samir S. Soneji" w:date="2015-12-09T23:05:00Z">
            <w:rPr>
              <w:rFonts w:eastAsia="Times New Roman"/>
              <w:color w:val="auto"/>
            </w:rPr>
          </w:rPrChange>
        </w:rPr>
        <w:tab/>
        <w:t xml:space="preserve">Harding C, Pompei F, Burmistrov D, Welch H, Abebe R, Wilson R. Breast cancer screening, incidence, and mortality across US counties. </w:t>
      </w:r>
      <w:r w:rsidRPr="00F06681">
        <w:rPr>
          <w:rFonts w:eastAsia="Times New Roman"/>
          <w:i/>
          <w:iCs/>
          <w:color w:val="000000" w:themeColor="text1"/>
          <w:rPrChange w:id="827" w:author="Samir S. Soneji" w:date="2015-12-09T23:05:00Z">
            <w:rPr>
              <w:rFonts w:eastAsia="Times New Roman"/>
              <w:i/>
              <w:iCs/>
              <w:color w:val="auto"/>
            </w:rPr>
          </w:rPrChange>
        </w:rPr>
        <w:t>JAMA Intern Med</w:t>
      </w:r>
      <w:r w:rsidRPr="00F06681">
        <w:rPr>
          <w:rFonts w:eastAsia="Times New Roman"/>
          <w:color w:val="000000" w:themeColor="text1"/>
          <w:rPrChange w:id="828" w:author="Samir S. Soneji" w:date="2015-12-09T23:05:00Z">
            <w:rPr>
              <w:rFonts w:eastAsia="Times New Roman"/>
              <w:color w:val="auto"/>
            </w:rPr>
          </w:rPrChange>
        </w:rPr>
        <w:t>. 2015;175(9):1483-1489. doi:10.1001/jamainternmed.2015.3043.</w:t>
      </w:r>
    </w:p>
    <w:p w14:paraId="099C3493" w14:textId="77777777" w:rsidR="00CA5573" w:rsidRPr="00F06681" w:rsidRDefault="00CA5573" w:rsidP="00CA5573">
      <w:pPr>
        <w:pStyle w:val="Bibliography"/>
        <w:rPr>
          <w:rFonts w:eastAsia="Times New Roman"/>
          <w:color w:val="000000" w:themeColor="text1"/>
          <w:rPrChange w:id="829" w:author="Samir S. Soneji" w:date="2015-12-09T23:05:00Z">
            <w:rPr>
              <w:rFonts w:eastAsia="Times New Roman"/>
              <w:color w:val="auto"/>
            </w:rPr>
          </w:rPrChange>
        </w:rPr>
      </w:pPr>
      <w:r w:rsidRPr="00F06681">
        <w:rPr>
          <w:rFonts w:eastAsia="Times New Roman"/>
          <w:color w:val="000000" w:themeColor="text1"/>
          <w:rPrChange w:id="830" w:author="Samir S. Soneji" w:date="2015-12-09T23:05:00Z">
            <w:rPr>
              <w:rFonts w:eastAsia="Times New Roman"/>
              <w:color w:val="auto"/>
            </w:rPr>
          </w:rPrChange>
        </w:rPr>
        <w:t xml:space="preserve">9. </w:t>
      </w:r>
      <w:r w:rsidRPr="00F06681">
        <w:rPr>
          <w:rFonts w:eastAsia="Times New Roman"/>
          <w:color w:val="000000" w:themeColor="text1"/>
          <w:rPrChange w:id="831" w:author="Samir S. Soneji" w:date="2015-12-09T23:05:00Z">
            <w:rPr>
              <w:rFonts w:eastAsia="Times New Roman"/>
              <w:color w:val="auto"/>
            </w:rPr>
          </w:rPrChange>
        </w:rPr>
        <w:tab/>
        <w:t xml:space="preserve">Myers ER, Moorman P, Gierisch JM, et al. Benefits and harms of breast cancer screening: A systematic review. </w:t>
      </w:r>
      <w:r w:rsidRPr="00F06681">
        <w:rPr>
          <w:rFonts w:eastAsia="Times New Roman"/>
          <w:i/>
          <w:iCs/>
          <w:color w:val="000000" w:themeColor="text1"/>
          <w:rPrChange w:id="832" w:author="Samir S. Soneji" w:date="2015-12-09T23:05:00Z">
            <w:rPr>
              <w:rFonts w:eastAsia="Times New Roman"/>
              <w:i/>
              <w:iCs/>
              <w:color w:val="auto"/>
            </w:rPr>
          </w:rPrChange>
        </w:rPr>
        <w:t>JAMA</w:t>
      </w:r>
      <w:r w:rsidRPr="00F06681">
        <w:rPr>
          <w:rFonts w:eastAsia="Times New Roman"/>
          <w:color w:val="000000" w:themeColor="text1"/>
          <w:rPrChange w:id="833" w:author="Samir S. Soneji" w:date="2015-12-09T23:05:00Z">
            <w:rPr>
              <w:rFonts w:eastAsia="Times New Roman"/>
              <w:color w:val="auto"/>
            </w:rPr>
          </w:rPrChange>
        </w:rPr>
        <w:t>. 2015;314(15):1615-1634. doi:10.1001/jama.2015.13183.</w:t>
      </w:r>
    </w:p>
    <w:p w14:paraId="48999357" w14:textId="77777777" w:rsidR="00CA5573" w:rsidRPr="00F06681" w:rsidRDefault="00CA5573" w:rsidP="00CA5573">
      <w:pPr>
        <w:pStyle w:val="Bibliography"/>
        <w:rPr>
          <w:rFonts w:eastAsia="Times New Roman"/>
          <w:color w:val="000000" w:themeColor="text1"/>
          <w:rPrChange w:id="834" w:author="Samir S. Soneji" w:date="2015-12-09T23:05:00Z">
            <w:rPr>
              <w:rFonts w:eastAsia="Times New Roman"/>
              <w:color w:val="auto"/>
            </w:rPr>
          </w:rPrChange>
        </w:rPr>
      </w:pPr>
      <w:r w:rsidRPr="00F06681">
        <w:rPr>
          <w:rFonts w:eastAsia="Times New Roman"/>
          <w:color w:val="000000" w:themeColor="text1"/>
          <w:rPrChange w:id="835" w:author="Samir S. Soneji" w:date="2015-12-09T23:05:00Z">
            <w:rPr>
              <w:rFonts w:eastAsia="Times New Roman"/>
              <w:color w:val="auto"/>
            </w:rPr>
          </w:rPrChange>
        </w:rPr>
        <w:t xml:space="preserve">10. </w:t>
      </w:r>
      <w:r w:rsidRPr="00F06681">
        <w:rPr>
          <w:rFonts w:eastAsia="Times New Roman"/>
          <w:color w:val="000000" w:themeColor="text1"/>
          <w:rPrChange w:id="836" w:author="Samir S. Soneji" w:date="2015-12-09T23:05:00Z">
            <w:rPr>
              <w:rFonts w:eastAsia="Times New Roman"/>
              <w:color w:val="auto"/>
            </w:rPr>
          </w:rPrChange>
        </w:rPr>
        <w:tab/>
        <w:t xml:space="preserve">Myers ER, Moorman P, Gierisch JM, et al. Benefits and harms of breast cancer screening: A systematic review. </w:t>
      </w:r>
      <w:r w:rsidRPr="00F06681">
        <w:rPr>
          <w:rFonts w:eastAsia="Times New Roman"/>
          <w:i/>
          <w:iCs/>
          <w:color w:val="000000" w:themeColor="text1"/>
          <w:rPrChange w:id="837" w:author="Samir S. Soneji" w:date="2015-12-09T23:05:00Z">
            <w:rPr>
              <w:rFonts w:eastAsia="Times New Roman"/>
              <w:i/>
              <w:iCs/>
              <w:color w:val="auto"/>
            </w:rPr>
          </w:rPrChange>
        </w:rPr>
        <w:t>JAMA</w:t>
      </w:r>
      <w:r w:rsidRPr="00F06681">
        <w:rPr>
          <w:rFonts w:eastAsia="Times New Roman"/>
          <w:color w:val="000000" w:themeColor="text1"/>
          <w:rPrChange w:id="838" w:author="Samir S. Soneji" w:date="2015-12-09T23:05:00Z">
            <w:rPr>
              <w:rFonts w:eastAsia="Times New Roman"/>
              <w:color w:val="auto"/>
            </w:rPr>
          </w:rPrChange>
        </w:rPr>
        <w:t>. 2015;314(15):1615-1634. doi:10.1001/jama.2015.13183.</w:t>
      </w:r>
    </w:p>
    <w:p w14:paraId="46B64354" w14:textId="77777777" w:rsidR="00CA5573" w:rsidRPr="00F06681" w:rsidRDefault="00CA5573" w:rsidP="00CA5573">
      <w:pPr>
        <w:pStyle w:val="Bibliography"/>
        <w:rPr>
          <w:rFonts w:eastAsia="Times New Roman"/>
          <w:color w:val="000000" w:themeColor="text1"/>
          <w:rPrChange w:id="839" w:author="Samir S. Soneji" w:date="2015-12-09T23:05:00Z">
            <w:rPr>
              <w:rFonts w:eastAsia="Times New Roman"/>
              <w:color w:val="auto"/>
            </w:rPr>
          </w:rPrChange>
        </w:rPr>
      </w:pPr>
      <w:r w:rsidRPr="00F06681">
        <w:rPr>
          <w:rFonts w:eastAsia="Times New Roman"/>
          <w:color w:val="000000" w:themeColor="text1"/>
          <w:rPrChange w:id="840" w:author="Samir S. Soneji" w:date="2015-12-09T23:05:00Z">
            <w:rPr>
              <w:rFonts w:eastAsia="Times New Roman"/>
              <w:color w:val="auto"/>
            </w:rPr>
          </w:rPrChange>
        </w:rPr>
        <w:t xml:space="preserve">11. </w:t>
      </w:r>
      <w:r w:rsidRPr="00F06681">
        <w:rPr>
          <w:rFonts w:eastAsia="Times New Roman"/>
          <w:color w:val="000000" w:themeColor="text1"/>
          <w:rPrChange w:id="841" w:author="Samir S. Soneji" w:date="2015-12-09T23:05:00Z">
            <w:rPr>
              <w:rFonts w:eastAsia="Times New Roman"/>
              <w:color w:val="auto"/>
            </w:rPr>
          </w:rPrChange>
        </w:rPr>
        <w:tab/>
        <w:t xml:space="preserve">Sun E, Jena AB, Lakdawalla D, Reyes C, Philipson TJ, Goldman D. The Contributions of Improved Therapy and Earlier Detection to Cancer Survival Gains, 1988-2000. </w:t>
      </w:r>
      <w:r w:rsidRPr="00F06681">
        <w:rPr>
          <w:rFonts w:eastAsia="Times New Roman"/>
          <w:i/>
          <w:iCs/>
          <w:color w:val="000000" w:themeColor="text1"/>
          <w:rPrChange w:id="842" w:author="Samir S. Soneji" w:date="2015-12-09T23:05:00Z">
            <w:rPr>
              <w:rFonts w:eastAsia="Times New Roman"/>
              <w:i/>
              <w:iCs/>
              <w:color w:val="auto"/>
            </w:rPr>
          </w:rPrChange>
        </w:rPr>
        <w:t>Forum Health Econ Policy</w:t>
      </w:r>
      <w:r w:rsidRPr="00F06681">
        <w:rPr>
          <w:rFonts w:eastAsia="Times New Roman"/>
          <w:color w:val="000000" w:themeColor="text1"/>
          <w:rPrChange w:id="843" w:author="Samir S. Soneji" w:date="2015-12-09T23:05:00Z">
            <w:rPr>
              <w:rFonts w:eastAsia="Times New Roman"/>
              <w:color w:val="auto"/>
            </w:rPr>
          </w:rPrChange>
        </w:rPr>
        <w:t>. 2010;13(2).</w:t>
      </w:r>
    </w:p>
    <w:p w14:paraId="5941B55F" w14:textId="77777777" w:rsidR="00CA5573" w:rsidRPr="00F06681" w:rsidRDefault="00CA5573" w:rsidP="00CA5573">
      <w:pPr>
        <w:pStyle w:val="Bibliography"/>
        <w:rPr>
          <w:rFonts w:eastAsia="Times New Roman"/>
          <w:color w:val="000000" w:themeColor="text1"/>
          <w:rPrChange w:id="844" w:author="Samir S. Soneji" w:date="2015-12-09T23:05:00Z">
            <w:rPr>
              <w:rFonts w:eastAsia="Times New Roman"/>
              <w:color w:val="auto"/>
            </w:rPr>
          </w:rPrChange>
        </w:rPr>
      </w:pPr>
      <w:r w:rsidRPr="00F06681">
        <w:rPr>
          <w:rFonts w:eastAsia="Times New Roman"/>
          <w:color w:val="000000" w:themeColor="text1"/>
          <w:rPrChange w:id="845" w:author="Samir S. Soneji" w:date="2015-12-09T23:05:00Z">
            <w:rPr>
              <w:rFonts w:eastAsia="Times New Roman"/>
              <w:color w:val="auto"/>
            </w:rPr>
          </w:rPrChange>
        </w:rPr>
        <w:t xml:space="preserve">12. </w:t>
      </w:r>
      <w:r w:rsidRPr="00F06681">
        <w:rPr>
          <w:rFonts w:eastAsia="Times New Roman"/>
          <w:color w:val="000000" w:themeColor="text1"/>
          <w:rPrChange w:id="846" w:author="Samir S. Soneji" w:date="2015-12-09T23:05:00Z">
            <w:rPr>
              <w:rFonts w:eastAsia="Times New Roman"/>
              <w:color w:val="auto"/>
            </w:rPr>
          </w:rPrChange>
        </w:rPr>
        <w:tab/>
        <w:t xml:space="preserve">Park J-H, Anderson WF, Gail MH. Improvements in US Breast Cancer Survival and Proportion Explained by Tumor Size and Estrogen-Receptor Status. </w:t>
      </w:r>
      <w:r w:rsidRPr="00F06681">
        <w:rPr>
          <w:rFonts w:eastAsia="Times New Roman"/>
          <w:i/>
          <w:iCs/>
          <w:color w:val="000000" w:themeColor="text1"/>
          <w:rPrChange w:id="847" w:author="Samir S. Soneji" w:date="2015-12-09T23:05:00Z">
            <w:rPr>
              <w:rFonts w:eastAsia="Times New Roman"/>
              <w:i/>
              <w:iCs/>
              <w:color w:val="auto"/>
            </w:rPr>
          </w:rPrChange>
        </w:rPr>
        <w:t>J Clin Oncol</w:t>
      </w:r>
      <w:r w:rsidRPr="00F06681">
        <w:rPr>
          <w:rFonts w:eastAsia="Times New Roman"/>
          <w:color w:val="000000" w:themeColor="text1"/>
          <w:rPrChange w:id="848" w:author="Samir S. Soneji" w:date="2015-12-09T23:05:00Z">
            <w:rPr>
              <w:rFonts w:eastAsia="Times New Roman"/>
              <w:color w:val="auto"/>
            </w:rPr>
          </w:rPrChange>
        </w:rPr>
        <w:t>. July 2015:JCO.2014.59.9191. doi:10.1200/JCO.2014.59.9191.</w:t>
      </w:r>
    </w:p>
    <w:p w14:paraId="48D7DEC5" w14:textId="77777777" w:rsidR="00CA5573" w:rsidRPr="00F06681" w:rsidRDefault="00CA5573" w:rsidP="00CA5573">
      <w:pPr>
        <w:pStyle w:val="Bibliography"/>
        <w:rPr>
          <w:rFonts w:eastAsia="Times New Roman"/>
          <w:color w:val="000000" w:themeColor="text1"/>
          <w:rPrChange w:id="849" w:author="Samir S. Soneji" w:date="2015-12-09T23:05:00Z">
            <w:rPr>
              <w:rFonts w:eastAsia="Times New Roman"/>
              <w:color w:val="auto"/>
            </w:rPr>
          </w:rPrChange>
        </w:rPr>
      </w:pPr>
      <w:r w:rsidRPr="00F06681">
        <w:rPr>
          <w:rFonts w:eastAsia="Times New Roman"/>
          <w:color w:val="000000" w:themeColor="text1"/>
          <w:rPrChange w:id="850" w:author="Samir S. Soneji" w:date="2015-12-09T23:05:00Z">
            <w:rPr>
              <w:rFonts w:eastAsia="Times New Roman"/>
              <w:color w:val="auto"/>
            </w:rPr>
          </w:rPrChange>
        </w:rPr>
        <w:t xml:space="preserve">13. </w:t>
      </w:r>
      <w:r w:rsidRPr="00F06681">
        <w:rPr>
          <w:rFonts w:eastAsia="Times New Roman"/>
          <w:color w:val="000000" w:themeColor="text1"/>
          <w:rPrChange w:id="851" w:author="Samir S. Soneji" w:date="2015-12-09T23:05:00Z">
            <w:rPr>
              <w:rFonts w:eastAsia="Times New Roman"/>
              <w:color w:val="auto"/>
            </w:rPr>
          </w:rPrChange>
        </w:rPr>
        <w:tab/>
        <w:t xml:space="preserve">Helvie MA. Digital Mammography Imaging: Breast Tomosynthesis and Advanced Applications. </w:t>
      </w:r>
      <w:r w:rsidRPr="00F06681">
        <w:rPr>
          <w:rFonts w:eastAsia="Times New Roman"/>
          <w:i/>
          <w:iCs/>
          <w:color w:val="000000" w:themeColor="text1"/>
          <w:rPrChange w:id="852" w:author="Samir S. Soneji" w:date="2015-12-09T23:05:00Z">
            <w:rPr>
              <w:rFonts w:eastAsia="Times New Roman"/>
              <w:i/>
              <w:iCs/>
              <w:color w:val="auto"/>
            </w:rPr>
          </w:rPrChange>
        </w:rPr>
        <w:t>Radiol Clin North Am</w:t>
      </w:r>
      <w:r w:rsidRPr="00F06681">
        <w:rPr>
          <w:rFonts w:eastAsia="Times New Roman"/>
          <w:color w:val="000000" w:themeColor="text1"/>
          <w:rPrChange w:id="853" w:author="Samir S. Soneji" w:date="2015-12-09T23:05:00Z">
            <w:rPr>
              <w:rFonts w:eastAsia="Times New Roman"/>
              <w:color w:val="auto"/>
            </w:rPr>
          </w:rPrChange>
        </w:rPr>
        <w:t>. 2010;48(5):917-929. doi:10.1016/j.rcl.2010.06.009.</w:t>
      </w:r>
    </w:p>
    <w:p w14:paraId="1C89FC91" w14:textId="77777777" w:rsidR="00CA5573" w:rsidRPr="00F06681" w:rsidRDefault="00CA5573" w:rsidP="00CA5573">
      <w:pPr>
        <w:pStyle w:val="Bibliography"/>
        <w:rPr>
          <w:rFonts w:eastAsia="Times New Roman"/>
          <w:color w:val="000000" w:themeColor="text1"/>
          <w:rPrChange w:id="854" w:author="Samir S. Soneji" w:date="2015-12-09T23:05:00Z">
            <w:rPr>
              <w:rFonts w:eastAsia="Times New Roman"/>
              <w:color w:val="auto"/>
            </w:rPr>
          </w:rPrChange>
        </w:rPr>
      </w:pPr>
      <w:r w:rsidRPr="00F06681">
        <w:rPr>
          <w:rFonts w:eastAsia="Times New Roman"/>
          <w:color w:val="000000" w:themeColor="text1"/>
          <w:rPrChange w:id="855" w:author="Samir S. Soneji" w:date="2015-12-09T23:05:00Z">
            <w:rPr>
              <w:rFonts w:eastAsia="Times New Roman"/>
              <w:color w:val="auto"/>
            </w:rPr>
          </w:rPrChange>
        </w:rPr>
        <w:t xml:space="preserve">14. </w:t>
      </w:r>
      <w:r w:rsidRPr="00F06681">
        <w:rPr>
          <w:rFonts w:eastAsia="Times New Roman"/>
          <w:color w:val="000000" w:themeColor="text1"/>
          <w:rPrChange w:id="856" w:author="Samir S. Soneji" w:date="2015-12-09T23:05:00Z">
            <w:rPr>
              <w:rFonts w:eastAsia="Times New Roman"/>
              <w:color w:val="auto"/>
            </w:rPr>
          </w:rPrChange>
        </w:rPr>
        <w:tab/>
        <w:t xml:space="preserve">Consensus statement: treatment of early-stage breast cancer. National Institutes of Health Consensus Development Panel. </w:t>
      </w:r>
      <w:r w:rsidRPr="00F06681">
        <w:rPr>
          <w:rFonts w:eastAsia="Times New Roman"/>
          <w:i/>
          <w:iCs/>
          <w:color w:val="000000" w:themeColor="text1"/>
          <w:rPrChange w:id="857" w:author="Samir S. Soneji" w:date="2015-12-09T23:05:00Z">
            <w:rPr>
              <w:rFonts w:eastAsia="Times New Roman"/>
              <w:i/>
              <w:iCs/>
              <w:color w:val="auto"/>
            </w:rPr>
          </w:rPrChange>
        </w:rPr>
        <w:t>J Natl Cancer Inst Monogr</w:t>
      </w:r>
      <w:r w:rsidRPr="00F06681">
        <w:rPr>
          <w:rFonts w:eastAsia="Times New Roman"/>
          <w:color w:val="000000" w:themeColor="text1"/>
          <w:rPrChange w:id="858" w:author="Samir S. Soneji" w:date="2015-12-09T23:05:00Z">
            <w:rPr>
              <w:rFonts w:eastAsia="Times New Roman"/>
              <w:color w:val="auto"/>
            </w:rPr>
          </w:rPrChange>
        </w:rPr>
        <w:t>. 1992;(11):1-5.</w:t>
      </w:r>
    </w:p>
    <w:p w14:paraId="74AB07B6" w14:textId="77777777" w:rsidR="00CA5573" w:rsidRPr="00F06681" w:rsidRDefault="00CA5573" w:rsidP="00CA5573">
      <w:pPr>
        <w:pStyle w:val="Bibliography"/>
        <w:rPr>
          <w:rFonts w:eastAsia="Times New Roman"/>
          <w:color w:val="000000" w:themeColor="text1"/>
          <w:rPrChange w:id="859" w:author="Samir S. Soneji" w:date="2015-12-09T23:05:00Z">
            <w:rPr>
              <w:rFonts w:eastAsia="Times New Roman"/>
              <w:color w:val="auto"/>
            </w:rPr>
          </w:rPrChange>
        </w:rPr>
      </w:pPr>
      <w:r w:rsidRPr="00F06681">
        <w:rPr>
          <w:rFonts w:eastAsia="Times New Roman"/>
          <w:color w:val="000000" w:themeColor="text1"/>
          <w:rPrChange w:id="860" w:author="Samir S. Soneji" w:date="2015-12-09T23:05:00Z">
            <w:rPr>
              <w:rFonts w:eastAsia="Times New Roman"/>
              <w:color w:val="auto"/>
            </w:rPr>
          </w:rPrChange>
        </w:rPr>
        <w:lastRenderedPageBreak/>
        <w:t xml:space="preserve">15. </w:t>
      </w:r>
      <w:r w:rsidRPr="00F06681">
        <w:rPr>
          <w:rFonts w:eastAsia="Times New Roman"/>
          <w:color w:val="000000" w:themeColor="text1"/>
          <w:rPrChange w:id="861" w:author="Samir S. Soneji" w:date="2015-12-09T23:05:00Z">
            <w:rPr>
              <w:rFonts w:eastAsia="Times New Roman"/>
              <w:color w:val="auto"/>
            </w:rPr>
          </w:rPrChange>
        </w:rPr>
        <w:tab/>
        <w:t xml:space="preserve">Fisher B, Costantino JP, Wickerham DL, et al. Tamoxifen for Prevention of Breast Cancer: Report of the National Surgical Adjuvant Breast and Bowel Project P-1 Study. </w:t>
      </w:r>
      <w:r w:rsidRPr="00F06681">
        <w:rPr>
          <w:rFonts w:eastAsia="Times New Roman"/>
          <w:i/>
          <w:iCs/>
          <w:color w:val="000000" w:themeColor="text1"/>
          <w:rPrChange w:id="862" w:author="Samir S. Soneji" w:date="2015-12-09T23:05:00Z">
            <w:rPr>
              <w:rFonts w:eastAsia="Times New Roman"/>
              <w:i/>
              <w:iCs/>
              <w:color w:val="auto"/>
            </w:rPr>
          </w:rPrChange>
        </w:rPr>
        <w:t>J Natl Cancer Inst</w:t>
      </w:r>
      <w:r w:rsidRPr="00F06681">
        <w:rPr>
          <w:rFonts w:eastAsia="Times New Roman"/>
          <w:color w:val="000000" w:themeColor="text1"/>
          <w:rPrChange w:id="863" w:author="Samir S. Soneji" w:date="2015-12-09T23:05:00Z">
            <w:rPr>
              <w:rFonts w:eastAsia="Times New Roman"/>
              <w:color w:val="auto"/>
            </w:rPr>
          </w:rPrChange>
        </w:rPr>
        <w:t>. 1998;90(18):1371-1388. doi:10.1093/jnci/90.18.1371.</w:t>
      </w:r>
    </w:p>
    <w:p w14:paraId="6053C46E" w14:textId="77777777" w:rsidR="00CA5573" w:rsidRPr="00F06681" w:rsidRDefault="00CA5573" w:rsidP="00CA5573">
      <w:pPr>
        <w:pStyle w:val="Bibliography"/>
        <w:rPr>
          <w:rFonts w:eastAsia="Times New Roman"/>
          <w:color w:val="000000" w:themeColor="text1"/>
          <w:rPrChange w:id="864" w:author="Samir S. Soneji" w:date="2015-12-09T23:05:00Z">
            <w:rPr>
              <w:rFonts w:eastAsia="Times New Roman"/>
              <w:color w:val="auto"/>
            </w:rPr>
          </w:rPrChange>
        </w:rPr>
      </w:pPr>
      <w:r w:rsidRPr="00F06681">
        <w:rPr>
          <w:rFonts w:eastAsia="Times New Roman"/>
          <w:color w:val="000000" w:themeColor="text1"/>
          <w:rPrChange w:id="865" w:author="Samir S. Soneji" w:date="2015-12-09T23:05:00Z">
            <w:rPr>
              <w:rFonts w:eastAsia="Times New Roman"/>
              <w:color w:val="auto"/>
            </w:rPr>
          </w:rPrChange>
        </w:rPr>
        <w:t xml:space="preserve">16. </w:t>
      </w:r>
      <w:r w:rsidRPr="00F06681">
        <w:rPr>
          <w:rFonts w:eastAsia="Times New Roman"/>
          <w:color w:val="000000" w:themeColor="text1"/>
          <w:rPrChange w:id="866" w:author="Samir S. Soneji" w:date="2015-12-09T23:05:00Z">
            <w:rPr>
              <w:rFonts w:eastAsia="Times New Roman"/>
              <w:color w:val="auto"/>
            </w:rPr>
          </w:rPrChange>
        </w:rPr>
        <w:tab/>
        <w:t xml:space="preserve">Chu KC, Miller BA, Feuer EJ, Hankey BF. A method for partitioning cancer mortality trends by factors associated with diagnosis: an application to female breast cancer. </w:t>
      </w:r>
      <w:r w:rsidRPr="00F06681">
        <w:rPr>
          <w:rFonts w:eastAsia="Times New Roman"/>
          <w:i/>
          <w:iCs/>
          <w:color w:val="000000" w:themeColor="text1"/>
          <w:rPrChange w:id="867" w:author="Samir S. Soneji" w:date="2015-12-09T23:05:00Z">
            <w:rPr>
              <w:rFonts w:eastAsia="Times New Roman"/>
              <w:i/>
              <w:iCs/>
              <w:color w:val="auto"/>
            </w:rPr>
          </w:rPrChange>
        </w:rPr>
        <w:t>J Clin Epidemiol</w:t>
      </w:r>
      <w:r w:rsidRPr="00F06681">
        <w:rPr>
          <w:rFonts w:eastAsia="Times New Roman"/>
          <w:color w:val="000000" w:themeColor="text1"/>
          <w:rPrChange w:id="868" w:author="Samir S. Soneji" w:date="2015-12-09T23:05:00Z">
            <w:rPr>
              <w:rFonts w:eastAsia="Times New Roman"/>
              <w:color w:val="auto"/>
            </w:rPr>
          </w:rPrChange>
        </w:rPr>
        <w:t>. 1994;47(12):1451-1461.</w:t>
      </w:r>
    </w:p>
    <w:p w14:paraId="08A39EC9" w14:textId="77777777" w:rsidR="00CA5573" w:rsidRPr="00F06681" w:rsidRDefault="00CA5573" w:rsidP="00CA5573">
      <w:pPr>
        <w:pStyle w:val="Bibliography"/>
        <w:rPr>
          <w:rFonts w:eastAsia="Times New Roman"/>
          <w:color w:val="000000" w:themeColor="text1"/>
          <w:rPrChange w:id="869" w:author="Samir S. Soneji" w:date="2015-12-09T23:05:00Z">
            <w:rPr>
              <w:rFonts w:eastAsia="Times New Roman"/>
              <w:color w:val="auto"/>
            </w:rPr>
          </w:rPrChange>
        </w:rPr>
      </w:pPr>
      <w:r w:rsidRPr="00F06681">
        <w:rPr>
          <w:rFonts w:eastAsia="Times New Roman"/>
          <w:color w:val="000000" w:themeColor="text1"/>
          <w:rPrChange w:id="870" w:author="Samir S. Soneji" w:date="2015-12-09T23:05:00Z">
            <w:rPr>
              <w:rFonts w:eastAsia="Times New Roman"/>
              <w:color w:val="auto"/>
            </w:rPr>
          </w:rPrChange>
        </w:rPr>
        <w:t xml:space="preserve">17. </w:t>
      </w:r>
      <w:r w:rsidRPr="00F06681">
        <w:rPr>
          <w:rFonts w:eastAsia="Times New Roman"/>
          <w:color w:val="000000" w:themeColor="text1"/>
          <w:rPrChange w:id="871" w:author="Samir S. Soneji" w:date="2015-12-09T23:05:00Z">
            <w:rPr>
              <w:rFonts w:eastAsia="Times New Roman"/>
              <w:color w:val="auto"/>
            </w:rPr>
          </w:rPrChange>
        </w:rPr>
        <w:tab/>
        <w:t xml:space="preserve">Chu KC, Tarone RE, Freeman HP. Trends in prostate cancer mortality among black men and white men in the United States. </w:t>
      </w:r>
      <w:r w:rsidRPr="00F06681">
        <w:rPr>
          <w:rFonts w:eastAsia="Times New Roman"/>
          <w:i/>
          <w:iCs/>
          <w:color w:val="000000" w:themeColor="text1"/>
          <w:rPrChange w:id="872" w:author="Samir S. Soneji" w:date="2015-12-09T23:05:00Z">
            <w:rPr>
              <w:rFonts w:eastAsia="Times New Roman"/>
              <w:i/>
              <w:iCs/>
              <w:color w:val="auto"/>
            </w:rPr>
          </w:rPrChange>
        </w:rPr>
        <w:t>Cancer</w:t>
      </w:r>
      <w:r w:rsidRPr="00F06681">
        <w:rPr>
          <w:rFonts w:eastAsia="Times New Roman"/>
          <w:color w:val="000000" w:themeColor="text1"/>
          <w:rPrChange w:id="873" w:author="Samir S. Soneji" w:date="2015-12-09T23:05:00Z">
            <w:rPr>
              <w:rFonts w:eastAsia="Times New Roman"/>
              <w:color w:val="auto"/>
            </w:rPr>
          </w:rPrChange>
        </w:rPr>
        <w:t>. 2003;97(6):1507-1516. doi:10.1002/cncr.11212.</w:t>
      </w:r>
    </w:p>
    <w:p w14:paraId="080F2AF0" w14:textId="77777777" w:rsidR="00CA5573" w:rsidRPr="00F06681" w:rsidRDefault="00CA5573" w:rsidP="00CA5573">
      <w:pPr>
        <w:pStyle w:val="Bibliography"/>
        <w:rPr>
          <w:rFonts w:eastAsia="Times New Roman"/>
          <w:color w:val="000000" w:themeColor="text1"/>
          <w:rPrChange w:id="874" w:author="Samir S. Soneji" w:date="2015-12-09T23:05:00Z">
            <w:rPr>
              <w:rFonts w:eastAsia="Times New Roman"/>
              <w:color w:val="auto"/>
            </w:rPr>
          </w:rPrChange>
        </w:rPr>
      </w:pPr>
      <w:r w:rsidRPr="00F06681">
        <w:rPr>
          <w:rFonts w:eastAsia="Times New Roman"/>
          <w:color w:val="000000" w:themeColor="text1"/>
          <w:rPrChange w:id="875" w:author="Samir S. Soneji" w:date="2015-12-09T23:05:00Z">
            <w:rPr>
              <w:rFonts w:eastAsia="Times New Roman"/>
              <w:color w:val="auto"/>
            </w:rPr>
          </w:rPrChange>
        </w:rPr>
        <w:t xml:space="preserve">18. </w:t>
      </w:r>
      <w:r w:rsidRPr="00F06681">
        <w:rPr>
          <w:rFonts w:eastAsia="Times New Roman"/>
          <w:color w:val="000000" w:themeColor="text1"/>
          <w:rPrChange w:id="876" w:author="Samir S. Soneji" w:date="2015-12-09T23:05:00Z">
            <w:rPr>
              <w:rFonts w:eastAsia="Times New Roman"/>
              <w:color w:val="auto"/>
            </w:rPr>
          </w:rPrChange>
        </w:rPr>
        <w:tab/>
        <w:t xml:space="preserve">Kitagawa EM. Components of a Difference Between Two Rates*. </w:t>
      </w:r>
      <w:r w:rsidRPr="00F06681">
        <w:rPr>
          <w:rFonts w:eastAsia="Times New Roman"/>
          <w:i/>
          <w:iCs/>
          <w:color w:val="000000" w:themeColor="text1"/>
          <w:rPrChange w:id="877" w:author="Samir S. Soneji" w:date="2015-12-09T23:05:00Z">
            <w:rPr>
              <w:rFonts w:eastAsia="Times New Roman"/>
              <w:i/>
              <w:iCs/>
              <w:color w:val="auto"/>
            </w:rPr>
          </w:rPrChange>
        </w:rPr>
        <w:t>J Am Stat Assoc</w:t>
      </w:r>
      <w:r w:rsidRPr="00F06681">
        <w:rPr>
          <w:rFonts w:eastAsia="Times New Roman"/>
          <w:color w:val="000000" w:themeColor="text1"/>
          <w:rPrChange w:id="878" w:author="Samir S. Soneji" w:date="2015-12-09T23:05:00Z">
            <w:rPr>
              <w:rFonts w:eastAsia="Times New Roman"/>
              <w:color w:val="auto"/>
            </w:rPr>
          </w:rPrChange>
        </w:rPr>
        <w:t>. 1955;50(272):1168-1194. doi:10.1080/01621459.1955.10501299.</w:t>
      </w:r>
    </w:p>
    <w:p w14:paraId="48EEE937" w14:textId="77777777" w:rsidR="00CA5573" w:rsidRPr="00F06681" w:rsidRDefault="00CA5573" w:rsidP="00CA5573">
      <w:pPr>
        <w:pStyle w:val="Bibliography"/>
        <w:rPr>
          <w:rFonts w:eastAsia="Times New Roman"/>
          <w:color w:val="000000" w:themeColor="text1"/>
          <w:rPrChange w:id="879" w:author="Samir S. Soneji" w:date="2015-12-09T23:05:00Z">
            <w:rPr>
              <w:rFonts w:eastAsia="Times New Roman"/>
              <w:color w:val="auto"/>
            </w:rPr>
          </w:rPrChange>
        </w:rPr>
      </w:pPr>
      <w:r w:rsidRPr="00F06681">
        <w:rPr>
          <w:rFonts w:eastAsia="Times New Roman"/>
          <w:color w:val="000000" w:themeColor="text1"/>
          <w:rPrChange w:id="880" w:author="Samir S. Soneji" w:date="2015-12-09T23:05:00Z">
            <w:rPr>
              <w:rFonts w:eastAsia="Times New Roman"/>
              <w:color w:val="auto"/>
            </w:rPr>
          </w:rPrChange>
        </w:rPr>
        <w:t xml:space="preserve">19. </w:t>
      </w:r>
      <w:r w:rsidRPr="00F06681">
        <w:rPr>
          <w:rFonts w:eastAsia="Times New Roman"/>
          <w:color w:val="000000" w:themeColor="text1"/>
          <w:rPrChange w:id="881" w:author="Samir S. Soneji" w:date="2015-12-09T23:05:00Z">
            <w:rPr>
              <w:rFonts w:eastAsia="Times New Roman"/>
              <w:color w:val="auto"/>
            </w:rPr>
          </w:rPrChange>
        </w:rPr>
        <w:tab/>
        <w:t xml:space="preserve">Beltrán-Sánchez H, Preston SH, Canudas-Romo V. An integrated approach to cause-of-death analysis: cause-deleted life tables and decompositions of life expectancy. </w:t>
      </w:r>
      <w:r w:rsidRPr="00F06681">
        <w:rPr>
          <w:rFonts w:eastAsia="Times New Roman"/>
          <w:i/>
          <w:iCs/>
          <w:color w:val="000000" w:themeColor="text1"/>
          <w:rPrChange w:id="882" w:author="Samir S. Soneji" w:date="2015-12-09T23:05:00Z">
            <w:rPr>
              <w:rFonts w:eastAsia="Times New Roman"/>
              <w:i/>
              <w:iCs/>
              <w:color w:val="auto"/>
            </w:rPr>
          </w:rPrChange>
        </w:rPr>
        <w:t>Demogr Res</w:t>
      </w:r>
      <w:r w:rsidRPr="00F06681">
        <w:rPr>
          <w:rFonts w:eastAsia="Times New Roman"/>
          <w:color w:val="000000" w:themeColor="text1"/>
          <w:rPrChange w:id="883" w:author="Samir S. Soneji" w:date="2015-12-09T23:05:00Z">
            <w:rPr>
              <w:rFonts w:eastAsia="Times New Roman"/>
              <w:color w:val="auto"/>
            </w:rPr>
          </w:rPrChange>
        </w:rPr>
        <w:t>. 2008;19:1323-1350. doi:10.4054/DemRes.2008.19.35.</w:t>
      </w:r>
    </w:p>
    <w:p w14:paraId="1075CD62" w14:textId="77777777" w:rsidR="00CA5573" w:rsidRPr="00F06681" w:rsidRDefault="00CA5573" w:rsidP="00CA5573">
      <w:pPr>
        <w:pStyle w:val="Bibliography"/>
        <w:rPr>
          <w:rFonts w:eastAsia="Times New Roman"/>
          <w:color w:val="000000" w:themeColor="text1"/>
          <w:rPrChange w:id="884" w:author="Samir S. Soneji" w:date="2015-12-09T23:05:00Z">
            <w:rPr>
              <w:rFonts w:eastAsia="Times New Roman"/>
              <w:color w:val="auto"/>
            </w:rPr>
          </w:rPrChange>
        </w:rPr>
      </w:pPr>
      <w:r w:rsidRPr="00F06681">
        <w:rPr>
          <w:rFonts w:eastAsia="Times New Roman"/>
          <w:color w:val="000000" w:themeColor="text1"/>
          <w:rPrChange w:id="885" w:author="Samir S. Soneji" w:date="2015-12-09T23:05:00Z">
            <w:rPr>
              <w:rFonts w:eastAsia="Times New Roman"/>
              <w:color w:val="auto"/>
            </w:rPr>
          </w:rPrChange>
        </w:rPr>
        <w:t xml:space="preserve">20. </w:t>
      </w:r>
      <w:r w:rsidRPr="00F06681">
        <w:rPr>
          <w:rFonts w:eastAsia="Times New Roman"/>
          <w:color w:val="000000" w:themeColor="text1"/>
          <w:rPrChange w:id="886" w:author="Samir S. Soneji" w:date="2015-12-09T23:05:00Z">
            <w:rPr>
              <w:rFonts w:eastAsia="Times New Roman"/>
              <w:color w:val="auto"/>
            </w:rPr>
          </w:rPrChange>
        </w:rPr>
        <w:tab/>
        <w:t xml:space="preserve">Marcus PM, Prorok PC, Miller AB, DeVoto EJ, Kramer BS. Conceptualizing Overdiagnosis in Cancer Screening. </w:t>
      </w:r>
      <w:r w:rsidRPr="00F06681">
        <w:rPr>
          <w:rFonts w:eastAsia="Times New Roman"/>
          <w:i/>
          <w:iCs/>
          <w:color w:val="000000" w:themeColor="text1"/>
          <w:rPrChange w:id="887" w:author="Samir S. Soneji" w:date="2015-12-09T23:05:00Z">
            <w:rPr>
              <w:rFonts w:eastAsia="Times New Roman"/>
              <w:i/>
              <w:iCs/>
              <w:color w:val="auto"/>
            </w:rPr>
          </w:rPrChange>
        </w:rPr>
        <w:t>J Natl Cancer Inst</w:t>
      </w:r>
      <w:r w:rsidRPr="00F06681">
        <w:rPr>
          <w:rFonts w:eastAsia="Times New Roman"/>
          <w:color w:val="000000" w:themeColor="text1"/>
          <w:rPrChange w:id="888" w:author="Samir S. Soneji" w:date="2015-12-09T23:05:00Z">
            <w:rPr>
              <w:rFonts w:eastAsia="Times New Roman"/>
              <w:color w:val="auto"/>
            </w:rPr>
          </w:rPrChange>
        </w:rPr>
        <w:t>. 2015;107(4):djv014. doi:10.1093/jnci/djv014.</w:t>
      </w:r>
    </w:p>
    <w:p w14:paraId="1254D962" w14:textId="77777777" w:rsidR="00CA5573" w:rsidRPr="00F06681" w:rsidRDefault="00CA5573" w:rsidP="00CA5573">
      <w:pPr>
        <w:pStyle w:val="Bibliography"/>
        <w:rPr>
          <w:rFonts w:eastAsia="Times New Roman"/>
          <w:color w:val="000000" w:themeColor="text1"/>
          <w:rPrChange w:id="889" w:author="Samir S. Soneji" w:date="2015-12-09T23:05:00Z">
            <w:rPr>
              <w:rFonts w:eastAsia="Times New Roman"/>
              <w:color w:val="auto"/>
            </w:rPr>
          </w:rPrChange>
        </w:rPr>
      </w:pPr>
      <w:r w:rsidRPr="00F06681">
        <w:rPr>
          <w:rFonts w:eastAsia="Times New Roman"/>
          <w:color w:val="000000" w:themeColor="text1"/>
          <w:rPrChange w:id="890" w:author="Samir S. Soneji" w:date="2015-12-09T23:05:00Z">
            <w:rPr>
              <w:rFonts w:eastAsia="Times New Roman"/>
              <w:color w:val="auto"/>
            </w:rPr>
          </w:rPrChange>
        </w:rPr>
        <w:t xml:space="preserve">21. </w:t>
      </w:r>
      <w:r w:rsidRPr="00F06681">
        <w:rPr>
          <w:rFonts w:eastAsia="Times New Roman"/>
          <w:color w:val="000000" w:themeColor="text1"/>
          <w:rPrChange w:id="891" w:author="Samir S. Soneji" w:date="2015-12-09T23:05:00Z">
            <w:rPr>
              <w:rFonts w:eastAsia="Times New Roman"/>
              <w:color w:val="auto"/>
            </w:rPr>
          </w:rPrChange>
        </w:rPr>
        <w:tab/>
        <w:t xml:space="preserve">Zackrisson S, Andersson I, Janzon L, Manjer J, Garne JP. Rate of over-diagnosis of breast cancer 15 years after end of Malmö mammographic screening trial: follow-up study. </w:t>
      </w:r>
      <w:r w:rsidRPr="00F06681">
        <w:rPr>
          <w:rFonts w:eastAsia="Times New Roman"/>
          <w:i/>
          <w:iCs/>
          <w:color w:val="000000" w:themeColor="text1"/>
          <w:rPrChange w:id="892" w:author="Samir S. Soneji" w:date="2015-12-09T23:05:00Z">
            <w:rPr>
              <w:rFonts w:eastAsia="Times New Roman"/>
              <w:i/>
              <w:iCs/>
              <w:color w:val="auto"/>
            </w:rPr>
          </w:rPrChange>
        </w:rPr>
        <w:t>BMJ</w:t>
      </w:r>
      <w:r w:rsidRPr="00F06681">
        <w:rPr>
          <w:rFonts w:eastAsia="Times New Roman"/>
          <w:color w:val="000000" w:themeColor="text1"/>
          <w:rPrChange w:id="893" w:author="Samir S. Soneji" w:date="2015-12-09T23:05:00Z">
            <w:rPr>
              <w:rFonts w:eastAsia="Times New Roman"/>
              <w:color w:val="auto"/>
            </w:rPr>
          </w:rPrChange>
        </w:rPr>
        <w:t>. 2006;332(7543):689-692. doi:10.1136/bmj.38764.572569.7C.</w:t>
      </w:r>
    </w:p>
    <w:p w14:paraId="5C244198" w14:textId="77777777" w:rsidR="00CA5573" w:rsidRPr="00F06681" w:rsidRDefault="00CA5573" w:rsidP="00CA5573">
      <w:pPr>
        <w:pStyle w:val="Bibliography"/>
        <w:rPr>
          <w:rFonts w:eastAsia="Times New Roman"/>
          <w:color w:val="000000" w:themeColor="text1"/>
          <w:rPrChange w:id="894" w:author="Samir S. Soneji" w:date="2015-12-09T23:05:00Z">
            <w:rPr>
              <w:rFonts w:eastAsia="Times New Roman"/>
              <w:color w:val="auto"/>
            </w:rPr>
          </w:rPrChange>
        </w:rPr>
      </w:pPr>
      <w:r w:rsidRPr="00F06681">
        <w:rPr>
          <w:rFonts w:eastAsia="Times New Roman"/>
          <w:color w:val="000000" w:themeColor="text1"/>
          <w:rPrChange w:id="895" w:author="Samir S. Soneji" w:date="2015-12-09T23:05:00Z">
            <w:rPr>
              <w:rFonts w:eastAsia="Times New Roman"/>
              <w:color w:val="auto"/>
            </w:rPr>
          </w:rPrChange>
        </w:rPr>
        <w:t xml:space="preserve">22. </w:t>
      </w:r>
      <w:r w:rsidRPr="00F06681">
        <w:rPr>
          <w:rFonts w:eastAsia="Times New Roman"/>
          <w:color w:val="000000" w:themeColor="text1"/>
          <w:rPrChange w:id="896" w:author="Samir S. Soneji" w:date="2015-12-09T23:05:00Z">
            <w:rPr>
              <w:rFonts w:eastAsia="Times New Roman"/>
              <w:color w:val="auto"/>
            </w:rPr>
          </w:rPrChange>
        </w:rPr>
        <w:tab/>
        <w:t xml:space="preserve">Yen M-F, Tabár L, Vitak B, Smith RA, Chen H-H, Duffy SW. Quantifying the potential problem of overdiagnosis of ductal carcinoma in situ in breast cancer screening. </w:t>
      </w:r>
      <w:r w:rsidRPr="00F06681">
        <w:rPr>
          <w:rFonts w:eastAsia="Times New Roman"/>
          <w:i/>
          <w:iCs/>
          <w:color w:val="000000" w:themeColor="text1"/>
          <w:rPrChange w:id="897" w:author="Samir S. Soneji" w:date="2015-12-09T23:05:00Z">
            <w:rPr>
              <w:rFonts w:eastAsia="Times New Roman"/>
              <w:i/>
              <w:iCs/>
              <w:color w:val="auto"/>
            </w:rPr>
          </w:rPrChange>
        </w:rPr>
        <w:t>Eur J Cancer Oxf Engl 1990</w:t>
      </w:r>
      <w:r w:rsidRPr="00F06681">
        <w:rPr>
          <w:rFonts w:eastAsia="Times New Roman"/>
          <w:color w:val="000000" w:themeColor="text1"/>
          <w:rPrChange w:id="898" w:author="Samir S. Soneji" w:date="2015-12-09T23:05:00Z">
            <w:rPr>
              <w:rFonts w:eastAsia="Times New Roman"/>
              <w:color w:val="auto"/>
            </w:rPr>
          </w:rPrChange>
        </w:rPr>
        <w:t>. 2003;39(12):1746-1754.</w:t>
      </w:r>
    </w:p>
    <w:p w14:paraId="75F53883" w14:textId="77777777" w:rsidR="00CA5573" w:rsidRPr="00F06681" w:rsidRDefault="00CA5573" w:rsidP="00CA5573">
      <w:pPr>
        <w:pStyle w:val="Bibliography"/>
        <w:rPr>
          <w:rFonts w:eastAsia="Times New Roman"/>
          <w:color w:val="000000" w:themeColor="text1"/>
          <w:rPrChange w:id="899" w:author="Samir S. Soneji" w:date="2015-12-09T23:05:00Z">
            <w:rPr>
              <w:rFonts w:eastAsia="Times New Roman"/>
              <w:color w:val="auto"/>
            </w:rPr>
          </w:rPrChange>
        </w:rPr>
      </w:pPr>
      <w:r w:rsidRPr="00F06681">
        <w:rPr>
          <w:rFonts w:eastAsia="Times New Roman"/>
          <w:color w:val="000000" w:themeColor="text1"/>
          <w:rPrChange w:id="900" w:author="Samir S. Soneji" w:date="2015-12-09T23:05:00Z">
            <w:rPr>
              <w:rFonts w:eastAsia="Times New Roman"/>
              <w:color w:val="auto"/>
            </w:rPr>
          </w:rPrChange>
        </w:rPr>
        <w:t xml:space="preserve">23. </w:t>
      </w:r>
      <w:r w:rsidRPr="00F06681">
        <w:rPr>
          <w:rFonts w:eastAsia="Times New Roman"/>
          <w:color w:val="000000" w:themeColor="text1"/>
          <w:rPrChange w:id="901" w:author="Samir S. Soneji" w:date="2015-12-09T23:05:00Z">
            <w:rPr>
              <w:rFonts w:eastAsia="Times New Roman"/>
              <w:color w:val="auto"/>
            </w:rPr>
          </w:rPrChange>
        </w:rPr>
        <w:tab/>
        <w:t xml:space="preserve">Jørgensen KJ, Gøtzsche PC. Overdiagnosis in publicly organised mammography screening programmes: systematic review of incidence trends. </w:t>
      </w:r>
      <w:r w:rsidRPr="00F06681">
        <w:rPr>
          <w:rFonts w:eastAsia="Times New Roman"/>
          <w:i/>
          <w:iCs/>
          <w:color w:val="000000" w:themeColor="text1"/>
          <w:rPrChange w:id="902" w:author="Samir S. Soneji" w:date="2015-12-09T23:05:00Z">
            <w:rPr>
              <w:rFonts w:eastAsia="Times New Roman"/>
              <w:i/>
              <w:iCs/>
              <w:color w:val="auto"/>
            </w:rPr>
          </w:rPrChange>
        </w:rPr>
        <w:t>BMJ</w:t>
      </w:r>
      <w:r w:rsidRPr="00F06681">
        <w:rPr>
          <w:rFonts w:eastAsia="Times New Roman"/>
          <w:color w:val="000000" w:themeColor="text1"/>
          <w:rPrChange w:id="903" w:author="Samir S. Soneji" w:date="2015-12-09T23:05:00Z">
            <w:rPr>
              <w:rFonts w:eastAsia="Times New Roman"/>
              <w:color w:val="auto"/>
            </w:rPr>
          </w:rPrChange>
        </w:rPr>
        <w:t>. 2009;339:b2587.</w:t>
      </w:r>
    </w:p>
    <w:p w14:paraId="5B85E0B1" w14:textId="77777777" w:rsidR="00CA5573" w:rsidRPr="00F06681" w:rsidRDefault="00CA5573" w:rsidP="00CA5573">
      <w:pPr>
        <w:pStyle w:val="Bibliography"/>
        <w:rPr>
          <w:rFonts w:eastAsia="Times New Roman"/>
          <w:color w:val="000000" w:themeColor="text1"/>
          <w:rPrChange w:id="904" w:author="Samir S. Soneji" w:date="2015-12-09T23:05:00Z">
            <w:rPr>
              <w:rFonts w:eastAsia="Times New Roman"/>
              <w:color w:val="auto"/>
            </w:rPr>
          </w:rPrChange>
        </w:rPr>
      </w:pPr>
      <w:r w:rsidRPr="00F06681">
        <w:rPr>
          <w:rFonts w:eastAsia="Times New Roman"/>
          <w:color w:val="000000" w:themeColor="text1"/>
          <w:rPrChange w:id="905" w:author="Samir S. Soneji" w:date="2015-12-09T23:05:00Z">
            <w:rPr>
              <w:rFonts w:eastAsia="Times New Roman"/>
              <w:color w:val="auto"/>
            </w:rPr>
          </w:rPrChange>
        </w:rPr>
        <w:t xml:space="preserve">24. </w:t>
      </w:r>
      <w:r w:rsidRPr="00F06681">
        <w:rPr>
          <w:rFonts w:eastAsia="Times New Roman"/>
          <w:color w:val="000000" w:themeColor="text1"/>
          <w:rPrChange w:id="906" w:author="Samir S. Soneji" w:date="2015-12-09T23:05:00Z">
            <w:rPr>
              <w:rFonts w:eastAsia="Times New Roman"/>
              <w:color w:val="auto"/>
            </w:rPr>
          </w:rPrChange>
        </w:rPr>
        <w:tab/>
        <w:t xml:space="preserve">Welch HG, Black WC. Overdiagnosis in Cancer. </w:t>
      </w:r>
      <w:r w:rsidRPr="00F06681">
        <w:rPr>
          <w:rFonts w:eastAsia="Times New Roman"/>
          <w:i/>
          <w:iCs/>
          <w:color w:val="000000" w:themeColor="text1"/>
          <w:rPrChange w:id="907" w:author="Samir S. Soneji" w:date="2015-12-09T23:05:00Z">
            <w:rPr>
              <w:rFonts w:eastAsia="Times New Roman"/>
              <w:i/>
              <w:iCs/>
              <w:color w:val="auto"/>
            </w:rPr>
          </w:rPrChange>
        </w:rPr>
        <w:t>J Natl Cancer Inst</w:t>
      </w:r>
      <w:r w:rsidRPr="00F06681">
        <w:rPr>
          <w:rFonts w:eastAsia="Times New Roman"/>
          <w:color w:val="000000" w:themeColor="text1"/>
          <w:rPrChange w:id="908" w:author="Samir S. Soneji" w:date="2015-12-09T23:05:00Z">
            <w:rPr>
              <w:rFonts w:eastAsia="Times New Roman"/>
              <w:color w:val="auto"/>
            </w:rPr>
          </w:rPrChange>
        </w:rPr>
        <w:t>. 2010;102(9):605-613. doi:10.1093/jnci/djq099.</w:t>
      </w:r>
    </w:p>
    <w:p w14:paraId="3A09BDBE" w14:textId="77777777" w:rsidR="00CA5573" w:rsidRPr="00F06681" w:rsidRDefault="00CA5573" w:rsidP="00CA5573">
      <w:pPr>
        <w:pStyle w:val="Bibliography"/>
        <w:rPr>
          <w:rFonts w:eastAsia="Times New Roman"/>
          <w:color w:val="000000" w:themeColor="text1"/>
          <w:rPrChange w:id="909" w:author="Samir S. Soneji" w:date="2015-12-09T23:05:00Z">
            <w:rPr>
              <w:rFonts w:eastAsia="Times New Roman"/>
              <w:color w:val="auto"/>
            </w:rPr>
          </w:rPrChange>
        </w:rPr>
      </w:pPr>
      <w:r w:rsidRPr="00F06681">
        <w:rPr>
          <w:rFonts w:eastAsia="Times New Roman"/>
          <w:color w:val="000000" w:themeColor="text1"/>
          <w:rPrChange w:id="910" w:author="Samir S. Soneji" w:date="2015-12-09T23:05:00Z">
            <w:rPr>
              <w:rFonts w:eastAsia="Times New Roman"/>
              <w:color w:val="auto"/>
            </w:rPr>
          </w:rPrChange>
        </w:rPr>
        <w:t xml:space="preserve">25. </w:t>
      </w:r>
      <w:r w:rsidRPr="00F06681">
        <w:rPr>
          <w:rFonts w:eastAsia="Times New Roman"/>
          <w:color w:val="000000" w:themeColor="text1"/>
          <w:rPrChange w:id="911" w:author="Samir S. Soneji" w:date="2015-12-09T23:05:00Z">
            <w:rPr>
              <w:rFonts w:eastAsia="Times New Roman"/>
              <w:color w:val="auto"/>
            </w:rPr>
          </w:rPrChange>
        </w:rPr>
        <w:tab/>
        <w:t xml:space="preserve">Kalager M, Zelen M, Langmark F, Adami H-O. Effect of screening mammography on breast-cancer mortality in Norway. </w:t>
      </w:r>
      <w:r w:rsidRPr="00F06681">
        <w:rPr>
          <w:rFonts w:eastAsia="Times New Roman"/>
          <w:i/>
          <w:iCs/>
          <w:color w:val="000000" w:themeColor="text1"/>
          <w:rPrChange w:id="912" w:author="Samir S. Soneji" w:date="2015-12-09T23:05:00Z">
            <w:rPr>
              <w:rFonts w:eastAsia="Times New Roman"/>
              <w:i/>
              <w:iCs/>
              <w:color w:val="auto"/>
            </w:rPr>
          </w:rPrChange>
        </w:rPr>
        <w:t>N Engl J Med</w:t>
      </w:r>
      <w:r w:rsidRPr="00F06681">
        <w:rPr>
          <w:rFonts w:eastAsia="Times New Roman"/>
          <w:color w:val="000000" w:themeColor="text1"/>
          <w:rPrChange w:id="913" w:author="Samir S. Soneji" w:date="2015-12-09T23:05:00Z">
            <w:rPr>
              <w:rFonts w:eastAsia="Times New Roman"/>
              <w:color w:val="auto"/>
            </w:rPr>
          </w:rPrChange>
        </w:rPr>
        <w:t>. 2010;363(13):1203-1210. doi:10.1056/NEJMoa1000727.</w:t>
      </w:r>
    </w:p>
    <w:p w14:paraId="22C0FAE4" w14:textId="77777777" w:rsidR="00CA5573" w:rsidRPr="00F06681" w:rsidRDefault="00CA5573" w:rsidP="00CA5573">
      <w:pPr>
        <w:pStyle w:val="Bibliography"/>
        <w:rPr>
          <w:rFonts w:eastAsia="Times New Roman"/>
          <w:color w:val="000000" w:themeColor="text1"/>
          <w:rPrChange w:id="914" w:author="Samir S. Soneji" w:date="2015-12-09T23:05:00Z">
            <w:rPr>
              <w:rFonts w:eastAsia="Times New Roman"/>
              <w:color w:val="auto"/>
            </w:rPr>
          </w:rPrChange>
        </w:rPr>
      </w:pPr>
      <w:r w:rsidRPr="00F06681">
        <w:rPr>
          <w:rFonts w:eastAsia="Times New Roman"/>
          <w:color w:val="000000" w:themeColor="text1"/>
          <w:rPrChange w:id="915" w:author="Samir S. Soneji" w:date="2015-12-09T23:05:00Z">
            <w:rPr>
              <w:rFonts w:eastAsia="Times New Roman"/>
              <w:color w:val="auto"/>
            </w:rPr>
          </w:rPrChange>
        </w:rPr>
        <w:t xml:space="preserve">26. </w:t>
      </w:r>
      <w:r w:rsidRPr="00F06681">
        <w:rPr>
          <w:rFonts w:eastAsia="Times New Roman"/>
          <w:color w:val="000000" w:themeColor="text1"/>
          <w:rPrChange w:id="916" w:author="Samir S. Soneji" w:date="2015-12-09T23:05:00Z">
            <w:rPr>
              <w:rFonts w:eastAsia="Times New Roman"/>
              <w:color w:val="auto"/>
            </w:rPr>
          </w:rPrChange>
        </w:rPr>
        <w:tab/>
        <w:t xml:space="preserve">Etzioni R, Xia J, Hubbard R, Weiss NS, Gulati R. A Reality Check for Overdiagnosis Estimates Associated With Breast Cancer Screening. </w:t>
      </w:r>
      <w:r w:rsidRPr="00F06681">
        <w:rPr>
          <w:rFonts w:eastAsia="Times New Roman"/>
          <w:i/>
          <w:iCs/>
          <w:color w:val="000000" w:themeColor="text1"/>
          <w:rPrChange w:id="917" w:author="Samir S. Soneji" w:date="2015-12-09T23:05:00Z">
            <w:rPr>
              <w:rFonts w:eastAsia="Times New Roman"/>
              <w:i/>
              <w:iCs/>
              <w:color w:val="auto"/>
            </w:rPr>
          </w:rPrChange>
        </w:rPr>
        <w:t>J Natl Cancer Inst</w:t>
      </w:r>
      <w:r w:rsidRPr="00F06681">
        <w:rPr>
          <w:rFonts w:eastAsia="Times New Roman"/>
          <w:color w:val="000000" w:themeColor="text1"/>
          <w:rPrChange w:id="918" w:author="Samir S. Soneji" w:date="2015-12-09T23:05:00Z">
            <w:rPr>
              <w:rFonts w:eastAsia="Times New Roman"/>
              <w:color w:val="auto"/>
            </w:rPr>
          </w:rPrChange>
        </w:rPr>
        <w:t>. 2014;106(12):dju315. doi:10.1093/jnci/dju315.</w:t>
      </w:r>
    </w:p>
    <w:p w14:paraId="6065C0A3" w14:textId="77777777" w:rsidR="00CA5573" w:rsidRPr="00F06681" w:rsidRDefault="00CA5573" w:rsidP="00CA5573">
      <w:pPr>
        <w:pStyle w:val="Bibliography"/>
        <w:rPr>
          <w:rFonts w:eastAsia="Times New Roman"/>
          <w:color w:val="000000" w:themeColor="text1"/>
          <w:rPrChange w:id="919" w:author="Samir S. Soneji" w:date="2015-12-09T23:05:00Z">
            <w:rPr>
              <w:rFonts w:eastAsia="Times New Roman"/>
              <w:color w:val="auto"/>
            </w:rPr>
          </w:rPrChange>
        </w:rPr>
      </w:pPr>
      <w:r w:rsidRPr="00F06681">
        <w:rPr>
          <w:rFonts w:eastAsia="Times New Roman"/>
          <w:color w:val="000000" w:themeColor="text1"/>
          <w:rPrChange w:id="920" w:author="Samir S. Soneji" w:date="2015-12-09T23:05:00Z">
            <w:rPr>
              <w:rFonts w:eastAsia="Times New Roman"/>
              <w:color w:val="auto"/>
            </w:rPr>
          </w:rPrChange>
        </w:rPr>
        <w:t xml:space="preserve">27. </w:t>
      </w:r>
      <w:r w:rsidRPr="00F06681">
        <w:rPr>
          <w:rFonts w:eastAsia="Times New Roman"/>
          <w:color w:val="000000" w:themeColor="text1"/>
          <w:rPrChange w:id="921" w:author="Samir S. Soneji" w:date="2015-12-09T23:05:00Z">
            <w:rPr>
              <w:rFonts w:eastAsia="Times New Roman"/>
              <w:color w:val="auto"/>
            </w:rPr>
          </w:rPrChange>
        </w:rPr>
        <w:tab/>
        <w:t xml:space="preserve">Cancer Intervention and Surveillance Modeling Network (CISNET) Collaborators. </w:t>
      </w:r>
      <w:r w:rsidRPr="00F06681">
        <w:rPr>
          <w:rFonts w:eastAsia="Times New Roman"/>
          <w:i/>
          <w:iCs/>
          <w:color w:val="000000" w:themeColor="text1"/>
          <w:rPrChange w:id="922" w:author="Samir S. Soneji" w:date="2015-12-09T23:05:00Z">
            <w:rPr>
              <w:rFonts w:eastAsia="Times New Roman"/>
              <w:i/>
              <w:iCs/>
              <w:color w:val="auto"/>
            </w:rPr>
          </w:rPrChange>
        </w:rPr>
        <w:t>Breast Cancer Model Profiles</w:t>
      </w:r>
      <w:r w:rsidRPr="00F06681">
        <w:rPr>
          <w:rFonts w:eastAsia="Times New Roman"/>
          <w:color w:val="000000" w:themeColor="text1"/>
          <w:rPrChange w:id="923" w:author="Samir S. Soneji" w:date="2015-12-09T23:05:00Z">
            <w:rPr>
              <w:rFonts w:eastAsia="Times New Roman"/>
              <w:color w:val="auto"/>
            </w:rPr>
          </w:rPrChange>
        </w:rPr>
        <w:t>.; 2015. http://cisnet.cancer.gov/breast/profiles.html.</w:t>
      </w:r>
    </w:p>
    <w:p w14:paraId="3A9C15D1" w14:textId="77777777" w:rsidR="00CA5573" w:rsidRPr="00F06681" w:rsidRDefault="00CA5573" w:rsidP="00CA5573">
      <w:pPr>
        <w:pStyle w:val="Bibliography"/>
        <w:rPr>
          <w:rFonts w:eastAsia="Times New Roman"/>
          <w:color w:val="000000" w:themeColor="text1"/>
          <w:rPrChange w:id="924" w:author="Samir S. Soneji" w:date="2015-12-09T23:05:00Z">
            <w:rPr>
              <w:rFonts w:eastAsia="Times New Roman"/>
              <w:color w:val="auto"/>
            </w:rPr>
          </w:rPrChange>
        </w:rPr>
      </w:pPr>
      <w:r w:rsidRPr="00F06681">
        <w:rPr>
          <w:rFonts w:eastAsia="Times New Roman"/>
          <w:color w:val="000000" w:themeColor="text1"/>
          <w:rPrChange w:id="925" w:author="Samir S. Soneji" w:date="2015-12-09T23:05:00Z">
            <w:rPr>
              <w:rFonts w:eastAsia="Times New Roman"/>
              <w:color w:val="auto"/>
            </w:rPr>
          </w:rPrChange>
        </w:rPr>
        <w:t xml:space="preserve">28. </w:t>
      </w:r>
      <w:r w:rsidRPr="00F06681">
        <w:rPr>
          <w:rFonts w:eastAsia="Times New Roman"/>
          <w:color w:val="000000" w:themeColor="text1"/>
          <w:rPrChange w:id="926" w:author="Samir S. Soneji" w:date="2015-12-09T23:05:00Z">
            <w:rPr>
              <w:rFonts w:eastAsia="Times New Roman"/>
              <w:color w:val="auto"/>
            </w:rPr>
          </w:rPrChange>
        </w:rPr>
        <w:tab/>
        <w:t xml:space="preserve">Stout NK, Knudsen AB, Kong CY (Joey), McMahon PM, Gazelle GS. Calibration Methods Used in Cancer Simulation Models and Suggested Reporting Guidelines. </w:t>
      </w:r>
      <w:r w:rsidRPr="00F06681">
        <w:rPr>
          <w:rFonts w:eastAsia="Times New Roman"/>
          <w:i/>
          <w:iCs/>
          <w:color w:val="000000" w:themeColor="text1"/>
          <w:rPrChange w:id="927" w:author="Samir S. Soneji" w:date="2015-12-09T23:05:00Z">
            <w:rPr>
              <w:rFonts w:eastAsia="Times New Roman"/>
              <w:i/>
              <w:iCs/>
              <w:color w:val="auto"/>
            </w:rPr>
          </w:rPrChange>
        </w:rPr>
        <w:t>PharmacoEconomics</w:t>
      </w:r>
      <w:r w:rsidRPr="00F06681">
        <w:rPr>
          <w:rFonts w:eastAsia="Times New Roman"/>
          <w:color w:val="000000" w:themeColor="text1"/>
          <w:rPrChange w:id="928" w:author="Samir S. Soneji" w:date="2015-12-09T23:05:00Z">
            <w:rPr>
              <w:rFonts w:eastAsia="Times New Roman"/>
              <w:color w:val="auto"/>
            </w:rPr>
          </w:rPrChange>
        </w:rPr>
        <w:t>. 2009;27(7):533-545. doi:10.2165/11314830-000000000-00000.</w:t>
      </w:r>
    </w:p>
    <w:p w14:paraId="10FDBC49" w14:textId="77777777" w:rsidR="00CA5573" w:rsidRPr="00F06681" w:rsidRDefault="00CA5573" w:rsidP="00CA5573">
      <w:pPr>
        <w:pStyle w:val="Bibliography"/>
        <w:rPr>
          <w:rFonts w:eastAsia="Times New Roman"/>
          <w:color w:val="000000" w:themeColor="text1"/>
          <w:rPrChange w:id="929" w:author="Samir S. Soneji" w:date="2015-12-09T23:05:00Z">
            <w:rPr>
              <w:rFonts w:eastAsia="Times New Roman"/>
              <w:color w:val="auto"/>
            </w:rPr>
          </w:rPrChange>
        </w:rPr>
      </w:pPr>
      <w:r w:rsidRPr="00F06681">
        <w:rPr>
          <w:rFonts w:eastAsia="Times New Roman"/>
          <w:color w:val="000000" w:themeColor="text1"/>
          <w:rPrChange w:id="930" w:author="Samir S. Soneji" w:date="2015-12-09T23:05:00Z">
            <w:rPr>
              <w:rFonts w:eastAsia="Times New Roman"/>
              <w:color w:val="auto"/>
            </w:rPr>
          </w:rPrChange>
        </w:rPr>
        <w:lastRenderedPageBreak/>
        <w:t xml:space="preserve">29. </w:t>
      </w:r>
      <w:r w:rsidRPr="00F06681">
        <w:rPr>
          <w:rFonts w:eastAsia="Times New Roman"/>
          <w:color w:val="000000" w:themeColor="text1"/>
          <w:rPrChange w:id="931" w:author="Samir S. Soneji" w:date="2015-12-09T23:05:00Z">
            <w:rPr>
              <w:rFonts w:eastAsia="Times New Roman"/>
              <w:color w:val="auto"/>
            </w:rPr>
          </w:rPrChange>
        </w:rPr>
        <w:tab/>
        <w:t xml:space="preserve">Gøtzsche PC, Olsen O. Is screening for breast cancer with mammography justifiable? </w:t>
      </w:r>
      <w:r w:rsidRPr="00F06681">
        <w:rPr>
          <w:rFonts w:eastAsia="Times New Roman"/>
          <w:i/>
          <w:iCs/>
          <w:color w:val="000000" w:themeColor="text1"/>
          <w:rPrChange w:id="932" w:author="Samir S. Soneji" w:date="2015-12-09T23:05:00Z">
            <w:rPr>
              <w:rFonts w:eastAsia="Times New Roman"/>
              <w:i/>
              <w:iCs/>
              <w:color w:val="auto"/>
            </w:rPr>
          </w:rPrChange>
        </w:rPr>
        <w:t>Lancet</w:t>
      </w:r>
      <w:r w:rsidRPr="00F06681">
        <w:rPr>
          <w:rFonts w:eastAsia="Times New Roman"/>
          <w:color w:val="000000" w:themeColor="text1"/>
          <w:rPrChange w:id="933" w:author="Samir S. Soneji" w:date="2015-12-09T23:05:00Z">
            <w:rPr>
              <w:rFonts w:eastAsia="Times New Roman"/>
              <w:color w:val="auto"/>
            </w:rPr>
          </w:rPrChange>
        </w:rPr>
        <w:t>. 2000;355(9198):129-134. doi:10.1016/S0140-6736(99)06065-1.</w:t>
      </w:r>
    </w:p>
    <w:p w14:paraId="712CE953" w14:textId="77777777" w:rsidR="00CA5573" w:rsidRPr="00F06681" w:rsidRDefault="00CA5573" w:rsidP="00CA5573">
      <w:pPr>
        <w:pStyle w:val="Bibliography"/>
        <w:rPr>
          <w:rFonts w:eastAsia="Times New Roman"/>
          <w:color w:val="000000" w:themeColor="text1"/>
          <w:rPrChange w:id="934" w:author="Samir S. Soneji" w:date="2015-12-09T23:05:00Z">
            <w:rPr>
              <w:rFonts w:eastAsia="Times New Roman"/>
              <w:color w:val="auto"/>
            </w:rPr>
          </w:rPrChange>
        </w:rPr>
      </w:pPr>
      <w:r w:rsidRPr="00F06681">
        <w:rPr>
          <w:rFonts w:eastAsia="Times New Roman"/>
          <w:color w:val="000000" w:themeColor="text1"/>
          <w:rPrChange w:id="935" w:author="Samir S. Soneji" w:date="2015-12-09T23:05:00Z">
            <w:rPr>
              <w:rFonts w:eastAsia="Times New Roman"/>
              <w:color w:val="auto"/>
            </w:rPr>
          </w:rPrChange>
        </w:rPr>
        <w:t xml:space="preserve">30. </w:t>
      </w:r>
      <w:r w:rsidRPr="00F06681">
        <w:rPr>
          <w:rFonts w:eastAsia="Times New Roman"/>
          <w:color w:val="000000" w:themeColor="text1"/>
          <w:rPrChange w:id="936" w:author="Samir S. Soneji" w:date="2015-12-09T23:05:00Z">
            <w:rPr>
              <w:rFonts w:eastAsia="Times New Roman"/>
              <w:color w:val="auto"/>
            </w:rPr>
          </w:rPrChange>
        </w:rPr>
        <w:tab/>
        <w:t xml:space="preserve">Hunink MM, Goldman L, Tosteson AA, et al. The recent decline in mortality from coronary heart disease, 1980-1990: The effect of secular trends in risk factors and treatment. </w:t>
      </w:r>
      <w:r w:rsidRPr="00F06681">
        <w:rPr>
          <w:rFonts w:eastAsia="Times New Roman"/>
          <w:i/>
          <w:iCs/>
          <w:color w:val="000000" w:themeColor="text1"/>
          <w:rPrChange w:id="937" w:author="Samir S. Soneji" w:date="2015-12-09T23:05:00Z">
            <w:rPr>
              <w:rFonts w:eastAsia="Times New Roman"/>
              <w:i/>
              <w:iCs/>
              <w:color w:val="auto"/>
            </w:rPr>
          </w:rPrChange>
        </w:rPr>
        <w:t>JAMA</w:t>
      </w:r>
      <w:r w:rsidRPr="00F06681">
        <w:rPr>
          <w:rFonts w:eastAsia="Times New Roman"/>
          <w:color w:val="000000" w:themeColor="text1"/>
          <w:rPrChange w:id="938" w:author="Samir S. Soneji" w:date="2015-12-09T23:05:00Z">
            <w:rPr>
              <w:rFonts w:eastAsia="Times New Roman"/>
              <w:color w:val="auto"/>
            </w:rPr>
          </w:rPrChange>
        </w:rPr>
        <w:t>. 1997;277(7):535-542. doi:10.1001/jama.1997.03540310033031.</w:t>
      </w:r>
    </w:p>
    <w:p w14:paraId="630006D1" w14:textId="77777777" w:rsidR="00CA5573" w:rsidRPr="00F06681" w:rsidRDefault="00CA5573" w:rsidP="00CA5573">
      <w:pPr>
        <w:pStyle w:val="Bibliography"/>
        <w:rPr>
          <w:rFonts w:eastAsia="Times New Roman"/>
          <w:color w:val="000000" w:themeColor="text1"/>
          <w:rPrChange w:id="939" w:author="Samir S. Soneji" w:date="2015-12-09T23:05:00Z">
            <w:rPr>
              <w:rFonts w:eastAsia="Times New Roman"/>
              <w:color w:val="auto"/>
            </w:rPr>
          </w:rPrChange>
        </w:rPr>
      </w:pPr>
      <w:r w:rsidRPr="00F06681">
        <w:rPr>
          <w:rFonts w:eastAsia="Times New Roman"/>
          <w:color w:val="000000" w:themeColor="text1"/>
          <w:rPrChange w:id="940" w:author="Samir S. Soneji" w:date="2015-12-09T23:05:00Z">
            <w:rPr>
              <w:rFonts w:eastAsia="Times New Roman"/>
              <w:color w:val="auto"/>
            </w:rPr>
          </w:rPrChange>
        </w:rPr>
        <w:t xml:space="preserve">31. </w:t>
      </w:r>
      <w:r w:rsidRPr="00F06681">
        <w:rPr>
          <w:rFonts w:eastAsia="Times New Roman"/>
          <w:color w:val="000000" w:themeColor="text1"/>
          <w:rPrChange w:id="941" w:author="Samir S. Soneji" w:date="2015-12-09T23:05:00Z">
            <w:rPr>
              <w:rFonts w:eastAsia="Times New Roman"/>
              <w:color w:val="auto"/>
            </w:rPr>
          </w:rPrChange>
        </w:rPr>
        <w:tab/>
        <w:t xml:space="preserve">Weisfeldt ML, Zieman SJ. Advances In The Prevention And Treatment Of Cardiovascular Disease. </w:t>
      </w:r>
      <w:r w:rsidRPr="00F06681">
        <w:rPr>
          <w:rFonts w:eastAsia="Times New Roman"/>
          <w:i/>
          <w:iCs/>
          <w:color w:val="000000" w:themeColor="text1"/>
          <w:rPrChange w:id="942" w:author="Samir S. Soneji" w:date="2015-12-09T23:05:00Z">
            <w:rPr>
              <w:rFonts w:eastAsia="Times New Roman"/>
              <w:i/>
              <w:iCs/>
              <w:color w:val="auto"/>
            </w:rPr>
          </w:rPrChange>
        </w:rPr>
        <w:t>Health Aff (Millwood)</w:t>
      </w:r>
      <w:r w:rsidRPr="00F06681">
        <w:rPr>
          <w:rFonts w:eastAsia="Times New Roman"/>
          <w:color w:val="000000" w:themeColor="text1"/>
          <w:rPrChange w:id="943" w:author="Samir S. Soneji" w:date="2015-12-09T23:05:00Z">
            <w:rPr>
              <w:rFonts w:eastAsia="Times New Roman"/>
              <w:color w:val="auto"/>
            </w:rPr>
          </w:rPrChange>
        </w:rPr>
        <w:t>. 2007;26(1):25-37. doi:10.1377/hlthaff.26.1.25.</w:t>
      </w:r>
    </w:p>
    <w:p w14:paraId="13126EE6" w14:textId="77777777" w:rsidR="00CA5573" w:rsidRPr="00F06681" w:rsidRDefault="00CA5573" w:rsidP="00CA5573">
      <w:pPr>
        <w:pStyle w:val="Bibliography"/>
        <w:rPr>
          <w:rFonts w:eastAsia="Times New Roman"/>
          <w:color w:val="000000" w:themeColor="text1"/>
          <w:rPrChange w:id="944" w:author="Samir S. Soneji" w:date="2015-12-09T23:05:00Z">
            <w:rPr>
              <w:rFonts w:eastAsia="Times New Roman"/>
              <w:color w:val="auto"/>
            </w:rPr>
          </w:rPrChange>
        </w:rPr>
      </w:pPr>
      <w:r w:rsidRPr="00F06681">
        <w:rPr>
          <w:rFonts w:eastAsia="Times New Roman"/>
          <w:color w:val="000000" w:themeColor="text1"/>
          <w:rPrChange w:id="945" w:author="Samir S. Soneji" w:date="2015-12-09T23:05:00Z">
            <w:rPr>
              <w:rFonts w:eastAsia="Times New Roman"/>
              <w:color w:val="auto"/>
            </w:rPr>
          </w:rPrChange>
        </w:rPr>
        <w:t xml:space="preserve">32. </w:t>
      </w:r>
      <w:r w:rsidRPr="00F06681">
        <w:rPr>
          <w:rFonts w:eastAsia="Times New Roman"/>
          <w:color w:val="000000" w:themeColor="text1"/>
          <w:rPrChange w:id="946" w:author="Samir S. Soneji" w:date="2015-12-09T23:05:00Z">
            <w:rPr>
              <w:rFonts w:eastAsia="Times New Roman"/>
              <w:color w:val="auto"/>
            </w:rPr>
          </w:rPrChange>
        </w:rPr>
        <w:tab/>
        <w:t xml:space="preserve">Schairer C, Mink PJ, Carroll L, Devesa SS. Probabilities of Death From Breast Cancer and Other Causes Among Female Breast Cancer Patients. </w:t>
      </w:r>
      <w:r w:rsidRPr="00F06681">
        <w:rPr>
          <w:rFonts w:eastAsia="Times New Roman"/>
          <w:i/>
          <w:iCs/>
          <w:color w:val="000000" w:themeColor="text1"/>
          <w:rPrChange w:id="947" w:author="Samir S. Soneji" w:date="2015-12-09T23:05:00Z">
            <w:rPr>
              <w:rFonts w:eastAsia="Times New Roman"/>
              <w:i/>
              <w:iCs/>
              <w:color w:val="auto"/>
            </w:rPr>
          </w:rPrChange>
        </w:rPr>
        <w:t>J Natl Cancer Inst</w:t>
      </w:r>
      <w:r w:rsidRPr="00F06681">
        <w:rPr>
          <w:rFonts w:eastAsia="Times New Roman"/>
          <w:color w:val="000000" w:themeColor="text1"/>
          <w:rPrChange w:id="948" w:author="Samir S. Soneji" w:date="2015-12-09T23:05:00Z">
            <w:rPr>
              <w:rFonts w:eastAsia="Times New Roman"/>
              <w:color w:val="auto"/>
            </w:rPr>
          </w:rPrChange>
        </w:rPr>
        <w:t>. 2004;96(17):1311-1321. doi:10.1093/jnci/djh253.</w:t>
      </w:r>
    </w:p>
    <w:p w14:paraId="45352168" w14:textId="77777777" w:rsidR="00CA5573" w:rsidRPr="00F06681" w:rsidRDefault="00CA5573" w:rsidP="00CA5573">
      <w:pPr>
        <w:pStyle w:val="Bibliography"/>
        <w:rPr>
          <w:rFonts w:eastAsia="Times New Roman"/>
          <w:color w:val="000000" w:themeColor="text1"/>
          <w:rPrChange w:id="949" w:author="Samir S. Soneji" w:date="2015-12-09T23:05:00Z">
            <w:rPr>
              <w:rFonts w:eastAsia="Times New Roman"/>
              <w:color w:val="auto"/>
            </w:rPr>
          </w:rPrChange>
        </w:rPr>
      </w:pPr>
      <w:r w:rsidRPr="00F06681">
        <w:rPr>
          <w:rFonts w:eastAsia="Times New Roman"/>
          <w:color w:val="000000" w:themeColor="text1"/>
          <w:rPrChange w:id="950" w:author="Samir S. Soneji" w:date="2015-12-09T23:05:00Z">
            <w:rPr>
              <w:rFonts w:eastAsia="Times New Roman"/>
              <w:color w:val="auto"/>
            </w:rPr>
          </w:rPrChange>
        </w:rPr>
        <w:t xml:space="preserve">33. </w:t>
      </w:r>
      <w:r w:rsidRPr="00F06681">
        <w:rPr>
          <w:rFonts w:eastAsia="Times New Roman"/>
          <w:color w:val="000000" w:themeColor="text1"/>
          <w:rPrChange w:id="951" w:author="Samir S. Soneji" w:date="2015-12-09T23:05:00Z">
            <w:rPr>
              <w:rFonts w:eastAsia="Times New Roman"/>
              <w:color w:val="auto"/>
            </w:rPr>
          </w:rPrChange>
        </w:rPr>
        <w:tab/>
        <w:t xml:space="preserve">Cutler DM, McClellan M. Is Technological Change In Medicine Worth It? </w:t>
      </w:r>
      <w:r w:rsidRPr="00F06681">
        <w:rPr>
          <w:rFonts w:eastAsia="Times New Roman"/>
          <w:i/>
          <w:iCs/>
          <w:color w:val="000000" w:themeColor="text1"/>
          <w:rPrChange w:id="952" w:author="Samir S. Soneji" w:date="2015-12-09T23:05:00Z">
            <w:rPr>
              <w:rFonts w:eastAsia="Times New Roman"/>
              <w:i/>
              <w:iCs/>
              <w:color w:val="auto"/>
            </w:rPr>
          </w:rPrChange>
        </w:rPr>
        <w:t>Health Aff (Millwood)</w:t>
      </w:r>
      <w:r w:rsidRPr="00F06681">
        <w:rPr>
          <w:rFonts w:eastAsia="Times New Roman"/>
          <w:color w:val="000000" w:themeColor="text1"/>
          <w:rPrChange w:id="953" w:author="Samir S. Soneji" w:date="2015-12-09T23:05:00Z">
            <w:rPr>
              <w:rFonts w:eastAsia="Times New Roman"/>
              <w:color w:val="auto"/>
            </w:rPr>
          </w:rPrChange>
        </w:rPr>
        <w:t>. 2001;20(5):11-29. doi:10.1377/hlthaff.20.5.11.</w:t>
      </w:r>
    </w:p>
    <w:p w14:paraId="224F60EF" w14:textId="77777777" w:rsidR="00CA5573" w:rsidRPr="00F06681" w:rsidRDefault="00CA5573" w:rsidP="00CA5573">
      <w:pPr>
        <w:pStyle w:val="Bibliography"/>
        <w:rPr>
          <w:rFonts w:eastAsia="Times New Roman"/>
          <w:color w:val="000000" w:themeColor="text1"/>
          <w:rPrChange w:id="954" w:author="Samir S. Soneji" w:date="2015-12-09T23:05:00Z">
            <w:rPr>
              <w:rFonts w:eastAsia="Times New Roman"/>
              <w:color w:val="auto"/>
            </w:rPr>
          </w:rPrChange>
        </w:rPr>
      </w:pPr>
      <w:r w:rsidRPr="00F06681">
        <w:rPr>
          <w:rFonts w:eastAsia="Times New Roman"/>
          <w:color w:val="000000" w:themeColor="text1"/>
          <w:rPrChange w:id="955" w:author="Samir S. Soneji" w:date="2015-12-09T23:05:00Z">
            <w:rPr>
              <w:rFonts w:eastAsia="Times New Roman"/>
              <w:color w:val="auto"/>
            </w:rPr>
          </w:rPrChange>
        </w:rPr>
        <w:t xml:space="preserve">34. </w:t>
      </w:r>
      <w:r w:rsidRPr="00F06681">
        <w:rPr>
          <w:rFonts w:eastAsia="Times New Roman"/>
          <w:color w:val="000000" w:themeColor="text1"/>
          <w:rPrChange w:id="956" w:author="Samir S. Soneji" w:date="2015-12-09T23:05:00Z">
            <w:rPr>
              <w:rFonts w:eastAsia="Times New Roman"/>
              <w:color w:val="auto"/>
            </w:rPr>
          </w:rPrChange>
        </w:rPr>
        <w:tab/>
        <w:t xml:space="preserve">Ponce NA, Ko M, Liang S-Y, et al. Early Diffusion Of Gene Expression Profiling In Breast Cancer Patients Associated With Areas Of High Income Inequality. </w:t>
      </w:r>
      <w:r w:rsidRPr="00F06681">
        <w:rPr>
          <w:rFonts w:eastAsia="Times New Roman"/>
          <w:i/>
          <w:iCs/>
          <w:color w:val="000000" w:themeColor="text1"/>
          <w:rPrChange w:id="957" w:author="Samir S. Soneji" w:date="2015-12-09T23:05:00Z">
            <w:rPr>
              <w:rFonts w:eastAsia="Times New Roman"/>
              <w:i/>
              <w:iCs/>
              <w:color w:val="auto"/>
            </w:rPr>
          </w:rPrChange>
        </w:rPr>
        <w:t>Health Aff (Millwood)</w:t>
      </w:r>
      <w:r w:rsidRPr="00F06681">
        <w:rPr>
          <w:rFonts w:eastAsia="Times New Roman"/>
          <w:color w:val="000000" w:themeColor="text1"/>
          <w:rPrChange w:id="958" w:author="Samir S. Soneji" w:date="2015-12-09T23:05:00Z">
            <w:rPr>
              <w:rFonts w:eastAsia="Times New Roman"/>
              <w:color w:val="auto"/>
            </w:rPr>
          </w:rPrChange>
        </w:rPr>
        <w:t>. 2015;34(4):609-615. doi:10.1377/hlthaff.2014.1013.</w:t>
      </w:r>
    </w:p>
    <w:p w14:paraId="7822148D" w14:textId="09CC8540" w:rsidR="00BB4E57" w:rsidRPr="00F06681" w:rsidRDefault="007C60E3" w:rsidP="007C60E3">
      <w:pPr>
        <w:spacing w:line="240" w:lineRule="auto"/>
        <w:rPr>
          <w:color w:val="000000" w:themeColor="text1"/>
          <w:sz w:val="24"/>
          <w:szCs w:val="24"/>
          <w:rPrChange w:id="959" w:author="Samir S. Soneji" w:date="2015-12-09T23:05:00Z">
            <w:rPr>
              <w:sz w:val="24"/>
              <w:szCs w:val="24"/>
            </w:rPr>
          </w:rPrChange>
        </w:rPr>
      </w:pPr>
      <w:r w:rsidRPr="00F06681">
        <w:rPr>
          <w:color w:val="000000" w:themeColor="text1"/>
          <w:sz w:val="24"/>
          <w:szCs w:val="24"/>
          <w:rPrChange w:id="960" w:author="Samir S. Soneji" w:date="2015-12-09T23:05:00Z">
            <w:rPr>
              <w:sz w:val="24"/>
              <w:szCs w:val="24"/>
            </w:rPr>
          </w:rPrChange>
        </w:rPr>
        <w:fldChar w:fldCharType="end"/>
      </w:r>
      <w:r w:rsidR="00BB4E57" w:rsidRPr="00F06681">
        <w:rPr>
          <w:color w:val="000000" w:themeColor="text1"/>
          <w:sz w:val="24"/>
          <w:szCs w:val="24"/>
          <w:rPrChange w:id="961" w:author="Samir S. Soneji" w:date="2015-12-09T23:05:00Z">
            <w:rPr>
              <w:sz w:val="24"/>
              <w:szCs w:val="24"/>
            </w:rPr>
          </w:rPrChange>
        </w:rPr>
        <w:br w:type="page"/>
      </w:r>
    </w:p>
    <w:p w14:paraId="4E7B6D38" w14:textId="77777777" w:rsidR="00226350" w:rsidRPr="00F06681" w:rsidRDefault="00BB4E57" w:rsidP="008D20E9">
      <w:pPr>
        <w:pStyle w:val="Normal1"/>
        <w:spacing w:line="480" w:lineRule="auto"/>
        <w:rPr>
          <w:b/>
          <w:color w:val="000000" w:themeColor="text1"/>
          <w:sz w:val="24"/>
          <w:szCs w:val="24"/>
          <w:rPrChange w:id="962" w:author="Samir S. Soneji" w:date="2015-12-09T23:05:00Z">
            <w:rPr>
              <w:b/>
              <w:sz w:val="24"/>
              <w:szCs w:val="24"/>
            </w:rPr>
          </w:rPrChange>
        </w:rPr>
      </w:pPr>
      <w:r w:rsidRPr="00F06681">
        <w:rPr>
          <w:b/>
          <w:color w:val="000000" w:themeColor="text1"/>
          <w:sz w:val="24"/>
          <w:szCs w:val="24"/>
          <w:rPrChange w:id="963" w:author="Samir S. Soneji" w:date="2015-12-09T23:05:00Z">
            <w:rPr>
              <w:b/>
              <w:sz w:val="24"/>
              <w:szCs w:val="24"/>
            </w:rPr>
          </w:rPrChange>
        </w:rPr>
        <w:lastRenderedPageBreak/>
        <w:t>Figure Title</w:t>
      </w:r>
      <w:r w:rsidR="00EB106E" w:rsidRPr="00F06681">
        <w:rPr>
          <w:b/>
          <w:color w:val="000000" w:themeColor="text1"/>
          <w:sz w:val="24"/>
          <w:szCs w:val="24"/>
          <w:rPrChange w:id="964" w:author="Samir S. Soneji" w:date="2015-12-09T23:05:00Z">
            <w:rPr>
              <w:b/>
              <w:sz w:val="24"/>
              <w:szCs w:val="24"/>
            </w:rPr>
          </w:rPrChange>
        </w:rPr>
        <w:t>s</w:t>
      </w:r>
      <w:r w:rsidRPr="00F06681">
        <w:rPr>
          <w:b/>
          <w:color w:val="000000" w:themeColor="text1"/>
          <w:sz w:val="24"/>
          <w:szCs w:val="24"/>
          <w:rPrChange w:id="965" w:author="Samir S. Soneji" w:date="2015-12-09T23:05:00Z">
            <w:rPr>
              <w:b/>
              <w:sz w:val="24"/>
              <w:szCs w:val="24"/>
            </w:rPr>
          </w:rPrChange>
        </w:rPr>
        <w:t xml:space="preserve"> and Legend</w:t>
      </w:r>
      <w:r w:rsidR="00EB106E" w:rsidRPr="00F06681">
        <w:rPr>
          <w:b/>
          <w:color w:val="000000" w:themeColor="text1"/>
          <w:sz w:val="24"/>
          <w:szCs w:val="24"/>
          <w:rPrChange w:id="966" w:author="Samir S. Soneji" w:date="2015-12-09T23:05:00Z">
            <w:rPr>
              <w:b/>
              <w:sz w:val="24"/>
              <w:szCs w:val="24"/>
            </w:rPr>
          </w:rPrChange>
        </w:rPr>
        <w:t>s</w:t>
      </w:r>
    </w:p>
    <w:p w14:paraId="5C657A44" w14:textId="39C507DF" w:rsidR="008C1C53" w:rsidRPr="00F06681" w:rsidRDefault="008C1C53" w:rsidP="00863353">
      <w:pPr>
        <w:pStyle w:val="Normal1"/>
        <w:spacing w:line="240" w:lineRule="auto"/>
        <w:rPr>
          <w:color w:val="000000" w:themeColor="text1"/>
          <w:sz w:val="24"/>
          <w:szCs w:val="24"/>
          <w:highlight w:val="yellow"/>
          <w:rPrChange w:id="967" w:author="Samir S. Soneji" w:date="2015-12-09T23:05:00Z">
            <w:rPr>
              <w:sz w:val="24"/>
              <w:szCs w:val="24"/>
              <w:highlight w:val="yellow"/>
            </w:rPr>
          </w:rPrChange>
        </w:rPr>
      </w:pPr>
      <w:r w:rsidRPr="00F06681">
        <w:rPr>
          <w:color w:val="000000" w:themeColor="text1"/>
          <w:sz w:val="24"/>
          <w:szCs w:val="24"/>
          <w:highlight w:val="yellow"/>
          <w:rPrChange w:id="968" w:author="Samir S. Soneji" w:date="2015-12-09T23:05:00Z">
            <w:rPr>
              <w:sz w:val="24"/>
              <w:szCs w:val="24"/>
              <w:highlight w:val="yellow"/>
            </w:rPr>
          </w:rPrChange>
        </w:rPr>
        <w:t xml:space="preserve">Figure 1.  </w:t>
      </w:r>
      <w:r w:rsidR="00E81F38" w:rsidRPr="00F06681">
        <w:rPr>
          <w:color w:val="000000" w:themeColor="text1"/>
          <w:sz w:val="24"/>
          <w:szCs w:val="24"/>
          <w:highlight w:val="yellow"/>
          <w:rPrChange w:id="969" w:author="Samir S. Soneji" w:date="2015-12-09T23:05:00Z">
            <w:rPr>
              <w:sz w:val="24"/>
              <w:szCs w:val="24"/>
              <w:highlight w:val="yellow"/>
            </w:rPr>
          </w:rPrChange>
        </w:rPr>
        <w:t>Overview of Analytic Method</w:t>
      </w:r>
    </w:p>
    <w:p w14:paraId="3A1443E8" w14:textId="77777777" w:rsidR="008C1C53" w:rsidRPr="00F06681" w:rsidRDefault="008C1C53" w:rsidP="00863353">
      <w:pPr>
        <w:pStyle w:val="Normal1"/>
        <w:spacing w:line="240" w:lineRule="auto"/>
        <w:rPr>
          <w:color w:val="000000" w:themeColor="text1"/>
          <w:sz w:val="24"/>
          <w:szCs w:val="24"/>
          <w:highlight w:val="yellow"/>
          <w:rPrChange w:id="970" w:author="Samir S. Soneji" w:date="2015-12-09T23:05:00Z">
            <w:rPr>
              <w:sz w:val="24"/>
              <w:szCs w:val="24"/>
              <w:highlight w:val="yellow"/>
            </w:rPr>
          </w:rPrChange>
        </w:rPr>
      </w:pPr>
    </w:p>
    <w:p w14:paraId="629E2410" w14:textId="3CF3F115" w:rsidR="00F27BF9" w:rsidRPr="00F06681" w:rsidRDefault="00E81F38" w:rsidP="00863353">
      <w:pPr>
        <w:pStyle w:val="Normal1"/>
        <w:spacing w:line="240" w:lineRule="auto"/>
        <w:rPr>
          <w:color w:val="000000" w:themeColor="text1"/>
          <w:sz w:val="24"/>
          <w:szCs w:val="24"/>
          <w:rPrChange w:id="971" w:author="Samir S. Soneji" w:date="2015-12-09T23:05:00Z">
            <w:rPr>
              <w:sz w:val="24"/>
              <w:szCs w:val="24"/>
            </w:rPr>
          </w:rPrChange>
        </w:rPr>
      </w:pPr>
      <w:r w:rsidRPr="00F06681">
        <w:rPr>
          <w:color w:val="000000" w:themeColor="text1"/>
          <w:sz w:val="24"/>
          <w:szCs w:val="24"/>
          <w:highlight w:val="yellow"/>
          <w:rPrChange w:id="972" w:author="Samir S. Soneji" w:date="2015-12-09T23:05:00Z">
            <w:rPr>
              <w:sz w:val="24"/>
              <w:szCs w:val="24"/>
              <w:highlight w:val="yellow"/>
            </w:rPr>
          </w:rPrChange>
        </w:rPr>
        <w:t xml:space="preserve">Incidence-based case fatality rates (all-cause, breast cancer, and all other causes) and the annual share of incident breast cancer </w:t>
      </w:r>
      <w:r w:rsidR="00F27BF9" w:rsidRPr="00F06681">
        <w:rPr>
          <w:color w:val="000000" w:themeColor="text1"/>
          <w:sz w:val="24"/>
          <w:szCs w:val="24"/>
          <w:highlight w:val="yellow"/>
          <w:rPrChange w:id="973" w:author="Samir S. Soneji" w:date="2015-12-09T23:05:00Z">
            <w:rPr>
              <w:sz w:val="24"/>
              <w:szCs w:val="24"/>
              <w:highlight w:val="yellow"/>
            </w:rPr>
          </w:rPrChange>
        </w:rPr>
        <w:t xml:space="preserve">by tumor size serve as inputs to </w:t>
      </w:r>
      <w:r w:rsidR="00253B11" w:rsidRPr="00F06681">
        <w:rPr>
          <w:color w:val="000000" w:themeColor="text1"/>
          <w:sz w:val="24"/>
          <w:szCs w:val="24"/>
          <w:highlight w:val="yellow"/>
          <w:rPrChange w:id="974" w:author="Samir S. Soneji" w:date="2015-12-09T23:05:00Z">
            <w:rPr>
              <w:sz w:val="24"/>
              <w:szCs w:val="24"/>
              <w:highlight w:val="yellow"/>
            </w:rPr>
          </w:rPrChange>
        </w:rPr>
        <w:t>the demographic-based methods that estimate the constituent components of the gain in life expectancy: contribution from change in tumor-size share (earlier detection), contribution from changes in case fatality rates from breast cancer (</w:t>
      </w:r>
      <w:r w:rsidR="00692A42" w:rsidRPr="00F06681">
        <w:rPr>
          <w:color w:val="000000" w:themeColor="text1"/>
          <w:sz w:val="24"/>
          <w:szCs w:val="24"/>
          <w:highlight w:val="yellow"/>
          <w:rPrChange w:id="975" w:author="Samir S. Soneji" w:date="2015-12-09T23:05:00Z">
            <w:rPr>
              <w:sz w:val="24"/>
              <w:szCs w:val="24"/>
              <w:highlight w:val="yellow"/>
            </w:rPr>
          </w:rPrChange>
        </w:rPr>
        <w:t>advances</w:t>
      </w:r>
      <w:r w:rsidR="00253B11" w:rsidRPr="00F06681">
        <w:rPr>
          <w:color w:val="000000" w:themeColor="text1"/>
          <w:sz w:val="24"/>
          <w:szCs w:val="24"/>
          <w:highlight w:val="yellow"/>
          <w:rPrChange w:id="976" w:author="Samir S. Soneji" w:date="2015-12-09T23:05:00Z">
            <w:rPr>
              <w:sz w:val="24"/>
              <w:szCs w:val="24"/>
              <w:highlight w:val="yellow"/>
            </w:rPr>
          </w:rPrChange>
        </w:rPr>
        <w:t xml:space="preserve"> in breast cancer treatment), and contribution from changes in case fatality rates from other causes (</w:t>
      </w:r>
      <w:r w:rsidR="00692A42" w:rsidRPr="00F06681">
        <w:rPr>
          <w:color w:val="000000" w:themeColor="text1"/>
          <w:sz w:val="24"/>
          <w:szCs w:val="24"/>
          <w:highlight w:val="yellow"/>
          <w:rPrChange w:id="977" w:author="Samir S. Soneji" w:date="2015-12-09T23:05:00Z">
            <w:rPr>
              <w:sz w:val="24"/>
              <w:szCs w:val="24"/>
              <w:highlight w:val="yellow"/>
            </w:rPr>
          </w:rPrChange>
        </w:rPr>
        <w:t>advances</w:t>
      </w:r>
      <w:r w:rsidR="00253B11" w:rsidRPr="00F06681">
        <w:rPr>
          <w:color w:val="000000" w:themeColor="text1"/>
          <w:sz w:val="24"/>
          <w:szCs w:val="24"/>
          <w:highlight w:val="yellow"/>
          <w:rPrChange w:id="978" w:author="Samir S. Soneji" w:date="2015-12-09T23:05:00Z">
            <w:rPr>
              <w:sz w:val="24"/>
              <w:szCs w:val="24"/>
              <w:highlight w:val="yellow"/>
            </w:rPr>
          </w:rPrChange>
        </w:rPr>
        <w:t xml:space="preserve"> in treatment of other diseases).</w:t>
      </w:r>
    </w:p>
    <w:p w14:paraId="41B8F1F2" w14:textId="77777777" w:rsidR="00F27BF9" w:rsidRPr="00F06681" w:rsidRDefault="00F27BF9" w:rsidP="00863353">
      <w:pPr>
        <w:pStyle w:val="Normal1"/>
        <w:spacing w:line="240" w:lineRule="auto"/>
        <w:rPr>
          <w:color w:val="000000" w:themeColor="text1"/>
          <w:sz w:val="24"/>
          <w:szCs w:val="24"/>
          <w:rPrChange w:id="979" w:author="Samir S. Soneji" w:date="2015-12-09T23:05:00Z">
            <w:rPr>
              <w:color w:val="auto"/>
              <w:sz w:val="24"/>
              <w:szCs w:val="24"/>
            </w:rPr>
          </w:rPrChange>
        </w:rPr>
      </w:pPr>
    </w:p>
    <w:p w14:paraId="7019CAE4" w14:textId="057CA42F" w:rsidR="00BB4E57" w:rsidRPr="00F06681" w:rsidRDefault="00BB4E57" w:rsidP="00863353">
      <w:pPr>
        <w:pStyle w:val="Normal1"/>
        <w:spacing w:line="240" w:lineRule="auto"/>
        <w:rPr>
          <w:color w:val="000000" w:themeColor="text1"/>
          <w:sz w:val="24"/>
          <w:szCs w:val="24"/>
          <w:rPrChange w:id="980" w:author="Samir S. Soneji" w:date="2015-12-09T23:05:00Z">
            <w:rPr>
              <w:sz w:val="24"/>
              <w:szCs w:val="24"/>
            </w:rPr>
          </w:rPrChange>
        </w:rPr>
      </w:pPr>
      <w:r w:rsidRPr="00F06681">
        <w:rPr>
          <w:color w:val="000000" w:themeColor="text1"/>
          <w:sz w:val="24"/>
          <w:szCs w:val="24"/>
          <w:rPrChange w:id="981" w:author="Samir S. Soneji" w:date="2015-12-09T23:05:00Z">
            <w:rPr>
              <w:sz w:val="24"/>
              <w:szCs w:val="24"/>
            </w:rPr>
          </w:rPrChange>
        </w:rPr>
        <w:t xml:space="preserve">Figure </w:t>
      </w:r>
      <w:r w:rsidR="00E14B49" w:rsidRPr="00F06681">
        <w:rPr>
          <w:color w:val="000000" w:themeColor="text1"/>
          <w:sz w:val="24"/>
          <w:szCs w:val="24"/>
          <w:rPrChange w:id="982" w:author="Samir S. Soneji" w:date="2015-12-09T23:05:00Z">
            <w:rPr>
              <w:sz w:val="24"/>
              <w:szCs w:val="24"/>
            </w:rPr>
          </w:rPrChange>
        </w:rPr>
        <w:t>2</w:t>
      </w:r>
      <w:r w:rsidRPr="00F06681">
        <w:rPr>
          <w:color w:val="000000" w:themeColor="text1"/>
          <w:sz w:val="24"/>
          <w:szCs w:val="24"/>
          <w:rPrChange w:id="983" w:author="Samir S. Soneji" w:date="2015-12-09T23:05:00Z">
            <w:rPr>
              <w:sz w:val="24"/>
              <w:szCs w:val="24"/>
            </w:rPr>
          </w:rPrChange>
        </w:rPr>
        <w:t xml:space="preserve">. </w:t>
      </w:r>
      <w:r w:rsidR="00863353" w:rsidRPr="00F06681">
        <w:rPr>
          <w:color w:val="000000" w:themeColor="text1"/>
          <w:sz w:val="24"/>
          <w:szCs w:val="24"/>
          <w:rPrChange w:id="984" w:author="Samir S. Soneji" w:date="2015-12-09T23:05:00Z">
            <w:rPr>
              <w:sz w:val="24"/>
              <w:szCs w:val="24"/>
            </w:rPr>
          </w:rPrChange>
        </w:rPr>
        <w:t xml:space="preserve">Breast Cancer Incidence Rates, Tumor Size </w:t>
      </w:r>
      <w:r w:rsidR="00CB35E5" w:rsidRPr="00F06681">
        <w:rPr>
          <w:color w:val="000000" w:themeColor="text1"/>
          <w:sz w:val="24"/>
          <w:szCs w:val="24"/>
          <w:rPrChange w:id="985" w:author="Samir S. Soneji" w:date="2015-12-09T23:05:00Z">
            <w:rPr>
              <w:sz w:val="24"/>
              <w:szCs w:val="24"/>
            </w:rPr>
          </w:rPrChange>
        </w:rPr>
        <w:t>Distribution</w:t>
      </w:r>
      <w:r w:rsidR="00863353" w:rsidRPr="00F06681">
        <w:rPr>
          <w:color w:val="000000" w:themeColor="text1"/>
          <w:sz w:val="24"/>
          <w:szCs w:val="24"/>
          <w:rPrChange w:id="986" w:author="Samir S. Soneji" w:date="2015-12-09T23:05:00Z">
            <w:rPr>
              <w:sz w:val="24"/>
              <w:szCs w:val="24"/>
            </w:rPr>
          </w:rPrChange>
        </w:rPr>
        <w:t xml:space="preserve">, and Case Fatality Rates </w:t>
      </w:r>
    </w:p>
    <w:p w14:paraId="28898CF5" w14:textId="77777777" w:rsidR="00863353" w:rsidRPr="00F06681" w:rsidRDefault="00863353" w:rsidP="00863353">
      <w:pPr>
        <w:pStyle w:val="Normal1"/>
        <w:spacing w:line="240" w:lineRule="auto"/>
        <w:rPr>
          <w:color w:val="000000" w:themeColor="text1"/>
          <w:sz w:val="24"/>
          <w:szCs w:val="24"/>
          <w:rPrChange w:id="987" w:author="Samir S. Soneji" w:date="2015-12-09T23:05:00Z">
            <w:rPr>
              <w:sz w:val="24"/>
              <w:szCs w:val="24"/>
            </w:rPr>
          </w:rPrChange>
        </w:rPr>
      </w:pPr>
    </w:p>
    <w:p w14:paraId="3FF15DDC" w14:textId="77777777" w:rsidR="00CB35E5" w:rsidRPr="00F06681" w:rsidRDefault="00CB35E5" w:rsidP="00863353">
      <w:pPr>
        <w:pStyle w:val="Normal1"/>
        <w:spacing w:line="240" w:lineRule="auto"/>
        <w:rPr>
          <w:color w:val="000000" w:themeColor="text1"/>
          <w:sz w:val="24"/>
          <w:szCs w:val="24"/>
          <w:rPrChange w:id="988" w:author="Samir S. Soneji" w:date="2015-12-09T23:05:00Z">
            <w:rPr>
              <w:sz w:val="24"/>
              <w:szCs w:val="24"/>
            </w:rPr>
          </w:rPrChange>
        </w:rPr>
      </w:pPr>
      <w:r w:rsidRPr="00F06681">
        <w:rPr>
          <w:color w:val="000000" w:themeColor="text1"/>
          <w:sz w:val="24"/>
          <w:szCs w:val="24"/>
          <w:rPrChange w:id="989" w:author="Samir S. Soneji" w:date="2015-12-09T23:05:00Z">
            <w:rPr>
              <w:sz w:val="24"/>
              <w:szCs w:val="24"/>
            </w:rPr>
          </w:rPrChange>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F06681" w:rsidRDefault="00863353" w:rsidP="00863353">
      <w:pPr>
        <w:pStyle w:val="Normal1"/>
        <w:spacing w:line="240" w:lineRule="auto"/>
        <w:rPr>
          <w:color w:val="000000" w:themeColor="text1"/>
          <w:sz w:val="24"/>
          <w:szCs w:val="24"/>
          <w:rPrChange w:id="990" w:author="Samir S. Soneji" w:date="2015-12-09T23:05:00Z">
            <w:rPr>
              <w:sz w:val="24"/>
              <w:szCs w:val="24"/>
            </w:rPr>
          </w:rPrChange>
        </w:rPr>
      </w:pPr>
    </w:p>
    <w:p w14:paraId="0DE3C057" w14:textId="10FA734A" w:rsidR="00BB4E57" w:rsidRPr="00F06681" w:rsidRDefault="00BB4E57" w:rsidP="00863353">
      <w:pPr>
        <w:pStyle w:val="Normal1"/>
        <w:spacing w:line="240" w:lineRule="auto"/>
        <w:rPr>
          <w:color w:val="000000" w:themeColor="text1"/>
          <w:sz w:val="24"/>
          <w:szCs w:val="24"/>
          <w:rPrChange w:id="991" w:author="Samir S. Soneji" w:date="2015-12-09T23:05:00Z">
            <w:rPr>
              <w:sz w:val="24"/>
              <w:szCs w:val="24"/>
            </w:rPr>
          </w:rPrChange>
        </w:rPr>
      </w:pPr>
      <w:r w:rsidRPr="00F06681">
        <w:rPr>
          <w:color w:val="000000" w:themeColor="text1"/>
          <w:sz w:val="24"/>
          <w:szCs w:val="24"/>
          <w:rPrChange w:id="992" w:author="Samir S. Soneji" w:date="2015-12-09T23:05:00Z">
            <w:rPr>
              <w:sz w:val="24"/>
              <w:szCs w:val="24"/>
            </w:rPr>
          </w:rPrChange>
        </w:rPr>
        <w:t xml:space="preserve">Figure </w:t>
      </w:r>
      <w:r w:rsidR="00E14B49" w:rsidRPr="00F06681">
        <w:rPr>
          <w:color w:val="000000" w:themeColor="text1"/>
          <w:sz w:val="24"/>
          <w:szCs w:val="24"/>
          <w:rPrChange w:id="993" w:author="Samir S. Soneji" w:date="2015-12-09T23:05:00Z">
            <w:rPr>
              <w:sz w:val="24"/>
              <w:szCs w:val="24"/>
            </w:rPr>
          </w:rPrChange>
        </w:rPr>
        <w:t>3</w:t>
      </w:r>
      <w:r w:rsidRPr="00F06681">
        <w:rPr>
          <w:color w:val="000000" w:themeColor="text1"/>
          <w:sz w:val="24"/>
          <w:szCs w:val="24"/>
          <w:rPrChange w:id="994" w:author="Samir S. Soneji" w:date="2015-12-09T23:05:00Z">
            <w:rPr>
              <w:sz w:val="24"/>
              <w:szCs w:val="24"/>
            </w:rPr>
          </w:rPrChange>
        </w:rPr>
        <w:t xml:space="preserve">. </w:t>
      </w:r>
      <w:r w:rsidR="00863353" w:rsidRPr="00F06681">
        <w:rPr>
          <w:color w:val="000000" w:themeColor="text1"/>
          <w:sz w:val="24"/>
          <w:szCs w:val="24"/>
          <w:rPrChange w:id="995" w:author="Samir S. Soneji" w:date="2015-12-09T23:05:00Z">
            <w:rPr>
              <w:sz w:val="24"/>
              <w:szCs w:val="24"/>
            </w:rPr>
          </w:rPrChange>
        </w:rPr>
        <w:t xml:space="preserve">Contribution of Earlier Detection, </w:t>
      </w:r>
      <w:r w:rsidR="00692A42" w:rsidRPr="00F06681">
        <w:rPr>
          <w:color w:val="000000" w:themeColor="text1"/>
          <w:sz w:val="24"/>
          <w:szCs w:val="24"/>
          <w:rPrChange w:id="996" w:author="Samir S. Soneji" w:date="2015-12-09T23:05:00Z">
            <w:rPr>
              <w:sz w:val="24"/>
              <w:szCs w:val="24"/>
            </w:rPr>
          </w:rPrChange>
        </w:rPr>
        <w:t>Advances</w:t>
      </w:r>
      <w:r w:rsidR="00863353" w:rsidRPr="00F06681">
        <w:rPr>
          <w:color w:val="000000" w:themeColor="text1"/>
          <w:sz w:val="24"/>
          <w:szCs w:val="24"/>
          <w:rPrChange w:id="997" w:author="Samir S. Soneji" w:date="2015-12-09T23:05:00Z">
            <w:rPr>
              <w:sz w:val="24"/>
              <w:szCs w:val="24"/>
            </w:rPr>
          </w:rPrChange>
        </w:rPr>
        <w:t xml:space="preserve"> in Breast Cancer Treatment, and </w:t>
      </w:r>
      <w:r w:rsidR="00692A42" w:rsidRPr="00F06681">
        <w:rPr>
          <w:color w:val="000000" w:themeColor="text1"/>
          <w:sz w:val="24"/>
          <w:szCs w:val="24"/>
          <w:rPrChange w:id="998" w:author="Samir S. Soneji" w:date="2015-12-09T23:05:00Z">
            <w:rPr>
              <w:sz w:val="24"/>
              <w:szCs w:val="24"/>
            </w:rPr>
          </w:rPrChange>
        </w:rPr>
        <w:t>Advances</w:t>
      </w:r>
      <w:r w:rsidR="00863353" w:rsidRPr="00F06681">
        <w:rPr>
          <w:color w:val="000000" w:themeColor="text1"/>
          <w:sz w:val="24"/>
          <w:szCs w:val="24"/>
          <w:rPrChange w:id="999" w:author="Samir S. Soneji" w:date="2015-12-09T23:05:00Z">
            <w:rPr>
              <w:sz w:val="24"/>
              <w:szCs w:val="24"/>
            </w:rPr>
          </w:rPrChange>
        </w:rPr>
        <w:t xml:space="preserve"> in Treatment of </w:t>
      </w:r>
      <w:r w:rsidR="00CB35E5" w:rsidRPr="00F06681">
        <w:rPr>
          <w:color w:val="000000" w:themeColor="text1"/>
          <w:sz w:val="24"/>
          <w:szCs w:val="24"/>
          <w:rPrChange w:id="1000" w:author="Samir S. Soneji" w:date="2015-12-09T23:05:00Z">
            <w:rPr>
              <w:sz w:val="24"/>
              <w:szCs w:val="24"/>
            </w:rPr>
          </w:rPrChange>
        </w:rPr>
        <w:t xml:space="preserve">Competing </w:t>
      </w:r>
      <w:r w:rsidR="00863353" w:rsidRPr="00F06681">
        <w:rPr>
          <w:color w:val="000000" w:themeColor="text1"/>
          <w:sz w:val="24"/>
          <w:szCs w:val="24"/>
          <w:rPrChange w:id="1001" w:author="Samir S. Soneji" w:date="2015-12-09T23:05:00Z">
            <w:rPr>
              <w:sz w:val="24"/>
              <w:szCs w:val="24"/>
            </w:rPr>
          </w:rPrChange>
        </w:rPr>
        <w:t>Diseases on Gain in Life Expectancy</w:t>
      </w:r>
    </w:p>
    <w:p w14:paraId="75567343" w14:textId="77777777" w:rsidR="00BB4E57" w:rsidRPr="00F06681" w:rsidRDefault="00BB4E57" w:rsidP="00863353">
      <w:pPr>
        <w:pStyle w:val="Normal1"/>
        <w:spacing w:line="240" w:lineRule="auto"/>
        <w:rPr>
          <w:color w:val="000000" w:themeColor="text1"/>
          <w:sz w:val="24"/>
          <w:szCs w:val="24"/>
          <w:rPrChange w:id="1002" w:author="Samir S. Soneji" w:date="2015-12-09T23:05:00Z">
            <w:rPr>
              <w:sz w:val="24"/>
              <w:szCs w:val="24"/>
            </w:rPr>
          </w:rPrChange>
        </w:rPr>
      </w:pPr>
    </w:p>
    <w:p w14:paraId="1090D13F" w14:textId="77777777" w:rsidR="00863353" w:rsidRPr="00F06681" w:rsidRDefault="00CB35E5" w:rsidP="00863353">
      <w:pPr>
        <w:pStyle w:val="Normal1"/>
        <w:spacing w:line="240" w:lineRule="auto"/>
        <w:rPr>
          <w:color w:val="000000" w:themeColor="text1"/>
          <w:sz w:val="24"/>
          <w:szCs w:val="24"/>
          <w:rPrChange w:id="1003" w:author="Samir S. Soneji" w:date="2015-12-09T23:05:00Z">
            <w:rPr>
              <w:sz w:val="24"/>
              <w:szCs w:val="24"/>
            </w:rPr>
          </w:rPrChange>
        </w:rPr>
      </w:pPr>
      <w:r w:rsidRPr="00F06681">
        <w:rPr>
          <w:color w:val="000000" w:themeColor="text1"/>
          <w:sz w:val="24"/>
          <w:szCs w:val="24"/>
          <w:rPrChange w:id="1004" w:author="Samir S. Soneji" w:date="2015-12-09T23:05:00Z">
            <w:rPr>
              <w:sz w:val="24"/>
              <w:szCs w:val="24"/>
            </w:rPr>
          </w:rPrChange>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F06681" w:rsidRDefault="00CB35E5" w:rsidP="00863353">
      <w:pPr>
        <w:pStyle w:val="Normal1"/>
        <w:spacing w:line="240" w:lineRule="auto"/>
        <w:rPr>
          <w:color w:val="000000" w:themeColor="text1"/>
          <w:sz w:val="24"/>
          <w:szCs w:val="24"/>
          <w:rPrChange w:id="1005" w:author="Samir S. Soneji" w:date="2015-12-09T23:05:00Z">
            <w:rPr>
              <w:sz w:val="24"/>
              <w:szCs w:val="24"/>
            </w:rPr>
          </w:rPrChange>
        </w:rPr>
      </w:pPr>
    </w:p>
    <w:p w14:paraId="16DAEA52" w14:textId="0DB810D0" w:rsidR="00BB4E57" w:rsidRPr="00F06681" w:rsidRDefault="00BB4E57" w:rsidP="00863353">
      <w:pPr>
        <w:pStyle w:val="Normal1"/>
        <w:spacing w:line="240" w:lineRule="auto"/>
        <w:rPr>
          <w:color w:val="000000" w:themeColor="text1"/>
          <w:sz w:val="24"/>
          <w:szCs w:val="24"/>
          <w:rPrChange w:id="1006" w:author="Samir S. Soneji" w:date="2015-12-09T23:05:00Z">
            <w:rPr>
              <w:sz w:val="24"/>
              <w:szCs w:val="24"/>
            </w:rPr>
          </w:rPrChange>
        </w:rPr>
      </w:pPr>
      <w:r w:rsidRPr="00F06681">
        <w:rPr>
          <w:color w:val="000000" w:themeColor="text1"/>
          <w:sz w:val="24"/>
          <w:szCs w:val="24"/>
          <w:rPrChange w:id="1007" w:author="Samir S. Soneji" w:date="2015-12-09T23:05:00Z">
            <w:rPr>
              <w:sz w:val="24"/>
              <w:szCs w:val="24"/>
            </w:rPr>
          </w:rPrChange>
        </w:rPr>
        <w:t xml:space="preserve">Figure </w:t>
      </w:r>
      <w:r w:rsidR="00E14B49" w:rsidRPr="00F06681">
        <w:rPr>
          <w:color w:val="000000" w:themeColor="text1"/>
          <w:sz w:val="24"/>
          <w:szCs w:val="24"/>
          <w:rPrChange w:id="1008" w:author="Samir S. Soneji" w:date="2015-12-09T23:05:00Z">
            <w:rPr>
              <w:sz w:val="24"/>
              <w:szCs w:val="24"/>
            </w:rPr>
          </w:rPrChange>
        </w:rPr>
        <w:t>4</w:t>
      </w:r>
      <w:r w:rsidRPr="00F06681">
        <w:rPr>
          <w:color w:val="000000" w:themeColor="text1"/>
          <w:sz w:val="24"/>
          <w:szCs w:val="24"/>
          <w:rPrChange w:id="1009" w:author="Samir S. Soneji" w:date="2015-12-09T23:05:00Z">
            <w:rPr>
              <w:sz w:val="24"/>
              <w:szCs w:val="24"/>
            </w:rPr>
          </w:rPrChange>
        </w:rPr>
        <w:t xml:space="preserve">.  </w:t>
      </w:r>
      <w:r w:rsidR="00863353" w:rsidRPr="00F06681">
        <w:rPr>
          <w:color w:val="000000" w:themeColor="text1"/>
          <w:sz w:val="24"/>
          <w:szCs w:val="24"/>
          <w:rPrChange w:id="1010" w:author="Samir S. Soneji" w:date="2015-12-09T23:05:00Z">
            <w:rPr>
              <w:sz w:val="24"/>
              <w:szCs w:val="24"/>
            </w:rPr>
          </w:rPrChange>
        </w:rPr>
        <w:t xml:space="preserve">Contributions to Gain in Life Expectancy, Varying Level of Overdiagnosis </w:t>
      </w:r>
    </w:p>
    <w:p w14:paraId="675C1464" w14:textId="77777777" w:rsidR="00CB35E5" w:rsidRPr="00F06681" w:rsidRDefault="00CB35E5">
      <w:pPr>
        <w:rPr>
          <w:color w:val="000000" w:themeColor="text1"/>
          <w:sz w:val="24"/>
          <w:szCs w:val="24"/>
          <w:rPrChange w:id="1011" w:author="Samir S. Soneji" w:date="2015-12-09T23:05:00Z">
            <w:rPr>
              <w:sz w:val="24"/>
              <w:szCs w:val="24"/>
            </w:rPr>
          </w:rPrChange>
        </w:rPr>
      </w:pPr>
    </w:p>
    <w:p w14:paraId="528740E7" w14:textId="4F34CA63" w:rsidR="00BB4E57" w:rsidRPr="00F06681" w:rsidRDefault="00CB35E5">
      <w:pPr>
        <w:rPr>
          <w:color w:val="000000" w:themeColor="text1"/>
          <w:sz w:val="24"/>
          <w:szCs w:val="24"/>
          <w:rPrChange w:id="1012" w:author="Samir S. Soneji" w:date="2015-12-09T23:05:00Z">
            <w:rPr>
              <w:sz w:val="24"/>
              <w:szCs w:val="24"/>
            </w:rPr>
          </w:rPrChange>
        </w:rPr>
      </w:pPr>
      <w:r w:rsidRPr="00F06681">
        <w:rPr>
          <w:color w:val="000000" w:themeColor="text1"/>
          <w:sz w:val="24"/>
          <w:szCs w:val="24"/>
          <w:rPrChange w:id="1013" w:author="Samir S. Soneji" w:date="2015-12-09T23:05:00Z">
            <w:rPr>
              <w:sz w:val="24"/>
              <w:szCs w:val="24"/>
            </w:rPr>
          </w:rPrChange>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F06681">
        <w:rPr>
          <w:rFonts w:eastAsia="MS Gothic"/>
          <w:color w:val="000000" w:themeColor="text1"/>
          <w:sz w:val="24"/>
          <w:szCs w:val="24"/>
          <w:rPrChange w:id="1014" w:author="Samir S. Soneji" w:date="2015-12-09T23:05:00Z">
            <w:rPr>
              <w:rFonts w:eastAsia="MS Gothic"/>
              <w:sz w:val="24"/>
              <w:szCs w:val="24"/>
            </w:rPr>
          </w:rPrChange>
        </w:rPr>
        <w:t>≤</w:t>
      </w:r>
      <w:r w:rsidR="00B82639" w:rsidRPr="00F06681">
        <w:rPr>
          <w:color w:val="000000" w:themeColor="text1"/>
          <w:sz w:val="24"/>
          <w:szCs w:val="24"/>
          <w:rPrChange w:id="1015" w:author="Samir S. Soneji" w:date="2015-12-09T23:05:00Z">
            <w:rPr>
              <w:sz w:val="24"/>
              <w:szCs w:val="24"/>
            </w:rPr>
          </w:rPrChange>
        </w:rPr>
        <w:t>3</w:t>
      </w:r>
      <w:r w:rsidRPr="00F06681">
        <w:rPr>
          <w:color w:val="000000" w:themeColor="text1"/>
          <w:sz w:val="24"/>
          <w:szCs w:val="24"/>
          <w:rPrChange w:id="1016" w:author="Samir S. Soneji" w:date="2015-12-09T23:05:00Z">
            <w:rPr>
              <w:sz w:val="24"/>
              <w:szCs w:val="24"/>
            </w:rPr>
          </w:rPrChange>
        </w:rPr>
        <w:t xml:space="preserve">cm from 0% to </w:t>
      </w:r>
      <w:r w:rsidR="00BC4E45" w:rsidRPr="00F06681">
        <w:rPr>
          <w:color w:val="000000" w:themeColor="text1"/>
          <w:sz w:val="24"/>
          <w:szCs w:val="24"/>
          <w:rPrChange w:id="1017" w:author="Samir S. Soneji" w:date="2015-12-09T23:05:00Z">
            <w:rPr>
              <w:sz w:val="24"/>
              <w:szCs w:val="24"/>
            </w:rPr>
          </w:rPrChange>
        </w:rPr>
        <w:t>52</w:t>
      </w:r>
      <w:r w:rsidRPr="00F06681">
        <w:rPr>
          <w:color w:val="000000" w:themeColor="text1"/>
          <w:sz w:val="24"/>
          <w:szCs w:val="24"/>
          <w:rPrChange w:id="1018" w:author="Samir S. Soneji" w:date="2015-12-09T23:05:00Z">
            <w:rPr>
              <w:sz w:val="24"/>
              <w:szCs w:val="24"/>
            </w:rPr>
          </w:rPrChange>
        </w:rPr>
        <w:t>%.</w:t>
      </w:r>
      <w:r w:rsidR="00BB4E57" w:rsidRPr="00F06681">
        <w:rPr>
          <w:color w:val="000000" w:themeColor="text1"/>
          <w:sz w:val="24"/>
          <w:szCs w:val="24"/>
          <w:rPrChange w:id="1019" w:author="Samir S. Soneji" w:date="2015-12-09T23:05:00Z">
            <w:rPr>
              <w:sz w:val="24"/>
              <w:szCs w:val="24"/>
            </w:rPr>
          </w:rPrChange>
        </w:rPr>
        <w:br w:type="page"/>
      </w:r>
    </w:p>
    <w:p w14:paraId="7182B11B" w14:textId="197AC121" w:rsidR="00BB4E57" w:rsidRPr="00F06681" w:rsidRDefault="00BB4E57" w:rsidP="00627D39">
      <w:pPr>
        <w:pStyle w:val="Normal1"/>
        <w:spacing w:line="480" w:lineRule="auto"/>
        <w:rPr>
          <w:color w:val="000000" w:themeColor="text1"/>
          <w:sz w:val="24"/>
          <w:szCs w:val="24"/>
          <w:rPrChange w:id="1020" w:author="Samir S. Soneji" w:date="2015-12-09T23:05:00Z">
            <w:rPr>
              <w:sz w:val="24"/>
              <w:szCs w:val="24"/>
            </w:rPr>
          </w:rPrChange>
        </w:rPr>
      </w:pPr>
      <w:r w:rsidRPr="00F06681">
        <w:rPr>
          <w:color w:val="000000" w:themeColor="text1"/>
          <w:sz w:val="24"/>
          <w:szCs w:val="24"/>
          <w:rPrChange w:id="1021" w:author="Samir S. Soneji" w:date="2015-12-09T23:05:00Z">
            <w:rPr>
              <w:sz w:val="24"/>
              <w:szCs w:val="24"/>
            </w:rPr>
          </w:rPrChange>
        </w:rPr>
        <w:lastRenderedPageBreak/>
        <w:t xml:space="preserve">Table 1. </w:t>
      </w:r>
      <w:r w:rsidR="00863353" w:rsidRPr="00F06681">
        <w:rPr>
          <w:color w:val="000000" w:themeColor="text1"/>
          <w:sz w:val="24"/>
          <w:szCs w:val="24"/>
          <w:rPrChange w:id="1022" w:author="Samir S. Soneji" w:date="2015-12-09T23:05:00Z">
            <w:rPr>
              <w:sz w:val="24"/>
              <w:szCs w:val="24"/>
            </w:rPr>
          </w:rPrChange>
        </w:rPr>
        <w:t xml:space="preserve">Contribution of Earlier Detection </w:t>
      </w:r>
      <w:r w:rsidR="001853D8" w:rsidRPr="00F06681">
        <w:rPr>
          <w:color w:val="000000" w:themeColor="text1"/>
          <w:sz w:val="24"/>
          <w:szCs w:val="24"/>
          <w:rPrChange w:id="1023" w:author="Samir S. Soneji" w:date="2015-12-09T23:05:00Z">
            <w:rPr>
              <w:sz w:val="24"/>
              <w:szCs w:val="24"/>
            </w:rPr>
          </w:rPrChange>
        </w:rPr>
        <w:t>on Gain in Life Expectancy</w:t>
      </w:r>
      <w:r w:rsidR="00326E94" w:rsidRPr="00F06681">
        <w:rPr>
          <w:color w:val="000000" w:themeColor="text1"/>
          <w:sz w:val="24"/>
          <w:szCs w:val="24"/>
          <w:rPrChange w:id="1024" w:author="Samir S. Soneji" w:date="2015-12-09T23:05:00Z">
            <w:rPr>
              <w:sz w:val="24"/>
              <w:szCs w:val="24"/>
            </w:rPr>
          </w:rPrChange>
        </w:rPr>
        <w:t xml:space="preserve"> </w:t>
      </w:r>
    </w:p>
    <w:tbl>
      <w:tblPr>
        <w:tblW w:w="7397" w:type="dxa"/>
        <w:tblInd w:w="93" w:type="dxa"/>
        <w:tblLook w:val="04A0" w:firstRow="1" w:lastRow="0" w:firstColumn="1" w:lastColumn="0" w:noHBand="0" w:noVBand="1"/>
      </w:tblPr>
      <w:tblGrid>
        <w:gridCol w:w="2851"/>
        <w:gridCol w:w="1744"/>
        <w:gridCol w:w="2802"/>
      </w:tblGrid>
      <w:tr w:rsidR="00E14B49" w:rsidRPr="00F06681" w14:paraId="39A6F3A4" w14:textId="77777777" w:rsidTr="00627D39">
        <w:trPr>
          <w:trHeight w:val="288"/>
        </w:trPr>
        <w:tc>
          <w:tcPr>
            <w:tcW w:w="2851" w:type="dxa"/>
            <w:vMerge w:val="restart"/>
            <w:shd w:val="clear" w:color="auto" w:fill="auto"/>
            <w:vAlign w:val="bottom"/>
          </w:tcPr>
          <w:p w14:paraId="29841FB9" w14:textId="003D8F9B" w:rsidR="00E14B49" w:rsidRPr="00F06681" w:rsidRDefault="00E14B49" w:rsidP="00627D39">
            <w:pPr>
              <w:spacing w:line="240" w:lineRule="auto"/>
              <w:rPr>
                <w:rFonts w:eastAsia="Times New Roman"/>
                <w:color w:val="000000" w:themeColor="text1"/>
                <w:sz w:val="24"/>
                <w:szCs w:val="24"/>
                <w:rPrChange w:id="1025" w:author="Samir S. Soneji" w:date="2015-12-09T23:05:00Z">
                  <w:rPr>
                    <w:rFonts w:eastAsia="Times New Roman"/>
                    <w:sz w:val="24"/>
                    <w:szCs w:val="24"/>
                  </w:rPr>
                </w:rPrChange>
              </w:rPr>
            </w:pPr>
            <w:r w:rsidRPr="00F06681">
              <w:rPr>
                <w:rFonts w:eastAsia="Times New Roman"/>
                <w:color w:val="000000" w:themeColor="text1"/>
                <w:sz w:val="24"/>
                <w:szCs w:val="24"/>
                <w:rPrChange w:id="1026" w:author="Samir S. Soneji" w:date="2015-12-09T23:05:00Z">
                  <w:rPr>
                    <w:rFonts w:eastAsia="Times New Roman"/>
                    <w:sz w:val="24"/>
                    <w:szCs w:val="24"/>
                  </w:rPr>
                </w:rPrChange>
              </w:rPr>
              <w:t>Age Group (Years Old)</w:t>
            </w:r>
          </w:p>
        </w:tc>
        <w:tc>
          <w:tcPr>
            <w:tcW w:w="4546" w:type="dxa"/>
            <w:gridSpan w:val="2"/>
            <w:tcBorders>
              <w:bottom w:val="single" w:sz="4" w:space="0" w:color="auto"/>
            </w:tcBorders>
            <w:shd w:val="clear" w:color="auto" w:fill="auto"/>
            <w:vAlign w:val="bottom"/>
          </w:tcPr>
          <w:p w14:paraId="434E9B41" w14:textId="24F6CEDD" w:rsidR="00E14B49" w:rsidRPr="00F06681" w:rsidRDefault="00E14B49" w:rsidP="00627D39">
            <w:pPr>
              <w:spacing w:line="240" w:lineRule="auto"/>
              <w:jc w:val="center"/>
              <w:rPr>
                <w:rFonts w:eastAsia="Times New Roman"/>
                <w:color w:val="000000" w:themeColor="text1"/>
                <w:sz w:val="24"/>
                <w:szCs w:val="24"/>
                <w:rPrChange w:id="1027" w:author="Samir S. Soneji" w:date="2015-12-09T23:05:00Z">
                  <w:rPr>
                    <w:rFonts w:eastAsia="Times New Roman"/>
                    <w:sz w:val="24"/>
                    <w:szCs w:val="24"/>
                  </w:rPr>
                </w:rPrChange>
              </w:rPr>
            </w:pPr>
            <w:r w:rsidRPr="00F06681">
              <w:rPr>
                <w:rFonts w:eastAsia="Times New Roman"/>
                <w:color w:val="000000" w:themeColor="text1"/>
                <w:sz w:val="24"/>
                <w:szCs w:val="24"/>
                <w:rPrChange w:id="1028" w:author="Samir S. Soneji" w:date="2015-12-09T23:05:00Z">
                  <w:rPr>
                    <w:rFonts w:eastAsia="Times New Roman"/>
                    <w:sz w:val="24"/>
                    <w:szCs w:val="24"/>
                  </w:rPr>
                </w:rPrChange>
              </w:rPr>
              <w:t>Contribution to Gain in Life Expectancy</w:t>
            </w:r>
          </w:p>
        </w:tc>
      </w:tr>
      <w:tr w:rsidR="00E14B49" w:rsidRPr="00F06681"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F06681" w:rsidRDefault="00E14B49" w:rsidP="00627D39">
            <w:pPr>
              <w:spacing w:line="240" w:lineRule="auto"/>
              <w:rPr>
                <w:rFonts w:eastAsia="Times New Roman"/>
                <w:color w:val="000000" w:themeColor="text1"/>
                <w:sz w:val="24"/>
                <w:szCs w:val="24"/>
                <w:rPrChange w:id="1029" w:author="Samir S. Soneji" w:date="2015-12-09T23:05:00Z">
                  <w:rPr>
                    <w:rFonts w:eastAsia="Times New Roman"/>
                    <w:sz w:val="24"/>
                    <w:szCs w:val="24"/>
                  </w:rPr>
                </w:rPrChange>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F06681" w:rsidRDefault="00E14B49" w:rsidP="00627D39">
            <w:pPr>
              <w:spacing w:line="240" w:lineRule="auto"/>
              <w:jc w:val="right"/>
              <w:rPr>
                <w:rFonts w:eastAsia="Times New Roman"/>
                <w:color w:val="000000" w:themeColor="text1"/>
                <w:sz w:val="24"/>
                <w:szCs w:val="24"/>
                <w:rPrChange w:id="1030" w:author="Samir S. Soneji" w:date="2015-12-09T23:05:00Z">
                  <w:rPr>
                    <w:rFonts w:eastAsia="Times New Roman"/>
                    <w:sz w:val="24"/>
                    <w:szCs w:val="24"/>
                  </w:rPr>
                </w:rPrChange>
              </w:rPr>
            </w:pPr>
            <w:r w:rsidRPr="00F06681">
              <w:rPr>
                <w:rFonts w:eastAsia="Times New Roman"/>
                <w:color w:val="000000" w:themeColor="text1"/>
                <w:sz w:val="24"/>
                <w:szCs w:val="24"/>
                <w:rPrChange w:id="1031" w:author="Samir S. Soneji" w:date="2015-12-09T23:05:00Z">
                  <w:rPr>
                    <w:rFonts w:eastAsia="Times New Roman"/>
                    <w:sz w:val="24"/>
                    <w:szCs w:val="24"/>
                  </w:rPr>
                </w:rPrChange>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F06681" w:rsidRDefault="00326E94" w:rsidP="00627D39">
            <w:pPr>
              <w:spacing w:line="240" w:lineRule="auto"/>
              <w:jc w:val="right"/>
              <w:rPr>
                <w:rFonts w:eastAsia="Times New Roman"/>
                <w:color w:val="000000" w:themeColor="text1"/>
                <w:sz w:val="24"/>
                <w:szCs w:val="24"/>
                <w:rPrChange w:id="1032" w:author="Samir S. Soneji" w:date="2015-12-09T23:05:00Z">
                  <w:rPr>
                    <w:rFonts w:eastAsia="Times New Roman"/>
                    <w:sz w:val="24"/>
                    <w:szCs w:val="24"/>
                  </w:rPr>
                </w:rPrChange>
              </w:rPr>
            </w:pPr>
            <w:commentRangeStart w:id="1033"/>
            <w:r w:rsidRPr="00F06681">
              <w:rPr>
                <w:rFonts w:eastAsia="Times New Roman"/>
                <w:color w:val="000000" w:themeColor="text1"/>
                <w:sz w:val="24"/>
                <w:szCs w:val="24"/>
                <w:rPrChange w:id="1034" w:author="Samir S. Soneji" w:date="2015-12-09T23:05:00Z">
                  <w:rPr>
                    <w:rFonts w:eastAsia="Times New Roman"/>
                    <w:sz w:val="24"/>
                    <w:szCs w:val="24"/>
                  </w:rPr>
                </w:rPrChange>
              </w:rPr>
              <w:t>Percentage</w:t>
            </w:r>
            <w:commentRangeEnd w:id="1033"/>
            <w:r w:rsidR="00A20E4A" w:rsidRPr="00F06681">
              <w:rPr>
                <w:rStyle w:val="CommentReference"/>
                <w:color w:val="000000" w:themeColor="text1"/>
                <w:rPrChange w:id="1035" w:author="Samir S. Soneji" w:date="2015-12-09T23:05:00Z">
                  <w:rPr>
                    <w:rStyle w:val="CommentReference"/>
                  </w:rPr>
                </w:rPrChange>
              </w:rPr>
              <w:commentReference w:id="1033"/>
            </w:r>
          </w:p>
        </w:tc>
      </w:tr>
      <w:tr w:rsidR="00E14B49" w:rsidRPr="00F06681"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F06681" w:rsidRDefault="00E14B49" w:rsidP="00627D39">
            <w:pPr>
              <w:tabs>
                <w:tab w:val="left" w:pos="447"/>
              </w:tabs>
              <w:spacing w:line="240" w:lineRule="auto"/>
              <w:rPr>
                <w:rFonts w:eastAsia="Times New Roman"/>
                <w:color w:val="000000" w:themeColor="text1"/>
                <w:sz w:val="24"/>
                <w:szCs w:val="24"/>
                <w:rPrChange w:id="1036" w:author="Samir S. Soneji" w:date="2015-12-09T23:05:00Z">
                  <w:rPr>
                    <w:rFonts w:eastAsia="Times New Roman"/>
                    <w:sz w:val="24"/>
                    <w:szCs w:val="24"/>
                  </w:rPr>
                </w:rPrChange>
              </w:rPr>
            </w:pPr>
            <w:r w:rsidRPr="00F06681">
              <w:rPr>
                <w:rFonts w:eastAsia="Times New Roman"/>
                <w:color w:val="000000" w:themeColor="text1"/>
                <w:sz w:val="24"/>
                <w:szCs w:val="24"/>
                <w:rPrChange w:id="1037" w:author="Samir S. Soneji" w:date="2015-12-09T23:05:00Z">
                  <w:rPr>
                    <w:rFonts w:eastAsia="Times New Roman"/>
                    <w:sz w:val="24"/>
                    <w:szCs w:val="24"/>
                  </w:rPr>
                </w:rPrChange>
              </w:rPr>
              <w:tab/>
              <w:t>40-49</w:t>
            </w:r>
          </w:p>
        </w:tc>
        <w:tc>
          <w:tcPr>
            <w:tcW w:w="1744" w:type="dxa"/>
            <w:tcBorders>
              <w:top w:val="single" w:sz="4" w:space="0" w:color="auto"/>
            </w:tcBorders>
            <w:shd w:val="clear" w:color="auto" w:fill="auto"/>
            <w:vAlign w:val="center"/>
            <w:hideMark/>
          </w:tcPr>
          <w:p w14:paraId="5C307DC1" w14:textId="77777777" w:rsidR="00E14B49" w:rsidRPr="00F06681" w:rsidRDefault="00E14B49" w:rsidP="00627D39">
            <w:pPr>
              <w:spacing w:line="240" w:lineRule="auto"/>
              <w:jc w:val="right"/>
              <w:rPr>
                <w:rFonts w:eastAsia="Times New Roman"/>
                <w:color w:val="000000" w:themeColor="text1"/>
                <w:sz w:val="24"/>
                <w:szCs w:val="24"/>
                <w:rPrChange w:id="1038" w:author="Samir S. Soneji" w:date="2015-12-09T23:05:00Z">
                  <w:rPr>
                    <w:rFonts w:eastAsia="Times New Roman"/>
                    <w:sz w:val="24"/>
                    <w:szCs w:val="24"/>
                  </w:rPr>
                </w:rPrChange>
              </w:rPr>
            </w:pPr>
            <w:r w:rsidRPr="00F06681">
              <w:rPr>
                <w:rFonts w:eastAsia="Times New Roman"/>
                <w:color w:val="000000" w:themeColor="text1"/>
                <w:sz w:val="24"/>
                <w:szCs w:val="24"/>
                <w:rPrChange w:id="1039" w:author="Samir S. Soneji" w:date="2015-12-09T23:05:00Z">
                  <w:rPr>
                    <w:rFonts w:eastAsia="Times New Roman"/>
                    <w:sz w:val="24"/>
                    <w:szCs w:val="24"/>
                  </w:rPr>
                </w:rPrChange>
              </w:rPr>
              <w:t>0.56</w:t>
            </w:r>
          </w:p>
        </w:tc>
        <w:tc>
          <w:tcPr>
            <w:tcW w:w="2802" w:type="dxa"/>
            <w:tcBorders>
              <w:top w:val="single" w:sz="4" w:space="0" w:color="auto"/>
            </w:tcBorders>
            <w:shd w:val="clear" w:color="auto" w:fill="auto"/>
            <w:noWrap/>
            <w:vAlign w:val="bottom"/>
            <w:hideMark/>
          </w:tcPr>
          <w:p w14:paraId="4B5545A8" w14:textId="48C7D7D6" w:rsidR="00E14B49" w:rsidRPr="00F06681" w:rsidRDefault="00E14B49" w:rsidP="00627D39">
            <w:pPr>
              <w:spacing w:line="240" w:lineRule="auto"/>
              <w:jc w:val="right"/>
              <w:rPr>
                <w:rFonts w:eastAsia="Times New Roman"/>
                <w:color w:val="000000" w:themeColor="text1"/>
                <w:sz w:val="24"/>
                <w:szCs w:val="24"/>
                <w:rPrChange w:id="1040" w:author="Samir S. Soneji" w:date="2015-12-09T23:05:00Z">
                  <w:rPr>
                    <w:rFonts w:eastAsia="Times New Roman"/>
                    <w:sz w:val="24"/>
                    <w:szCs w:val="24"/>
                  </w:rPr>
                </w:rPrChange>
              </w:rPr>
            </w:pPr>
            <w:r w:rsidRPr="00F06681">
              <w:rPr>
                <w:rFonts w:eastAsia="Times New Roman"/>
                <w:color w:val="000000" w:themeColor="text1"/>
                <w:sz w:val="24"/>
                <w:szCs w:val="24"/>
                <w:rPrChange w:id="1041" w:author="Samir S. Soneji" w:date="2015-12-09T23:05:00Z">
                  <w:rPr>
                    <w:rFonts w:eastAsia="Times New Roman"/>
                    <w:sz w:val="24"/>
                    <w:szCs w:val="24"/>
                  </w:rPr>
                </w:rPrChange>
              </w:rPr>
              <w:t>5.12</w:t>
            </w:r>
          </w:p>
        </w:tc>
      </w:tr>
      <w:tr w:rsidR="00E14B49" w:rsidRPr="00F06681" w14:paraId="3894CD8C" w14:textId="77777777" w:rsidTr="00627D39">
        <w:trPr>
          <w:trHeight w:val="288"/>
        </w:trPr>
        <w:tc>
          <w:tcPr>
            <w:tcW w:w="2851" w:type="dxa"/>
            <w:shd w:val="clear" w:color="auto" w:fill="auto"/>
            <w:vAlign w:val="center"/>
            <w:hideMark/>
          </w:tcPr>
          <w:p w14:paraId="30C3E353" w14:textId="4E6C6C71" w:rsidR="00E14B49" w:rsidRPr="00F06681" w:rsidRDefault="00E14B49" w:rsidP="00627D39">
            <w:pPr>
              <w:tabs>
                <w:tab w:val="left" w:pos="447"/>
              </w:tabs>
              <w:spacing w:line="240" w:lineRule="auto"/>
              <w:rPr>
                <w:rFonts w:eastAsia="Times New Roman"/>
                <w:color w:val="000000" w:themeColor="text1"/>
                <w:sz w:val="24"/>
                <w:szCs w:val="24"/>
                <w:rPrChange w:id="1042" w:author="Samir S. Soneji" w:date="2015-12-09T23:05:00Z">
                  <w:rPr>
                    <w:rFonts w:eastAsia="Times New Roman"/>
                    <w:sz w:val="24"/>
                    <w:szCs w:val="24"/>
                  </w:rPr>
                </w:rPrChange>
              </w:rPr>
            </w:pPr>
            <w:r w:rsidRPr="00F06681">
              <w:rPr>
                <w:rFonts w:eastAsia="Times New Roman"/>
                <w:color w:val="000000" w:themeColor="text1"/>
                <w:sz w:val="24"/>
                <w:szCs w:val="24"/>
                <w:rPrChange w:id="1043" w:author="Samir S. Soneji" w:date="2015-12-09T23:05:00Z">
                  <w:rPr>
                    <w:rFonts w:eastAsia="Times New Roman"/>
                    <w:sz w:val="24"/>
                    <w:szCs w:val="24"/>
                  </w:rPr>
                </w:rPrChange>
              </w:rPr>
              <w:tab/>
              <w:t>50-59</w:t>
            </w:r>
          </w:p>
        </w:tc>
        <w:tc>
          <w:tcPr>
            <w:tcW w:w="1744" w:type="dxa"/>
            <w:shd w:val="clear" w:color="auto" w:fill="auto"/>
            <w:vAlign w:val="center"/>
            <w:hideMark/>
          </w:tcPr>
          <w:p w14:paraId="65F4B3CD" w14:textId="77777777" w:rsidR="00E14B49" w:rsidRPr="00F06681" w:rsidRDefault="00E14B49" w:rsidP="00627D39">
            <w:pPr>
              <w:spacing w:line="240" w:lineRule="auto"/>
              <w:jc w:val="right"/>
              <w:rPr>
                <w:rFonts w:eastAsia="Times New Roman"/>
                <w:color w:val="000000" w:themeColor="text1"/>
                <w:sz w:val="24"/>
                <w:szCs w:val="24"/>
                <w:rPrChange w:id="1044" w:author="Samir S. Soneji" w:date="2015-12-09T23:05:00Z">
                  <w:rPr>
                    <w:rFonts w:eastAsia="Times New Roman"/>
                    <w:sz w:val="24"/>
                    <w:szCs w:val="24"/>
                  </w:rPr>
                </w:rPrChange>
              </w:rPr>
            </w:pPr>
            <w:r w:rsidRPr="00F06681">
              <w:rPr>
                <w:rFonts w:eastAsia="Times New Roman"/>
                <w:color w:val="000000" w:themeColor="text1"/>
                <w:sz w:val="24"/>
                <w:szCs w:val="24"/>
                <w:rPrChange w:id="1045" w:author="Samir S. Soneji" w:date="2015-12-09T23:05:00Z">
                  <w:rPr>
                    <w:rFonts w:eastAsia="Times New Roman"/>
                    <w:sz w:val="24"/>
                    <w:szCs w:val="24"/>
                  </w:rPr>
                </w:rPrChange>
              </w:rPr>
              <w:t>0.45</w:t>
            </w:r>
          </w:p>
        </w:tc>
        <w:tc>
          <w:tcPr>
            <w:tcW w:w="2802" w:type="dxa"/>
            <w:shd w:val="clear" w:color="auto" w:fill="auto"/>
            <w:noWrap/>
            <w:vAlign w:val="bottom"/>
            <w:hideMark/>
          </w:tcPr>
          <w:p w14:paraId="77A2B8B4" w14:textId="35AFF606" w:rsidR="00E14B49" w:rsidRPr="00F06681" w:rsidRDefault="00E14B49" w:rsidP="00627D39">
            <w:pPr>
              <w:spacing w:line="240" w:lineRule="auto"/>
              <w:jc w:val="right"/>
              <w:rPr>
                <w:rFonts w:eastAsia="Times New Roman"/>
                <w:color w:val="000000" w:themeColor="text1"/>
                <w:sz w:val="24"/>
                <w:szCs w:val="24"/>
                <w:rPrChange w:id="1046" w:author="Samir S. Soneji" w:date="2015-12-09T23:05:00Z">
                  <w:rPr>
                    <w:rFonts w:eastAsia="Times New Roman"/>
                    <w:sz w:val="24"/>
                    <w:szCs w:val="24"/>
                  </w:rPr>
                </w:rPrChange>
              </w:rPr>
            </w:pPr>
            <w:r w:rsidRPr="00F06681">
              <w:rPr>
                <w:rFonts w:eastAsia="Times New Roman"/>
                <w:color w:val="000000" w:themeColor="text1"/>
                <w:sz w:val="24"/>
                <w:szCs w:val="24"/>
                <w:rPrChange w:id="1047" w:author="Samir S. Soneji" w:date="2015-12-09T23:05:00Z">
                  <w:rPr>
                    <w:rFonts w:eastAsia="Times New Roman"/>
                    <w:sz w:val="24"/>
                    <w:szCs w:val="24"/>
                  </w:rPr>
                </w:rPrChange>
              </w:rPr>
              <w:t>4.11</w:t>
            </w:r>
          </w:p>
        </w:tc>
      </w:tr>
      <w:tr w:rsidR="00E14B49" w:rsidRPr="00F06681" w14:paraId="0E867612" w14:textId="77777777" w:rsidTr="00627D39">
        <w:trPr>
          <w:trHeight w:val="288"/>
        </w:trPr>
        <w:tc>
          <w:tcPr>
            <w:tcW w:w="2851" w:type="dxa"/>
            <w:shd w:val="clear" w:color="auto" w:fill="auto"/>
            <w:vAlign w:val="center"/>
            <w:hideMark/>
          </w:tcPr>
          <w:p w14:paraId="3F9E4CF3" w14:textId="3088FFDF" w:rsidR="00E14B49" w:rsidRPr="00F06681" w:rsidRDefault="00E14B49" w:rsidP="00627D39">
            <w:pPr>
              <w:tabs>
                <w:tab w:val="left" w:pos="447"/>
              </w:tabs>
              <w:spacing w:line="240" w:lineRule="auto"/>
              <w:rPr>
                <w:rFonts w:eastAsia="Times New Roman"/>
                <w:color w:val="000000" w:themeColor="text1"/>
                <w:sz w:val="24"/>
                <w:szCs w:val="24"/>
                <w:rPrChange w:id="1048" w:author="Samir S. Soneji" w:date="2015-12-09T23:05:00Z">
                  <w:rPr>
                    <w:rFonts w:eastAsia="Times New Roman"/>
                    <w:sz w:val="24"/>
                    <w:szCs w:val="24"/>
                  </w:rPr>
                </w:rPrChange>
              </w:rPr>
            </w:pPr>
            <w:r w:rsidRPr="00F06681">
              <w:rPr>
                <w:rFonts w:eastAsia="Times New Roman"/>
                <w:color w:val="000000" w:themeColor="text1"/>
                <w:sz w:val="24"/>
                <w:szCs w:val="24"/>
                <w:rPrChange w:id="1049" w:author="Samir S. Soneji" w:date="2015-12-09T23:05:00Z">
                  <w:rPr>
                    <w:rFonts w:eastAsia="Times New Roman"/>
                    <w:sz w:val="24"/>
                    <w:szCs w:val="24"/>
                  </w:rPr>
                </w:rPrChange>
              </w:rPr>
              <w:tab/>
              <w:t>60-69</w:t>
            </w:r>
          </w:p>
        </w:tc>
        <w:tc>
          <w:tcPr>
            <w:tcW w:w="1744" w:type="dxa"/>
            <w:shd w:val="clear" w:color="auto" w:fill="auto"/>
            <w:vAlign w:val="center"/>
            <w:hideMark/>
          </w:tcPr>
          <w:p w14:paraId="36FADEFE" w14:textId="77777777" w:rsidR="00E14B49" w:rsidRPr="00F06681" w:rsidRDefault="00E14B49" w:rsidP="00627D39">
            <w:pPr>
              <w:spacing w:line="240" w:lineRule="auto"/>
              <w:jc w:val="right"/>
              <w:rPr>
                <w:rFonts w:eastAsia="Times New Roman"/>
                <w:color w:val="000000" w:themeColor="text1"/>
                <w:sz w:val="24"/>
                <w:szCs w:val="24"/>
                <w:rPrChange w:id="1050" w:author="Samir S. Soneji" w:date="2015-12-09T23:05:00Z">
                  <w:rPr>
                    <w:rFonts w:eastAsia="Times New Roman"/>
                    <w:sz w:val="24"/>
                    <w:szCs w:val="24"/>
                  </w:rPr>
                </w:rPrChange>
              </w:rPr>
            </w:pPr>
            <w:r w:rsidRPr="00F06681">
              <w:rPr>
                <w:rFonts w:eastAsia="Times New Roman"/>
                <w:color w:val="000000" w:themeColor="text1"/>
                <w:sz w:val="24"/>
                <w:szCs w:val="24"/>
                <w:rPrChange w:id="1051" w:author="Samir S. Soneji" w:date="2015-12-09T23:05:00Z">
                  <w:rPr>
                    <w:rFonts w:eastAsia="Times New Roman"/>
                    <w:sz w:val="24"/>
                    <w:szCs w:val="24"/>
                  </w:rPr>
                </w:rPrChange>
              </w:rPr>
              <w:t>0.41</w:t>
            </w:r>
          </w:p>
        </w:tc>
        <w:tc>
          <w:tcPr>
            <w:tcW w:w="2802" w:type="dxa"/>
            <w:shd w:val="clear" w:color="auto" w:fill="auto"/>
            <w:noWrap/>
            <w:vAlign w:val="bottom"/>
            <w:hideMark/>
          </w:tcPr>
          <w:p w14:paraId="51499282" w14:textId="3A7E1062" w:rsidR="00E14B49" w:rsidRPr="00F06681" w:rsidRDefault="00E14B49" w:rsidP="00627D39">
            <w:pPr>
              <w:spacing w:line="240" w:lineRule="auto"/>
              <w:jc w:val="right"/>
              <w:rPr>
                <w:rFonts w:eastAsia="Times New Roman"/>
                <w:color w:val="000000" w:themeColor="text1"/>
                <w:sz w:val="24"/>
                <w:szCs w:val="24"/>
                <w:rPrChange w:id="1052" w:author="Samir S. Soneji" w:date="2015-12-09T23:05:00Z">
                  <w:rPr>
                    <w:rFonts w:eastAsia="Times New Roman"/>
                    <w:sz w:val="24"/>
                    <w:szCs w:val="24"/>
                  </w:rPr>
                </w:rPrChange>
              </w:rPr>
            </w:pPr>
            <w:r w:rsidRPr="00F06681">
              <w:rPr>
                <w:rFonts w:eastAsia="Times New Roman"/>
                <w:color w:val="000000" w:themeColor="text1"/>
                <w:sz w:val="24"/>
                <w:szCs w:val="24"/>
                <w:rPrChange w:id="1053" w:author="Samir S. Soneji" w:date="2015-12-09T23:05:00Z">
                  <w:rPr>
                    <w:rFonts w:eastAsia="Times New Roman"/>
                    <w:sz w:val="24"/>
                    <w:szCs w:val="24"/>
                  </w:rPr>
                </w:rPrChange>
              </w:rPr>
              <w:t>3.75</w:t>
            </w:r>
          </w:p>
        </w:tc>
      </w:tr>
      <w:tr w:rsidR="00E14B49" w:rsidRPr="00F06681" w14:paraId="01CA08F0" w14:textId="77777777" w:rsidTr="00627D39">
        <w:trPr>
          <w:trHeight w:val="288"/>
        </w:trPr>
        <w:tc>
          <w:tcPr>
            <w:tcW w:w="2851" w:type="dxa"/>
            <w:shd w:val="clear" w:color="auto" w:fill="auto"/>
            <w:vAlign w:val="center"/>
            <w:hideMark/>
          </w:tcPr>
          <w:p w14:paraId="576C5925" w14:textId="12CCD92B" w:rsidR="00E14B49" w:rsidRPr="00F06681" w:rsidRDefault="00E14B49" w:rsidP="00627D39">
            <w:pPr>
              <w:tabs>
                <w:tab w:val="left" w:pos="447"/>
              </w:tabs>
              <w:spacing w:line="240" w:lineRule="auto"/>
              <w:rPr>
                <w:rFonts w:eastAsia="Times New Roman"/>
                <w:color w:val="000000" w:themeColor="text1"/>
                <w:sz w:val="24"/>
                <w:szCs w:val="24"/>
                <w:rPrChange w:id="1054" w:author="Samir S. Soneji" w:date="2015-12-09T23:05:00Z">
                  <w:rPr>
                    <w:rFonts w:eastAsia="Times New Roman"/>
                    <w:sz w:val="24"/>
                    <w:szCs w:val="24"/>
                  </w:rPr>
                </w:rPrChange>
              </w:rPr>
            </w:pPr>
            <w:r w:rsidRPr="00F06681">
              <w:rPr>
                <w:rFonts w:eastAsia="Times New Roman"/>
                <w:color w:val="000000" w:themeColor="text1"/>
                <w:sz w:val="24"/>
                <w:szCs w:val="24"/>
                <w:rPrChange w:id="1055" w:author="Samir S. Soneji" w:date="2015-12-09T23:05:00Z">
                  <w:rPr>
                    <w:rFonts w:eastAsia="Times New Roman"/>
                    <w:sz w:val="24"/>
                    <w:szCs w:val="24"/>
                  </w:rPr>
                </w:rPrChange>
              </w:rPr>
              <w:tab/>
              <w:t>70-79</w:t>
            </w:r>
          </w:p>
        </w:tc>
        <w:tc>
          <w:tcPr>
            <w:tcW w:w="1744" w:type="dxa"/>
            <w:shd w:val="clear" w:color="auto" w:fill="auto"/>
            <w:vAlign w:val="center"/>
            <w:hideMark/>
          </w:tcPr>
          <w:p w14:paraId="72A4BAA7" w14:textId="77777777" w:rsidR="00E14B49" w:rsidRPr="00F06681" w:rsidRDefault="00E14B49" w:rsidP="00627D39">
            <w:pPr>
              <w:spacing w:line="240" w:lineRule="auto"/>
              <w:jc w:val="right"/>
              <w:rPr>
                <w:rFonts w:eastAsia="Times New Roman"/>
                <w:color w:val="000000" w:themeColor="text1"/>
                <w:sz w:val="24"/>
                <w:szCs w:val="24"/>
                <w:rPrChange w:id="1056" w:author="Samir S. Soneji" w:date="2015-12-09T23:05:00Z">
                  <w:rPr>
                    <w:rFonts w:eastAsia="Times New Roman"/>
                    <w:sz w:val="24"/>
                    <w:szCs w:val="24"/>
                  </w:rPr>
                </w:rPrChange>
              </w:rPr>
            </w:pPr>
            <w:r w:rsidRPr="00F06681">
              <w:rPr>
                <w:rFonts w:eastAsia="Times New Roman"/>
                <w:color w:val="000000" w:themeColor="text1"/>
                <w:sz w:val="24"/>
                <w:szCs w:val="24"/>
                <w:rPrChange w:id="1057" w:author="Samir S. Soneji" w:date="2015-12-09T23:05:00Z">
                  <w:rPr>
                    <w:rFonts w:eastAsia="Times New Roman"/>
                    <w:sz w:val="24"/>
                    <w:szCs w:val="24"/>
                  </w:rPr>
                </w:rPrChange>
              </w:rPr>
              <w:t>0.72</w:t>
            </w:r>
          </w:p>
        </w:tc>
        <w:tc>
          <w:tcPr>
            <w:tcW w:w="2802" w:type="dxa"/>
            <w:shd w:val="clear" w:color="auto" w:fill="auto"/>
            <w:noWrap/>
            <w:vAlign w:val="bottom"/>
            <w:hideMark/>
          </w:tcPr>
          <w:p w14:paraId="34998D2F" w14:textId="11474F07" w:rsidR="00E14B49" w:rsidRPr="00F06681" w:rsidRDefault="00E14B49" w:rsidP="00627D39">
            <w:pPr>
              <w:spacing w:line="240" w:lineRule="auto"/>
              <w:jc w:val="right"/>
              <w:rPr>
                <w:rFonts w:eastAsia="Times New Roman"/>
                <w:color w:val="000000" w:themeColor="text1"/>
                <w:sz w:val="24"/>
                <w:szCs w:val="24"/>
                <w:rPrChange w:id="1058" w:author="Samir S. Soneji" w:date="2015-12-09T23:05:00Z">
                  <w:rPr>
                    <w:rFonts w:eastAsia="Times New Roman"/>
                    <w:sz w:val="24"/>
                    <w:szCs w:val="24"/>
                  </w:rPr>
                </w:rPrChange>
              </w:rPr>
            </w:pPr>
            <w:r w:rsidRPr="00F06681">
              <w:rPr>
                <w:rFonts w:eastAsia="Times New Roman"/>
                <w:color w:val="000000" w:themeColor="text1"/>
                <w:sz w:val="24"/>
                <w:szCs w:val="24"/>
                <w:rPrChange w:id="1059" w:author="Samir S. Soneji" w:date="2015-12-09T23:05:00Z">
                  <w:rPr>
                    <w:rFonts w:eastAsia="Times New Roman"/>
                    <w:sz w:val="24"/>
                    <w:szCs w:val="24"/>
                  </w:rPr>
                </w:rPrChange>
              </w:rPr>
              <w:t>6.58</w:t>
            </w:r>
          </w:p>
        </w:tc>
      </w:tr>
      <w:tr w:rsidR="00E14B49" w:rsidRPr="00F06681" w14:paraId="4E26C9B7" w14:textId="77777777" w:rsidTr="00627D39">
        <w:trPr>
          <w:trHeight w:val="288"/>
        </w:trPr>
        <w:tc>
          <w:tcPr>
            <w:tcW w:w="2851" w:type="dxa"/>
            <w:shd w:val="clear" w:color="auto" w:fill="auto"/>
            <w:vAlign w:val="center"/>
            <w:hideMark/>
          </w:tcPr>
          <w:p w14:paraId="3EC58FE4" w14:textId="57B40137" w:rsidR="00E14B49" w:rsidRPr="00F06681" w:rsidRDefault="00E14B49" w:rsidP="00627D39">
            <w:pPr>
              <w:tabs>
                <w:tab w:val="left" w:pos="447"/>
              </w:tabs>
              <w:spacing w:line="240" w:lineRule="auto"/>
              <w:rPr>
                <w:rFonts w:eastAsia="Times New Roman"/>
                <w:color w:val="000000" w:themeColor="text1"/>
                <w:sz w:val="24"/>
                <w:szCs w:val="24"/>
                <w:rPrChange w:id="1060" w:author="Samir S. Soneji" w:date="2015-12-09T23:05:00Z">
                  <w:rPr>
                    <w:rFonts w:eastAsia="Times New Roman"/>
                    <w:sz w:val="24"/>
                    <w:szCs w:val="24"/>
                  </w:rPr>
                </w:rPrChange>
              </w:rPr>
            </w:pPr>
            <w:r w:rsidRPr="00F06681">
              <w:rPr>
                <w:rFonts w:eastAsia="Times New Roman"/>
                <w:color w:val="000000" w:themeColor="text1"/>
                <w:sz w:val="24"/>
                <w:szCs w:val="24"/>
                <w:rPrChange w:id="1061" w:author="Samir S. Soneji" w:date="2015-12-09T23:05:00Z">
                  <w:rPr>
                    <w:rFonts w:eastAsia="Times New Roman"/>
                    <w:sz w:val="24"/>
                    <w:szCs w:val="24"/>
                  </w:rPr>
                </w:rPrChange>
              </w:rPr>
              <w:tab/>
              <w:t>80-89</w:t>
            </w:r>
          </w:p>
        </w:tc>
        <w:tc>
          <w:tcPr>
            <w:tcW w:w="1744" w:type="dxa"/>
            <w:shd w:val="clear" w:color="auto" w:fill="auto"/>
            <w:vAlign w:val="center"/>
            <w:hideMark/>
          </w:tcPr>
          <w:p w14:paraId="3C2DFA38" w14:textId="77777777" w:rsidR="00E14B49" w:rsidRPr="00F06681" w:rsidRDefault="00E14B49" w:rsidP="00627D39">
            <w:pPr>
              <w:spacing w:line="240" w:lineRule="auto"/>
              <w:jc w:val="right"/>
              <w:rPr>
                <w:rFonts w:eastAsia="Times New Roman"/>
                <w:color w:val="000000" w:themeColor="text1"/>
                <w:sz w:val="24"/>
                <w:szCs w:val="24"/>
                <w:rPrChange w:id="1062" w:author="Samir S. Soneji" w:date="2015-12-09T23:05:00Z">
                  <w:rPr>
                    <w:rFonts w:eastAsia="Times New Roman"/>
                    <w:sz w:val="24"/>
                    <w:szCs w:val="24"/>
                  </w:rPr>
                </w:rPrChange>
              </w:rPr>
            </w:pPr>
            <w:r w:rsidRPr="00F06681">
              <w:rPr>
                <w:rFonts w:eastAsia="Times New Roman"/>
                <w:color w:val="000000" w:themeColor="text1"/>
                <w:sz w:val="24"/>
                <w:szCs w:val="24"/>
                <w:rPrChange w:id="1063" w:author="Samir S. Soneji" w:date="2015-12-09T23:05:00Z">
                  <w:rPr>
                    <w:rFonts w:eastAsia="Times New Roman"/>
                    <w:sz w:val="24"/>
                    <w:szCs w:val="24"/>
                  </w:rPr>
                </w:rPrChange>
              </w:rPr>
              <w:t>0.65</w:t>
            </w:r>
          </w:p>
        </w:tc>
        <w:tc>
          <w:tcPr>
            <w:tcW w:w="2802" w:type="dxa"/>
            <w:shd w:val="clear" w:color="auto" w:fill="auto"/>
            <w:noWrap/>
            <w:vAlign w:val="bottom"/>
            <w:hideMark/>
          </w:tcPr>
          <w:p w14:paraId="4AE4FF66" w14:textId="77AF87B2" w:rsidR="00E14B49" w:rsidRPr="00F06681" w:rsidRDefault="00E14B49" w:rsidP="00627D39">
            <w:pPr>
              <w:spacing w:line="240" w:lineRule="auto"/>
              <w:jc w:val="right"/>
              <w:rPr>
                <w:rFonts w:eastAsia="Times New Roman"/>
                <w:color w:val="000000" w:themeColor="text1"/>
                <w:sz w:val="24"/>
                <w:szCs w:val="24"/>
                <w:rPrChange w:id="1064" w:author="Samir S. Soneji" w:date="2015-12-09T23:05:00Z">
                  <w:rPr>
                    <w:rFonts w:eastAsia="Times New Roman"/>
                    <w:sz w:val="24"/>
                    <w:szCs w:val="24"/>
                  </w:rPr>
                </w:rPrChange>
              </w:rPr>
            </w:pPr>
            <w:r w:rsidRPr="00F06681">
              <w:rPr>
                <w:rFonts w:eastAsia="Times New Roman"/>
                <w:color w:val="000000" w:themeColor="text1"/>
                <w:sz w:val="24"/>
                <w:szCs w:val="24"/>
                <w:rPrChange w:id="1065" w:author="Samir S. Soneji" w:date="2015-12-09T23:05:00Z">
                  <w:rPr>
                    <w:rFonts w:eastAsia="Times New Roman"/>
                    <w:sz w:val="24"/>
                    <w:szCs w:val="24"/>
                  </w:rPr>
                </w:rPrChange>
              </w:rPr>
              <w:t>5.94</w:t>
            </w:r>
          </w:p>
        </w:tc>
      </w:tr>
      <w:tr w:rsidR="00E14B49" w:rsidRPr="00F06681" w14:paraId="00C5E97A" w14:textId="77777777" w:rsidTr="00627D39">
        <w:trPr>
          <w:trHeight w:val="288"/>
        </w:trPr>
        <w:tc>
          <w:tcPr>
            <w:tcW w:w="2851" w:type="dxa"/>
            <w:shd w:val="clear" w:color="auto" w:fill="auto"/>
            <w:vAlign w:val="center"/>
            <w:hideMark/>
          </w:tcPr>
          <w:p w14:paraId="41154D45" w14:textId="2F9F7678" w:rsidR="00E14B49" w:rsidRPr="00F06681" w:rsidRDefault="00E14B49" w:rsidP="00627D39">
            <w:pPr>
              <w:tabs>
                <w:tab w:val="left" w:pos="447"/>
              </w:tabs>
              <w:spacing w:line="240" w:lineRule="auto"/>
              <w:rPr>
                <w:rFonts w:eastAsia="Times New Roman"/>
                <w:color w:val="000000" w:themeColor="text1"/>
                <w:sz w:val="24"/>
                <w:szCs w:val="24"/>
                <w:rPrChange w:id="1066" w:author="Samir S. Soneji" w:date="2015-12-09T23:05:00Z">
                  <w:rPr>
                    <w:rFonts w:eastAsia="Times New Roman"/>
                    <w:sz w:val="24"/>
                    <w:szCs w:val="24"/>
                  </w:rPr>
                </w:rPrChange>
              </w:rPr>
            </w:pPr>
            <w:r w:rsidRPr="00F06681">
              <w:rPr>
                <w:rFonts w:eastAsia="Times New Roman"/>
                <w:color w:val="000000" w:themeColor="text1"/>
                <w:sz w:val="24"/>
                <w:szCs w:val="24"/>
                <w:rPrChange w:id="1067" w:author="Samir S. Soneji" w:date="2015-12-09T23:05:00Z">
                  <w:rPr>
                    <w:rFonts w:eastAsia="Times New Roman"/>
                    <w:sz w:val="24"/>
                    <w:szCs w:val="24"/>
                  </w:rPr>
                </w:rPrChange>
              </w:rPr>
              <w:tab/>
              <w:t>90-99</w:t>
            </w:r>
          </w:p>
        </w:tc>
        <w:tc>
          <w:tcPr>
            <w:tcW w:w="1744" w:type="dxa"/>
            <w:shd w:val="clear" w:color="auto" w:fill="auto"/>
            <w:vAlign w:val="center"/>
            <w:hideMark/>
          </w:tcPr>
          <w:p w14:paraId="69421719" w14:textId="77777777" w:rsidR="00E14B49" w:rsidRPr="00F06681" w:rsidRDefault="00E14B49" w:rsidP="00627D39">
            <w:pPr>
              <w:spacing w:line="240" w:lineRule="auto"/>
              <w:jc w:val="right"/>
              <w:rPr>
                <w:rFonts w:eastAsia="Times New Roman"/>
                <w:color w:val="000000" w:themeColor="text1"/>
                <w:sz w:val="24"/>
                <w:szCs w:val="24"/>
                <w:rPrChange w:id="1068" w:author="Samir S. Soneji" w:date="2015-12-09T23:05:00Z">
                  <w:rPr>
                    <w:rFonts w:eastAsia="Times New Roman"/>
                    <w:sz w:val="24"/>
                    <w:szCs w:val="24"/>
                  </w:rPr>
                </w:rPrChange>
              </w:rPr>
            </w:pPr>
            <w:r w:rsidRPr="00F06681">
              <w:rPr>
                <w:rFonts w:eastAsia="Times New Roman"/>
                <w:color w:val="000000" w:themeColor="text1"/>
                <w:sz w:val="24"/>
                <w:szCs w:val="24"/>
                <w:rPrChange w:id="1069" w:author="Samir S. Soneji" w:date="2015-12-09T23:05:00Z">
                  <w:rPr>
                    <w:rFonts w:eastAsia="Times New Roman"/>
                    <w:sz w:val="24"/>
                    <w:szCs w:val="24"/>
                  </w:rPr>
                </w:rPrChange>
              </w:rPr>
              <w:t>0.12</w:t>
            </w:r>
          </w:p>
        </w:tc>
        <w:tc>
          <w:tcPr>
            <w:tcW w:w="2802" w:type="dxa"/>
            <w:shd w:val="clear" w:color="auto" w:fill="auto"/>
            <w:noWrap/>
            <w:vAlign w:val="bottom"/>
            <w:hideMark/>
          </w:tcPr>
          <w:p w14:paraId="277CFB6A" w14:textId="23F5B4CC" w:rsidR="00E14B49" w:rsidRPr="00F06681" w:rsidRDefault="00E14B49" w:rsidP="00627D39">
            <w:pPr>
              <w:spacing w:line="240" w:lineRule="auto"/>
              <w:jc w:val="right"/>
              <w:rPr>
                <w:rFonts w:eastAsia="Times New Roman"/>
                <w:color w:val="000000" w:themeColor="text1"/>
                <w:sz w:val="24"/>
                <w:szCs w:val="24"/>
                <w:rPrChange w:id="1070" w:author="Samir S. Soneji" w:date="2015-12-09T23:05:00Z">
                  <w:rPr>
                    <w:rFonts w:eastAsia="Times New Roman"/>
                    <w:sz w:val="24"/>
                    <w:szCs w:val="24"/>
                  </w:rPr>
                </w:rPrChange>
              </w:rPr>
            </w:pPr>
            <w:r w:rsidRPr="00F06681">
              <w:rPr>
                <w:rFonts w:eastAsia="Times New Roman"/>
                <w:color w:val="000000" w:themeColor="text1"/>
                <w:sz w:val="24"/>
                <w:szCs w:val="24"/>
                <w:rPrChange w:id="1071" w:author="Samir S. Soneji" w:date="2015-12-09T23:05:00Z">
                  <w:rPr>
                    <w:rFonts w:eastAsia="Times New Roman"/>
                    <w:sz w:val="24"/>
                    <w:szCs w:val="24"/>
                  </w:rPr>
                </w:rPrChange>
              </w:rPr>
              <w:t>1.10</w:t>
            </w:r>
          </w:p>
        </w:tc>
      </w:tr>
      <w:tr w:rsidR="00E14B49" w:rsidRPr="00F06681"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F06681" w:rsidRDefault="00E14B49" w:rsidP="00627D39">
            <w:pPr>
              <w:tabs>
                <w:tab w:val="left" w:pos="447"/>
              </w:tabs>
              <w:spacing w:line="240" w:lineRule="auto"/>
              <w:rPr>
                <w:rFonts w:eastAsia="Times New Roman"/>
                <w:color w:val="000000" w:themeColor="text1"/>
                <w:sz w:val="24"/>
                <w:szCs w:val="24"/>
                <w:rPrChange w:id="1072" w:author="Samir S. Soneji" w:date="2015-12-09T23:05:00Z">
                  <w:rPr>
                    <w:rFonts w:eastAsia="Times New Roman"/>
                    <w:sz w:val="24"/>
                    <w:szCs w:val="24"/>
                  </w:rPr>
                </w:rPrChange>
              </w:rPr>
            </w:pPr>
            <w:r w:rsidRPr="00F06681">
              <w:rPr>
                <w:rFonts w:eastAsia="Times New Roman"/>
                <w:color w:val="000000" w:themeColor="text1"/>
                <w:sz w:val="24"/>
                <w:szCs w:val="24"/>
                <w:rPrChange w:id="1073" w:author="Samir S. Soneji" w:date="2015-12-09T23:05:00Z">
                  <w:rPr>
                    <w:rFonts w:eastAsia="Times New Roman"/>
                    <w:sz w:val="24"/>
                    <w:szCs w:val="24"/>
                  </w:rPr>
                </w:rPrChange>
              </w:rPr>
              <w:tab/>
              <w:t>≥100</w:t>
            </w:r>
          </w:p>
        </w:tc>
        <w:tc>
          <w:tcPr>
            <w:tcW w:w="1744" w:type="dxa"/>
            <w:tcBorders>
              <w:bottom w:val="single" w:sz="4" w:space="0" w:color="auto"/>
            </w:tcBorders>
            <w:shd w:val="clear" w:color="auto" w:fill="auto"/>
            <w:vAlign w:val="center"/>
            <w:hideMark/>
          </w:tcPr>
          <w:p w14:paraId="1F81B37D" w14:textId="77777777" w:rsidR="00E14B49" w:rsidRPr="00F06681" w:rsidRDefault="00E14B49" w:rsidP="00627D39">
            <w:pPr>
              <w:spacing w:line="240" w:lineRule="auto"/>
              <w:jc w:val="right"/>
              <w:rPr>
                <w:rFonts w:eastAsia="Times New Roman"/>
                <w:color w:val="000000" w:themeColor="text1"/>
                <w:sz w:val="24"/>
                <w:szCs w:val="24"/>
                <w:rPrChange w:id="1074" w:author="Samir S. Soneji" w:date="2015-12-09T23:05:00Z">
                  <w:rPr>
                    <w:rFonts w:eastAsia="Times New Roman"/>
                    <w:sz w:val="24"/>
                    <w:szCs w:val="24"/>
                  </w:rPr>
                </w:rPrChange>
              </w:rPr>
            </w:pPr>
            <w:r w:rsidRPr="00F06681">
              <w:rPr>
                <w:rFonts w:eastAsia="Times New Roman"/>
                <w:color w:val="000000" w:themeColor="text1"/>
                <w:sz w:val="24"/>
                <w:szCs w:val="24"/>
                <w:rPrChange w:id="1075" w:author="Samir S. Soneji" w:date="2015-12-09T23:05:00Z">
                  <w:rPr>
                    <w:rFonts w:eastAsia="Times New Roman"/>
                    <w:sz w:val="24"/>
                    <w:szCs w:val="24"/>
                  </w:rPr>
                </w:rPrChange>
              </w:rPr>
              <w:t>0.01</w:t>
            </w:r>
          </w:p>
        </w:tc>
        <w:tc>
          <w:tcPr>
            <w:tcW w:w="2802" w:type="dxa"/>
            <w:tcBorders>
              <w:bottom w:val="single" w:sz="4" w:space="0" w:color="auto"/>
            </w:tcBorders>
            <w:shd w:val="clear" w:color="auto" w:fill="auto"/>
            <w:noWrap/>
            <w:vAlign w:val="bottom"/>
            <w:hideMark/>
          </w:tcPr>
          <w:p w14:paraId="4DCF92BC" w14:textId="2425B6C6" w:rsidR="00E14B49" w:rsidRPr="00F06681" w:rsidRDefault="00E14B49" w:rsidP="00627D39">
            <w:pPr>
              <w:spacing w:line="240" w:lineRule="auto"/>
              <w:jc w:val="right"/>
              <w:rPr>
                <w:rFonts w:eastAsia="Times New Roman"/>
                <w:color w:val="000000" w:themeColor="text1"/>
                <w:sz w:val="24"/>
                <w:szCs w:val="24"/>
                <w:rPrChange w:id="1076" w:author="Samir S. Soneji" w:date="2015-12-09T23:05:00Z">
                  <w:rPr>
                    <w:rFonts w:eastAsia="Times New Roman"/>
                    <w:sz w:val="24"/>
                    <w:szCs w:val="24"/>
                  </w:rPr>
                </w:rPrChange>
              </w:rPr>
            </w:pPr>
            <w:r w:rsidRPr="00F06681">
              <w:rPr>
                <w:rFonts w:eastAsia="Times New Roman"/>
                <w:color w:val="000000" w:themeColor="text1"/>
                <w:sz w:val="24"/>
                <w:szCs w:val="24"/>
                <w:rPrChange w:id="1077" w:author="Samir S. Soneji" w:date="2015-12-09T23:05:00Z">
                  <w:rPr>
                    <w:rFonts w:eastAsia="Times New Roman"/>
                    <w:sz w:val="24"/>
                    <w:szCs w:val="24"/>
                  </w:rPr>
                </w:rPrChange>
              </w:rPr>
              <w:t>0.09</w:t>
            </w:r>
          </w:p>
        </w:tc>
      </w:tr>
      <w:tr w:rsidR="00E14B49" w:rsidRPr="00F06681"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F06681" w:rsidRDefault="00E14B49" w:rsidP="00627D39">
            <w:pPr>
              <w:tabs>
                <w:tab w:val="left" w:pos="447"/>
              </w:tabs>
              <w:spacing w:line="240" w:lineRule="auto"/>
              <w:rPr>
                <w:rFonts w:eastAsia="Times New Roman"/>
                <w:color w:val="000000" w:themeColor="text1"/>
                <w:sz w:val="24"/>
                <w:szCs w:val="24"/>
                <w:rPrChange w:id="1078" w:author="Samir S. Soneji" w:date="2015-12-09T23:05:00Z">
                  <w:rPr>
                    <w:rFonts w:eastAsia="Times New Roman"/>
                    <w:sz w:val="24"/>
                    <w:szCs w:val="24"/>
                  </w:rPr>
                </w:rPrChange>
              </w:rPr>
            </w:pPr>
            <w:r w:rsidRPr="00F06681">
              <w:rPr>
                <w:rFonts w:eastAsia="Times New Roman"/>
                <w:color w:val="000000" w:themeColor="text1"/>
                <w:sz w:val="24"/>
                <w:szCs w:val="24"/>
                <w:rPrChange w:id="1079" w:author="Samir S. Soneji" w:date="2015-12-09T23:05:00Z">
                  <w:rPr>
                    <w:rFonts w:eastAsia="Times New Roman"/>
                    <w:sz w:val="24"/>
                    <w:szCs w:val="24"/>
                  </w:rPr>
                </w:rPrChange>
              </w:rPr>
              <w:tab/>
              <w:t>Total</w:t>
            </w:r>
          </w:p>
        </w:tc>
        <w:tc>
          <w:tcPr>
            <w:tcW w:w="1744" w:type="dxa"/>
            <w:tcBorders>
              <w:top w:val="single" w:sz="4" w:space="0" w:color="auto"/>
            </w:tcBorders>
            <w:shd w:val="clear" w:color="auto" w:fill="auto"/>
            <w:vAlign w:val="center"/>
            <w:hideMark/>
          </w:tcPr>
          <w:p w14:paraId="33317F1A" w14:textId="77777777" w:rsidR="00E14B49" w:rsidRPr="00F06681" w:rsidRDefault="00E14B49" w:rsidP="00627D39">
            <w:pPr>
              <w:spacing w:line="240" w:lineRule="auto"/>
              <w:jc w:val="right"/>
              <w:rPr>
                <w:rFonts w:eastAsia="Times New Roman"/>
                <w:color w:val="000000" w:themeColor="text1"/>
                <w:sz w:val="24"/>
                <w:szCs w:val="24"/>
                <w:rPrChange w:id="1080" w:author="Samir S. Soneji" w:date="2015-12-09T23:05:00Z">
                  <w:rPr>
                    <w:rFonts w:eastAsia="Times New Roman"/>
                    <w:sz w:val="24"/>
                    <w:szCs w:val="24"/>
                  </w:rPr>
                </w:rPrChange>
              </w:rPr>
            </w:pPr>
            <w:r w:rsidRPr="00F06681">
              <w:rPr>
                <w:rFonts w:eastAsia="Times New Roman"/>
                <w:color w:val="000000" w:themeColor="text1"/>
                <w:sz w:val="24"/>
                <w:szCs w:val="24"/>
                <w:rPrChange w:id="1081" w:author="Samir S. Soneji" w:date="2015-12-09T23:05:00Z">
                  <w:rPr>
                    <w:rFonts w:eastAsia="Times New Roman"/>
                    <w:sz w:val="24"/>
                    <w:szCs w:val="24"/>
                  </w:rPr>
                </w:rPrChange>
              </w:rPr>
              <w:t>2.92</w:t>
            </w:r>
          </w:p>
        </w:tc>
        <w:tc>
          <w:tcPr>
            <w:tcW w:w="2802" w:type="dxa"/>
            <w:tcBorders>
              <w:top w:val="single" w:sz="4" w:space="0" w:color="auto"/>
            </w:tcBorders>
            <w:shd w:val="clear" w:color="auto" w:fill="auto"/>
            <w:noWrap/>
            <w:vAlign w:val="bottom"/>
            <w:hideMark/>
          </w:tcPr>
          <w:p w14:paraId="0CE5C717" w14:textId="55E19A67" w:rsidR="00E14B49" w:rsidRPr="00F06681" w:rsidRDefault="00E14B49" w:rsidP="00627D39">
            <w:pPr>
              <w:spacing w:line="240" w:lineRule="auto"/>
              <w:jc w:val="right"/>
              <w:rPr>
                <w:rFonts w:eastAsia="Times New Roman"/>
                <w:color w:val="000000" w:themeColor="text1"/>
                <w:sz w:val="24"/>
                <w:szCs w:val="24"/>
                <w:rPrChange w:id="1082" w:author="Samir S. Soneji" w:date="2015-12-09T23:05:00Z">
                  <w:rPr>
                    <w:rFonts w:eastAsia="Times New Roman"/>
                    <w:sz w:val="24"/>
                    <w:szCs w:val="24"/>
                  </w:rPr>
                </w:rPrChange>
              </w:rPr>
            </w:pPr>
            <w:r w:rsidRPr="00F06681">
              <w:rPr>
                <w:rFonts w:eastAsia="Times New Roman"/>
                <w:color w:val="000000" w:themeColor="text1"/>
                <w:sz w:val="24"/>
                <w:szCs w:val="24"/>
                <w:rPrChange w:id="1083" w:author="Samir S. Soneji" w:date="2015-12-09T23:05:00Z">
                  <w:rPr>
                    <w:rFonts w:eastAsia="Times New Roman"/>
                    <w:sz w:val="24"/>
                    <w:szCs w:val="24"/>
                  </w:rPr>
                </w:rPrChange>
              </w:rPr>
              <w:t>26.69</w:t>
            </w:r>
          </w:p>
        </w:tc>
      </w:tr>
    </w:tbl>
    <w:p w14:paraId="53128AF1" w14:textId="77777777" w:rsidR="00BB4E57" w:rsidRPr="00F06681" w:rsidRDefault="00BB4E57" w:rsidP="008D20E9">
      <w:pPr>
        <w:pStyle w:val="Normal1"/>
        <w:spacing w:line="480" w:lineRule="auto"/>
        <w:rPr>
          <w:color w:val="000000" w:themeColor="text1"/>
          <w:sz w:val="24"/>
          <w:szCs w:val="24"/>
          <w:rPrChange w:id="1084" w:author="Samir S. Soneji" w:date="2015-12-09T23:05:00Z">
            <w:rPr>
              <w:sz w:val="24"/>
              <w:szCs w:val="24"/>
            </w:rPr>
          </w:rPrChange>
        </w:rPr>
      </w:pPr>
    </w:p>
    <w:p w14:paraId="238F1A01" w14:textId="77777777" w:rsidR="00BB4E57" w:rsidRPr="00F06681" w:rsidRDefault="00BB4E57" w:rsidP="00BB4E57">
      <w:pPr>
        <w:rPr>
          <w:color w:val="000000" w:themeColor="text1"/>
          <w:sz w:val="24"/>
          <w:szCs w:val="24"/>
          <w:rPrChange w:id="1085" w:author="Samir S. Soneji" w:date="2015-12-09T23:05:00Z">
            <w:rPr>
              <w:sz w:val="24"/>
              <w:szCs w:val="24"/>
            </w:rPr>
          </w:rPrChange>
        </w:rPr>
      </w:pPr>
    </w:p>
    <w:p w14:paraId="43E56FBB" w14:textId="77777777" w:rsidR="00BB4E57" w:rsidRPr="00F06681" w:rsidRDefault="00BB4E57" w:rsidP="00BB4E57">
      <w:pPr>
        <w:rPr>
          <w:color w:val="000000" w:themeColor="text1"/>
          <w:sz w:val="24"/>
          <w:szCs w:val="24"/>
          <w:rPrChange w:id="1086" w:author="Samir S. Soneji" w:date="2015-12-09T23:05:00Z">
            <w:rPr>
              <w:sz w:val="24"/>
              <w:szCs w:val="24"/>
            </w:rPr>
          </w:rPrChange>
        </w:rPr>
      </w:pPr>
    </w:p>
    <w:p w14:paraId="53FC2AD4" w14:textId="77777777" w:rsidR="00BB4E57" w:rsidRPr="00F06681" w:rsidRDefault="00BB4E57" w:rsidP="00BB4E57">
      <w:pPr>
        <w:rPr>
          <w:color w:val="000000" w:themeColor="text1"/>
          <w:sz w:val="24"/>
          <w:szCs w:val="24"/>
          <w:rPrChange w:id="1087" w:author="Samir S. Soneji" w:date="2015-12-09T23:05:00Z">
            <w:rPr>
              <w:sz w:val="24"/>
              <w:szCs w:val="24"/>
            </w:rPr>
          </w:rPrChange>
        </w:rPr>
      </w:pPr>
    </w:p>
    <w:p w14:paraId="0C03F550" w14:textId="77777777" w:rsidR="00BB4E57" w:rsidRPr="00F06681" w:rsidRDefault="00BB4E57" w:rsidP="00BB4E57">
      <w:pPr>
        <w:tabs>
          <w:tab w:val="left" w:pos="5980"/>
        </w:tabs>
        <w:rPr>
          <w:color w:val="000000" w:themeColor="text1"/>
          <w:sz w:val="24"/>
          <w:szCs w:val="24"/>
          <w:rPrChange w:id="1088" w:author="Samir S. Soneji" w:date="2015-12-09T23:05:00Z">
            <w:rPr>
              <w:sz w:val="24"/>
              <w:szCs w:val="24"/>
            </w:rPr>
          </w:rPrChange>
        </w:rPr>
      </w:pPr>
      <w:r w:rsidRPr="00F06681">
        <w:rPr>
          <w:color w:val="000000" w:themeColor="text1"/>
          <w:sz w:val="24"/>
          <w:szCs w:val="24"/>
          <w:rPrChange w:id="1089" w:author="Samir S. Soneji" w:date="2015-12-09T23:05:00Z">
            <w:rPr>
              <w:sz w:val="24"/>
              <w:szCs w:val="24"/>
            </w:rPr>
          </w:rPrChange>
        </w:rPr>
        <w:tab/>
      </w:r>
    </w:p>
    <w:sectPr w:rsidR="00BB4E57" w:rsidRPr="00F0668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4" w:author="Hal Sox" w:date="2015-11-11T22:50:00Z" w:initials="HS">
    <w:p w14:paraId="5C49CEFB" w14:textId="6F8EE45F" w:rsidR="001F7705" w:rsidRDefault="001F7705">
      <w:pPr>
        <w:pStyle w:val="CommentText"/>
      </w:pPr>
      <w:r>
        <w:rPr>
          <w:rStyle w:val="CommentReference"/>
        </w:rPr>
        <w:annotationRef/>
      </w:r>
      <w:r>
        <w:t>This may be adding something that isn’t really necessary in an abstract.  Keep it simple.</w:t>
      </w:r>
    </w:p>
  </w:comment>
  <w:comment w:id="62" w:author="Samir S. Soneji" w:date="2015-12-09T21:53:00Z" w:initials="SSS">
    <w:p w14:paraId="5311011D" w14:textId="3A81010D" w:rsidR="00CA5573" w:rsidRDefault="00CA5573">
      <w:pPr>
        <w:pStyle w:val="CommentText"/>
      </w:pPr>
      <w:r>
        <w:rPr>
          <w:rStyle w:val="CommentReference"/>
        </w:rPr>
        <w:annotationRef/>
      </w:r>
      <w:r>
        <w:t>Hiram – okay to delete?</w:t>
      </w:r>
    </w:p>
  </w:comment>
  <w:comment w:id="87" w:author="Hal Sox" w:date="2015-11-11T22:54:00Z" w:initials="HS">
    <w:p w14:paraId="42F83B93" w14:textId="0997CF93" w:rsidR="004D0A7B" w:rsidRDefault="001F7705">
      <w:pPr>
        <w:pStyle w:val="CommentText"/>
      </w:pPr>
      <w:r>
        <w:rPr>
          <w:rStyle w:val="CommentReference"/>
        </w:rPr>
        <w:annotationRef/>
      </w:r>
      <w:r>
        <w:t>Might want to drop this and say something about the strengths of your approach (all empirical; few  if any assumptions).</w:t>
      </w:r>
      <w:r w:rsidR="009A2AA1">
        <w:t xml:space="preserve">  </w:t>
      </w:r>
    </w:p>
  </w:comment>
  <w:comment w:id="88" w:author="Samir S. Soneji" w:date="2015-12-09T21:55:00Z" w:initials="SSS">
    <w:p w14:paraId="024F642E" w14:textId="08E8D532" w:rsidR="004D0A7B" w:rsidRPr="00F06681" w:rsidRDefault="004D0A7B">
      <w:pPr>
        <w:pStyle w:val="CommentText"/>
        <w:rPr>
          <w:color w:val="000000" w:themeColor="text1"/>
        </w:rPr>
      </w:pPr>
      <w:r w:rsidRPr="00F06681">
        <w:rPr>
          <w:rStyle w:val="CommentReference"/>
          <w:color w:val="000000" w:themeColor="text1"/>
        </w:rPr>
        <w:annotationRef/>
      </w:r>
      <w:r w:rsidR="00F06681" w:rsidRPr="00F06681">
        <w:rPr>
          <w:color w:val="000000" w:themeColor="text1"/>
        </w:rPr>
        <w:t xml:space="preserve">Hiram -- </w:t>
      </w:r>
      <w:r w:rsidRPr="00F06681">
        <w:rPr>
          <w:color w:val="000000" w:themeColor="text1"/>
        </w:rPr>
        <w:t xml:space="preserve">If we drop this sentence, what could we write the strength of our approach? </w:t>
      </w:r>
      <w:r w:rsidR="009A2AA1" w:rsidRPr="00F06681">
        <w:rPr>
          <w:color w:val="000000" w:themeColor="text1"/>
        </w:rPr>
        <w:t>Maybe “</w:t>
      </w:r>
      <w:r w:rsidR="00F06681" w:rsidRPr="00F06681">
        <w:rPr>
          <w:color w:val="000000" w:themeColor="text1"/>
        </w:rPr>
        <w:t>Our</w:t>
      </w:r>
      <w:r w:rsidR="009A2AA1" w:rsidRPr="00F06681">
        <w:rPr>
          <w:color w:val="000000" w:themeColor="text1"/>
        </w:rPr>
        <w:t xml:space="preserve"> </w:t>
      </w:r>
      <w:r w:rsidR="00285CBD">
        <w:rPr>
          <w:color w:val="000000" w:themeColor="text1"/>
        </w:rPr>
        <w:t>life-table</w:t>
      </w:r>
      <w:r w:rsidR="00F06681" w:rsidRPr="00F06681">
        <w:rPr>
          <w:color w:val="000000" w:themeColor="text1"/>
        </w:rPr>
        <w:t xml:space="preserve"> </w:t>
      </w:r>
      <w:r w:rsidR="00285CBD">
        <w:rPr>
          <w:color w:val="000000" w:themeColor="text1"/>
        </w:rPr>
        <w:t>method</w:t>
      </w:r>
      <w:r w:rsidR="009A2AA1" w:rsidRPr="00F06681">
        <w:rPr>
          <w:color w:val="000000" w:themeColor="text1"/>
        </w:rPr>
        <w:t xml:space="preserve"> </w:t>
      </w:r>
      <w:r w:rsidR="00F06681" w:rsidRPr="00F06681">
        <w:rPr>
          <w:color w:val="000000" w:themeColor="text1"/>
        </w:rPr>
        <w:t>requires far fewer assumptions than previous simulation-based studies.”</w:t>
      </w:r>
    </w:p>
    <w:p w14:paraId="64CEA962" w14:textId="77777777" w:rsidR="004D0A7B" w:rsidRPr="00F06681" w:rsidRDefault="004D0A7B">
      <w:pPr>
        <w:pStyle w:val="CommentText"/>
        <w:rPr>
          <w:color w:val="000000" w:themeColor="text1"/>
        </w:rPr>
      </w:pPr>
    </w:p>
    <w:p w14:paraId="5D9872E6" w14:textId="77777777" w:rsidR="004D0A7B" w:rsidRPr="00F06681" w:rsidRDefault="004D0A7B">
      <w:pPr>
        <w:pStyle w:val="CommentText"/>
        <w:rPr>
          <w:color w:val="000000" w:themeColor="text1"/>
        </w:rPr>
      </w:pPr>
    </w:p>
  </w:comment>
  <w:comment w:id="174" w:author="Samir S. Soneji" w:date="2015-12-08T21:29:00Z" w:initials="SSS">
    <w:p w14:paraId="3347884F" w14:textId="7CCF21CB" w:rsidR="001F7705" w:rsidRDefault="001F7705">
      <w:pPr>
        <w:pStyle w:val="CommentText"/>
      </w:pPr>
      <w:r>
        <w:rPr>
          <w:rStyle w:val="CommentReference"/>
        </w:rPr>
        <w:annotationRef/>
      </w:r>
      <w:r>
        <w:t>Hiram – should the verbs in this paragraph be past or present tense?</w:t>
      </w:r>
    </w:p>
  </w:comment>
  <w:comment w:id="232" w:author="Samir S. Soneji" w:date="2015-12-09T23:17:00Z" w:initials="SSS">
    <w:p w14:paraId="2F0ADAE7" w14:textId="2EC99AD8" w:rsidR="00DA1E11" w:rsidRDefault="00DA1E11">
      <w:pPr>
        <w:pStyle w:val="CommentText"/>
      </w:pPr>
      <w:r>
        <w:rPr>
          <w:rStyle w:val="CommentReference"/>
        </w:rPr>
        <w:annotationRef/>
      </w:r>
      <w:r>
        <w:t>Hiram – I moved the definition sentence here so it appears the first time we write about the case fatality rate.  Moving it also seems to improve the flow in section 2.3 where it was previously.</w:t>
      </w:r>
      <w:bookmarkStart w:id="234" w:name="_GoBack"/>
      <w:bookmarkEnd w:id="234"/>
    </w:p>
  </w:comment>
  <w:comment w:id="1033" w:author="Hal Sox" w:date="2015-11-13T00:03:00Z" w:initials="HS">
    <w:p w14:paraId="626B7F41" w14:textId="4AC61C52" w:rsidR="001F7705" w:rsidRDefault="001F7705">
      <w:pPr>
        <w:pStyle w:val="CommentText"/>
      </w:pPr>
      <w:r>
        <w:rPr>
          <w:rStyle w:val="CommentReference"/>
        </w:rPr>
        <w:annotationRef/>
      </w:r>
      <w:r>
        <w:t>Of what?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49CEFB" w15:done="0"/>
  <w15:commentEx w15:paraId="5311011D" w15:done="0"/>
  <w15:commentEx w15:paraId="42F83B93" w15:done="0"/>
  <w15:commentEx w15:paraId="5D9872E6" w15:paraIdParent="42F83B93" w15:done="0"/>
  <w15:commentEx w15:paraId="3347884F" w15:done="0"/>
  <w15:commentEx w15:paraId="2F0ADAE7" w15:done="0"/>
  <w15:commentEx w15:paraId="626B7F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rson w15:author="Hal Sox">
    <w15:presenceInfo w15:providerId="AD" w15:userId="S-1-5-21-642843990-3503109507-2988546093-13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revisionView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21D1A"/>
    <w:rsid w:val="00023A72"/>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5059A"/>
    <w:rsid w:val="00251851"/>
    <w:rsid w:val="00253B11"/>
    <w:rsid w:val="00263AD1"/>
    <w:rsid w:val="00284D11"/>
    <w:rsid w:val="00285CBD"/>
    <w:rsid w:val="00293907"/>
    <w:rsid w:val="0029416B"/>
    <w:rsid w:val="00296A2C"/>
    <w:rsid w:val="002B0625"/>
    <w:rsid w:val="002B5363"/>
    <w:rsid w:val="002D2734"/>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5642D"/>
    <w:rsid w:val="00460A12"/>
    <w:rsid w:val="004675F7"/>
    <w:rsid w:val="00474B87"/>
    <w:rsid w:val="0049043D"/>
    <w:rsid w:val="0049107A"/>
    <w:rsid w:val="004A16BB"/>
    <w:rsid w:val="004A2312"/>
    <w:rsid w:val="004A3DF9"/>
    <w:rsid w:val="004A4024"/>
    <w:rsid w:val="004A5FDB"/>
    <w:rsid w:val="004C16D0"/>
    <w:rsid w:val="004D00D7"/>
    <w:rsid w:val="004D0A7B"/>
    <w:rsid w:val="004D735B"/>
    <w:rsid w:val="004D75AF"/>
    <w:rsid w:val="004E6252"/>
    <w:rsid w:val="004E6EB3"/>
    <w:rsid w:val="005136D3"/>
    <w:rsid w:val="00524230"/>
    <w:rsid w:val="00525D3D"/>
    <w:rsid w:val="00530286"/>
    <w:rsid w:val="0053130D"/>
    <w:rsid w:val="00532DB5"/>
    <w:rsid w:val="0055083B"/>
    <w:rsid w:val="00553925"/>
    <w:rsid w:val="00561926"/>
    <w:rsid w:val="00564088"/>
    <w:rsid w:val="005718C9"/>
    <w:rsid w:val="00582960"/>
    <w:rsid w:val="00584AFD"/>
    <w:rsid w:val="00585B78"/>
    <w:rsid w:val="00587C76"/>
    <w:rsid w:val="005944DE"/>
    <w:rsid w:val="005961EC"/>
    <w:rsid w:val="00597C35"/>
    <w:rsid w:val="005A1953"/>
    <w:rsid w:val="005A45E1"/>
    <w:rsid w:val="005A489C"/>
    <w:rsid w:val="005A6413"/>
    <w:rsid w:val="005C5769"/>
    <w:rsid w:val="005E6591"/>
    <w:rsid w:val="005F3AB6"/>
    <w:rsid w:val="006079F0"/>
    <w:rsid w:val="00610B58"/>
    <w:rsid w:val="00610DA0"/>
    <w:rsid w:val="00627D39"/>
    <w:rsid w:val="00632CA1"/>
    <w:rsid w:val="006361E7"/>
    <w:rsid w:val="00663568"/>
    <w:rsid w:val="00663F69"/>
    <w:rsid w:val="00666234"/>
    <w:rsid w:val="00666E0B"/>
    <w:rsid w:val="00667D88"/>
    <w:rsid w:val="00671AE9"/>
    <w:rsid w:val="00680A7F"/>
    <w:rsid w:val="0068629B"/>
    <w:rsid w:val="00686F13"/>
    <w:rsid w:val="00692A42"/>
    <w:rsid w:val="00693455"/>
    <w:rsid w:val="006965C2"/>
    <w:rsid w:val="006A16C0"/>
    <w:rsid w:val="006A21AC"/>
    <w:rsid w:val="006A2F8A"/>
    <w:rsid w:val="006A4329"/>
    <w:rsid w:val="006A4B7E"/>
    <w:rsid w:val="006B3887"/>
    <w:rsid w:val="006C64C2"/>
    <w:rsid w:val="006D5B11"/>
    <w:rsid w:val="006E3C12"/>
    <w:rsid w:val="006E7554"/>
    <w:rsid w:val="006F0E15"/>
    <w:rsid w:val="007155F4"/>
    <w:rsid w:val="007164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3C4C"/>
    <w:rsid w:val="00935A18"/>
    <w:rsid w:val="00947D6B"/>
    <w:rsid w:val="00950717"/>
    <w:rsid w:val="00962818"/>
    <w:rsid w:val="0096522B"/>
    <w:rsid w:val="00967A63"/>
    <w:rsid w:val="00971EC6"/>
    <w:rsid w:val="00981397"/>
    <w:rsid w:val="009822BB"/>
    <w:rsid w:val="00987C4E"/>
    <w:rsid w:val="009A2AA1"/>
    <w:rsid w:val="009C1954"/>
    <w:rsid w:val="009C2EC3"/>
    <w:rsid w:val="009C4A5A"/>
    <w:rsid w:val="009D5DE9"/>
    <w:rsid w:val="009E1B2C"/>
    <w:rsid w:val="009E2A3D"/>
    <w:rsid w:val="009F1518"/>
    <w:rsid w:val="009F4FE6"/>
    <w:rsid w:val="00A019D8"/>
    <w:rsid w:val="00A01F87"/>
    <w:rsid w:val="00A0398B"/>
    <w:rsid w:val="00A03A98"/>
    <w:rsid w:val="00A04BF2"/>
    <w:rsid w:val="00A07B8F"/>
    <w:rsid w:val="00A1059B"/>
    <w:rsid w:val="00A16FAC"/>
    <w:rsid w:val="00A20E4A"/>
    <w:rsid w:val="00A30EEC"/>
    <w:rsid w:val="00A377C3"/>
    <w:rsid w:val="00A45135"/>
    <w:rsid w:val="00A453B9"/>
    <w:rsid w:val="00A526D1"/>
    <w:rsid w:val="00A7028C"/>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91CFC"/>
    <w:rsid w:val="00B955C7"/>
    <w:rsid w:val="00BA7BB1"/>
    <w:rsid w:val="00BB21A3"/>
    <w:rsid w:val="00BB4E57"/>
    <w:rsid w:val="00BB5D72"/>
    <w:rsid w:val="00BC2E1B"/>
    <w:rsid w:val="00BC337B"/>
    <w:rsid w:val="00BC4E45"/>
    <w:rsid w:val="00BC63F3"/>
    <w:rsid w:val="00BD6879"/>
    <w:rsid w:val="00BE2251"/>
    <w:rsid w:val="00BE474C"/>
    <w:rsid w:val="00BE6FA0"/>
    <w:rsid w:val="00C23A1E"/>
    <w:rsid w:val="00C27F7A"/>
    <w:rsid w:val="00C32860"/>
    <w:rsid w:val="00C35FBF"/>
    <w:rsid w:val="00C36E41"/>
    <w:rsid w:val="00C429CC"/>
    <w:rsid w:val="00C440C5"/>
    <w:rsid w:val="00C51BEC"/>
    <w:rsid w:val="00C5224B"/>
    <w:rsid w:val="00C70037"/>
    <w:rsid w:val="00C73C1B"/>
    <w:rsid w:val="00C839B7"/>
    <w:rsid w:val="00C84E05"/>
    <w:rsid w:val="00C854CA"/>
    <w:rsid w:val="00C87F93"/>
    <w:rsid w:val="00C97614"/>
    <w:rsid w:val="00CA5573"/>
    <w:rsid w:val="00CA7651"/>
    <w:rsid w:val="00CB35E5"/>
    <w:rsid w:val="00CB7FD5"/>
    <w:rsid w:val="00CC06FC"/>
    <w:rsid w:val="00CE2F4E"/>
    <w:rsid w:val="00CE3CF7"/>
    <w:rsid w:val="00CE77AC"/>
    <w:rsid w:val="00CF572F"/>
    <w:rsid w:val="00D0678B"/>
    <w:rsid w:val="00D108C8"/>
    <w:rsid w:val="00D27E4B"/>
    <w:rsid w:val="00D32481"/>
    <w:rsid w:val="00D33B69"/>
    <w:rsid w:val="00D470C3"/>
    <w:rsid w:val="00D50A70"/>
    <w:rsid w:val="00D65F26"/>
    <w:rsid w:val="00D72F83"/>
    <w:rsid w:val="00D817F9"/>
    <w:rsid w:val="00D825F7"/>
    <w:rsid w:val="00D86190"/>
    <w:rsid w:val="00D90772"/>
    <w:rsid w:val="00D91E76"/>
    <w:rsid w:val="00D9726A"/>
    <w:rsid w:val="00DA1E11"/>
    <w:rsid w:val="00DB3A26"/>
    <w:rsid w:val="00DC147C"/>
    <w:rsid w:val="00DC7947"/>
    <w:rsid w:val="00DC7F3E"/>
    <w:rsid w:val="00DD1080"/>
    <w:rsid w:val="00DD28C8"/>
    <w:rsid w:val="00DD44BD"/>
    <w:rsid w:val="00DD7760"/>
    <w:rsid w:val="00DE06B2"/>
    <w:rsid w:val="00DE3B50"/>
    <w:rsid w:val="00DE4A23"/>
    <w:rsid w:val="00DF0AF8"/>
    <w:rsid w:val="00DF1B68"/>
    <w:rsid w:val="00DF26D8"/>
    <w:rsid w:val="00E0251D"/>
    <w:rsid w:val="00E03920"/>
    <w:rsid w:val="00E05997"/>
    <w:rsid w:val="00E10D64"/>
    <w:rsid w:val="00E14B49"/>
    <w:rsid w:val="00E14CDC"/>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7175"/>
    <w:rsid w:val="00EC16C8"/>
    <w:rsid w:val="00EC7589"/>
    <w:rsid w:val="00ED14FF"/>
    <w:rsid w:val="00EE2CBC"/>
    <w:rsid w:val="00EE5A8F"/>
    <w:rsid w:val="00EF0473"/>
    <w:rsid w:val="00F03C17"/>
    <w:rsid w:val="00F06681"/>
    <w:rsid w:val="00F13160"/>
    <w:rsid w:val="00F149AB"/>
    <w:rsid w:val="00F16533"/>
    <w:rsid w:val="00F17E33"/>
    <w:rsid w:val="00F27BF9"/>
    <w:rsid w:val="00F33599"/>
    <w:rsid w:val="00F36A7F"/>
    <w:rsid w:val="00F3728A"/>
    <w:rsid w:val="00F55836"/>
    <w:rsid w:val="00F62C08"/>
    <w:rsid w:val="00F644DA"/>
    <w:rsid w:val="00F82E8A"/>
    <w:rsid w:val="00F8345E"/>
    <w:rsid w:val="00F87AAC"/>
    <w:rsid w:val="00F94264"/>
    <w:rsid w:val="00F95D74"/>
    <w:rsid w:val="00FA59E7"/>
    <w:rsid w:val="00FA71E1"/>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F851D"/>
  <w15:docId w15:val="{7FCF1557-7869-43D8-AD17-AAA165AD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75BA9-2A5C-E745-B7A5-F6EE6908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20067</Words>
  <Characters>114382</Characters>
  <Application>Microsoft Macintosh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9</cp:revision>
  <cp:lastPrinted>2015-08-10T21:55:00Z</cp:lastPrinted>
  <dcterms:created xsi:type="dcterms:W3CDTF">2015-12-10T03:45:00Z</dcterms:created>
  <dcterms:modified xsi:type="dcterms:W3CDTF">2015-12-10T05:18:00Z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id="afYgAJuc"/&gt;&lt;style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