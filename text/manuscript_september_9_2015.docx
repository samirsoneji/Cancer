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6BBEFF56" w14:textId="70AF56E6" w:rsidR="00065CBA" w:rsidRPr="00301872" w:rsidRDefault="00065CBA" w:rsidP="008D20E9">
      <w:pPr>
        <w:pStyle w:val="Normal1"/>
        <w:spacing w:line="240" w:lineRule="auto"/>
        <w:rPr>
          <w:sz w:val="24"/>
          <w:szCs w:val="24"/>
        </w:rPr>
      </w:pPr>
      <w:bookmarkStart w:id="0" w:name="_GoBack"/>
      <w:bookmarkEnd w:id="0"/>
      <w:r w:rsidRPr="00301872">
        <w:rPr>
          <w:sz w:val="24"/>
          <w:szCs w:val="24"/>
        </w:rPr>
        <w:t xml:space="preserve">Title: </w:t>
      </w:r>
      <w:r w:rsidRPr="00301872">
        <w:rPr>
          <w:bCs/>
          <w:sz w:val="24"/>
          <w:szCs w:val="24"/>
        </w:rPr>
        <w:t xml:space="preserve">Quantifying the Contribution of Earlier Detection and Advancements in Treatment on </w:t>
      </w:r>
      <w:r w:rsidR="000958AC" w:rsidRPr="00301872">
        <w:rPr>
          <w:bCs/>
          <w:sz w:val="24"/>
          <w:szCs w:val="24"/>
        </w:rPr>
        <w:t xml:space="preserve">the </w:t>
      </w:r>
      <w:r w:rsidRPr="00301872">
        <w:rPr>
          <w:bCs/>
          <w:sz w:val="24"/>
          <w:szCs w:val="24"/>
        </w:rPr>
        <w:t>Gain in Life Expectancy for US Breast Cancer Patients</w:t>
      </w:r>
      <w:r w:rsidR="0049107A" w:rsidRPr="00301872">
        <w:rPr>
          <w:bCs/>
          <w:sz w:val="24"/>
          <w:szCs w:val="24"/>
        </w:rPr>
        <w:t xml:space="preserve"> Since</w:t>
      </w:r>
      <w:r w:rsidR="000958AC" w:rsidRPr="00301872">
        <w:rPr>
          <w:bCs/>
          <w:sz w:val="24"/>
          <w:szCs w:val="24"/>
        </w:rPr>
        <w:t xml:space="preserve"> </w:t>
      </w:r>
      <w:r w:rsidRPr="00301872">
        <w:rPr>
          <w:bCs/>
          <w:sz w:val="24"/>
          <w:szCs w:val="24"/>
        </w:rPr>
        <w:t>1975</w:t>
      </w:r>
      <w:r w:rsidR="00A81DFD" w:rsidRPr="00301872">
        <w:rPr>
          <w:bCs/>
          <w:sz w:val="24"/>
          <w:szCs w:val="24"/>
        </w:rPr>
        <w:t xml:space="preserve"> </w:t>
      </w:r>
    </w:p>
    <w:p w14:paraId="19567C42" w14:textId="77777777" w:rsidR="00065CBA" w:rsidRPr="00301872" w:rsidRDefault="00065CBA" w:rsidP="008D20E9">
      <w:pPr>
        <w:pStyle w:val="Normal1"/>
        <w:spacing w:line="240" w:lineRule="auto"/>
        <w:rPr>
          <w:sz w:val="24"/>
          <w:szCs w:val="24"/>
        </w:rPr>
      </w:pPr>
    </w:p>
    <w:p w14:paraId="25E9A6C0" w14:textId="77777777" w:rsidR="00065CBA" w:rsidRPr="00301872" w:rsidRDefault="00065CBA" w:rsidP="008D20E9">
      <w:pPr>
        <w:pStyle w:val="Normal1"/>
        <w:spacing w:line="240" w:lineRule="auto"/>
        <w:rPr>
          <w:sz w:val="24"/>
          <w:szCs w:val="24"/>
        </w:rPr>
      </w:pPr>
      <w:r w:rsidRPr="00301872">
        <w:rPr>
          <w:sz w:val="24"/>
          <w:szCs w:val="24"/>
        </w:rPr>
        <w:t>Authors: Samir Soneji, PhD</w:t>
      </w:r>
    </w:p>
    <w:p w14:paraId="0FAEE520" w14:textId="77777777" w:rsidR="008D20E9" w:rsidRPr="00301872" w:rsidRDefault="008D20E9" w:rsidP="008D20E9">
      <w:pPr>
        <w:pStyle w:val="Normal1"/>
        <w:tabs>
          <w:tab w:val="left" w:pos="990"/>
        </w:tabs>
        <w:spacing w:line="240" w:lineRule="auto"/>
        <w:rPr>
          <w:bCs/>
          <w:sz w:val="24"/>
          <w:szCs w:val="24"/>
        </w:rPr>
      </w:pPr>
      <w:r w:rsidRPr="00301872">
        <w:rPr>
          <w:sz w:val="24"/>
          <w:szCs w:val="24"/>
        </w:rPr>
        <w:tab/>
      </w:r>
      <w:r w:rsidRPr="00301872">
        <w:rPr>
          <w:bCs/>
          <w:sz w:val="24"/>
          <w:szCs w:val="24"/>
        </w:rPr>
        <w:t>Hiram Beltrán-Sánchez, PhD</w:t>
      </w:r>
    </w:p>
    <w:p w14:paraId="4398BA24" w14:textId="77777777" w:rsidR="008D20E9" w:rsidRPr="00301872" w:rsidRDefault="008D20E9" w:rsidP="008D20E9">
      <w:pPr>
        <w:pStyle w:val="Normal1"/>
        <w:spacing w:line="240" w:lineRule="auto"/>
        <w:rPr>
          <w:sz w:val="24"/>
          <w:szCs w:val="24"/>
        </w:rPr>
      </w:pPr>
    </w:p>
    <w:p w14:paraId="5529D5C9" w14:textId="77777777" w:rsidR="008D20E9" w:rsidRPr="00301872" w:rsidRDefault="00065CBA" w:rsidP="008D20E9">
      <w:pPr>
        <w:pStyle w:val="Normal1"/>
        <w:spacing w:line="240" w:lineRule="auto"/>
        <w:rPr>
          <w:bCs/>
          <w:sz w:val="24"/>
          <w:szCs w:val="24"/>
        </w:rPr>
      </w:pPr>
      <w:r w:rsidRPr="00301872">
        <w:rPr>
          <w:sz w:val="24"/>
          <w:szCs w:val="24"/>
        </w:rPr>
        <w:t xml:space="preserve">Affiliations: From the Norris Cotton Cancer Center and Dartmouth Institute for Health Policy &amp; Clinical Practice, Geisel School of Medicine at Dartmouth (SS).  From the </w:t>
      </w:r>
      <w:r w:rsidR="008D20E9" w:rsidRPr="00301872">
        <w:rPr>
          <w:bCs/>
          <w:sz w:val="24"/>
          <w:szCs w:val="24"/>
        </w:rPr>
        <w:t>Department of Community Health Sciences</w:t>
      </w:r>
      <w:r w:rsidR="00C73C1B" w:rsidRPr="00301872">
        <w:rPr>
          <w:bCs/>
          <w:sz w:val="24"/>
          <w:szCs w:val="24"/>
        </w:rPr>
        <w:t xml:space="preserve"> and the California Center for Population Research</w:t>
      </w:r>
      <w:r w:rsidR="008D20E9" w:rsidRPr="00301872">
        <w:rPr>
          <w:bCs/>
          <w:sz w:val="24"/>
          <w:szCs w:val="24"/>
        </w:rPr>
        <w:t>, University of California Los Angeles (HBS).</w:t>
      </w:r>
    </w:p>
    <w:p w14:paraId="40FB70A3" w14:textId="77777777" w:rsidR="00065CBA" w:rsidRPr="00301872" w:rsidRDefault="00065CBA" w:rsidP="008D20E9">
      <w:pPr>
        <w:pStyle w:val="Normal1"/>
        <w:spacing w:line="240" w:lineRule="auto"/>
        <w:rPr>
          <w:sz w:val="24"/>
          <w:szCs w:val="24"/>
        </w:rPr>
      </w:pPr>
    </w:p>
    <w:p w14:paraId="091CF748" w14:textId="77777777" w:rsidR="00065CBA" w:rsidRPr="00301872" w:rsidRDefault="00065CBA" w:rsidP="008D20E9">
      <w:pPr>
        <w:pStyle w:val="Normal1"/>
        <w:spacing w:line="240" w:lineRule="auto"/>
        <w:rPr>
          <w:sz w:val="24"/>
          <w:szCs w:val="24"/>
        </w:rPr>
      </w:pPr>
      <w:r w:rsidRPr="00301872">
        <w:rPr>
          <w:sz w:val="24"/>
          <w:szCs w:val="24"/>
        </w:rPr>
        <w:t xml:space="preserve">Address correspondence to: Samir Soneji, PhD, Norris Cotton Cancer Center, One Medical Center Drive, Lebanon, NH </w:t>
      </w:r>
      <w:r w:rsidR="007178CC" w:rsidRPr="00301872">
        <w:rPr>
          <w:sz w:val="24"/>
          <w:szCs w:val="24"/>
        </w:rPr>
        <w:t>037</w:t>
      </w:r>
      <w:r w:rsidR="007178CC">
        <w:rPr>
          <w:sz w:val="24"/>
          <w:szCs w:val="24"/>
        </w:rPr>
        <w:t>6</w:t>
      </w:r>
      <w:r w:rsidR="007178CC" w:rsidRPr="00301872">
        <w:rPr>
          <w:sz w:val="24"/>
          <w:szCs w:val="24"/>
        </w:rPr>
        <w:t>6</w:t>
      </w:r>
      <w:r w:rsidRPr="00301872">
        <w:rPr>
          <w:sz w:val="24"/>
          <w:szCs w:val="24"/>
        </w:rPr>
        <w:t>; tel. 603-65</w:t>
      </w:r>
      <w:r w:rsidR="000958AC" w:rsidRPr="00301872">
        <w:rPr>
          <w:sz w:val="24"/>
          <w:szCs w:val="24"/>
        </w:rPr>
        <w:t>0</w:t>
      </w:r>
      <w:r w:rsidRPr="00301872">
        <w:rPr>
          <w:sz w:val="24"/>
          <w:szCs w:val="24"/>
        </w:rPr>
        <w:t>-</w:t>
      </w:r>
      <w:r w:rsidR="000958AC" w:rsidRPr="00301872">
        <w:rPr>
          <w:sz w:val="24"/>
          <w:szCs w:val="24"/>
        </w:rPr>
        <w:t>3520</w:t>
      </w:r>
      <w:r w:rsidRPr="00301872">
        <w:rPr>
          <w:sz w:val="24"/>
          <w:szCs w:val="24"/>
        </w:rPr>
        <w:t>; fax 603-653-0820; e-mail samir.soneji@dartmouth.edu.</w:t>
      </w:r>
    </w:p>
    <w:p w14:paraId="3747455F" w14:textId="77777777" w:rsidR="00065CBA" w:rsidRPr="00301872" w:rsidRDefault="00065CBA" w:rsidP="008D20E9">
      <w:pPr>
        <w:pStyle w:val="Normal1"/>
        <w:spacing w:line="240" w:lineRule="auto"/>
        <w:rPr>
          <w:sz w:val="24"/>
          <w:szCs w:val="24"/>
        </w:rPr>
      </w:pPr>
    </w:p>
    <w:p w14:paraId="443D1A8A" w14:textId="3DFD537F" w:rsidR="00065CBA" w:rsidRPr="00301872" w:rsidRDefault="00065CBA" w:rsidP="008D20E9">
      <w:pPr>
        <w:pStyle w:val="Normal1"/>
        <w:spacing w:line="240" w:lineRule="auto"/>
        <w:rPr>
          <w:sz w:val="24"/>
          <w:szCs w:val="24"/>
        </w:rPr>
      </w:pPr>
      <w:r w:rsidRPr="00301872">
        <w:rPr>
          <w:sz w:val="24"/>
          <w:szCs w:val="24"/>
        </w:rPr>
        <w:t xml:space="preserve">Word Count: </w:t>
      </w:r>
      <w:r w:rsidR="00AA376E" w:rsidRPr="00301872">
        <w:rPr>
          <w:sz w:val="24"/>
          <w:szCs w:val="24"/>
        </w:rPr>
        <w:t>30</w:t>
      </w:r>
      <w:r w:rsidR="005A6413">
        <w:rPr>
          <w:sz w:val="24"/>
          <w:szCs w:val="24"/>
        </w:rPr>
        <w:t>19</w:t>
      </w:r>
    </w:p>
    <w:p w14:paraId="772FEF7B" w14:textId="77777777" w:rsidR="00065CBA" w:rsidRPr="00301872" w:rsidRDefault="00065CBA" w:rsidP="008D20E9">
      <w:pPr>
        <w:pStyle w:val="Normal1"/>
        <w:spacing w:line="240" w:lineRule="auto"/>
        <w:rPr>
          <w:sz w:val="24"/>
          <w:szCs w:val="24"/>
        </w:rPr>
      </w:pPr>
    </w:p>
    <w:p w14:paraId="0503293D" w14:textId="77777777" w:rsidR="008D20E9" w:rsidRPr="00301872" w:rsidRDefault="008D20E9" w:rsidP="008D20E9">
      <w:pPr>
        <w:spacing w:line="240" w:lineRule="auto"/>
      </w:pPr>
      <w:r w:rsidRPr="00301872">
        <w:br w:type="page"/>
      </w:r>
    </w:p>
    <w:p w14:paraId="6551BDD5" w14:textId="77777777" w:rsidR="008D20E9" w:rsidRPr="00301872" w:rsidRDefault="008D20E9" w:rsidP="008D20E9">
      <w:pPr>
        <w:pStyle w:val="Normal1"/>
        <w:spacing w:line="240" w:lineRule="auto"/>
        <w:rPr>
          <w:b/>
          <w:sz w:val="24"/>
          <w:szCs w:val="24"/>
        </w:rPr>
      </w:pPr>
      <w:r w:rsidRPr="00301872">
        <w:rPr>
          <w:b/>
          <w:bCs/>
          <w:sz w:val="24"/>
          <w:szCs w:val="24"/>
        </w:rPr>
        <w:lastRenderedPageBreak/>
        <w:t>ABSTRACT</w:t>
      </w:r>
      <w:r w:rsidR="00AA376E" w:rsidRPr="00301872">
        <w:rPr>
          <w:b/>
          <w:bCs/>
          <w:sz w:val="24"/>
          <w:szCs w:val="24"/>
        </w:rPr>
        <w:t xml:space="preserve"> (Word Count: 28</w:t>
      </w:r>
      <w:r w:rsidR="003B2A77" w:rsidRPr="00301872">
        <w:rPr>
          <w:b/>
          <w:bCs/>
          <w:sz w:val="24"/>
          <w:szCs w:val="24"/>
        </w:rPr>
        <w:t>8</w:t>
      </w:r>
      <w:r w:rsidR="00AA376E" w:rsidRPr="00301872">
        <w:rPr>
          <w:b/>
          <w:bCs/>
          <w:sz w:val="24"/>
          <w:szCs w:val="24"/>
        </w:rPr>
        <w:t>)</w:t>
      </w:r>
    </w:p>
    <w:p w14:paraId="0BEC88D2" w14:textId="77777777" w:rsidR="008D20E9" w:rsidRPr="00301872" w:rsidRDefault="008D20E9" w:rsidP="008D20E9">
      <w:pPr>
        <w:pStyle w:val="Normal1"/>
        <w:spacing w:line="240" w:lineRule="auto"/>
        <w:rPr>
          <w:b/>
          <w:sz w:val="24"/>
          <w:szCs w:val="24"/>
        </w:rPr>
      </w:pPr>
    </w:p>
    <w:p w14:paraId="0C499E1C" w14:textId="77777777" w:rsidR="00B35181" w:rsidRPr="00301872" w:rsidRDefault="00AE0563" w:rsidP="008D20E9">
      <w:pPr>
        <w:pStyle w:val="Normal1"/>
        <w:spacing w:line="240" w:lineRule="auto"/>
        <w:rPr>
          <w:bCs/>
          <w:sz w:val="24"/>
          <w:szCs w:val="24"/>
        </w:rPr>
      </w:pPr>
      <w:r w:rsidRPr="00301872">
        <w:rPr>
          <w:b/>
          <w:bCs/>
          <w:sz w:val="24"/>
          <w:szCs w:val="24"/>
        </w:rPr>
        <w:t>Background</w:t>
      </w:r>
      <w:r w:rsidR="008D20E9" w:rsidRPr="00301872">
        <w:rPr>
          <w:bCs/>
          <w:sz w:val="24"/>
          <w:szCs w:val="24"/>
        </w:rPr>
        <w:t>.  </w:t>
      </w:r>
      <w:r w:rsidR="003B2A77" w:rsidRPr="00301872">
        <w:rPr>
          <w:bCs/>
          <w:sz w:val="24"/>
          <w:szCs w:val="24"/>
        </w:rPr>
        <w:t>The intense controversy over mammography screening arose and persists, in part, because of disagreement over the precise contribution of earlier detection versus advancements in breast cancer treatment</w:t>
      </w:r>
      <w:r w:rsidR="00EB2808" w:rsidRPr="00301872">
        <w:rPr>
          <w:bCs/>
          <w:sz w:val="24"/>
          <w:szCs w:val="24"/>
        </w:rPr>
        <w:t xml:space="preserve">.  We quantify the contributions of these two factors, as well as </w:t>
      </w:r>
      <w:r w:rsidR="00B35181" w:rsidRPr="00301872">
        <w:rPr>
          <w:bCs/>
          <w:sz w:val="24"/>
          <w:szCs w:val="24"/>
        </w:rPr>
        <w:t>advancements in the treatment of other diseases</w:t>
      </w:r>
      <w:r w:rsidR="00EB2808" w:rsidRPr="00301872">
        <w:rPr>
          <w:bCs/>
          <w:sz w:val="24"/>
          <w:szCs w:val="24"/>
        </w:rPr>
        <w:t>,</w:t>
      </w:r>
      <w:r w:rsidR="00B35181" w:rsidRPr="00301872">
        <w:rPr>
          <w:bCs/>
          <w:sz w:val="24"/>
          <w:szCs w:val="24"/>
        </w:rPr>
        <w:t xml:space="preserve"> on </w:t>
      </w:r>
      <w:r w:rsidR="000958AC" w:rsidRPr="00301872">
        <w:rPr>
          <w:bCs/>
          <w:sz w:val="24"/>
          <w:szCs w:val="24"/>
        </w:rPr>
        <w:t xml:space="preserve">the </w:t>
      </w:r>
      <w:r w:rsidR="00B35181" w:rsidRPr="00301872">
        <w:rPr>
          <w:bCs/>
          <w:sz w:val="24"/>
          <w:szCs w:val="24"/>
        </w:rPr>
        <w:t>gain in life expectancy among breast cancer patients</w:t>
      </w:r>
      <w:r w:rsidR="003B2A77" w:rsidRPr="00301872">
        <w:rPr>
          <w:bCs/>
          <w:sz w:val="24"/>
          <w:szCs w:val="24"/>
        </w:rPr>
        <w:t xml:space="preserve"> since 1975</w:t>
      </w:r>
      <w:r w:rsidR="00B35181" w:rsidRPr="00301872">
        <w:rPr>
          <w:bCs/>
          <w:sz w:val="24"/>
          <w:szCs w:val="24"/>
        </w:rPr>
        <w:t>.</w:t>
      </w:r>
    </w:p>
    <w:p w14:paraId="7F434606" w14:textId="77777777" w:rsidR="008D20E9" w:rsidRPr="00301872" w:rsidRDefault="008D20E9" w:rsidP="008D20E9">
      <w:pPr>
        <w:pStyle w:val="Normal1"/>
        <w:spacing w:line="240" w:lineRule="auto"/>
        <w:rPr>
          <w:sz w:val="24"/>
          <w:szCs w:val="24"/>
        </w:rPr>
      </w:pPr>
    </w:p>
    <w:p w14:paraId="52E25AAD" w14:textId="77777777" w:rsidR="00293907" w:rsidRPr="00301872" w:rsidRDefault="00AE0563" w:rsidP="00EB2808">
      <w:pPr>
        <w:pStyle w:val="Normal1"/>
        <w:spacing w:line="240" w:lineRule="auto"/>
        <w:rPr>
          <w:sz w:val="24"/>
          <w:szCs w:val="24"/>
        </w:rPr>
      </w:pPr>
      <w:r w:rsidRPr="00301872">
        <w:rPr>
          <w:b/>
          <w:sz w:val="24"/>
          <w:szCs w:val="24"/>
        </w:rPr>
        <w:t>Methods.</w:t>
      </w:r>
      <w:r w:rsidR="00EB2808" w:rsidRPr="00301872">
        <w:rPr>
          <w:b/>
          <w:sz w:val="24"/>
          <w:szCs w:val="24"/>
        </w:rPr>
        <w:t xml:space="preserve">  </w:t>
      </w:r>
      <w:r w:rsidR="00EB2808" w:rsidRPr="00301872">
        <w:rPr>
          <w:sz w:val="24"/>
          <w:szCs w:val="24"/>
        </w:rPr>
        <w:t>W</w:t>
      </w:r>
      <w:r w:rsidR="00293907" w:rsidRPr="00301872">
        <w:rPr>
          <w:sz w:val="24"/>
          <w:szCs w:val="24"/>
        </w:rPr>
        <w:t>e obtained annual incidence-based case fatality rates for 664,000 breast cancer patients aged 40 years and older from the Surveillance, Epidemiology, and End Results registries, 1975 to 2012.  We used life-table methods to calculate the gain in life expectancy and quantif</w:t>
      </w:r>
      <w:r w:rsidR="000958AC" w:rsidRPr="00301872">
        <w:rPr>
          <w:sz w:val="24"/>
          <w:szCs w:val="24"/>
        </w:rPr>
        <w:t>ied</w:t>
      </w:r>
      <w:r w:rsidR="00293907" w:rsidRPr="00301872">
        <w:rPr>
          <w:sz w:val="24"/>
          <w:szCs w:val="24"/>
        </w:rPr>
        <w:t xml:space="preserve"> the three constituent components of this gain: [1] earlier detection, [2] advancements in breast cancer treatment, and [3] advancements in the treatment of other diseases.  We </w:t>
      </w:r>
      <w:r w:rsidR="00BC2E1B" w:rsidRPr="00301872">
        <w:rPr>
          <w:sz w:val="24"/>
          <w:szCs w:val="24"/>
        </w:rPr>
        <w:t xml:space="preserve">additionally </w:t>
      </w:r>
      <w:r w:rsidR="00293907" w:rsidRPr="00301872">
        <w:rPr>
          <w:sz w:val="24"/>
          <w:szCs w:val="24"/>
        </w:rPr>
        <w:t xml:space="preserve">quantify which age groups contributed the most to the overall contribution of earlier detection.  We assumed </w:t>
      </w:r>
      <w:r w:rsidR="00871F4B" w:rsidRPr="00301872">
        <w:rPr>
          <w:sz w:val="24"/>
          <w:szCs w:val="24"/>
        </w:rPr>
        <w:t xml:space="preserve">a 10% overdiagnosis level for tumors </w:t>
      </w:r>
      <w:r w:rsidR="00871F4B" w:rsidRPr="00301872">
        <w:rPr>
          <w:rFonts w:eastAsia="MS Gothic"/>
          <w:sz w:val="24"/>
          <w:szCs w:val="24"/>
        </w:rPr>
        <w:t xml:space="preserve">≤3cm, and varied the level </w:t>
      </w:r>
      <w:r w:rsidR="00871F4B" w:rsidRPr="00301872">
        <w:rPr>
          <w:sz w:val="24"/>
          <w:szCs w:val="24"/>
        </w:rPr>
        <w:t xml:space="preserve">up to </w:t>
      </w:r>
      <w:r w:rsidR="004C16D0" w:rsidRPr="00301872">
        <w:rPr>
          <w:sz w:val="24"/>
          <w:szCs w:val="24"/>
        </w:rPr>
        <w:t>97</w:t>
      </w:r>
      <w:r w:rsidR="00871F4B" w:rsidRPr="00301872">
        <w:rPr>
          <w:sz w:val="24"/>
          <w:szCs w:val="24"/>
        </w:rPr>
        <w:t xml:space="preserve">% </w:t>
      </w:r>
      <w:r w:rsidR="004C16D0" w:rsidRPr="00301872">
        <w:rPr>
          <w:sz w:val="24"/>
          <w:szCs w:val="24"/>
        </w:rPr>
        <w:t xml:space="preserve">for &lt;1cm tumors and up to </w:t>
      </w:r>
      <w:r w:rsidR="007A504C" w:rsidRPr="00301872">
        <w:rPr>
          <w:sz w:val="24"/>
          <w:szCs w:val="24"/>
        </w:rPr>
        <w:t>5</w:t>
      </w:r>
      <w:r w:rsidR="004C16D0" w:rsidRPr="00301872">
        <w:rPr>
          <w:sz w:val="24"/>
          <w:szCs w:val="24"/>
        </w:rPr>
        <w:t>2</w:t>
      </w:r>
      <w:r w:rsidR="007A504C" w:rsidRPr="00301872">
        <w:rPr>
          <w:sz w:val="24"/>
          <w:szCs w:val="24"/>
        </w:rPr>
        <w:t xml:space="preserve">% for 1-3cm tumors </w:t>
      </w:r>
      <w:r w:rsidR="00871F4B" w:rsidRPr="00301872">
        <w:rPr>
          <w:sz w:val="24"/>
          <w:szCs w:val="24"/>
        </w:rPr>
        <w:t>in a sensitivity analysis.</w:t>
      </w:r>
    </w:p>
    <w:p w14:paraId="50BD7A7C" w14:textId="77777777" w:rsidR="00AE0563" w:rsidRPr="00301872" w:rsidRDefault="00AE0563" w:rsidP="008D20E9">
      <w:pPr>
        <w:pStyle w:val="Normal1"/>
        <w:spacing w:line="240" w:lineRule="auto"/>
        <w:rPr>
          <w:sz w:val="24"/>
          <w:szCs w:val="24"/>
        </w:rPr>
      </w:pPr>
    </w:p>
    <w:p w14:paraId="1010C682" w14:textId="77777777" w:rsidR="00786A52" w:rsidRPr="00301872" w:rsidRDefault="00AE0563" w:rsidP="00F62C08">
      <w:pPr>
        <w:pStyle w:val="Normal1"/>
        <w:spacing w:line="240" w:lineRule="auto"/>
        <w:rPr>
          <w:sz w:val="24"/>
          <w:szCs w:val="24"/>
        </w:rPr>
      </w:pPr>
      <w:r w:rsidRPr="00301872">
        <w:rPr>
          <w:b/>
          <w:sz w:val="24"/>
          <w:szCs w:val="24"/>
        </w:rPr>
        <w:t>Results.</w:t>
      </w:r>
      <w:r w:rsidR="00293907" w:rsidRPr="00301872">
        <w:rPr>
          <w:b/>
          <w:sz w:val="24"/>
          <w:szCs w:val="24"/>
        </w:rPr>
        <w:t xml:space="preserve">  </w:t>
      </w:r>
      <w:r w:rsidR="00F16533" w:rsidRPr="00301872">
        <w:rPr>
          <w:sz w:val="24"/>
          <w:szCs w:val="24"/>
        </w:rPr>
        <w:t>L</w:t>
      </w:r>
      <w:r w:rsidR="00293907" w:rsidRPr="00301872">
        <w:rPr>
          <w:sz w:val="24"/>
          <w:szCs w:val="24"/>
        </w:rPr>
        <w:t xml:space="preserve">ife expectancy increased 10.94 years between 1975 and 2002 for a 40-year old newly diagnosed breast cancer patient.  </w:t>
      </w:r>
      <w:r w:rsidR="00786A52" w:rsidRPr="00301872">
        <w:rPr>
          <w:sz w:val="24"/>
          <w:szCs w:val="24"/>
        </w:rPr>
        <w:t>Advancements in breast cancer treatment</w:t>
      </w:r>
      <w:r w:rsidR="00F62C08" w:rsidRPr="00301872">
        <w:rPr>
          <w:sz w:val="24"/>
          <w:szCs w:val="24"/>
        </w:rPr>
        <w:t xml:space="preserve"> </w:t>
      </w:r>
      <w:r w:rsidR="00786A52" w:rsidRPr="00301872">
        <w:rPr>
          <w:sz w:val="24"/>
          <w:szCs w:val="24"/>
        </w:rPr>
        <w:t xml:space="preserve">contributed more to </w:t>
      </w:r>
      <w:r w:rsidR="003B2A77" w:rsidRPr="00301872">
        <w:rPr>
          <w:sz w:val="24"/>
          <w:szCs w:val="24"/>
        </w:rPr>
        <w:t xml:space="preserve">this </w:t>
      </w:r>
      <w:r w:rsidR="00786A52" w:rsidRPr="00301872">
        <w:rPr>
          <w:sz w:val="24"/>
          <w:szCs w:val="24"/>
        </w:rPr>
        <w:t xml:space="preserve">gain in life expectancy than earlier detection: 6.79 years </w:t>
      </w:r>
      <w:r w:rsidR="00F62C08" w:rsidRPr="00301872">
        <w:rPr>
          <w:sz w:val="24"/>
          <w:szCs w:val="24"/>
        </w:rPr>
        <w:t xml:space="preserve">(62%) </w:t>
      </w:r>
      <w:r w:rsidR="00786A52" w:rsidRPr="00301872">
        <w:rPr>
          <w:sz w:val="24"/>
          <w:szCs w:val="24"/>
        </w:rPr>
        <w:t xml:space="preserve">versus </w:t>
      </w:r>
      <w:r w:rsidR="00F62C08" w:rsidRPr="00301872">
        <w:rPr>
          <w:sz w:val="24"/>
          <w:szCs w:val="24"/>
        </w:rPr>
        <w:t>2.92 years (27%).  Advancements in the treatment of other diseases contributed the remaining 1.25 years to this gain (11%).  By age group, earlier detection among 40-49 year olds contributed more to the overall contribution of earlier detection (0.56 years) than 50-59 and 60-69 year olds (0.45 and 0.41 years, respectively).  We reached nearly identical substantive conclusions varying the level of overdiagnosis.</w:t>
      </w:r>
    </w:p>
    <w:p w14:paraId="6E9C2C6F" w14:textId="77777777" w:rsidR="00AE0563" w:rsidRPr="00301872" w:rsidRDefault="00AE0563" w:rsidP="008D20E9">
      <w:pPr>
        <w:pStyle w:val="Normal1"/>
        <w:spacing w:line="240" w:lineRule="auto"/>
        <w:rPr>
          <w:sz w:val="24"/>
          <w:szCs w:val="24"/>
        </w:rPr>
      </w:pPr>
    </w:p>
    <w:p w14:paraId="78619BE7" w14:textId="77777777" w:rsidR="00065CBA" w:rsidRPr="00301872" w:rsidRDefault="00AE0563" w:rsidP="00F62C08">
      <w:pPr>
        <w:pStyle w:val="Normal1"/>
        <w:spacing w:line="240" w:lineRule="auto"/>
        <w:rPr>
          <w:sz w:val="24"/>
          <w:szCs w:val="24"/>
        </w:rPr>
      </w:pPr>
      <w:r w:rsidRPr="00301872">
        <w:rPr>
          <w:b/>
          <w:sz w:val="24"/>
          <w:szCs w:val="24"/>
        </w:rPr>
        <w:t>Conclusion.</w:t>
      </w:r>
      <w:r w:rsidR="00F62C08" w:rsidRPr="00301872">
        <w:rPr>
          <w:b/>
          <w:sz w:val="24"/>
          <w:szCs w:val="24"/>
        </w:rPr>
        <w:t xml:space="preserve">  </w:t>
      </w:r>
      <w:r w:rsidR="00F62C08" w:rsidRPr="00301872">
        <w:rPr>
          <w:sz w:val="24"/>
          <w:szCs w:val="24"/>
        </w:rPr>
        <w:t xml:space="preserve">Life expectancy among breast cancer patients increased over time primarily because of advancements in breast cancer treatment, although the contribution of earlier detection was not trivial. </w:t>
      </w:r>
    </w:p>
    <w:p w14:paraId="53A6D73E" w14:textId="77777777" w:rsidR="00077772" w:rsidRPr="00301872" w:rsidRDefault="00077772">
      <w:pPr>
        <w:rPr>
          <w:b/>
          <w:sz w:val="24"/>
          <w:szCs w:val="24"/>
        </w:rPr>
      </w:pPr>
      <w:r w:rsidRPr="00301872">
        <w:rPr>
          <w:b/>
          <w:sz w:val="24"/>
          <w:szCs w:val="24"/>
        </w:rPr>
        <w:br w:type="page"/>
      </w:r>
    </w:p>
    <w:p w14:paraId="429C35C6" w14:textId="10499F65" w:rsidR="00226350" w:rsidRPr="00301872" w:rsidRDefault="00A019D8" w:rsidP="008D20E9">
      <w:pPr>
        <w:pStyle w:val="Normal1"/>
        <w:spacing w:line="480" w:lineRule="auto"/>
      </w:pPr>
      <w:r>
        <w:rPr>
          <w:b/>
          <w:sz w:val="24"/>
          <w:szCs w:val="24"/>
        </w:rPr>
        <w:lastRenderedPageBreak/>
        <w:t xml:space="preserve">1.  </w:t>
      </w:r>
      <w:r w:rsidR="00065CBA" w:rsidRPr="00301872">
        <w:rPr>
          <w:b/>
          <w:sz w:val="24"/>
          <w:szCs w:val="24"/>
        </w:rPr>
        <w:t>INTRODUCTION</w:t>
      </w:r>
    </w:p>
    <w:p w14:paraId="7DC7B502" w14:textId="47F114DF" w:rsidR="00407819" w:rsidRPr="00301872" w:rsidRDefault="00407819" w:rsidP="00407819">
      <w:pPr>
        <w:pStyle w:val="Normal1"/>
        <w:spacing w:line="480" w:lineRule="auto"/>
      </w:pPr>
      <w:r w:rsidRPr="00301872">
        <w:rPr>
          <w:b/>
          <w:sz w:val="24"/>
          <w:szCs w:val="24"/>
        </w:rPr>
        <w:tab/>
      </w:r>
      <w:r w:rsidRPr="00301872">
        <w:rPr>
          <w:sz w:val="24"/>
          <w:szCs w:val="24"/>
        </w:rPr>
        <w:t>Mammography screening has become the subject of intense public and scientific controversy.</w:t>
      </w:r>
      <w:r w:rsidRPr="00301872">
        <w:rPr>
          <w:sz w:val="24"/>
          <w:szCs w:val="24"/>
        </w:rPr>
        <w:fldChar w:fldCharType="begin"/>
      </w:r>
      <w:r w:rsidR="000A3A29">
        <w:rPr>
          <w:sz w:val="24"/>
          <w:szCs w:val="24"/>
        </w:rPr>
        <w:instrText xml:space="preserve"> ADDIN ZOTERO_ITEM CSL_CITATION {"citationID":"4LnkKNlk","properties":{"formattedCitation":"{\\rtf \\super 1\\uc0\\u8211{}7\\nosupersub{}}","plainCitation":"1–7"},"citationItems":[{"id":6015,"uris":["http://zotero.org/users/39665/items/2R4236K3"],"uri":["http://zotero.org/users/39665/items/2R4236K3"],"itemData":{"id":6015,"type":"article-journal","title":"Effect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B."}],"issued":{"date-parts":[["2010",7,1]]}}},{"id":6489,"uris":["http://zotero.org/users/39665/items/V87DBWID"],"uri":["http://zotero.org/users/39665/items/V87DBWID"],"itemData":{"id":6489,"type":"article-journal","title":"Breast Cancer Screening: From Science to Recommendation","container-title":"Radiology","page":"8-14","volume":"256","issue":"1","source":"pubs.rsna.org (Atypon)","DOI":"10.1148/radiol.10100559","ISSN":"0033-8419","shortTitle":"Breast Cancer Screening","journalAbbreviation":"Radiology","author":[{"family":"Petitti","given":"Diana B."},{"family":"Calonge","given":"Ned"},{"family":"LeFevre","given":"Michael L."},{"family":"Melnyk","given":"Bernadette Mazurek"},{"family":"Wilt","given":"Timothy J."},{"family":"Schwartz","given":"J. Sanford"}],"issued":{"date-parts":[["2010",7,1]]}}},{"id":5965,"uris":["http://zotero.org/users/39665/items/MD3FAJG9"],"uri":["http://zotero.org/users/39665/items/MD3FAJG9"],"itemData":{"id":5965,"type":"book","title":"Mammography Screening: Truth, Lies and Controversy","publisher":"Radcliffe Medical PR","publisher-place":"London ; New York","number-of-pages":"388","edition":"1 edition","source":"Amazon.com","event-place":"London ; New York","abstract":"'This book gives plenty of examples of ad hominem attacks, intimidation, slander, threats of litigation, deception, dishonesty, lies and other violations of good scientific practice. For some years I kept a folder labeled Dishonesty in breast cancer screening on top of my filing cabinet, storing articles and letters to the editor that contained statements I knew were dishonest. Eventually I gave up on the idea of writing a paper about this collection, as the number of examples quickly exceeded what could be contained in a single article.' From the Introduction The most effective way to decrease women's risk of becoming a breast cancer patient is to avoid attending screening. Mammography screening is one of the greatest controversies in healthcare, and the extent to which some scientists have sacrificed sound scientific principles in order to arrive at politically acceptable results in their research is extraordinary. In contrast, neutral observers increasingly find that the benefit has been much oversold and that the harms are much greater than previously believed. This groundbreaking book takes an evidence-based, critical look at the scientific disputes and the information provided to women by governments and cancer charities. It also explains why mammography screening is unlikely to be effective today. All health professionals and members of the public will find these revelations disturbingly illuminating. It will radically transform the way healthcare policy makers view mammography screening in the future. 'If Peter Gotzsche did not exist, there would be a need to invent him ...It may still take time for the limitations and harms of screening to be properly acknowledged and for women to be enabled to make adequately informed decisions. When this happens, it will be almost entirely due to the intellectual rigour and determination of Peter Gotzsche.' From the Foreword by Iona Heath, President, RCGP 'If you care about breast cancer, and we all should, you must read this book. Breast cancer is complex and we cannot afford to rely on the popular media, or on information from marketing campaigns from those who are invested in screening. We need to question and to understand. The story that Peter tells matters very much.' From the Foreword by Fran Visco, President, National Breast Cancer Coalition","ISBN":"978-1-84619-585-3","shortTitle":"Mammography Screening","language":"English","author":[{"family":"Gotzsche","given":"Peter C.","dropping-particle":"M. D.","comma-dropping-particle":","},{"family":"Heath","given":"Iona"},{"family":"Visco","given":"Frank"}],"issued":{"date-parts":[["2012",3,31]]}}},{"id":6495,"uris":["http://zotero.org/users/39665/items/WKNSIX5X"],"uri":["http://zotero.org/users/39665/items/WKNSIX5X"],"itemData":{"id":6495,"type":"article-journal","title":"Breast cancer screening: Controversy of impact","container-title":"Breast","page":"S73-S76","volume":"22","issue":"0 2","source":"PubMed Central","abstract":"Few medical issues have been as controversial—or as political, at least in the United States—as the role of mammographic screening for breast cancer. The advantages of finding a cancer early seem obvious. Indeed, randomized trials evaluating screening mammography demonstrate a reduction in breast cancer mortality, but the benefits are less than one would hope. Moreover, the randomized trials are themselves subject to criticism, including that they are irrelevant in the modern era because most were conducted before chemotherapy and hormonal therapy became widely used. In this article I chronicle the evidence and controversies regarding mammographic screening, including attempts to assess the relative contributions of screening and therapy in the substantial decreases in breast cancer mortality that have been observed in many countries over the last 20 to 25 years. I emphasize the trade-off between harms and benefits depending on the woman’s age and other risk factors. I also discuss ways for communicating the associated risks to women who have to decide whether screening (and what screening strategy) is right for them.","DOI":"10.1016/j.breast.2013.07.013","ISSN":"0960-9776","note":"PMID: 24074796\nPMCID: PMC4192714","shortTitle":"Breast cancer screening","journalAbbreviation":"Breast","author":[{"family":"Berry","given":"Donald"}],"issued":{"date-parts":[["2013",8]]},"PMID":"24074796","PMCID":"PMC4192714"}},{"id":6131,"uris":["http://zotero.org/users/39665/items/4UX2TFZI"],"uri":["http://zotero.org/users/39665/items/4UX2TFZI"],"itemData":{"id":6131,"type":"article-journal","title":"Twenty five year follow-up for breast cancer incidence and mortality of the Canadian National Breast Screening Study: randomised screening trial","container-title":"BMJ","page":"g366","volume":"348","source":"www.bmj.com","abstract":"Objective To compare breast cancer incidence and mortality up to 25 years in women aged 40-59 who did or did not undergo mammography screening.\nDesign Follow-up of randomised screening trial by centre coordinators, the study’s central office, and linkage to cancer registries and vital statistics databases.\nSetting 15 screening centres in six Canadian provinces,1980-85 (Nova Scotia, Quebec, Ontario, Manitoba, Alberta, and British Columbia).\nParticipants 89 835 women, aged 40-59, randomly assigned to mammography (five annual mammography screens) or control (no mammography).\nInterventions Women aged 40-49 in the mammography arm and all women aged 50-59 in both arms received annual physical breast examinations. Women aged 40-49 in the control arm received a single examination followed by usual care in the community.\nMain outcome measure Deaths from breast cancer.\nResults During the five year screening period, 666 invasive breast cancers were diagnosed in the mammography arm (n=44 925 participants) and 524 in the controls (n=44 910), and of these, 180 women in the mammography arm and 171 women in the control arm died of breast cancer during the 25 year follow-up period. The overall hazard ratio for death from breast cancer diagnosed during the screening period associated with mammography was 1.05 (95% confidence interval 0.85 to 1.30). The findings for women aged 40-49 and 50-59 were almost identical. During the entire study period, 3250 women in the mammography arm and 3133 in the control arm had a diagnosis of breast cancer, and 500 and 505, respectively, died of breast cancer. Thus the cumulative mortality from breast cancer was similar between women in the mammography arm and in the control arm (hazard ratio 0.99, 95% confidence interval 0.88 to 1.12). After 15 years of follow-up a residual excess of 106 cancers was observed in the mammography arm, attributable to over-diagnosis.\nConclusion Annual mammography in women aged 40-59 does not reduce mortality from breast cancer beyond that of physical examination or usual care when adjuvant therapy for breast cancer is freely available. Overall, 22% (106/484) of screen detected invasive breast cancers were over-diagnosed, representing one over-diagnosed breast cancer for every 424 women who received mammography screening in the trial.","DOI":"10.1136/bmj.g366","ISSN":"1756-1833","note":"PMID: 24519768","shortTitle":"Twenty five year follow-up for breast cancer incidence and mortality of the Canadian National Breast Screening Study","language":"en","author":[{"family":"Miller","given":"Anthony B."},{"family":"Wall","given":"Claus"},{"family":"Baines","given":"Cornelia J."},{"family":"Sun","given":"Ping"},{"family":"To","given":"Teresa"},{"family":"Narod","given":"Steven A."}],"issued":{"date-parts":[["2014",2,11]]},"PMID":"24519768"}},{"id":6555,"uris":["http://zotero.org/users/39665/items/TEI4M5MG"],"uri":["http://zotero.org/users/39665/items/TEI4M5MG"],"itemData":{"id":6555,"type":"article-journal","title":"BReast cancer screening, incidence, and mortality across us counties","container-title":"JAMA Internal Medicine","source":"Silverchair","abstract":"Importance \nScreening mammography rates vary considerably by location in the United States, providing a natural opportunity to investigate the associations of screening with breast cancer incidence and mortality, which are subjects of debate.Objective\nTo examine the associations between rates of modern screening mammography and the incidence of breast cancer, mortality from breast cancer, and tumor size.Design, Setting, and Participants\nAn ecological study of 16 million women 40 years or older who resided in 547 counties reporting to the Surveillance, Epidemiology, and End Results cancer registries during the year 2000. Of these women, 53 207 were diagnosed with breast cancer that year and followed up for the next 10 years. The study covered the period January 1, 2000, to December 31, 2010, and the analysis was performed between April 2013 and March 2015.Exposures\nExtent of screening in each county, assessed as the percentage of included women who received a screening mammogram in the prior 2 years.Main Outcomes and Measures\nBreast cancer incidence in 2000 and incidence-based breast cancer mortality during the 10-year follow-up. Incidence and mortality were calculated for each county and age adjusted to the US population.Results\nAcross US counties, there was a positive correlation between the extent of screening and breast cancer incidence (weighted r = 0.54; P &lt; .001) but not with breast cancer mortality (weighted r = 0.00; P = .98). An absolute increase of 10 percentage points in the extent of screening was accompanied by 16% more breast cancer diagnoses (relative rate [RR], 1.16; 95% CI, 1.13-1.19) but no significant change in breast cancer deaths (RR, 1.01; 95% CI, 0.96-1.06). In an analysis stratified by tumor size, we found that more screening was strongly associated with an increased incidence of small breast cancers (≤2 cm) but not with a decreased incidence of larger breast cancers (&gt;2 cm). An increase of 10 percentage points in screening was associated with a 25% increase in the incidence of small breast cancers (RR, 1.25; 95% CI, 1.18-1.32) and a 7% increase in the incidence of larger breast cancers (RR, 1.07; 95% CI, 1.02-1.12).Conclusions and Relevance\nWhen analyzed at the county level, the clearest result of mammography screening is the diagnosis of additional small cancers. Furthermore, there is no concomitant decline in the detection of larger cancers, which might explain the absence of any significant difference in the overall rate of death from the disease. Together, these findings suggest widespread overdiagnosis.","URL":"http://dx.doi.org/10.1001/jamainternmed.2015.3043","DOI":"10.1001/jamainternmed.2015.3043","ISSN":"2168-6106","journalAbbreviation":"JAMA Intern Med","author":[{"literal":"Harding C"},{"literal":"Pompei F"},{"literal":"Burmistrov D"},{"literal":"Welch H"},{"literal":"Abebe R"},{"literal":"Wilson R"}],"issued":{"date-parts":[["2015",7,6]]},"accessed":{"date-parts":[["2015",8,8]]}}}],"schema":"https://github.com/citation-style-language/schema/raw/master/csl-citation.json"} </w:instrText>
      </w:r>
      <w:r w:rsidRPr="00301872">
        <w:rPr>
          <w:sz w:val="24"/>
          <w:szCs w:val="24"/>
        </w:rPr>
        <w:fldChar w:fldCharType="separate"/>
      </w:r>
      <w:r w:rsidR="00DC7947" w:rsidRPr="00DC7947">
        <w:rPr>
          <w:sz w:val="24"/>
          <w:szCs w:val="24"/>
          <w:vertAlign w:val="superscript"/>
        </w:rPr>
        <w:t>1–7</w:t>
      </w:r>
      <w:r w:rsidRPr="00301872">
        <w:rPr>
          <w:sz w:val="24"/>
          <w:szCs w:val="24"/>
        </w:rPr>
        <w:fldChar w:fldCharType="end"/>
      </w:r>
      <w:r w:rsidRPr="00301872">
        <w:rPr>
          <w:sz w:val="24"/>
          <w:szCs w:val="24"/>
        </w:rPr>
        <w:t xml:space="preserve"> </w:t>
      </w:r>
      <w:proofErr w:type="gramStart"/>
      <w:r w:rsidRPr="00301872">
        <w:rPr>
          <w:sz w:val="24"/>
          <w:szCs w:val="24"/>
        </w:rPr>
        <w:t>In</w:t>
      </w:r>
      <w:proofErr w:type="gramEnd"/>
      <w:r w:rsidRPr="00301872">
        <w:rPr>
          <w:sz w:val="24"/>
          <w:szCs w:val="24"/>
        </w:rPr>
        <w:t xml:space="preserve"> 2002, </w:t>
      </w:r>
      <w:r w:rsidR="00FE36C9" w:rsidRPr="00301872">
        <w:rPr>
          <w:sz w:val="24"/>
          <w:szCs w:val="24"/>
        </w:rPr>
        <w:t xml:space="preserve">for example, </w:t>
      </w:r>
      <w:r w:rsidRPr="00301872">
        <w:rPr>
          <w:sz w:val="24"/>
          <w:szCs w:val="24"/>
        </w:rPr>
        <w:t xml:space="preserve">the US Preventive Services Task Force (USPSTF) recommended routine mammography screening among women aged 40-49 years.  But in 2009, the USPSTF revised and downgraded its earlier recommendation based on evidence from randomized trials and simulation-based studies.  The lower grade issued by </w:t>
      </w:r>
      <w:r w:rsidR="0075486B" w:rsidRPr="00301872">
        <w:rPr>
          <w:sz w:val="24"/>
          <w:szCs w:val="24"/>
        </w:rPr>
        <w:t xml:space="preserve">the </w:t>
      </w:r>
      <w:r w:rsidRPr="00301872">
        <w:rPr>
          <w:sz w:val="24"/>
          <w:szCs w:val="24"/>
        </w:rPr>
        <w:t xml:space="preserve">USPSTF led to public outcry and prompted Congress to intervene and pass an amendment to the Patient Protection and Affordable Care Act stipulating insurers follow the 2002—not the 2009—USPSTF recommendation.  </w:t>
      </w:r>
    </w:p>
    <w:p w14:paraId="717803E3" w14:textId="29B23EC9" w:rsidR="00226350" w:rsidRPr="00301872" w:rsidRDefault="00407819">
      <w:pPr>
        <w:pStyle w:val="Normal1"/>
        <w:spacing w:line="480" w:lineRule="auto"/>
        <w:ind w:firstLine="720"/>
      </w:pPr>
      <w:r w:rsidRPr="00301872">
        <w:rPr>
          <w:sz w:val="24"/>
          <w:szCs w:val="24"/>
        </w:rPr>
        <w:t xml:space="preserve">  </w:t>
      </w:r>
      <w:r w:rsidR="00065CBA" w:rsidRPr="00301872">
        <w:rPr>
          <w:sz w:val="24"/>
          <w:szCs w:val="24"/>
        </w:rPr>
        <w:t xml:space="preserve">The controversy over screening persists, in part, because of disagreement </w:t>
      </w:r>
      <w:r w:rsidR="003B2A77" w:rsidRPr="00301872">
        <w:rPr>
          <w:sz w:val="24"/>
          <w:szCs w:val="24"/>
        </w:rPr>
        <w:t xml:space="preserve">over </w:t>
      </w:r>
      <w:r w:rsidR="00065CBA" w:rsidRPr="00301872">
        <w:rPr>
          <w:sz w:val="24"/>
          <w:szCs w:val="24"/>
        </w:rPr>
        <w:t xml:space="preserve">the </w:t>
      </w:r>
      <w:r w:rsidR="00E63FFB" w:rsidRPr="00301872">
        <w:rPr>
          <w:sz w:val="24"/>
          <w:szCs w:val="24"/>
        </w:rPr>
        <w:t>precise contributions of earlier detection and advancements in breast cancer treatment</w:t>
      </w:r>
      <w:ins w:id="1" w:author="TDI" w:date="2015-09-08T13:16:00Z">
        <w:r w:rsidR="00CA7651">
          <w:rPr>
            <w:sz w:val="24"/>
            <w:szCs w:val="24"/>
          </w:rPr>
          <w:t xml:space="preserve"> on reductions in breast cancer mortality</w:t>
        </w:r>
      </w:ins>
      <w:r w:rsidR="00065CBA" w:rsidRPr="00301872">
        <w:rPr>
          <w:sz w:val="24"/>
          <w:szCs w:val="24"/>
        </w:rPr>
        <w:t xml:space="preserve">. The seven Cancer Intervention and Surveillance Modeling Network (CISNET) simulation-based models concluded </w:t>
      </w:r>
      <w:r w:rsidR="00C97614" w:rsidRPr="00301872">
        <w:rPr>
          <w:sz w:val="24"/>
          <w:szCs w:val="24"/>
        </w:rPr>
        <w:t xml:space="preserve">a wide </w:t>
      </w:r>
      <w:r w:rsidR="00065CBA" w:rsidRPr="00301872">
        <w:rPr>
          <w:sz w:val="24"/>
          <w:szCs w:val="24"/>
        </w:rPr>
        <w:t>range for the contribution of screening to reductions in breast cancer mortality rates: between 28% and 65%</w:t>
      </w:r>
      <w:r w:rsidR="00D27E4B">
        <w:rPr>
          <w:sz w:val="24"/>
          <w:szCs w:val="24"/>
        </w:rPr>
        <w:t xml:space="preserve"> (1975-2000)</w:t>
      </w:r>
      <w:r w:rsidR="00065CBA" w:rsidRPr="00301872">
        <w:rPr>
          <w:sz w:val="24"/>
          <w:szCs w:val="24"/>
        </w:rPr>
        <w:t>.</w:t>
      </w:r>
      <w:r w:rsidR="00135A0F" w:rsidRPr="00301872">
        <w:rPr>
          <w:sz w:val="24"/>
          <w:szCs w:val="24"/>
        </w:rPr>
        <w:fldChar w:fldCharType="begin"/>
      </w:r>
      <w:r w:rsidR="000A3A29">
        <w:rPr>
          <w:sz w:val="24"/>
          <w:szCs w:val="24"/>
        </w:rPr>
        <w:instrText xml:space="preserve"> ADDIN ZOTERO_ITEM CSL_CITATION {"citationID":"fanq8fetn","properties":{"formattedCitation":"{\\rtf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135A0F" w:rsidRPr="00301872">
        <w:rPr>
          <w:sz w:val="24"/>
          <w:szCs w:val="24"/>
        </w:rPr>
        <w:fldChar w:fldCharType="separate"/>
      </w:r>
      <w:r w:rsidR="00DC7947" w:rsidRPr="00DC7947">
        <w:rPr>
          <w:sz w:val="24"/>
          <w:szCs w:val="24"/>
          <w:vertAlign w:val="superscript"/>
        </w:rPr>
        <w:t>1</w:t>
      </w:r>
      <w:r w:rsidR="00135A0F" w:rsidRPr="00301872">
        <w:rPr>
          <w:sz w:val="24"/>
          <w:szCs w:val="24"/>
        </w:rPr>
        <w:fldChar w:fldCharType="end"/>
      </w:r>
      <w:r w:rsidR="00065CBA" w:rsidRPr="00301872">
        <w:rPr>
          <w:sz w:val="24"/>
          <w:szCs w:val="24"/>
        </w:rPr>
        <w:t xml:space="preserve"> </w:t>
      </w:r>
      <w:ins w:id="2" w:author="TDI" w:date="2015-09-08T13:29:00Z">
        <w:r w:rsidR="00362CD0">
          <w:rPr>
            <w:sz w:val="24"/>
            <w:szCs w:val="24"/>
          </w:rPr>
          <w:t xml:space="preserve">Additionally, the CISNET models are </w:t>
        </w:r>
      </w:ins>
      <w:ins w:id="3" w:author="TDI" w:date="2015-09-08T13:30:00Z">
        <w:r w:rsidR="00362CD0">
          <w:rPr>
            <w:sz w:val="24"/>
            <w:szCs w:val="24"/>
          </w:rPr>
          <w:t xml:space="preserve">based on the hypothetical experience of a simulated cohort of </w:t>
        </w:r>
      </w:ins>
      <w:ins w:id="4" w:author="TDI" w:date="2015-09-08T13:31:00Z">
        <w:r w:rsidR="00362CD0">
          <w:rPr>
            <w:sz w:val="24"/>
            <w:szCs w:val="24"/>
          </w:rPr>
          <w:t xml:space="preserve">breast cancer </w:t>
        </w:r>
      </w:ins>
      <w:proofErr w:type="gramStart"/>
      <w:ins w:id="5" w:author="TDI" w:date="2015-09-08T13:30:00Z">
        <w:r w:rsidR="00362CD0">
          <w:rPr>
            <w:sz w:val="24"/>
            <w:szCs w:val="24"/>
          </w:rPr>
          <w:t>patients</w:t>
        </w:r>
        <w:proofErr w:type="gramEnd"/>
        <w:r w:rsidR="00362CD0">
          <w:rPr>
            <w:sz w:val="24"/>
            <w:szCs w:val="24"/>
          </w:rPr>
          <w:t xml:space="preserve"> inherently untestable </w:t>
        </w:r>
      </w:ins>
      <w:ins w:id="6" w:author="TDI" w:date="2015-09-08T13:31:00Z">
        <w:r w:rsidR="00362CD0">
          <w:rPr>
            <w:sz w:val="24"/>
            <w:szCs w:val="24"/>
          </w:rPr>
          <w:t>assumptions</w:t>
        </w:r>
      </w:ins>
      <w:ins w:id="7" w:author="TDI" w:date="2015-09-08T13:30:00Z">
        <w:r w:rsidR="00362CD0">
          <w:rPr>
            <w:sz w:val="24"/>
            <w:szCs w:val="24"/>
          </w:rPr>
          <w:t xml:space="preserve"> on the natural history of breast cancer.</w:t>
        </w:r>
      </w:ins>
      <w:ins w:id="8" w:author="TDI" w:date="2015-09-08T13:29:00Z">
        <w:r w:rsidR="00362CD0">
          <w:rPr>
            <w:sz w:val="24"/>
            <w:szCs w:val="24"/>
          </w:rPr>
          <w:t xml:space="preserve"> </w:t>
        </w:r>
      </w:ins>
      <w:ins w:id="9" w:author="TDI" w:date="2015-09-08T13:31:00Z">
        <w:r w:rsidR="00362CD0">
          <w:rPr>
            <w:sz w:val="24"/>
            <w:szCs w:val="24"/>
          </w:rPr>
          <w:t xml:space="preserve"> </w:t>
        </w:r>
      </w:ins>
      <w:r w:rsidR="00065CBA" w:rsidRPr="00301872">
        <w:rPr>
          <w:sz w:val="24"/>
          <w:szCs w:val="24"/>
        </w:rPr>
        <w:t>Sun et al. (2010) concluded earlier detection contributed 17% of the estimated gain in breast cancer survival time and attributed the remaining 83% to advancements in breast cancer treatment</w:t>
      </w:r>
      <w:r w:rsidR="00D27E4B">
        <w:rPr>
          <w:sz w:val="24"/>
          <w:szCs w:val="24"/>
        </w:rPr>
        <w:t xml:space="preserve"> (1988-2000)</w:t>
      </w:r>
      <w:r w:rsidR="00065CBA" w:rsidRPr="00301872">
        <w:rPr>
          <w:sz w:val="24"/>
          <w:szCs w:val="24"/>
        </w:rPr>
        <w:t>.</w:t>
      </w:r>
      <w:r w:rsidR="00135A0F" w:rsidRPr="00301872">
        <w:rPr>
          <w:sz w:val="24"/>
          <w:szCs w:val="24"/>
        </w:rPr>
        <w:fldChar w:fldCharType="begin"/>
      </w:r>
      <w:r w:rsidR="00DC7947">
        <w:rPr>
          <w:sz w:val="24"/>
          <w:szCs w:val="24"/>
        </w:rPr>
        <w:instrText xml:space="preserve"> ADDIN ZOTERO_ITEM CSL_CITATION {"citationID":"emcpqlfpd","properties":{"formattedCitation":"{\\rtf \\super 9\\nosupersub{}}","plainCitation":"9"},"citationItems":[{"id":6671,"uris":["http://zotero.org/users/39665/items/PDCX7JHD"],"uri":["http://zotero.org/users/39665/items/PDCX7JHD"],"itemData":{"id":6671,"type":"article-journal","title":"The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w:instrText>
      </w:r>
      <w:r w:rsidR="00DC7947">
        <w:rPr>
          <w:rFonts w:ascii="Libian SC Regular" w:hAnsi="Libian SC Regular" w:cs="Libian SC Regular"/>
          <w:sz w:val="24"/>
          <w:szCs w:val="24"/>
        </w:rPr>
        <w:instrText>’</w:instrText>
      </w:r>
      <w:r w:rsidR="00DC7947">
        <w:rPr>
          <w:sz w:val="24"/>
          <w:szCs w:val="24"/>
        </w:rPr>
        <w:instrText xml:space="preserve">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135A0F" w:rsidRPr="00301872">
        <w:rPr>
          <w:sz w:val="24"/>
          <w:szCs w:val="24"/>
        </w:rPr>
        <w:fldChar w:fldCharType="separate"/>
      </w:r>
      <w:r w:rsidR="00DC7947" w:rsidRPr="00DC7947">
        <w:rPr>
          <w:sz w:val="24"/>
          <w:szCs w:val="24"/>
          <w:vertAlign w:val="superscript"/>
        </w:rPr>
        <w:t>9</w:t>
      </w:r>
      <w:r w:rsidR="00135A0F" w:rsidRPr="00301872">
        <w:rPr>
          <w:sz w:val="24"/>
          <w:szCs w:val="24"/>
        </w:rPr>
        <w:fldChar w:fldCharType="end"/>
      </w:r>
      <w:proofErr w:type="gramStart"/>
      <w:r w:rsidR="00065CBA" w:rsidRPr="00301872">
        <w:rPr>
          <w:sz w:val="24"/>
          <w:szCs w:val="24"/>
        </w:rPr>
        <w:t xml:space="preserve">  </w:t>
      </w:r>
      <w:r w:rsidR="00E63FFB" w:rsidRPr="00301872">
        <w:rPr>
          <w:sz w:val="24"/>
          <w:szCs w:val="24"/>
        </w:rPr>
        <w:t>However</w:t>
      </w:r>
      <w:proofErr w:type="gramEnd"/>
      <w:r w:rsidR="00065CBA" w:rsidRPr="00301872">
        <w:rPr>
          <w:sz w:val="24"/>
          <w:szCs w:val="24"/>
        </w:rPr>
        <w:t xml:space="preserve">, </w:t>
      </w:r>
      <w:r w:rsidR="00AB5144" w:rsidRPr="00301872">
        <w:rPr>
          <w:sz w:val="24"/>
          <w:szCs w:val="24"/>
        </w:rPr>
        <w:t>this study</w:t>
      </w:r>
      <w:r w:rsidR="00065CBA" w:rsidRPr="00301872">
        <w:rPr>
          <w:sz w:val="24"/>
          <w:szCs w:val="24"/>
        </w:rPr>
        <w:t xml:space="preserve"> may have overestimated the contribution of advancements in cancer treatment because </w:t>
      </w:r>
      <w:r w:rsidR="00135A0F" w:rsidRPr="00301872">
        <w:rPr>
          <w:sz w:val="24"/>
          <w:szCs w:val="24"/>
        </w:rPr>
        <w:t>it</w:t>
      </w:r>
      <w:r w:rsidR="00065CBA" w:rsidRPr="00301872">
        <w:rPr>
          <w:sz w:val="24"/>
          <w:szCs w:val="24"/>
        </w:rPr>
        <w:t xml:space="preserve"> did not separate death from breast cancer and death from competing causes (e.g., cardiovascular disease</w:t>
      </w:r>
      <w:r w:rsidR="008659E5" w:rsidRPr="00301872">
        <w:rPr>
          <w:sz w:val="24"/>
          <w:szCs w:val="24"/>
        </w:rPr>
        <w:t xml:space="preserve"> [CVD]</w:t>
      </w:r>
      <w:r w:rsidR="00065CBA" w:rsidRPr="00301872">
        <w:rPr>
          <w:sz w:val="24"/>
          <w:szCs w:val="24"/>
        </w:rPr>
        <w:t xml:space="preserve">).  </w:t>
      </w:r>
    </w:p>
    <w:p w14:paraId="243A068A" w14:textId="34C6861D" w:rsidR="00226350" w:rsidRPr="00301872" w:rsidRDefault="00065CBA" w:rsidP="00770581">
      <w:pPr>
        <w:pStyle w:val="Normal1"/>
        <w:spacing w:line="480" w:lineRule="auto"/>
        <w:rPr>
          <w:sz w:val="24"/>
          <w:szCs w:val="24"/>
        </w:rPr>
      </w:pPr>
      <w:r w:rsidRPr="00301872">
        <w:rPr>
          <w:sz w:val="24"/>
          <w:szCs w:val="24"/>
        </w:rPr>
        <w:tab/>
        <w:t xml:space="preserve">In this study, we address these research gaps and quantify the contribution of the three factors that could have led to </w:t>
      </w:r>
      <w:r w:rsidR="0075486B" w:rsidRPr="00301872">
        <w:rPr>
          <w:sz w:val="24"/>
          <w:szCs w:val="24"/>
        </w:rPr>
        <w:t xml:space="preserve">the </w:t>
      </w:r>
      <w:r w:rsidR="00B8287F" w:rsidRPr="00301872">
        <w:rPr>
          <w:sz w:val="24"/>
          <w:szCs w:val="24"/>
        </w:rPr>
        <w:t xml:space="preserve">gain in life expectancy </w:t>
      </w:r>
      <w:r w:rsidRPr="00301872">
        <w:rPr>
          <w:sz w:val="24"/>
          <w:szCs w:val="24"/>
        </w:rPr>
        <w:t>am</w:t>
      </w:r>
      <w:r w:rsidR="004E6252">
        <w:rPr>
          <w:sz w:val="24"/>
          <w:szCs w:val="24"/>
        </w:rPr>
        <w:t xml:space="preserve">ong breast cancer patients: earlier detection, </w:t>
      </w:r>
      <w:r w:rsidRPr="00301872">
        <w:rPr>
          <w:sz w:val="24"/>
          <w:szCs w:val="24"/>
        </w:rPr>
        <w:t>advancements in b</w:t>
      </w:r>
      <w:r w:rsidR="004E6252">
        <w:rPr>
          <w:sz w:val="24"/>
          <w:szCs w:val="24"/>
        </w:rPr>
        <w:t xml:space="preserve">reast cancer treatment, and </w:t>
      </w:r>
      <w:r w:rsidRPr="00301872">
        <w:rPr>
          <w:sz w:val="24"/>
          <w:szCs w:val="24"/>
        </w:rPr>
        <w:t xml:space="preserve">advancements in the treatment of other diseases.  </w:t>
      </w:r>
      <w:r w:rsidR="004E6EB3" w:rsidRPr="003A6180">
        <w:rPr>
          <w:sz w:val="24"/>
          <w:szCs w:val="24"/>
        </w:rPr>
        <w:t>We base on results on the observed mortality experience of actual breast cancer patients, rather than on simulation.</w:t>
      </w:r>
      <w:r w:rsidR="004E6EB3">
        <w:rPr>
          <w:sz w:val="24"/>
          <w:szCs w:val="24"/>
        </w:rPr>
        <w:t xml:space="preserve">  </w:t>
      </w:r>
      <w:r w:rsidRPr="00301872">
        <w:rPr>
          <w:sz w:val="24"/>
          <w:szCs w:val="24"/>
        </w:rPr>
        <w:t xml:space="preserve">We measure earlier detection, which resulted </w:t>
      </w:r>
      <w:ins w:id="10" w:author="TDI" w:date="2015-09-09T10:58:00Z">
        <w:r w:rsidR="009C4A5A">
          <w:rPr>
            <w:sz w:val="24"/>
            <w:szCs w:val="24"/>
          </w:rPr>
          <w:t xml:space="preserve">in part </w:t>
        </w:r>
      </w:ins>
      <w:r w:rsidRPr="00301872">
        <w:rPr>
          <w:sz w:val="24"/>
          <w:szCs w:val="24"/>
        </w:rPr>
        <w:t>from more widespread screening and advancements in screening technology,</w:t>
      </w:r>
      <w:r w:rsidR="00135A0F" w:rsidRPr="00301872">
        <w:rPr>
          <w:sz w:val="24"/>
          <w:szCs w:val="24"/>
        </w:rPr>
        <w:fldChar w:fldCharType="begin"/>
      </w:r>
      <w:r w:rsidR="009C1954" w:rsidRPr="00301872">
        <w:rPr>
          <w:sz w:val="24"/>
          <w:szCs w:val="24"/>
        </w:rPr>
        <w:instrText xml:space="preserve"> ADDIN ZOTERO_ITEM CSL_CITATION {"citationID":"8bhekerd9","properties":{"formattedCitation":"{\\rtf \\super 10\\nosupersub{}}","plainCitation":"10"},"citationItems":[{"id":6674,"uris":["http://zotero.org/users/39665/items/8GPKP89W"],"uri":["http://zotero.org/users/39665/items/8GPKP89W"],"itemData":{"id":6674,"type":"article-journal","title":"Digital Mammography Imaging: Breast Tomosynthesis and Advanced Applications","container-title":"Radiologic clinics of North America","page":"917-929","volume":"48","issue":"5","source":"PubMed Central","abstract":"This article discusses recent developments in advanced derivative technologies associated with digital mammography. Digital breast tomosynthesis – its principles, development, and early clinical trials are reviewed. Contrast enhanced digital mammography and combined imaging systems with digital mammography and ultrasound are also discussed. Although all these methods are currently research programs, they hold promise for improving cancer detection and characterization if early results are confirmed by clinical trials.","DOI":"10.1016/j.rcl.2010.06.009","ISSN":"0033-8389","note":"PMID: 20868894\nPMCID: PMC3118307","shortTitle":"Digital Mammography Imaging","journalAbbreviation":"Radiol Clin North Am","author":[{"family":"Helvie","given":"Mark A."}],"issued":{"date-parts":[["2010",9]]},"PMID":"20868894","PMCID":"PMC3118307"}}],"schema":"https://github.com/citation-style-language/schema/raw/master/csl-citation.json"} </w:instrText>
      </w:r>
      <w:r w:rsidR="00135A0F" w:rsidRPr="00301872">
        <w:rPr>
          <w:sz w:val="24"/>
          <w:szCs w:val="24"/>
        </w:rPr>
        <w:fldChar w:fldCharType="separate"/>
      </w:r>
      <w:r w:rsidR="00DC7947" w:rsidRPr="00DC7947">
        <w:rPr>
          <w:sz w:val="24"/>
          <w:szCs w:val="24"/>
          <w:vertAlign w:val="superscript"/>
        </w:rPr>
        <w:t>10</w:t>
      </w:r>
      <w:r w:rsidR="00135A0F" w:rsidRPr="00301872">
        <w:rPr>
          <w:sz w:val="24"/>
          <w:szCs w:val="24"/>
        </w:rPr>
        <w:fldChar w:fldCharType="end"/>
      </w:r>
      <w:r w:rsidRPr="00301872">
        <w:rPr>
          <w:sz w:val="24"/>
          <w:szCs w:val="24"/>
        </w:rPr>
        <w:t xml:space="preserve"> by the change</w:t>
      </w:r>
      <w:r w:rsidR="00C97614" w:rsidRPr="00301872">
        <w:rPr>
          <w:sz w:val="24"/>
          <w:szCs w:val="24"/>
        </w:rPr>
        <w:t>s</w:t>
      </w:r>
      <w:r w:rsidRPr="00301872">
        <w:rPr>
          <w:sz w:val="24"/>
          <w:szCs w:val="24"/>
        </w:rPr>
        <w:t xml:space="preserve"> over time in tumor sizes </w:t>
      </w:r>
      <w:r w:rsidR="00135A0F" w:rsidRPr="00301872">
        <w:rPr>
          <w:sz w:val="24"/>
          <w:szCs w:val="24"/>
        </w:rPr>
        <w:t>of</w:t>
      </w:r>
      <w:r w:rsidRPr="00301872">
        <w:rPr>
          <w:sz w:val="24"/>
          <w:szCs w:val="24"/>
        </w:rPr>
        <w:t xml:space="preserve"> newly diagnosed breast cancer patients.  </w:t>
      </w:r>
      <w:r w:rsidR="00BA7BB1" w:rsidRPr="00301872">
        <w:rPr>
          <w:sz w:val="24"/>
          <w:szCs w:val="24"/>
        </w:rPr>
        <w:t xml:space="preserve">We measure advancements in breast cancer treatment and treatment of other diseases by </w:t>
      </w:r>
      <w:r w:rsidR="007178CC">
        <w:rPr>
          <w:sz w:val="24"/>
          <w:szCs w:val="24"/>
        </w:rPr>
        <w:t>reductions in case fatality rates from breast cancer and competing causes of death, respectively</w:t>
      </w:r>
      <w:r w:rsidR="00BA7BB1" w:rsidRPr="00301872">
        <w:rPr>
          <w:sz w:val="24"/>
          <w:szCs w:val="24"/>
        </w:rPr>
        <w:t xml:space="preserve">.  </w:t>
      </w:r>
      <w:r w:rsidRPr="00301872">
        <w:rPr>
          <w:sz w:val="24"/>
          <w:szCs w:val="24"/>
        </w:rPr>
        <w:t xml:space="preserve">We also quantify how the contribution of earlier detection to gains in life expectancy varied by age at diagnosis. </w:t>
      </w:r>
      <w:r w:rsidR="00D27E4B">
        <w:rPr>
          <w:sz w:val="24"/>
          <w:szCs w:val="24"/>
        </w:rPr>
        <w:t xml:space="preserve"> </w:t>
      </w:r>
      <w:r w:rsidRPr="00301872">
        <w:rPr>
          <w:sz w:val="24"/>
          <w:szCs w:val="24"/>
        </w:rPr>
        <w:t xml:space="preserve">We </w:t>
      </w:r>
      <w:r w:rsidR="00D27E4B">
        <w:rPr>
          <w:sz w:val="24"/>
          <w:szCs w:val="24"/>
        </w:rPr>
        <w:t>focus on</w:t>
      </w:r>
      <w:r w:rsidRPr="00301872">
        <w:rPr>
          <w:sz w:val="24"/>
          <w:szCs w:val="24"/>
        </w:rPr>
        <w:t xml:space="preserve"> contributions to </w:t>
      </w:r>
      <w:r w:rsidR="00C97614" w:rsidRPr="00301872">
        <w:rPr>
          <w:sz w:val="24"/>
          <w:szCs w:val="24"/>
        </w:rPr>
        <w:t xml:space="preserve">the </w:t>
      </w:r>
      <w:r w:rsidRPr="00301872">
        <w:rPr>
          <w:sz w:val="24"/>
          <w:szCs w:val="24"/>
        </w:rPr>
        <w:t xml:space="preserve">gain in life expectancy, rather than declines in breast cancer mortality rates, to account for </w:t>
      </w:r>
      <w:r w:rsidR="00770581" w:rsidRPr="00301872">
        <w:rPr>
          <w:sz w:val="24"/>
          <w:szCs w:val="24"/>
        </w:rPr>
        <w:t xml:space="preserve">concurrent improvements in mortality from competing causes of death and changes </w:t>
      </w:r>
      <w:r w:rsidRPr="00301872">
        <w:rPr>
          <w:sz w:val="24"/>
          <w:szCs w:val="24"/>
        </w:rPr>
        <w:t xml:space="preserve">in the age structure of the US female population.  </w:t>
      </w:r>
      <w:r w:rsidR="00135A0F" w:rsidRPr="00301872">
        <w:rPr>
          <w:sz w:val="24"/>
          <w:szCs w:val="24"/>
        </w:rPr>
        <w:t>Finally, w</w:t>
      </w:r>
      <w:r w:rsidRPr="00301872">
        <w:rPr>
          <w:sz w:val="24"/>
          <w:szCs w:val="24"/>
        </w:rPr>
        <w:t xml:space="preserve">e consider the effect of overdiagnosis </w:t>
      </w:r>
      <w:r w:rsidR="00135A0F" w:rsidRPr="00301872">
        <w:rPr>
          <w:sz w:val="24"/>
          <w:szCs w:val="24"/>
        </w:rPr>
        <w:t xml:space="preserve">on </w:t>
      </w:r>
      <w:r w:rsidR="00C97614" w:rsidRPr="00301872">
        <w:rPr>
          <w:sz w:val="24"/>
          <w:szCs w:val="24"/>
        </w:rPr>
        <w:t xml:space="preserve">the </w:t>
      </w:r>
      <w:r w:rsidR="00135A0F" w:rsidRPr="00301872">
        <w:rPr>
          <w:sz w:val="24"/>
          <w:szCs w:val="24"/>
        </w:rPr>
        <w:t>gain in life expectancy and its three constituent components.</w:t>
      </w:r>
    </w:p>
    <w:p w14:paraId="6119A556" w14:textId="77777777" w:rsidR="00135A0F" w:rsidRPr="00301872" w:rsidRDefault="00135A0F" w:rsidP="008D20E9">
      <w:pPr>
        <w:pStyle w:val="Normal1"/>
        <w:spacing w:line="480" w:lineRule="auto"/>
        <w:rPr>
          <w:b/>
          <w:sz w:val="24"/>
          <w:szCs w:val="24"/>
        </w:rPr>
      </w:pPr>
    </w:p>
    <w:p w14:paraId="2FE8BFD7" w14:textId="77777777" w:rsidR="008D20E9" w:rsidRPr="00301872" w:rsidRDefault="008D20E9" w:rsidP="008D20E9">
      <w:pPr>
        <w:pStyle w:val="Normal1"/>
        <w:spacing w:line="480" w:lineRule="auto"/>
        <w:rPr>
          <w:sz w:val="24"/>
          <w:szCs w:val="24"/>
        </w:rPr>
      </w:pPr>
      <w:r w:rsidRPr="00301872">
        <w:rPr>
          <w:b/>
          <w:sz w:val="24"/>
          <w:szCs w:val="24"/>
        </w:rPr>
        <w:t>2. METHODS</w:t>
      </w:r>
    </w:p>
    <w:p w14:paraId="0F146EA7" w14:textId="361F7BA3" w:rsidR="008D20E9" w:rsidRPr="00301872" w:rsidRDefault="008D20E9" w:rsidP="008D20E9">
      <w:pPr>
        <w:pStyle w:val="Normal1"/>
        <w:spacing w:line="480" w:lineRule="auto"/>
        <w:ind w:firstLine="720"/>
        <w:rPr>
          <w:sz w:val="24"/>
          <w:szCs w:val="24"/>
        </w:rPr>
      </w:pPr>
      <w:r w:rsidRPr="00301872">
        <w:rPr>
          <w:b/>
          <w:sz w:val="24"/>
          <w:szCs w:val="24"/>
        </w:rPr>
        <w:t xml:space="preserve">2.1 Patient Data.  </w:t>
      </w:r>
      <w:r w:rsidRPr="00301872">
        <w:rPr>
          <w:sz w:val="24"/>
          <w:szCs w:val="24"/>
        </w:rPr>
        <w:t>We obtained incidence and mortality data for breast cancer from the Surveillance, Epidemiology, and End Results (SEER) 9 registry database</w:t>
      </w:r>
      <w:r w:rsidR="00D27E4B">
        <w:rPr>
          <w:sz w:val="24"/>
          <w:szCs w:val="24"/>
        </w:rPr>
        <w:t xml:space="preserve">, </w:t>
      </w:r>
      <w:r w:rsidRPr="00301872">
        <w:rPr>
          <w:sz w:val="24"/>
          <w:szCs w:val="24"/>
        </w:rPr>
        <w:t xml:space="preserve">1975 </w:t>
      </w:r>
      <w:r w:rsidR="00D27E4B">
        <w:rPr>
          <w:sz w:val="24"/>
          <w:szCs w:val="24"/>
        </w:rPr>
        <w:t>to</w:t>
      </w:r>
      <w:r w:rsidRPr="00301872">
        <w:rPr>
          <w:sz w:val="24"/>
          <w:szCs w:val="24"/>
        </w:rPr>
        <w:t xml:space="preserve"> 2012.  The SEER 9 registries, which cover ~10% of the US population, form the largest, most representative and longest running national cancer incidence database. </w:t>
      </w:r>
      <w:r w:rsidR="00561926">
        <w:rPr>
          <w:sz w:val="24"/>
          <w:szCs w:val="24"/>
        </w:rPr>
        <w:t xml:space="preserve"> </w:t>
      </w:r>
      <w:r w:rsidRPr="00301872">
        <w:rPr>
          <w:sz w:val="24"/>
          <w:szCs w:val="24"/>
        </w:rPr>
        <w:t xml:space="preserve">We analyzed 663,860 breast cancer cases diagnosed between 1975 and 2012 and included only the first matching record for each person, as well as cases with both malignant and non-malignant behavior (e.g., ductal carcinoma in situ). SEER classifies </w:t>
      </w:r>
      <w:r w:rsidR="0075486B" w:rsidRPr="00301872">
        <w:rPr>
          <w:sz w:val="24"/>
          <w:szCs w:val="24"/>
        </w:rPr>
        <w:t xml:space="preserve">breast </w:t>
      </w:r>
      <w:r w:rsidRPr="00301872">
        <w:rPr>
          <w:sz w:val="24"/>
          <w:szCs w:val="24"/>
        </w:rPr>
        <w:t xml:space="preserve">cancer as the cause of death based on the death certificate, the identity of a primary tumor, and relevant comorbidities.  We placed a further requirement: the </w:t>
      </w:r>
      <w:r w:rsidR="0075486B" w:rsidRPr="00301872">
        <w:rPr>
          <w:sz w:val="24"/>
          <w:szCs w:val="24"/>
        </w:rPr>
        <w:t xml:space="preserve">breast </w:t>
      </w:r>
      <w:r w:rsidRPr="00301872">
        <w:rPr>
          <w:sz w:val="24"/>
          <w:szCs w:val="24"/>
        </w:rPr>
        <w:t>cancer death must have occurred within 10 years of diagnosis.</w:t>
      </w:r>
      <w:r w:rsidRPr="00301872">
        <w:rPr>
          <w:sz w:val="24"/>
          <w:szCs w:val="24"/>
          <w:vertAlign w:val="superscript"/>
        </w:rPr>
        <w:t>3</w:t>
      </w:r>
      <w:proofErr w:type="gramStart"/>
      <w:r w:rsidRPr="00301872">
        <w:rPr>
          <w:sz w:val="24"/>
          <w:szCs w:val="24"/>
          <w:vertAlign w:val="superscript"/>
        </w:rPr>
        <w:t>,4</w:t>
      </w:r>
      <w:proofErr w:type="gramEnd"/>
      <w:r w:rsidRPr="00301872">
        <w:rPr>
          <w:sz w:val="24"/>
          <w:szCs w:val="24"/>
        </w:rPr>
        <w:t xml:space="preserve"> </w:t>
      </w:r>
      <w:r w:rsidR="00C32860" w:rsidRPr="00301872">
        <w:rPr>
          <w:sz w:val="24"/>
          <w:szCs w:val="24"/>
        </w:rPr>
        <w:t xml:space="preserve"> </w:t>
      </w:r>
      <w:r w:rsidRPr="00301872">
        <w:rPr>
          <w:sz w:val="24"/>
          <w:szCs w:val="24"/>
        </w:rPr>
        <w:t xml:space="preserve">By allowing this 10-year time window between diagnosis and death, we were able to calculate incidence-based case fatality rates between 1975 and 2002 for 422,141 </w:t>
      </w:r>
      <w:ins w:id="11" w:author="TDI" w:date="2015-09-08T14:10:00Z">
        <w:r w:rsidR="00904A4E" w:rsidRPr="003A6180">
          <w:rPr>
            <w:sz w:val="24"/>
            <w:szCs w:val="24"/>
          </w:rPr>
          <w:t>breast cancer patients and, thus, study their actual mortality experience</w:t>
        </w:r>
      </w:ins>
      <w:r w:rsidRPr="003A6180">
        <w:rPr>
          <w:sz w:val="24"/>
          <w:szCs w:val="24"/>
        </w:rPr>
        <w:t>.</w:t>
      </w:r>
      <w:r w:rsidRPr="00301872">
        <w:rPr>
          <w:sz w:val="24"/>
          <w:szCs w:val="24"/>
        </w:rPr>
        <w:t xml:space="preserve">  We categorized tumor size into </w:t>
      </w:r>
      <w:r w:rsidR="00357CF1" w:rsidRPr="00301872">
        <w:rPr>
          <w:sz w:val="24"/>
          <w:szCs w:val="24"/>
        </w:rPr>
        <w:t xml:space="preserve">five </w:t>
      </w:r>
      <w:r w:rsidRPr="00301872">
        <w:rPr>
          <w:sz w:val="24"/>
          <w:szCs w:val="24"/>
        </w:rPr>
        <w:t>categories: &lt;1cm, 1-2cm, 2-3cm, 3-5cm, and ≥5cm based on the extent of disease (determined by clinical and operative/pathological assessment).</w:t>
      </w:r>
      <w:ins w:id="12" w:author="TDI" w:date="2015-09-08T14:05:00Z">
        <w:r w:rsidR="00DF0AF8">
          <w:rPr>
            <w:sz w:val="24"/>
            <w:szCs w:val="24"/>
          </w:rPr>
          <w:t xml:space="preserve">  </w:t>
        </w:r>
      </w:ins>
    </w:p>
    <w:p w14:paraId="1DE5C474" w14:textId="5BD6ABE5" w:rsidR="00632CA1" w:rsidRPr="00301872" w:rsidRDefault="008D20E9" w:rsidP="00632CA1">
      <w:pPr>
        <w:pStyle w:val="Normal1"/>
        <w:spacing w:line="480" w:lineRule="auto"/>
        <w:ind w:firstLine="720"/>
        <w:rPr>
          <w:sz w:val="24"/>
          <w:szCs w:val="24"/>
        </w:rPr>
      </w:pPr>
      <w:r w:rsidRPr="00301872">
        <w:rPr>
          <w:sz w:val="24"/>
          <w:szCs w:val="24"/>
        </w:rPr>
        <w:t>An incidence-based case fatality rate for a specific cohort of newly diagnosed breast cancer patients equals the ratio of the number of deaths occurring for this cohort up to 10 years beyond their diagnosis and the total number of person-years lived by this cohort up to 10 years beyond their diagnosis</w:t>
      </w:r>
      <w:r w:rsidR="00366862">
        <w:rPr>
          <w:sz w:val="24"/>
          <w:szCs w:val="24"/>
        </w:rPr>
        <w:t xml:space="preserve"> (</w:t>
      </w:r>
      <w:r w:rsidR="00561926">
        <w:rPr>
          <w:sz w:val="24"/>
          <w:szCs w:val="24"/>
        </w:rPr>
        <w:t>Supplementary Appendix</w:t>
      </w:r>
      <w:r w:rsidR="00366862" w:rsidRPr="00301872">
        <w:rPr>
          <w:sz w:val="24"/>
          <w:szCs w:val="24"/>
        </w:rPr>
        <w:t>, Section A</w:t>
      </w:r>
      <w:r w:rsidR="00366862">
        <w:rPr>
          <w:sz w:val="24"/>
          <w:szCs w:val="24"/>
        </w:rPr>
        <w:t>)</w:t>
      </w:r>
      <w:r w:rsidRPr="00301872">
        <w:rPr>
          <w:sz w:val="24"/>
          <w:szCs w:val="24"/>
        </w:rPr>
        <w:t>.</w:t>
      </w:r>
      <w:r w:rsidR="00632CA1" w:rsidRPr="00301872">
        <w:rPr>
          <w:sz w:val="24"/>
          <w:szCs w:val="24"/>
        </w:rPr>
        <w:t xml:space="preserve">  We calculated incidence-based case fatality rates by age group at diagnosis (40-44 to </w:t>
      </w:r>
      <w:r w:rsidR="00D27E4B" w:rsidRPr="00301872">
        <w:rPr>
          <w:sz w:val="24"/>
          <w:szCs w:val="24"/>
        </w:rPr>
        <w:t>≥</w:t>
      </w:r>
      <w:r w:rsidR="00632CA1" w:rsidRPr="00301872">
        <w:rPr>
          <w:sz w:val="24"/>
          <w:szCs w:val="24"/>
        </w:rPr>
        <w:t xml:space="preserve">100 years), year of diagnosis (1975-2002), tumor size (&lt;1cm, 1-2cm, 2-3cm, 3-5cm, ≥5cm), and cause of death (breast cancer and competing causes of death).  We also calculated the proportion of incident cancer cases by tumor size at diagnosis and year of diagnosis. </w:t>
      </w:r>
    </w:p>
    <w:p w14:paraId="12AE4A12" w14:textId="24CA7C7C" w:rsidR="008D20E9" w:rsidRPr="00301872" w:rsidRDefault="008D20E9" w:rsidP="00083451">
      <w:pPr>
        <w:pStyle w:val="Normal1"/>
        <w:spacing w:line="480" w:lineRule="auto"/>
        <w:ind w:firstLine="720"/>
        <w:rPr>
          <w:sz w:val="24"/>
          <w:szCs w:val="24"/>
        </w:rPr>
      </w:pPr>
      <w:proofErr w:type="gramStart"/>
      <w:r w:rsidRPr="00301872">
        <w:rPr>
          <w:b/>
          <w:sz w:val="24"/>
          <w:szCs w:val="24"/>
        </w:rPr>
        <w:t>2.2  Analytic</w:t>
      </w:r>
      <w:proofErr w:type="gramEnd"/>
      <w:r w:rsidRPr="00301872">
        <w:rPr>
          <w:b/>
          <w:sz w:val="24"/>
          <w:szCs w:val="24"/>
        </w:rPr>
        <w:t xml:space="preserve"> Methods</w:t>
      </w:r>
      <w:r w:rsidRPr="00301872">
        <w:rPr>
          <w:sz w:val="24"/>
          <w:szCs w:val="24"/>
        </w:rPr>
        <w:t xml:space="preserve">.  </w:t>
      </w:r>
      <w:ins w:id="13" w:author="TDI" w:date="2015-08-25T17:24:00Z">
        <w:r w:rsidR="00083451">
          <w:rPr>
            <w:sz w:val="24"/>
            <w:szCs w:val="24"/>
          </w:rPr>
          <w:t>First, we</w:t>
        </w:r>
      </w:ins>
      <w:ins w:id="14" w:author="TDI" w:date="2015-08-25T17:21:00Z">
        <w:r w:rsidR="00083451">
          <w:rPr>
            <w:sz w:val="24"/>
            <w:szCs w:val="24"/>
          </w:rPr>
          <w:t xml:space="preserve"> adjust case fatality rates </w:t>
        </w:r>
      </w:ins>
      <w:ins w:id="15" w:author="TDI" w:date="2015-08-25T17:27:00Z">
        <w:r w:rsidR="00DC7F3E">
          <w:rPr>
            <w:sz w:val="24"/>
            <w:szCs w:val="24"/>
          </w:rPr>
          <w:t xml:space="preserve">and the annual share of cases </w:t>
        </w:r>
      </w:ins>
      <w:ins w:id="16" w:author="TDI" w:date="2015-08-25T17:29:00Z">
        <w:r w:rsidR="00DC7F3E">
          <w:rPr>
            <w:sz w:val="24"/>
            <w:szCs w:val="24"/>
          </w:rPr>
          <w:t xml:space="preserve">by tumor size </w:t>
        </w:r>
      </w:ins>
      <w:ins w:id="17" w:author="TDI" w:date="2015-08-25T17:27:00Z">
        <w:r w:rsidR="00DC7F3E">
          <w:rPr>
            <w:sz w:val="24"/>
            <w:szCs w:val="24"/>
          </w:rPr>
          <w:t xml:space="preserve">to </w:t>
        </w:r>
      </w:ins>
      <w:ins w:id="18" w:author="TDI" w:date="2015-08-25T17:21:00Z">
        <w:r w:rsidR="00083451">
          <w:rPr>
            <w:sz w:val="24"/>
            <w:szCs w:val="24"/>
          </w:rPr>
          <w:t xml:space="preserve">overdiagnosis.  </w:t>
        </w:r>
      </w:ins>
      <w:r w:rsidRPr="00301872">
        <w:rPr>
          <w:sz w:val="24"/>
          <w:szCs w:val="24"/>
        </w:rPr>
        <w:t xml:space="preserve">For our primary analysis, we assume an overdiagnosis </w:t>
      </w:r>
      <w:r w:rsidR="00360AA5" w:rsidRPr="00301872">
        <w:rPr>
          <w:sz w:val="24"/>
          <w:szCs w:val="24"/>
        </w:rPr>
        <w:t xml:space="preserve">level </w:t>
      </w:r>
      <w:r w:rsidRPr="00301872">
        <w:rPr>
          <w:sz w:val="24"/>
          <w:szCs w:val="24"/>
        </w:rPr>
        <w:t>of 10% for tumor sizes ≤3cm based on the results of the Malmö, Sweden randomized trial.</w:t>
      </w:r>
      <w:r w:rsidR="0055083B" w:rsidRPr="00301872">
        <w:rPr>
          <w:sz w:val="24"/>
          <w:szCs w:val="24"/>
        </w:rPr>
        <w:fldChar w:fldCharType="begin"/>
      </w:r>
      <w:r w:rsidR="000A3A29">
        <w:rPr>
          <w:sz w:val="24"/>
          <w:szCs w:val="24"/>
        </w:rPr>
        <w:instrText xml:space="preserve"> ADDIN ZOTERO_ITEM CSL_CITATION {"citationID":"14ooshc6r1","properties":{"formattedCitation":"{\\rtf \\super 11\\nosupersub{}}","plainCitation":"11"},"citationItems":[{"id":6677,"uris":["http://zotero.org/users/39665/items/VRTFEVQQ"],"uri":["http://zotero.org/users/39665/items/VRTFEVQQ"],"itemData":{"id":6677,"type":"article-journal","title":"Rate of over-diagnosis of breast cancer 15 years after end of Malmö mammographic screening trial: follow-up study","container-title":"BMJ (Clinical research ed.)","page":"689-692","volume":"332","issue":"7543","source":"PubMed","abstract":"OBJECTIVE: To evaluate the rate of over-diagnosis of breast cancer 15 years after the end of the Malmö mammographic screening trial.\nDESIGN: Follow-up study.\nSETTING: Malmö, Sweden.\nSUBJECTS: 42 283 women aged 45-69 years at randomisation.\nINTERVENTIONS: Screening for breast cancer with mammography or not (controls). Screening was offered at the end of the randomisation design to both groups aged 45-54 at randomisation but not to groups aged 55-69 at randomisation.\nMAIN OUTCOME MEASURES: Rate of over-diagnosis of breast cancer (in situ and invasive), calculated as incidence in the invited and control groups, during period of randomised design (period 1), during period after randomised design ended (period 2), and at end of follow-up.\nRESULTS: In women aged 55-69 years at randomisation the relative rates of over-diagnosis of breast cancer (95% confidence intervals) were 1.32 (1.14 to 1.53) for period 1, 0.92 (0.79 to 1.06) for period 2, and 1.10 (0.99 to 1.22) at the end of follow-up.\nCONCLUSION: Conclusions on over-diagnosis of breast cancer in the Malmö mammographic screening trial can be drawn mainly for women aged 55-69 years at randomisation whose control groups were never screened. Fifteen years after the trial ended the rate of over-diagnosis of breast cancer was 10% in this age group.","DOI":"10.1136/bmj.38764.572569.7C","ISSN":"1756-1833","note":"PMID: 16517548\nPMCID: PMC1410836","shortTitle":"Rate of over-diagnosis of breast cancer 15 years after end of Malmö mammographic screening trial","journalAbbreviation":"BMJ","language":"eng","author":[{"family":"Zackrisson","given":"Sophia"},{"family":"Andersson","given":"Ingvar"},{"family":"Janzon","given":"Lars"},{"family":"Manjer","given":"Jonas"},{"family":"Garne","given":"Jens Peter"}],"issued":{"date-parts":[["2006",3,25]]},"PMID":"16517548","PMCID":"PMC1410836"}}],"schema":"https://github.com/citation-style-language/schema/raw/master/csl-citation.json"} </w:instrText>
      </w:r>
      <w:r w:rsidR="0055083B" w:rsidRPr="00301872">
        <w:rPr>
          <w:sz w:val="24"/>
          <w:szCs w:val="24"/>
        </w:rPr>
        <w:fldChar w:fldCharType="separate"/>
      </w:r>
      <w:ins w:id="19" w:author="TDI" w:date="2015-08-25T17:52:00Z">
        <w:r w:rsidR="000A3A29" w:rsidRPr="000A3A29">
          <w:rPr>
            <w:sz w:val="24"/>
            <w:szCs w:val="24"/>
            <w:vertAlign w:val="superscript"/>
          </w:rPr>
          <w:t>11</w:t>
        </w:r>
      </w:ins>
      <w:r w:rsidR="0055083B" w:rsidRPr="00301872">
        <w:rPr>
          <w:sz w:val="24"/>
          <w:szCs w:val="24"/>
        </w:rPr>
        <w:fldChar w:fldCharType="end"/>
      </w:r>
      <w:proofErr w:type="gramStart"/>
      <w:r w:rsidRPr="00301872">
        <w:rPr>
          <w:sz w:val="24"/>
          <w:szCs w:val="24"/>
        </w:rPr>
        <w:t xml:space="preserve">  </w:t>
      </w:r>
      <w:proofErr w:type="spellStart"/>
      <w:r w:rsidRPr="00301872">
        <w:rPr>
          <w:sz w:val="24"/>
          <w:szCs w:val="24"/>
        </w:rPr>
        <w:t>Overdiagnosed</w:t>
      </w:r>
      <w:proofErr w:type="spellEnd"/>
      <w:proofErr w:type="gramEnd"/>
      <w:r w:rsidRPr="00301872">
        <w:rPr>
          <w:sz w:val="24"/>
          <w:szCs w:val="24"/>
        </w:rPr>
        <w:t xml:space="preserve"> cases do not contribute to the numerator of the case fatality rate because these subclinical cases would likely never lead to death from breast cancer over the 10-year period after diagnosis.  They do, however, contribute to the denominator of the case fatality rate </w:t>
      </w:r>
      <w:r w:rsidR="00360AA5" w:rsidRPr="00301872">
        <w:rPr>
          <w:sz w:val="24"/>
          <w:szCs w:val="24"/>
        </w:rPr>
        <w:t xml:space="preserve">by </w:t>
      </w:r>
      <w:r w:rsidRPr="00301872">
        <w:rPr>
          <w:sz w:val="24"/>
          <w:szCs w:val="24"/>
        </w:rPr>
        <w:t xml:space="preserve">artificially </w:t>
      </w:r>
      <w:r w:rsidR="007178CC">
        <w:rPr>
          <w:sz w:val="24"/>
          <w:szCs w:val="24"/>
        </w:rPr>
        <w:t>increasing exposure</w:t>
      </w:r>
      <w:del w:id="20" w:author="TDI" w:date="2015-08-25T17:25:00Z">
        <w:r w:rsidR="007178CC" w:rsidDel="00083451">
          <w:rPr>
            <w:sz w:val="24"/>
            <w:szCs w:val="24"/>
          </w:rPr>
          <w:delText xml:space="preserve"> </w:delText>
        </w:r>
        <w:r w:rsidRPr="00301872" w:rsidDel="00083451">
          <w:rPr>
            <w:sz w:val="24"/>
            <w:szCs w:val="24"/>
          </w:rPr>
          <w:delText>and rais</w:delText>
        </w:r>
        <w:r w:rsidR="00360AA5" w:rsidRPr="00301872" w:rsidDel="00083451">
          <w:rPr>
            <w:sz w:val="24"/>
            <w:szCs w:val="24"/>
          </w:rPr>
          <w:delText>ing</w:delText>
        </w:r>
        <w:r w:rsidRPr="00301872" w:rsidDel="00083451">
          <w:rPr>
            <w:sz w:val="24"/>
            <w:szCs w:val="24"/>
          </w:rPr>
          <w:delText xml:space="preserve"> life expectancy</w:delText>
        </w:r>
      </w:del>
      <w:r w:rsidRPr="00301872">
        <w:rPr>
          <w:sz w:val="24"/>
          <w:szCs w:val="24"/>
        </w:rPr>
        <w:t xml:space="preserve">.  Thus, we adjust case fatality rates for these smaller sized tumors by removing the person-years these </w:t>
      </w:r>
      <w:proofErr w:type="spellStart"/>
      <w:r w:rsidRPr="00301872">
        <w:rPr>
          <w:sz w:val="24"/>
          <w:szCs w:val="24"/>
        </w:rPr>
        <w:t>overdiagnosed</w:t>
      </w:r>
      <w:proofErr w:type="spellEnd"/>
      <w:r w:rsidRPr="00301872">
        <w:rPr>
          <w:sz w:val="24"/>
          <w:szCs w:val="24"/>
        </w:rPr>
        <w:t xml:space="preserve"> cases contributed to the denominator</w:t>
      </w:r>
      <w:r w:rsidR="00360AA5" w:rsidRPr="00301872">
        <w:rPr>
          <w:sz w:val="24"/>
          <w:szCs w:val="24"/>
        </w:rPr>
        <w:t>.  Specifically, we multiplied</w:t>
      </w:r>
      <w:r w:rsidRPr="00301872">
        <w:rPr>
          <w:sz w:val="24"/>
          <w:szCs w:val="24"/>
        </w:rPr>
        <w:t xml:space="preserve"> the observed case fatality rate by the inverse of the complement of the overdiagnosis level.  </w:t>
      </w:r>
      <w:proofErr w:type="spellStart"/>
      <w:r w:rsidR="007A504C" w:rsidRPr="00301872">
        <w:rPr>
          <w:sz w:val="24"/>
          <w:szCs w:val="24"/>
        </w:rPr>
        <w:t>Overdiagnosed</w:t>
      </w:r>
      <w:proofErr w:type="spellEnd"/>
      <w:r w:rsidR="00A453B9" w:rsidRPr="00301872">
        <w:rPr>
          <w:sz w:val="24"/>
          <w:szCs w:val="24"/>
        </w:rPr>
        <w:t xml:space="preserve"> cases also </w:t>
      </w:r>
      <w:ins w:id="21" w:author="TDI" w:date="2015-08-25T17:30:00Z">
        <w:r w:rsidR="00DC7F3E">
          <w:rPr>
            <w:sz w:val="24"/>
            <w:szCs w:val="24"/>
          </w:rPr>
          <w:t>inflate</w:t>
        </w:r>
        <w:r w:rsidR="00DC7F3E" w:rsidRPr="00301872">
          <w:rPr>
            <w:sz w:val="24"/>
            <w:szCs w:val="24"/>
          </w:rPr>
          <w:t xml:space="preserve"> </w:t>
        </w:r>
      </w:ins>
      <w:r w:rsidR="00A453B9" w:rsidRPr="00301872">
        <w:rPr>
          <w:sz w:val="24"/>
          <w:szCs w:val="24"/>
        </w:rPr>
        <w:t xml:space="preserve">the annual share of smaller sized tumors.  We adjust the share by subtracting the </w:t>
      </w:r>
      <w:proofErr w:type="spellStart"/>
      <w:r w:rsidR="00A453B9" w:rsidRPr="00301872">
        <w:rPr>
          <w:sz w:val="24"/>
          <w:szCs w:val="24"/>
        </w:rPr>
        <w:t>overdiagnosed</w:t>
      </w:r>
      <w:proofErr w:type="spellEnd"/>
      <w:r w:rsidR="00A453B9" w:rsidRPr="00301872">
        <w:rPr>
          <w:sz w:val="24"/>
          <w:szCs w:val="24"/>
        </w:rPr>
        <w:t xml:space="preserve"> cases from the annual count of incident cancers and recalculat</w:t>
      </w:r>
      <w:r w:rsidR="007178CC">
        <w:rPr>
          <w:sz w:val="24"/>
          <w:szCs w:val="24"/>
        </w:rPr>
        <w:t>ing</w:t>
      </w:r>
      <w:r w:rsidR="00A453B9" w:rsidRPr="00301872">
        <w:rPr>
          <w:sz w:val="24"/>
          <w:szCs w:val="24"/>
        </w:rPr>
        <w:t xml:space="preserve"> the distribution by tumor size</w:t>
      </w:r>
      <w:r w:rsidR="007178CC">
        <w:rPr>
          <w:sz w:val="24"/>
          <w:szCs w:val="24"/>
        </w:rPr>
        <w:t xml:space="preserve"> (</w:t>
      </w:r>
      <w:r w:rsidR="00561926">
        <w:rPr>
          <w:sz w:val="24"/>
          <w:szCs w:val="24"/>
        </w:rPr>
        <w:t>Supplementary Appendix</w:t>
      </w:r>
      <w:r w:rsidR="00FB5CAE" w:rsidRPr="00301872">
        <w:rPr>
          <w:sz w:val="24"/>
          <w:szCs w:val="24"/>
        </w:rPr>
        <w:t>, Section B</w:t>
      </w:r>
      <w:r w:rsidR="007178CC">
        <w:rPr>
          <w:sz w:val="24"/>
          <w:szCs w:val="24"/>
        </w:rPr>
        <w:t>)</w:t>
      </w:r>
      <w:r w:rsidR="00FB5CAE" w:rsidRPr="00301872">
        <w:rPr>
          <w:sz w:val="24"/>
          <w:szCs w:val="24"/>
        </w:rPr>
        <w:t>.</w:t>
      </w:r>
      <w:r w:rsidRPr="00301872">
        <w:rPr>
          <w:b/>
          <w:sz w:val="24"/>
          <w:szCs w:val="24"/>
        </w:rPr>
        <w:tab/>
      </w:r>
    </w:p>
    <w:p w14:paraId="09167B7C" w14:textId="1CC048B6" w:rsidR="00DC7F3E" w:rsidRDefault="00DC7F3E" w:rsidP="005A6413">
      <w:pPr>
        <w:pStyle w:val="Normal1"/>
        <w:spacing w:line="480" w:lineRule="auto"/>
        <w:ind w:firstLine="720"/>
        <w:rPr>
          <w:ins w:id="22" w:author="TDI" w:date="2015-08-25T17:40:00Z"/>
          <w:sz w:val="24"/>
          <w:szCs w:val="24"/>
        </w:rPr>
      </w:pPr>
      <w:ins w:id="23" w:author="TDI" w:date="2015-08-25T17:30:00Z">
        <w:r>
          <w:rPr>
            <w:sz w:val="24"/>
            <w:szCs w:val="24"/>
          </w:rPr>
          <w:t xml:space="preserve">Second, we </w:t>
        </w:r>
      </w:ins>
      <w:ins w:id="24" w:author="TDI" w:date="2015-08-25T17:31:00Z">
        <w:r>
          <w:rPr>
            <w:sz w:val="24"/>
            <w:szCs w:val="24"/>
          </w:rPr>
          <w:t xml:space="preserve">create demographic life-tables for each tumor size and year, which take as input adjusted </w:t>
        </w:r>
      </w:ins>
      <w:ins w:id="25" w:author="TDI" w:date="2015-08-25T17:32:00Z">
        <w:r>
          <w:rPr>
            <w:sz w:val="24"/>
            <w:szCs w:val="24"/>
          </w:rPr>
          <w:t xml:space="preserve">all-cause </w:t>
        </w:r>
      </w:ins>
      <w:ins w:id="26" w:author="TDI" w:date="2015-08-25T17:31:00Z">
        <w:r>
          <w:rPr>
            <w:sz w:val="24"/>
            <w:szCs w:val="24"/>
          </w:rPr>
          <w:t>case fatality rates</w:t>
        </w:r>
      </w:ins>
      <w:ins w:id="27" w:author="TDI" w:date="2015-08-25T17:32:00Z">
        <w:r>
          <w:rPr>
            <w:sz w:val="24"/>
            <w:szCs w:val="24"/>
          </w:rPr>
          <w:t xml:space="preserve"> and ou</w:t>
        </w:r>
      </w:ins>
      <w:ins w:id="28" w:author="TDI" w:date="2015-08-25T17:40:00Z">
        <w:r w:rsidR="006965C2">
          <w:rPr>
            <w:sz w:val="24"/>
            <w:szCs w:val="24"/>
          </w:rPr>
          <w:t>t</w:t>
        </w:r>
      </w:ins>
      <w:ins w:id="29" w:author="TDI" w:date="2015-08-25T17:32:00Z">
        <w:r>
          <w:rPr>
            <w:sz w:val="24"/>
            <w:szCs w:val="24"/>
          </w:rPr>
          <w:t>put life expectancy.</w:t>
        </w:r>
      </w:ins>
      <w:ins w:id="30" w:author="TDI" w:date="2015-08-25T17:40:00Z">
        <w:r w:rsidR="006965C2">
          <w:rPr>
            <w:sz w:val="24"/>
            <w:szCs w:val="24"/>
          </w:rPr>
          <w:t xml:space="preserve">  Life-tables </w:t>
        </w:r>
        <w:r w:rsidR="006965C2" w:rsidRPr="00301872">
          <w:rPr>
            <w:sz w:val="24"/>
            <w:szCs w:val="24"/>
          </w:rPr>
          <w:t xml:space="preserve">accounts for the age distribution of the population by transforming </w:t>
        </w:r>
        <w:r w:rsidR="006965C2">
          <w:rPr>
            <w:sz w:val="24"/>
            <w:szCs w:val="24"/>
          </w:rPr>
          <w:t xml:space="preserve">these </w:t>
        </w:r>
        <w:r w:rsidR="006965C2" w:rsidRPr="00301872">
          <w:rPr>
            <w:sz w:val="24"/>
            <w:szCs w:val="24"/>
          </w:rPr>
          <w:t>rates into probabilities of survival.</w:t>
        </w:r>
        <w:r w:rsidR="006965C2" w:rsidRPr="00301872">
          <w:rPr>
            <w:sz w:val="24"/>
            <w:szCs w:val="24"/>
          </w:rPr>
          <w:fldChar w:fldCharType="begin"/>
        </w:r>
      </w:ins>
      <w:ins w:id="31" w:author="TDI" w:date="2015-08-25T17:52:00Z">
        <w:r w:rsidR="000A3A29">
          <w:rPr>
            <w:sz w:val="24"/>
            <w:szCs w:val="24"/>
          </w:rPr>
          <w:instrText xml:space="preserve"> ADDIN ZOTERO_ITEM CSL_CITATION {"citationID":"o3lrdCbH","properties":{"formattedCitation":"{\\rtf \\super 12\\nosupersub{}}","plainCitation":"12"},"citationItems":[{"id":996,"uris":["http://zotero.org/users/39665/items/KZ9G4R25"],"uri":["http://zotero.org/users/39665/items/KZ9G4R25"],"itemData":{"id":996,"type":"book","title":"Demography: Measuring and Modeling Population Processes","publisher":"Blackwell Publishers Ltd","number-of-pages":"291","source":"Google Books","ISBN":"1-55786-451-9","author":[{"family":"Preston","given":"Samuel H."},{"family":"Heuveline","given":"Patrick"},{"family":"Guillot","given":"Michel"}],"issued":{"date-parts":[["2001"]]}}}],"schema":"https://github.com/citation-style-language/schema/raw/master/csl-citation.json"} </w:instrText>
        </w:r>
      </w:ins>
      <w:ins w:id="32" w:author="TDI" w:date="2015-08-25T17:40:00Z">
        <w:r w:rsidR="006965C2" w:rsidRPr="00301872">
          <w:rPr>
            <w:sz w:val="24"/>
            <w:szCs w:val="24"/>
          </w:rPr>
          <w:fldChar w:fldCharType="separate"/>
        </w:r>
      </w:ins>
      <w:ins w:id="33" w:author="TDI" w:date="2015-08-25T17:52:00Z">
        <w:r w:rsidR="000A3A29" w:rsidRPr="000A3A29">
          <w:rPr>
            <w:sz w:val="24"/>
            <w:szCs w:val="24"/>
            <w:vertAlign w:val="superscript"/>
          </w:rPr>
          <w:t>12</w:t>
        </w:r>
      </w:ins>
      <w:ins w:id="34" w:author="TDI" w:date="2015-08-25T17:40:00Z">
        <w:r w:rsidR="006965C2" w:rsidRPr="00301872">
          <w:rPr>
            <w:sz w:val="24"/>
            <w:szCs w:val="24"/>
          </w:rPr>
          <w:fldChar w:fldCharType="end"/>
        </w:r>
        <w:proofErr w:type="gramStart"/>
        <w:r w:rsidR="006965C2" w:rsidRPr="00301872">
          <w:rPr>
            <w:sz w:val="24"/>
            <w:szCs w:val="24"/>
          </w:rPr>
          <w:t xml:space="preserve">  Overall</w:t>
        </w:r>
        <w:proofErr w:type="gramEnd"/>
        <w:r w:rsidR="006965C2" w:rsidRPr="00301872">
          <w:rPr>
            <w:sz w:val="24"/>
            <w:szCs w:val="24"/>
          </w:rPr>
          <w:t xml:space="preserve"> life expectancy equals the weighted sum of tumor size-specific life expectancies, where the weights </w:t>
        </w:r>
        <w:r w:rsidR="006965C2">
          <w:rPr>
            <w:sz w:val="24"/>
            <w:szCs w:val="24"/>
          </w:rPr>
          <w:t>equal</w:t>
        </w:r>
        <w:r w:rsidR="006965C2" w:rsidRPr="00301872">
          <w:rPr>
            <w:sz w:val="24"/>
            <w:szCs w:val="24"/>
          </w:rPr>
          <w:t xml:space="preserve"> the annual share of each tumor size.</w:t>
        </w:r>
      </w:ins>
    </w:p>
    <w:p w14:paraId="0BA7D665" w14:textId="74C830D4" w:rsidR="000A3A29" w:rsidRPr="00301872" w:rsidRDefault="006965C2">
      <w:pPr>
        <w:pStyle w:val="Normal1"/>
        <w:spacing w:line="480" w:lineRule="auto"/>
        <w:ind w:firstLine="720"/>
        <w:rPr>
          <w:ins w:id="35" w:author="TDI" w:date="2015-08-25T17:50:00Z"/>
          <w:sz w:val="24"/>
          <w:szCs w:val="24"/>
        </w:rPr>
      </w:pPr>
      <w:ins w:id="36" w:author="TDI" w:date="2015-08-25T17:40:00Z">
        <w:r>
          <w:rPr>
            <w:sz w:val="24"/>
            <w:szCs w:val="24"/>
          </w:rPr>
          <w:t>Third, we utilize a demographic method</w:t>
        </w:r>
      </w:ins>
      <w:ins w:id="37" w:author="TDI" w:date="2015-08-25T17:49:00Z">
        <w:r w:rsidR="000A3A29" w:rsidRPr="00301872">
          <w:rPr>
            <w:sz w:val="24"/>
            <w:szCs w:val="24"/>
          </w:rPr>
          <w:fldChar w:fldCharType="begin"/>
        </w:r>
        <w:r w:rsidR="000A3A29">
          <w:rPr>
            <w:sz w:val="24"/>
            <w:szCs w:val="24"/>
          </w:rPr>
          <w:instrText xml:space="preserve"> ADDIN ZOTERO_ITEM CSL_CITATION {"citationID":"8dRMMnit","properties":{"formattedCitation":"{\\rtf \\super 13\\nosupersub{}}","plainCitation":"13"},"citationItems":[{"id":6679,"uris":["http://zotero.org/users/39665/items/G8VW6934"],"uri":["http://zotero.org/users/39665/items/G8VW6934"],"itemData":{"id":6679,"type":"article-journal","title":"Components of a Difference Between Two Rates*","container-title":"Journal of the American Statistical Association","page":"1168-1194","volume":"50","issue":"272","source":"Taylor and Francis+NEJM","abstract":"* Expanded version of a paper read at the annual meeting of the American Statistical Association held in Chicago, December 27–30, 1952. The preparation of this manuscript was sponsored jointly by the Population Research and Training Center, University of Chicago, and Scripps Foundation, Miami University—the latter through funds provided by the Rockefeller Foundation for the study of population distribution. The author is indebted to Philip M. Hauser, Donald J. Bogue, O. Dudley Duncan, Beverly Duncan and J. J. Feldman for a careful reading of the paper and many suggestive comments and criticisms.","DOI":"10.1080/01621459.1955.10501299","ISSN":"0162-1459","author":[{"family":"Kitagawa","given":"Evelyn M."}],"issued":{"date-parts":[["1955",12,1]]}}}],"schema":"https://github.com/citation-style-language/schema/raw/master/csl-citation.json"} </w:instrText>
        </w:r>
        <w:r w:rsidR="000A3A29" w:rsidRPr="00301872">
          <w:rPr>
            <w:sz w:val="24"/>
            <w:szCs w:val="24"/>
          </w:rPr>
          <w:fldChar w:fldCharType="separate"/>
        </w:r>
        <w:r w:rsidR="000A3A29" w:rsidRPr="000A3A29">
          <w:rPr>
            <w:sz w:val="24"/>
            <w:szCs w:val="24"/>
            <w:vertAlign w:val="superscript"/>
          </w:rPr>
          <w:t>13</w:t>
        </w:r>
        <w:r w:rsidR="000A3A29" w:rsidRPr="00301872">
          <w:rPr>
            <w:sz w:val="24"/>
            <w:szCs w:val="24"/>
          </w:rPr>
          <w:fldChar w:fldCharType="end"/>
        </w:r>
      </w:ins>
      <w:ins w:id="38" w:author="TDI" w:date="2015-08-25T17:40:00Z">
        <w:r>
          <w:rPr>
            <w:sz w:val="24"/>
            <w:szCs w:val="24"/>
          </w:rPr>
          <w:t xml:space="preserve"> </w:t>
        </w:r>
      </w:ins>
      <w:ins w:id="39" w:author="TDI" w:date="2015-08-25T17:44:00Z">
        <w:r>
          <w:rPr>
            <w:sz w:val="24"/>
            <w:szCs w:val="24"/>
          </w:rPr>
          <w:t xml:space="preserve">to </w:t>
        </w:r>
      </w:ins>
      <w:r w:rsidR="003A6180">
        <w:rPr>
          <w:sz w:val="24"/>
          <w:szCs w:val="24"/>
        </w:rPr>
        <w:t xml:space="preserve">disaggregate and </w:t>
      </w:r>
      <w:ins w:id="40" w:author="TDI" w:date="2015-08-25T17:44:00Z">
        <w:r>
          <w:rPr>
            <w:sz w:val="24"/>
            <w:szCs w:val="24"/>
          </w:rPr>
          <w:t xml:space="preserve">quantify </w:t>
        </w:r>
      </w:ins>
      <w:ins w:id="41" w:author="TDI" w:date="2015-08-25T17:41:00Z">
        <w:r>
          <w:rPr>
            <w:sz w:val="24"/>
            <w:szCs w:val="24"/>
          </w:rPr>
          <w:t xml:space="preserve">how much of the gain in overall life expectancy </w:t>
        </w:r>
      </w:ins>
      <w:ins w:id="42" w:author="TDI" w:date="2015-08-25T17:42:00Z">
        <w:r>
          <w:rPr>
            <w:sz w:val="24"/>
            <w:szCs w:val="24"/>
          </w:rPr>
          <w:t xml:space="preserve">over time </w:t>
        </w:r>
      </w:ins>
      <w:ins w:id="43" w:author="TDI" w:date="2015-08-25T17:41:00Z">
        <w:r>
          <w:rPr>
            <w:sz w:val="24"/>
            <w:szCs w:val="24"/>
          </w:rPr>
          <w:t xml:space="preserve">resulted from the change in </w:t>
        </w:r>
      </w:ins>
      <w:ins w:id="44" w:author="TDI" w:date="2015-08-25T17:42:00Z">
        <w:r>
          <w:rPr>
            <w:sz w:val="24"/>
            <w:szCs w:val="24"/>
          </w:rPr>
          <w:t xml:space="preserve">the share of tumor sizes </w:t>
        </w:r>
      </w:ins>
      <w:ins w:id="45" w:author="TDI" w:date="2015-08-25T17:44:00Z">
        <w:r>
          <w:rPr>
            <w:sz w:val="24"/>
            <w:szCs w:val="24"/>
          </w:rPr>
          <w:t>versus</w:t>
        </w:r>
      </w:ins>
      <w:ins w:id="46" w:author="TDI" w:date="2015-08-25T17:43:00Z">
        <w:r>
          <w:rPr>
            <w:sz w:val="24"/>
            <w:szCs w:val="24"/>
          </w:rPr>
          <w:t xml:space="preserve"> </w:t>
        </w:r>
      </w:ins>
      <w:ins w:id="47" w:author="TDI" w:date="2015-08-25T17:45:00Z">
        <w:r>
          <w:rPr>
            <w:sz w:val="24"/>
            <w:szCs w:val="24"/>
          </w:rPr>
          <w:t xml:space="preserve">from </w:t>
        </w:r>
      </w:ins>
      <w:ins w:id="48" w:author="TDI" w:date="2015-08-25T17:43:00Z">
        <w:r>
          <w:rPr>
            <w:sz w:val="24"/>
            <w:szCs w:val="24"/>
          </w:rPr>
          <w:t>the change in tumor size-specific case fatality rates</w:t>
        </w:r>
      </w:ins>
      <w:ins w:id="49" w:author="TDI" w:date="2015-08-25T17:45:00Z">
        <w:r>
          <w:rPr>
            <w:sz w:val="24"/>
            <w:szCs w:val="24"/>
          </w:rPr>
          <w:t xml:space="preserve"> </w:t>
        </w:r>
      </w:ins>
      <w:ins w:id="50" w:author="TDI" w:date="2015-08-25T17:46:00Z">
        <w:r>
          <w:rPr>
            <w:sz w:val="24"/>
            <w:szCs w:val="24"/>
          </w:rPr>
          <w:t>(</w:t>
        </w:r>
      </w:ins>
      <w:ins w:id="51" w:author="TDI" w:date="2015-08-25T17:45:00Z">
        <w:r>
          <w:rPr>
            <w:sz w:val="24"/>
            <w:szCs w:val="24"/>
          </w:rPr>
          <w:t>all-cause)</w:t>
        </w:r>
      </w:ins>
      <w:ins w:id="52" w:author="TDI" w:date="2015-08-25T17:43:00Z">
        <w:r>
          <w:rPr>
            <w:sz w:val="24"/>
            <w:szCs w:val="24"/>
          </w:rPr>
          <w:t xml:space="preserve">.  </w:t>
        </w:r>
      </w:ins>
      <w:ins w:id="53" w:author="TDI" w:date="2015-08-25T17:45:00Z">
        <w:r>
          <w:rPr>
            <w:sz w:val="24"/>
            <w:szCs w:val="24"/>
          </w:rPr>
          <w:t xml:space="preserve">Fourth, </w:t>
        </w:r>
        <w:r w:rsidR="000A3A29">
          <w:rPr>
            <w:sz w:val="24"/>
            <w:szCs w:val="24"/>
          </w:rPr>
          <w:t xml:space="preserve">we utilize a related </w:t>
        </w:r>
      </w:ins>
      <w:ins w:id="54" w:author="TDI" w:date="2015-09-09T10:50:00Z">
        <w:r w:rsidR="00A45135">
          <w:rPr>
            <w:sz w:val="24"/>
            <w:szCs w:val="24"/>
          </w:rPr>
          <w:t>demographic</w:t>
        </w:r>
      </w:ins>
      <w:ins w:id="55" w:author="TDI" w:date="2015-08-25T17:45:00Z">
        <w:r w:rsidR="000A3A29">
          <w:rPr>
            <w:sz w:val="24"/>
            <w:szCs w:val="24"/>
          </w:rPr>
          <w:t xml:space="preserve"> method</w:t>
        </w:r>
      </w:ins>
      <w:ins w:id="56" w:author="TDI" w:date="2015-08-25T17:49:00Z">
        <w:r w:rsidR="000A3A29" w:rsidRPr="00301872">
          <w:rPr>
            <w:sz w:val="24"/>
            <w:szCs w:val="24"/>
          </w:rPr>
          <w:fldChar w:fldCharType="begin"/>
        </w:r>
      </w:ins>
      <w:ins w:id="57" w:author="TDI" w:date="2015-08-25T17:50:00Z">
        <w:r w:rsidR="000A3A29">
          <w:rPr>
            <w:sz w:val="24"/>
            <w:szCs w:val="24"/>
          </w:rPr>
          <w:instrText xml:space="preserve"> ADDIN ZOTERO_ITEM CSL_CITATION {"citationID":"mTqXFbSL","properties":{"formattedCitation":"{\\rtf \\super 14,15\\nosupersub{}}","plainCitation":"14,15"},"citationItems":[{"id":728,"uris":["http://zotero.org/users/39665/items/FTIXTTBS"],"uri":["http://zotero.org/users/39665/items/FTIXTTBS"],"itemData":{"id":728,"type":"article-journal","title":"An integrated approach to cause-of-death analysis: cause-deleted life tables and decompositions of life expectancy","container-title":"Demographic Research","page":"1323-1350","volume":"19","source":"CrossRef","DOI":"10.4054/DemRes.2008.19.35","ISSN":"1435-9871","shortTitle":"An integrated approach to cause-of-death analysis","author":[{"family":"Beltrán-Sánchez","given":"Hiram"},{"family":"Preston","given":"Samuel H."},{"family":"Canudas-Romo","given":"Vladimir"}],"issued":{"date-parts":[["2008",7,25]]}}},{"id":3479,"uris":["http://zotero.org/users/39665/items/QGXHATFN"],"uri":["http://zotero.org/users/39665/items/QGXHATFN"],"itemData":{"id":3479,"type":"article-journal","title":"Assessing Progress in Reducing the Burden of Cancer Mortality, 1985-2005","container-title":"Journal of Clinical Oncology","page":"444-448","volume":"32","issue":"5","author":[{"literal":"Samir Soneji"},{"literal":"Hiram Beltrán-Sánchez"},{"literal":"Harold Sox"}],"issued":{"date-parts":[["2014"]]}}}],"schema":"https://github.com/citation-style-language/schema/raw/master/csl-citation.json"} </w:instrText>
        </w:r>
      </w:ins>
      <w:ins w:id="58" w:author="TDI" w:date="2015-08-25T17:49:00Z">
        <w:r w:rsidR="000A3A29" w:rsidRPr="00301872">
          <w:rPr>
            <w:sz w:val="24"/>
            <w:szCs w:val="24"/>
          </w:rPr>
          <w:fldChar w:fldCharType="separate"/>
        </w:r>
      </w:ins>
      <w:ins w:id="59" w:author="TDI" w:date="2015-08-25T17:50:00Z">
        <w:r w:rsidR="000A3A29" w:rsidRPr="000A3A29">
          <w:rPr>
            <w:sz w:val="24"/>
            <w:szCs w:val="24"/>
            <w:vertAlign w:val="superscript"/>
          </w:rPr>
          <w:t>14,15</w:t>
        </w:r>
      </w:ins>
      <w:ins w:id="60" w:author="TDI" w:date="2015-08-25T17:49:00Z">
        <w:r w:rsidR="000A3A29" w:rsidRPr="00301872">
          <w:rPr>
            <w:sz w:val="24"/>
            <w:szCs w:val="24"/>
          </w:rPr>
          <w:fldChar w:fldCharType="end"/>
        </w:r>
      </w:ins>
      <w:ins w:id="61" w:author="TDI" w:date="2015-08-25T17:45:00Z">
        <w:r w:rsidR="000A3A29">
          <w:rPr>
            <w:sz w:val="24"/>
            <w:szCs w:val="24"/>
          </w:rPr>
          <w:t xml:space="preserve"> to further </w:t>
        </w:r>
      </w:ins>
      <w:ins w:id="62" w:author="TDI" w:date="2015-08-25T17:48:00Z">
        <w:r w:rsidR="000A3A29">
          <w:rPr>
            <w:sz w:val="24"/>
            <w:szCs w:val="24"/>
          </w:rPr>
          <w:t xml:space="preserve">isolate the contribution of advancements in breast cancer treatment and advancements in the treatment of other diseases by creating separate life-tables for each tumor size and for each year based only on case fatality rates from breast cancer and only on case fatality rates from competing causes of death.  </w:t>
        </w:r>
      </w:ins>
      <w:ins w:id="63" w:author="TDI" w:date="2015-09-08T13:38:00Z">
        <w:r w:rsidR="00C839B7">
          <w:rPr>
            <w:sz w:val="24"/>
            <w:szCs w:val="24"/>
          </w:rPr>
          <w:t>Finally, w</w:t>
        </w:r>
        <w:r w:rsidR="00C839B7" w:rsidRPr="008D20E9">
          <w:rPr>
            <w:sz w:val="24"/>
            <w:szCs w:val="24"/>
          </w:rPr>
          <w:t>e utilize the same demographic method</w:t>
        </w:r>
        <w:r w:rsidR="00C839B7">
          <w:rPr>
            <w:sz w:val="24"/>
            <w:szCs w:val="24"/>
          </w:rPr>
          <w:t>s</w:t>
        </w:r>
        <w:r w:rsidR="00C839B7" w:rsidRPr="008D20E9">
          <w:rPr>
            <w:sz w:val="24"/>
            <w:szCs w:val="24"/>
          </w:rPr>
          <w:t xml:space="preserve"> to further disaggregate these three contributions by age group.</w:t>
        </w:r>
        <w:r w:rsidR="00C839B7">
          <w:rPr>
            <w:sz w:val="24"/>
            <w:szCs w:val="24"/>
          </w:rPr>
          <w:t xml:space="preserve"> </w:t>
        </w:r>
      </w:ins>
      <w:ins w:id="64" w:author="TDI" w:date="2015-09-08T14:02:00Z">
        <w:r w:rsidR="00DF0AF8" w:rsidRPr="007164D2">
          <w:rPr>
            <w:sz w:val="24"/>
            <w:szCs w:val="24"/>
            <w:highlight w:val="yellow"/>
          </w:rPr>
          <w:t>We do not report any sampling uncertainty in the gain in life expectancy or its three constituent components because our calculations use registry and vital statistics data that fully capture the mortality experience of defined populations.</w:t>
        </w:r>
      </w:ins>
      <w:ins w:id="65" w:author="TDI" w:date="2015-09-08T14:03:00Z">
        <w:r w:rsidR="00DF0AF8" w:rsidRPr="007164D2">
          <w:rPr>
            <w:sz w:val="24"/>
            <w:szCs w:val="24"/>
            <w:highlight w:val="yellow"/>
          </w:rPr>
          <w:fldChar w:fldCharType="begin"/>
        </w:r>
        <w:r w:rsidR="00DF0AF8" w:rsidRPr="007164D2">
          <w:rPr>
            <w:sz w:val="24"/>
            <w:szCs w:val="24"/>
            <w:highlight w:val="yellow"/>
          </w:rPr>
          <w:instrText xml:space="preserve"> ADDIN ZOTERO_ITEM CSL_CITATION {"citationID":"deeb3segq","properties":{"formattedCitation":"{\\rtf \\super 16\\nosupersub{}}","plainCitation":"16"},"citationItems":[{"id":1605,"uris":["http://zotero.org/users/39665/items/Z5ZB2S6U"],"uri":["http://zotero.org/users/39665/items/Z5ZB2S6U"],"itemData":{"id":1605,"type":"article-journal","title":"Explaining Rare Events in International Relations","container-title":"International Organization","page":"693-715","volume":"55","issue":"03","source":"Cambridge Journals Online","DOI":"10.1162/00208180152507597","author":[{"family":"King","given":"Gary"},{"family":"Zeng","given":"Langche"}],"issued":{"date-parts":[["2001"]]}}}],"schema":"https://github.com/citation-style-language/schema/raw/master/csl-citation.json"} </w:instrText>
        </w:r>
      </w:ins>
      <w:r w:rsidR="00DF0AF8" w:rsidRPr="007164D2">
        <w:rPr>
          <w:sz w:val="24"/>
          <w:szCs w:val="24"/>
          <w:highlight w:val="yellow"/>
        </w:rPr>
        <w:fldChar w:fldCharType="separate"/>
      </w:r>
      <w:ins w:id="66" w:author="TDI" w:date="2015-09-08T14:03:00Z">
        <w:r w:rsidR="00DF0AF8" w:rsidRPr="007164D2">
          <w:rPr>
            <w:sz w:val="24"/>
            <w:szCs w:val="24"/>
            <w:highlight w:val="yellow"/>
            <w:vertAlign w:val="superscript"/>
          </w:rPr>
          <w:t>16</w:t>
        </w:r>
        <w:r w:rsidR="00DF0AF8" w:rsidRPr="007164D2">
          <w:rPr>
            <w:sz w:val="24"/>
            <w:szCs w:val="24"/>
            <w:highlight w:val="yellow"/>
          </w:rPr>
          <w:fldChar w:fldCharType="end"/>
        </w:r>
        <w:proofErr w:type="gramStart"/>
        <w:r w:rsidR="00DF0AF8">
          <w:rPr>
            <w:sz w:val="24"/>
            <w:szCs w:val="24"/>
          </w:rPr>
          <w:t xml:space="preserve">  </w:t>
        </w:r>
      </w:ins>
      <w:ins w:id="67" w:author="TDI" w:date="2015-08-25T17:50:00Z">
        <w:r w:rsidR="000A3A29" w:rsidRPr="00301872">
          <w:rPr>
            <w:sz w:val="24"/>
            <w:szCs w:val="24"/>
          </w:rPr>
          <w:t>We</w:t>
        </w:r>
        <w:proofErr w:type="gramEnd"/>
        <w:r w:rsidR="000A3A29" w:rsidRPr="00301872">
          <w:rPr>
            <w:sz w:val="24"/>
            <w:szCs w:val="24"/>
          </w:rPr>
          <w:t xml:space="preserve"> </w:t>
        </w:r>
      </w:ins>
      <w:ins w:id="68" w:author="TDI" w:date="2015-08-25T17:51:00Z">
        <w:r w:rsidR="000A3A29">
          <w:rPr>
            <w:sz w:val="24"/>
            <w:szCs w:val="24"/>
          </w:rPr>
          <w:t xml:space="preserve">mathematically </w:t>
        </w:r>
      </w:ins>
      <w:ins w:id="69" w:author="TDI" w:date="2015-08-25T17:50:00Z">
        <w:r w:rsidR="000A3A29">
          <w:rPr>
            <w:sz w:val="24"/>
            <w:szCs w:val="24"/>
          </w:rPr>
          <w:t xml:space="preserve">describe the </w:t>
        </w:r>
      </w:ins>
      <w:ins w:id="70" w:author="TDI" w:date="2015-09-09T10:51:00Z">
        <w:r w:rsidR="00153030">
          <w:rPr>
            <w:sz w:val="24"/>
            <w:szCs w:val="24"/>
          </w:rPr>
          <w:t>demographic</w:t>
        </w:r>
      </w:ins>
      <w:ins w:id="71" w:author="TDI" w:date="2015-08-25T17:51:00Z">
        <w:r w:rsidR="000A3A29">
          <w:rPr>
            <w:sz w:val="24"/>
            <w:szCs w:val="24"/>
          </w:rPr>
          <w:t xml:space="preserve"> </w:t>
        </w:r>
      </w:ins>
      <w:ins w:id="72" w:author="TDI" w:date="2015-08-25T17:50:00Z">
        <w:r w:rsidR="000A3A29">
          <w:rPr>
            <w:sz w:val="24"/>
            <w:szCs w:val="24"/>
          </w:rPr>
          <w:t>method</w:t>
        </w:r>
      </w:ins>
      <w:ins w:id="73" w:author="TDI" w:date="2015-09-08T13:39:00Z">
        <w:r w:rsidR="00C839B7">
          <w:rPr>
            <w:sz w:val="24"/>
            <w:szCs w:val="24"/>
          </w:rPr>
          <w:t>s</w:t>
        </w:r>
      </w:ins>
      <w:ins w:id="74" w:author="TDI" w:date="2015-08-25T17:50:00Z">
        <w:r w:rsidR="000A3A29">
          <w:rPr>
            <w:sz w:val="24"/>
            <w:szCs w:val="24"/>
          </w:rPr>
          <w:t xml:space="preserve"> </w:t>
        </w:r>
        <w:r w:rsidR="000A3A29" w:rsidRPr="00301872">
          <w:rPr>
            <w:sz w:val="24"/>
            <w:szCs w:val="24"/>
          </w:rPr>
          <w:t xml:space="preserve">in </w:t>
        </w:r>
        <w:r w:rsidR="000A3A29">
          <w:rPr>
            <w:sz w:val="24"/>
            <w:szCs w:val="24"/>
          </w:rPr>
          <w:t>Supplementary Appendix</w:t>
        </w:r>
        <w:r w:rsidR="000A3A29" w:rsidRPr="00301872">
          <w:rPr>
            <w:sz w:val="24"/>
            <w:szCs w:val="24"/>
          </w:rPr>
          <w:t xml:space="preserve"> Sections D-G. </w:t>
        </w:r>
      </w:ins>
    </w:p>
    <w:p w14:paraId="1A8BA090" w14:textId="68718256" w:rsidR="00DE3B50" w:rsidRPr="008D20E9" w:rsidRDefault="000A3A29" w:rsidP="00DE3B50">
      <w:pPr>
        <w:pStyle w:val="Normal1"/>
        <w:spacing w:line="480" w:lineRule="auto"/>
        <w:ind w:firstLine="720"/>
        <w:rPr>
          <w:ins w:id="75" w:author="TDI" w:date="2015-08-25T16:10:00Z"/>
          <w:sz w:val="24"/>
          <w:szCs w:val="24"/>
        </w:rPr>
      </w:pPr>
      <w:ins w:id="76" w:author="TDI" w:date="2015-08-25T17:52:00Z">
        <w:r>
          <w:rPr>
            <w:sz w:val="24"/>
            <w:szCs w:val="24"/>
          </w:rPr>
          <w:t>As a conceptual example of the</w:t>
        </w:r>
      </w:ins>
      <w:ins w:id="77" w:author="TDI" w:date="2015-09-09T10:51:00Z">
        <w:r w:rsidR="00153030">
          <w:rPr>
            <w:sz w:val="24"/>
            <w:szCs w:val="24"/>
          </w:rPr>
          <w:t>se</w:t>
        </w:r>
      </w:ins>
      <w:ins w:id="78" w:author="TDI" w:date="2015-08-25T17:52:00Z">
        <w:r>
          <w:rPr>
            <w:sz w:val="24"/>
            <w:szCs w:val="24"/>
          </w:rPr>
          <w:t xml:space="preserve"> method</w:t>
        </w:r>
      </w:ins>
      <w:ins w:id="79" w:author="TDI" w:date="2015-09-09T10:51:00Z">
        <w:r w:rsidR="00153030">
          <w:rPr>
            <w:sz w:val="24"/>
            <w:szCs w:val="24"/>
          </w:rPr>
          <w:t>s</w:t>
        </w:r>
      </w:ins>
      <w:ins w:id="80" w:author="TDI" w:date="2015-08-25T16:10:00Z">
        <w:r w:rsidR="00DE3B50" w:rsidRPr="008D20E9">
          <w:rPr>
            <w:sz w:val="24"/>
            <w:szCs w:val="24"/>
          </w:rPr>
          <w:t>, consider three mutually exclusive and exhaustive categories of tumor size: 1, 2, and 3 (e.g., &lt;1cm, 1-2cm, and ≥2cm).  Suppose the distribution of tumor size at cancer diagnosis remains constant between times 1 and 2 (Figure 1, Panel A), tumor size-specific case fatality rates from breast cancer decrease</w:t>
        </w:r>
        <w:r w:rsidR="00DE3B50">
          <w:rPr>
            <w:sz w:val="24"/>
            <w:szCs w:val="24"/>
          </w:rPr>
          <w:t xml:space="preserve"> between times 1 and 2 (Figure 1</w:t>
        </w:r>
        <w:r w:rsidR="00DE3B50" w:rsidRPr="008D20E9">
          <w:rPr>
            <w:sz w:val="24"/>
            <w:szCs w:val="24"/>
          </w:rPr>
          <w:t>, Panel B), and tumor size-specific case fatality rates from competing causes of death remain constant</w:t>
        </w:r>
        <w:r w:rsidR="00DE3B50">
          <w:rPr>
            <w:sz w:val="24"/>
            <w:szCs w:val="24"/>
          </w:rPr>
          <w:t xml:space="preserve"> between times 1 and 2 (Figure 1</w:t>
        </w:r>
        <w:r w:rsidR="00DE3B50" w:rsidRPr="008D20E9">
          <w:rPr>
            <w:sz w:val="24"/>
            <w:szCs w:val="24"/>
          </w:rPr>
          <w:t>, Panel B).  Tumor size-specific life expectancy increases between times 1 and 2 because tumor size-specific case fatality rates from breast cancer decrease</w:t>
        </w:r>
        <w:r w:rsidR="00DE3B50">
          <w:rPr>
            <w:sz w:val="24"/>
            <w:szCs w:val="24"/>
          </w:rPr>
          <w:t>d over the time period (Figure 1</w:t>
        </w:r>
        <w:r w:rsidR="00DE3B50" w:rsidRPr="008D20E9">
          <w:rPr>
            <w:sz w:val="24"/>
            <w:szCs w:val="24"/>
          </w:rPr>
          <w:t>, Panel C).  Overall life expectancy at each time equals the weighted average of tumor size-specific life expectancy, where the weights equal the distribution of tumor sizes at cancer diagnosis at times 1 and 2, respectively.  Overall life expectancy grew between times 1 and 2, and this gain was entirely due to decreases in tumor size-specific case fatality rates from breast cancer (Figur</w:t>
        </w:r>
        <w:r w:rsidR="00DE3B50">
          <w:rPr>
            <w:sz w:val="24"/>
            <w:szCs w:val="24"/>
          </w:rPr>
          <w:t>e 1</w:t>
        </w:r>
        <w:r w:rsidR="00DE3B50" w:rsidRPr="008D20E9">
          <w:rPr>
            <w:sz w:val="24"/>
            <w:szCs w:val="24"/>
          </w:rPr>
          <w:t xml:space="preserve">, Panel D). </w:t>
        </w:r>
      </w:ins>
    </w:p>
    <w:p w14:paraId="65A21C78" w14:textId="77777777" w:rsidR="00153030" w:rsidRDefault="00DE3B50" w:rsidP="00843CEB">
      <w:pPr>
        <w:pStyle w:val="Normal1"/>
        <w:spacing w:line="480" w:lineRule="auto"/>
        <w:ind w:firstLine="720"/>
        <w:rPr>
          <w:ins w:id="81" w:author="TDI" w:date="2015-09-09T10:53:00Z"/>
          <w:sz w:val="24"/>
          <w:szCs w:val="24"/>
        </w:rPr>
      </w:pPr>
      <w:ins w:id="82" w:author="TDI" w:date="2015-08-25T16:11:00Z">
        <w:r w:rsidRPr="008D20E9">
          <w:rPr>
            <w:sz w:val="24"/>
            <w:szCs w:val="24"/>
          </w:rPr>
          <w:t xml:space="preserve">In actuality, all three </w:t>
        </w:r>
        <w:r>
          <w:rPr>
            <w:sz w:val="24"/>
            <w:szCs w:val="24"/>
          </w:rPr>
          <w:t>constituent</w:t>
        </w:r>
        <w:r w:rsidRPr="008D20E9">
          <w:rPr>
            <w:sz w:val="24"/>
            <w:szCs w:val="24"/>
          </w:rPr>
          <w:t xml:space="preserve"> factors change over time and contribute to </w:t>
        </w:r>
        <w:r>
          <w:rPr>
            <w:sz w:val="24"/>
            <w:szCs w:val="24"/>
          </w:rPr>
          <w:t xml:space="preserve">the </w:t>
        </w:r>
        <w:r w:rsidRPr="008D20E9">
          <w:rPr>
            <w:sz w:val="24"/>
            <w:szCs w:val="24"/>
          </w:rPr>
          <w:t xml:space="preserve">gain in life expectancy.  </w:t>
        </w:r>
      </w:ins>
      <w:ins w:id="83" w:author="TDI" w:date="2015-09-08T13:37:00Z">
        <w:r w:rsidR="00C839B7">
          <w:rPr>
            <w:sz w:val="24"/>
            <w:szCs w:val="24"/>
          </w:rPr>
          <w:t>For example, t</w:t>
        </w:r>
      </w:ins>
      <w:r w:rsidR="000A3A29" w:rsidRPr="00301872">
        <w:rPr>
          <w:sz w:val="24"/>
          <w:szCs w:val="24"/>
        </w:rPr>
        <w:t xml:space="preserve">he shift toward smaller sized tumors at diagnosis occurs when incidence rates for smaller sized tumors increase more over time than the incidence rates of larger sized tumors.  Growth of the share of smaller sized tumors implies an increase in their contribution to gains in life expectancy, while shrinkage of the share of larger sized tumors implies a decrease in their contribution. </w:t>
      </w:r>
      <w:r w:rsidR="008D20E9" w:rsidRPr="00301872">
        <w:rPr>
          <w:sz w:val="24"/>
          <w:szCs w:val="24"/>
        </w:rPr>
        <w:tab/>
      </w:r>
    </w:p>
    <w:p w14:paraId="7AC206E7" w14:textId="172B11C5" w:rsidR="004C16D0" w:rsidRPr="00301872" w:rsidRDefault="008D20E9" w:rsidP="00843CEB">
      <w:pPr>
        <w:pStyle w:val="Normal1"/>
        <w:spacing w:line="480" w:lineRule="auto"/>
        <w:ind w:firstLine="720"/>
        <w:rPr>
          <w:sz w:val="24"/>
          <w:szCs w:val="24"/>
        </w:rPr>
      </w:pPr>
      <w:r w:rsidRPr="00301872">
        <w:rPr>
          <w:sz w:val="24"/>
          <w:szCs w:val="24"/>
        </w:rPr>
        <w:t xml:space="preserve">To assess the robustness of our findings to the overdiagnosis level, we </w:t>
      </w:r>
      <w:r w:rsidR="004C16D0" w:rsidRPr="00301872">
        <w:rPr>
          <w:sz w:val="24"/>
          <w:szCs w:val="24"/>
        </w:rPr>
        <w:t xml:space="preserve">conducted two sensitivity analyses.  First, we </w:t>
      </w:r>
      <w:r w:rsidR="007A504C" w:rsidRPr="00301872">
        <w:rPr>
          <w:sz w:val="24"/>
          <w:szCs w:val="24"/>
        </w:rPr>
        <w:t xml:space="preserve">varied the </w:t>
      </w:r>
      <w:r w:rsidR="004C16D0" w:rsidRPr="00301872">
        <w:rPr>
          <w:sz w:val="24"/>
          <w:szCs w:val="24"/>
        </w:rPr>
        <w:t xml:space="preserve">overdiagnosis </w:t>
      </w:r>
      <w:r w:rsidR="007A504C" w:rsidRPr="00301872">
        <w:rPr>
          <w:sz w:val="24"/>
          <w:szCs w:val="24"/>
        </w:rPr>
        <w:t xml:space="preserve">level from 0% </w:t>
      </w:r>
      <w:r w:rsidR="00366862">
        <w:rPr>
          <w:sz w:val="24"/>
          <w:szCs w:val="24"/>
        </w:rPr>
        <w:t xml:space="preserve">(theoretical minimum) </w:t>
      </w:r>
      <w:r w:rsidR="007A504C" w:rsidRPr="00301872">
        <w:rPr>
          <w:sz w:val="24"/>
          <w:szCs w:val="24"/>
        </w:rPr>
        <w:t xml:space="preserve">to 52% for </w:t>
      </w:r>
      <w:r w:rsidR="004C16D0" w:rsidRPr="00301872">
        <w:rPr>
          <w:sz w:val="24"/>
          <w:szCs w:val="24"/>
        </w:rPr>
        <w:t xml:space="preserve">all tumors </w:t>
      </w:r>
      <w:r w:rsidR="004C16D0" w:rsidRPr="00301872">
        <w:rPr>
          <w:rFonts w:eastAsia="MS Gothic"/>
          <w:sz w:val="24"/>
          <w:szCs w:val="24"/>
        </w:rPr>
        <w:t xml:space="preserve">≤3cm.  </w:t>
      </w:r>
      <w:r w:rsidR="004C16D0" w:rsidRPr="00301872">
        <w:rPr>
          <w:sz w:val="24"/>
          <w:szCs w:val="24"/>
        </w:rPr>
        <w:t>We set the upper bound based on the highest estimate from randomized screening trials and observational studies.</w:t>
      </w:r>
      <w:r w:rsidR="004C16D0" w:rsidRPr="00301872">
        <w:rPr>
          <w:sz w:val="24"/>
          <w:szCs w:val="24"/>
        </w:rPr>
        <w:fldChar w:fldCharType="begin"/>
      </w:r>
      <w:r w:rsidR="00DF0AF8">
        <w:rPr>
          <w:sz w:val="24"/>
          <w:szCs w:val="24"/>
        </w:rPr>
        <w:instrText xml:space="preserve"> ADDIN ZOTERO_ITEM CSL_CITATION {"citationID":"2ob10r5fsc","properties":{"formattedCitation":"{\\rtf \\super 17\\uc0\\u8211{}21\\nosupersub{}}","plainCitation":"17–21"},"citationItems":[{"id":6548,"uris":["http://zotero.org/users/39665/items/7UUPB59V"],"uri":["http://zotero.org/users/39665/items/7UUPB59V"],"itemData":{"id":6548,"type":"article-journal","title":"Quantifying the potential problem of overdiagnosis of ductal carcinoma in situ in breast cancer screening","container-title":"European Journal of Cancer (Oxford, England: 1990)","page":"1746-1754","volume":"39","issue":"12","source":"PubMed","abstract":"The relevance of detection of ductal carcinoma in situ (DCIS) in a breast cancer screening programme, and the extent of overdiagnosis of non-progressive lesions, remains controversial. It was the purpose of this paper to estimate the incidence of non-progressive, 'overdiagnosed' DCIS. We defined non-progressive DCIS (DCIS(0)) as DCIS which could not have progressed to invasive disease if left untreated. Progressive DCIS (DCIS(1)) was defined as DCIS which has the propensity to progress to invasive disease. We fitted a Markov process model of the incidence of progressive and non-progressive DCIS, the transition of the former to preclinical invasive disease and the subsequent progression to clinical symptomatic cancer. We used data from the Swedish Two-County Trial and from service screening programmes in the UK, Netherlands, Australia and the USA to estimate the incidence of progressive and non-progressive DCIS, and the detection rates of each at the first and subsequent screening. Average incidence of non-progressive DCIS was 1.11 per 100000 per year. Average incidence of progressive DCIS was 2.1 per 1000 per year. At prevalence screen, 37% of DCIS cases were estimated to be non-progressive. A woman attending prevalence screen has a 19 times greater chance of having a progressive DCIS or an invasive tumour diagnosed than of having a non-progressive DCIS diagnosed. At incidence screen, only 4% of DCIS cases were estimated to be non-progressive. A woman attending an incidence screen has a 166 times higher probability of having a progressive DCIS or invasive lesion diagnosed than of having a non-progressive DCIS diagnosed. There is an element of overdiagnosis of DCIS in breast cancer screening, but the phenomenon is small in both relative and absolute terms.","ISSN":"0959-8049","note":"PMID: 12888370","journalAbbreviation":"Eur. J. Cancer","language":"eng","author":[{"family":"Yen","given":"M.-F."},{"family":"Tabár","given":"L."},{"family":"Vitak","given":"B."},{"family":"Smith","given":"R. A."},{"family":"Chen","given":"H.-H."},{"family":"Duffy","given":"S. W."}],"issued":{"date-parts":[["2003",8]]},"PMID":"12888370"}},{"id":6591,"uris":["http://zotero.org/users/39665/items/R7FV2GZ6"],"uri":["http://zotero.org/users/39665/items/R7FV2GZ6"],"itemData":{"id":6591,"type":"article-journal","title":"Overdiagnosis in publicly organised mammography screening programmes: systematic review of incidence trends","container-title":"BMJ (Clinical research ed.)","page":"b2587","volume":"339","source":"PubMed","abstract":"OBJECTIVE: To estimate the extent of overdiagnosis (the detection of cancers that will not cause death or symptoms) in publicly organised screening programmes.\nDESIGN: Systematic review of published trends in incidence of breast cancer before and after the introduction of mammography screening.\nDATA SOURCES: PubMed (April 2007), reference lists, and authors. Review methods One author extracted data on incidence of breast cancer (including carcinoma in situ), population size, screening uptake, time periods, and age groups, which were checked independently by the other author. Linear regression was used to estimate trends in incidence before and after the introduction of screening and in older, previously screened women. Meta-analysis was used to estimate the extent of overdiagnosis.\nRESULTS: Incidence data covering at least seven years before screening and seven years after screening had been fully implemented, and including both screened and non-screened age groups, were available from the United Kingdom; Manitoba, Canada; New South Wales, Australia; Sweden; and parts of Norway. The implementation phase with its prevalence peak was excluded and adjustment made for changing background incidence and compensatory drops in incidence among older, previously screened women. Overdiagnosis was estimated at 52% (95% confidence interval 46% to 58%). Data from three countries showed a drop in incidence as the women exceeded the age limit for screening, but the reduction was small and the estimate of overdiagnosis was compensated for in this review.\nCONCLUSIONS: The increase in incidence of breast cancer was closely related to the introduction of screening and little of this increase was compensated for by a drop in incidence of breast cancer in previously screened women. One in three breast cancers detected in a population offered organised screening is overdiagnosed.","ISSN":"1756-1833","note":"PMID: 19589821\nPMCID: PMC2714679","shortTitle":"Overdiagnosis in publicly organised mammography screening programmes","journalAbbreviation":"BMJ","language":"eng","author":[{"family":"Jørgensen","given":"Karsten Juhl"},{"family":"Gøtzsche","given":"Peter C."}],"issued":{"date-parts":[["2009"]]},"PMID":"19589821","PMCID":"PMC2714679"}},{"id":3253,"uris":["http://zotero.org/users/39665/items/U22CSPHA"],"uri":["http://zotero.org/users/39665/items/U22CSPHA"],"itemData":{"id":3253,"type":"article-journal","title":"Overdiagnosis in Cancer","container-title":"Journal of the National Cancer Institute","page":"605-613","volume":"102","issue":"9","source":"jnci.oxfordjournals.org","abstract":"This article summarizes the phenomenon of cancer overdiagnosis—the diagnosis of a “cancer” that would otherwise not go on to cause symptoms or death. We describe the two prerequisites for cancer overdiagnosis to occur: the existence of a silent disease reservoir and activities leading to its detection (particularly cancer screening). We estimated the magnitude of overdiagnosis from randomized trials: about 25% of mammographically detected breast cancers, 50% of chest x-ray and/or sputum-detected lung cancers, and 60% of prostate-specific antigen–detected prostate cancers. We also review data from observational studies and population-based cancer statistics suggesting overdiagnosis in computed tomography–detected lung cancer, neuroblastoma, thyroid cancer, melanoma, and kidney cancer. To address the problem, patients must be adequately informed of the nature and the magnitude of the trade-off involved with early cancer detection. Equally important, researchers need to work to develop better estimates of the magnitude of overdiagnosis and develop clinical strategies to help minimize it.","DOI":"10.1093/jnci/djq099","ISSN":"0027-8874, 1460-2105","note":"PMID: 20413742","journalAbbreviation":"JNCI J Natl Cancer Inst","language":"en","author":[{"family":"Welch","given":"H. Gilbert"},{"family":"Black","given":"William C."}],"issued":{"date-parts":[["2010",5,5]]},"PMID":"20413742"}},{"id":5959,"uris":["http://zotero.org/users/39665/items/HZRMZEDK"],"uri":["http://zotero.org/users/39665/items/HZRMZEDK"],"itemData":{"id":5959,"type":"article-journal","title":"Effect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id":2870,"uris":["http://zotero.org/users/39665/items/FME9M4AM"],"uri":["http://zotero.org/users/39665/items/FME9M4AM"],"itemData":{"id":2870,"type":"article-journal","title":"A Reality Check for Overdiagnosis Estimates Associated With Breast Cancer Screening","container-title":"Journal of the National Cancer Institute","page":"dju315","volume":"106","issue":"12","source":"jnci.oxfordjournals.org","abstract":"The frequency of overdiagnosis associated with breast cancer screening is a topic of controversy. Published estimates vary widely, but identifying which estimates are reliable is challenging. In this article we present an approach that provides a check on these estimates. Our approach leverages the close link between overdiagnosis and lead time by identifying the average lead time most consistent with a given overdiagnosis frequency. We consider a high-profile study that suggested that 31% of breast cancers diagnosed in the United States in 2008 were overdiagnosed and show that this corresponds to an average lead time of about nine years among localized cases. Comparing this estimate with the average lead time for invasive, screen-detected breast cancers of 40 months, around which there is a relative consensus, suggests the published estimate of overdiagnosis is excessive. This approach provides a novel way to appraise estimates of overdiagnosis given knowledge of disease natural history.","DOI":"10.1093/jnci/dju315","ISSN":"0027-8874, 1460-2105","note":"PMID: 25362701","journalAbbreviation":"JNCI J Natl Cancer Inst","language":"en","author":[{"family":"Etzioni","given":"Ruth"},{"family":"Xia","given":"Jing"},{"family":"Hubbard","given":"Rebecca"},{"family":"Weiss","given":"Noel S."},{"family":"Gulati","given":"Roman"}],"issued":{"date-parts":[["2014",12,1]]},"PMID":"25362701"}}],"schema":"https://github.com/citation-style-language/schema/raw/master/csl-citation.json"} </w:instrText>
      </w:r>
      <w:r w:rsidR="004C16D0" w:rsidRPr="00301872">
        <w:rPr>
          <w:sz w:val="24"/>
          <w:szCs w:val="24"/>
        </w:rPr>
        <w:fldChar w:fldCharType="separate"/>
      </w:r>
      <w:ins w:id="84" w:author="TDI" w:date="2015-09-08T14:03:00Z">
        <w:r w:rsidR="00DF0AF8" w:rsidRPr="00DF0AF8">
          <w:rPr>
            <w:sz w:val="24"/>
            <w:szCs w:val="24"/>
            <w:vertAlign w:val="superscript"/>
          </w:rPr>
          <w:t>17–21</w:t>
        </w:r>
      </w:ins>
      <w:r w:rsidR="004C16D0" w:rsidRPr="00301872">
        <w:rPr>
          <w:sz w:val="24"/>
          <w:szCs w:val="24"/>
        </w:rPr>
        <w:fldChar w:fldCharType="end"/>
      </w:r>
      <w:proofErr w:type="gramStart"/>
      <w:r w:rsidR="008B7512" w:rsidRPr="00301872">
        <w:rPr>
          <w:sz w:val="24"/>
          <w:szCs w:val="24"/>
        </w:rPr>
        <w:t xml:space="preserve">  Second</w:t>
      </w:r>
      <w:proofErr w:type="gramEnd"/>
      <w:r w:rsidR="008B7512" w:rsidRPr="00301872">
        <w:rPr>
          <w:sz w:val="24"/>
          <w:szCs w:val="24"/>
        </w:rPr>
        <w:t xml:space="preserve">, we individually varied the overdiagnosis level from 0% to 97% for tumors &lt;1cm and from 0% to 52% for 1-3cm tumors.  We set the upper bound based on the smallest percentage of patients diagnosed with &lt;1cm </w:t>
      </w:r>
      <w:r w:rsidR="00B024F2" w:rsidRPr="00301872">
        <w:rPr>
          <w:sz w:val="24"/>
          <w:szCs w:val="24"/>
        </w:rPr>
        <w:t xml:space="preserve">tumors </w:t>
      </w:r>
      <w:proofErr w:type="gramStart"/>
      <w:r w:rsidR="008B7512" w:rsidRPr="00301872">
        <w:rPr>
          <w:sz w:val="24"/>
          <w:szCs w:val="24"/>
        </w:rPr>
        <w:t>who</w:t>
      </w:r>
      <w:proofErr w:type="gramEnd"/>
      <w:r w:rsidR="008B7512" w:rsidRPr="00301872">
        <w:rPr>
          <w:sz w:val="24"/>
          <w:szCs w:val="24"/>
        </w:rPr>
        <w:t xml:space="preserve"> subsequently died of breast cancer within 10 years (3%).</w:t>
      </w:r>
    </w:p>
    <w:p w14:paraId="73749AAA" w14:textId="77777777" w:rsidR="00A019D8" w:rsidRDefault="00A019D8" w:rsidP="008D20E9">
      <w:pPr>
        <w:pStyle w:val="Normal1"/>
        <w:spacing w:line="480" w:lineRule="auto"/>
        <w:rPr>
          <w:sz w:val="24"/>
          <w:szCs w:val="24"/>
        </w:rPr>
      </w:pPr>
    </w:p>
    <w:p w14:paraId="243B199B" w14:textId="77777777" w:rsidR="008D20E9" w:rsidRPr="00301872" w:rsidRDefault="008D20E9" w:rsidP="008D20E9">
      <w:pPr>
        <w:pStyle w:val="Normal1"/>
        <w:spacing w:line="480" w:lineRule="auto"/>
        <w:rPr>
          <w:sz w:val="24"/>
          <w:szCs w:val="24"/>
        </w:rPr>
      </w:pPr>
      <w:r w:rsidRPr="00301872">
        <w:rPr>
          <w:b/>
          <w:sz w:val="24"/>
          <w:szCs w:val="24"/>
        </w:rPr>
        <w:t>3.  RESULTS</w:t>
      </w:r>
    </w:p>
    <w:p w14:paraId="07DFCF15" w14:textId="11A6B0FD" w:rsidR="008D20E9" w:rsidRPr="00301872" w:rsidRDefault="008D20E9">
      <w:pPr>
        <w:pStyle w:val="Normal1"/>
        <w:spacing w:line="480" w:lineRule="auto"/>
        <w:rPr>
          <w:sz w:val="24"/>
          <w:szCs w:val="24"/>
        </w:rPr>
      </w:pPr>
      <w:proofErr w:type="gramStart"/>
      <w:r w:rsidRPr="00301872">
        <w:rPr>
          <w:b/>
          <w:sz w:val="24"/>
          <w:szCs w:val="24"/>
        </w:rPr>
        <w:t>3.1.  Incidence Rates, Size Distribution, and Case Fatality Rates.</w:t>
      </w:r>
      <w:proofErr w:type="gramEnd"/>
      <w:r w:rsidRPr="00301872">
        <w:rPr>
          <w:sz w:val="24"/>
          <w:szCs w:val="24"/>
        </w:rPr>
        <w:t xml:space="preserve">  The incidence rate of &lt;1cm and 1-2cm tumors increased between 1975 and 2002 (Figure </w:t>
      </w:r>
      <w:ins w:id="85" w:author="TDI" w:date="2015-08-25T16:12:00Z">
        <w:r w:rsidR="00DE3B50">
          <w:rPr>
            <w:sz w:val="24"/>
            <w:szCs w:val="24"/>
          </w:rPr>
          <w:t>2</w:t>
        </w:r>
      </w:ins>
      <w:r w:rsidRPr="00301872">
        <w:rPr>
          <w:sz w:val="24"/>
          <w:szCs w:val="24"/>
        </w:rPr>
        <w:t>, Panel A).  For example, the incidence rate of &lt;1cm tumors rose from 42 to 350 cases per 100,000 over this time period</w:t>
      </w:r>
      <w:r w:rsidR="003C73A9">
        <w:rPr>
          <w:strike/>
          <w:sz w:val="24"/>
          <w:szCs w:val="24"/>
        </w:rPr>
        <w:t>.</w:t>
      </w:r>
      <w:r w:rsidR="003C73A9">
        <w:rPr>
          <w:sz w:val="24"/>
          <w:szCs w:val="24"/>
        </w:rPr>
        <w:t xml:space="preserve">  </w:t>
      </w:r>
      <w:r w:rsidR="00666234" w:rsidRPr="00301872">
        <w:rPr>
          <w:sz w:val="24"/>
          <w:szCs w:val="24"/>
        </w:rPr>
        <w:t xml:space="preserve">In contrast to these smaller sized tumors, the incidence rates of 2-3cm, 3-5cm and </w:t>
      </w:r>
      <w:r w:rsidR="00F16533" w:rsidRPr="00301872">
        <w:rPr>
          <w:sz w:val="24"/>
          <w:szCs w:val="24"/>
        </w:rPr>
        <w:t>≥5</w:t>
      </w:r>
      <w:r w:rsidR="00666234" w:rsidRPr="00301872">
        <w:rPr>
          <w:sz w:val="24"/>
          <w:szCs w:val="24"/>
        </w:rPr>
        <w:t>cm increased from 1975, peaked around 1984, and decreased thereafter</w:t>
      </w:r>
      <w:r w:rsidR="00D817F9">
        <w:rPr>
          <w:sz w:val="24"/>
          <w:szCs w:val="24"/>
        </w:rPr>
        <w:t xml:space="preserve">.  </w:t>
      </w:r>
      <w:r w:rsidRPr="00301872">
        <w:rPr>
          <w:sz w:val="24"/>
          <w:szCs w:val="24"/>
        </w:rPr>
        <w:t xml:space="preserve">The annual share of the &lt;1cm and 1-2cm tumors grew over time because their incidence rates increased more than those of larger sized tumors (Figure </w:t>
      </w:r>
      <w:ins w:id="86" w:author="TDI" w:date="2015-08-25T16:12:00Z">
        <w:r w:rsidR="00DE3B50">
          <w:rPr>
            <w:sz w:val="24"/>
            <w:szCs w:val="24"/>
          </w:rPr>
          <w:t>2</w:t>
        </w:r>
      </w:ins>
      <w:r w:rsidRPr="00301872">
        <w:rPr>
          <w:sz w:val="24"/>
          <w:szCs w:val="24"/>
        </w:rPr>
        <w:t>, Panel B). For example, the annual share grew from 5% to 21% for &lt;1cm tumors</w:t>
      </w:r>
      <w:r w:rsidR="00D817F9">
        <w:rPr>
          <w:sz w:val="24"/>
          <w:szCs w:val="24"/>
        </w:rPr>
        <w:t xml:space="preserve"> and shrank </w:t>
      </w:r>
      <w:r w:rsidRPr="00301872">
        <w:rPr>
          <w:sz w:val="24"/>
          <w:szCs w:val="24"/>
        </w:rPr>
        <w:t xml:space="preserve">from 15% to 10% for </w:t>
      </w:r>
      <w:r w:rsidR="00F16533" w:rsidRPr="00301872">
        <w:rPr>
          <w:sz w:val="24"/>
          <w:szCs w:val="24"/>
        </w:rPr>
        <w:t>≥5</w:t>
      </w:r>
      <w:r w:rsidRPr="00301872">
        <w:rPr>
          <w:sz w:val="24"/>
          <w:szCs w:val="24"/>
        </w:rPr>
        <w:t>cm tumors.</w:t>
      </w:r>
    </w:p>
    <w:p w14:paraId="30181DD4" w14:textId="01F46CE7" w:rsidR="008D20E9" w:rsidRPr="00301872" w:rsidRDefault="008D20E9" w:rsidP="008D20E9">
      <w:pPr>
        <w:pStyle w:val="Normal1"/>
        <w:spacing w:line="480" w:lineRule="auto"/>
        <w:rPr>
          <w:sz w:val="24"/>
          <w:szCs w:val="24"/>
        </w:rPr>
      </w:pPr>
      <w:r w:rsidRPr="00301872">
        <w:rPr>
          <w:sz w:val="24"/>
          <w:szCs w:val="24"/>
        </w:rPr>
        <w:t xml:space="preserve">        </w:t>
      </w:r>
      <w:r w:rsidRPr="00301872">
        <w:rPr>
          <w:sz w:val="24"/>
          <w:szCs w:val="24"/>
        </w:rPr>
        <w:tab/>
        <w:t>Case fatality rates from breast cancer decreased more</w:t>
      </w:r>
      <w:r w:rsidR="00232A27" w:rsidRPr="00301872">
        <w:rPr>
          <w:sz w:val="24"/>
          <w:szCs w:val="24"/>
        </w:rPr>
        <w:t>, in absolute terms,</w:t>
      </w:r>
      <w:r w:rsidRPr="00301872">
        <w:rPr>
          <w:sz w:val="24"/>
          <w:szCs w:val="24"/>
        </w:rPr>
        <w:t xml:space="preserve"> for larger than smaller sized tumors between 1975 and 2002 (Figure </w:t>
      </w:r>
      <w:ins w:id="87" w:author="TDI" w:date="2015-08-25T16:12:00Z">
        <w:r w:rsidR="00DE3B50">
          <w:rPr>
            <w:sz w:val="24"/>
            <w:szCs w:val="24"/>
          </w:rPr>
          <w:t>2</w:t>
        </w:r>
      </w:ins>
      <w:r w:rsidRPr="00301872">
        <w:rPr>
          <w:sz w:val="24"/>
          <w:szCs w:val="24"/>
        </w:rPr>
        <w:t xml:space="preserve">, Panel C).  For example, the rate decreased from 101 to 59 deaths per 100,000 for </w:t>
      </w:r>
      <w:r w:rsidR="00F16533" w:rsidRPr="00301872">
        <w:rPr>
          <w:sz w:val="24"/>
          <w:szCs w:val="24"/>
        </w:rPr>
        <w:t>≥5</w:t>
      </w:r>
      <w:r w:rsidRPr="00301872">
        <w:rPr>
          <w:sz w:val="24"/>
          <w:szCs w:val="24"/>
        </w:rPr>
        <w:t>cm tumors while the rate decreased from 18 to 5 deaths per 100,000 for &lt;1cm tumors.  Case fatality rates from competing causes of death also decreased over time</w:t>
      </w:r>
      <w:r w:rsidR="001D0377" w:rsidRPr="00301872">
        <w:rPr>
          <w:sz w:val="24"/>
          <w:szCs w:val="24"/>
        </w:rPr>
        <w:t>, although they</w:t>
      </w:r>
      <w:r w:rsidRPr="00301872">
        <w:rPr>
          <w:sz w:val="24"/>
          <w:szCs w:val="24"/>
        </w:rPr>
        <w:t xml:space="preserve"> exhibited less variation among tumor sizes.</w:t>
      </w:r>
    </w:p>
    <w:p w14:paraId="283D0AE6" w14:textId="5B57ADD1" w:rsidR="00A92655" w:rsidRPr="00301872" w:rsidRDefault="008D20E9" w:rsidP="00220CAC">
      <w:pPr>
        <w:pStyle w:val="Normal1"/>
        <w:spacing w:line="480" w:lineRule="auto"/>
        <w:ind w:firstLine="720"/>
        <w:rPr>
          <w:sz w:val="24"/>
          <w:szCs w:val="24"/>
        </w:rPr>
      </w:pPr>
      <w:proofErr w:type="gramStart"/>
      <w:r w:rsidRPr="00301872">
        <w:rPr>
          <w:b/>
          <w:sz w:val="24"/>
          <w:szCs w:val="24"/>
        </w:rPr>
        <w:t>3.2.  Gains in Life Expectancy.</w:t>
      </w:r>
      <w:proofErr w:type="gramEnd"/>
      <w:r w:rsidRPr="00301872">
        <w:rPr>
          <w:sz w:val="24"/>
          <w:szCs w:val="24"/>
        </w:rPr>
        <w:t xml:space="preserve"> </w:t>
      </w:r>
      <w:ins w:id="88" w:author="TDI" w:date="2015-09-09T14:24:00Z">
        <w:r w:rsidR="001152F1">
          <w:rPr>
            <w:rFonts w:eastAsia="Times New Roman"/>
            <w:sz w:val="24"/>
            <w:szCs w:val="24"/>
          </w:rPr>
          <w:t>The decrease in size-specific case fatality rates from breast cancer and other diseases led to an increase in size-specific life expectancies. The growing share of smaller size tumors placed greater weight on the life expectancies for these tumors, compared to those of larger sized tumors.  These two patterns led to an increase of 10.94 years in overall life expectancy for a 40-year old newly diagnosed breast cancer patient between 1975 and 2002 (Figure 3).  </w:t>
        </w:r>
      </w:ins>
      <w:r w:rsidRPr="00301872">
        <w:rPr>
          <w:sz w:val="24"/>
          <w:szCs w:val="24"/>
        </w:rPr>
        <w:t xml:space="preserve">First, the temporal shift towards smaller sized tumors contributed 2.92 years to the gain in life expectancy (27%).  This 2.92 year net contribution results from offsetting trends in the share of cancers by tumor size: increasing contributions from the growing share of smaller sized tumors and decreasing contributions </w:t>
      </w:r>
      <w:r w:rsidR="00232A27" w:rsidRPr="00301872">
        <w:rPr>
          <w:sz w:val="24"/>
          <w:szCs w:val="24"/>
        </w:rPr>
        <w:t>from the</w:t>
      </w:r>
      <w:r w:rsidRPr="00301872">
        <w:rPr>
          <w:sz w:val="24"/>
          <w:szCs w:val="24"/>
        </w:rPr>
        <w:t xml:space="preserve"> shrinking share of larger sized tumors.  Second, improvements in case fatality rates from breast cancer contributed 6.79 years to the gain in life expectancy (62%).  Specifically, reductions in case fatality rates from breast cancer contributed 1.12 years for &lt;1cm tumors, 2.36 years for 1-2cm tumors, 1.12 years for 2-3cm tumors, 1.52 years for 3-5cm tumors, and 0.66 years for </w:t>
      </w:r>
      <w:r w:rsidR="00F16533" w:rsidRPr="00301872">
        <w:rPr>
          <w:sz w:val="24"/>
          <w:szCs w:val="24"/>
        </w:rPr>
        <w:t>≥5</w:t>
      </w:r>
      <w:r w:rsidRPr="00301872">
        <w:rPr>
          <w:sz w:val="24"/>
          <w:szCs w:val="24"/>
        </w:rPr>
        <w:t xml:space="preserve">cm tumors.  Third, reductions in case fatality rates from competing causes of death across all tumor sizes contributed the remaining 1.25 years to the gain in life expectancy (11%). </w:t>
      </w:r>
    </w:p>
    <w:p w14:paraId="48D7D037" w14:textId="5268C046" w:rsidR="008D20E9" w:rsidRPr="00EB168A" w:rsidRDefault="008D20E9" w:rsidP="00EB168A">
      <w:pPr>
        <w:pStyle w:val="normal0"/>
        <w:spacing w:line="480" w:lineRule="auto"/>
        <w:ind w:firstLine="720"/>
      </w:pPr>
      <w:proofErr w:type="gramStart"/>
      <w:r w:rsidRPr="00301872">
        <w:rPr>
          <w:b/>
          <w:sz w:val="24"/>
          <w:szCs w:val="24"/>
        </w:rPr>
        <w:t>3.3  Contribution</w:t>
      </w:r>
      <w:proofErr w:type="gramEnd"/>
      <w:r w:rsidRPr="00301872">
        <w:rPr>
          <w:b/>
          <w:sz w:val="24"/>
          <w:szCs w:val="24"/>
        </w:rPr>
        <w:t xml:space="preserve"> by Age Group to Earlier Detection.  </w:t>
      </w:r>
      <w:ins w:id="89" w:author="TDI" w:date="2015-09-09T15:39:00Z">
        <w:r w:rsidR="00EB168A">
          <w:t>Across all ages, earlier detection contributed 2.92 years of life to the 10.94-year gain in life expectancy (Table 1).  By age group, earlier detection among 40-49, 50-59, 60-69, 70-79, and 80-89 year olds contributed nearly equally in absolute terms to the overall contribution of earlier detection: between 0.41 to 0.72 years of life.  In other words, earlier detection in these decades of life each contributed to between 3.7% and 6.6% to the gain in life expectancy.</w:t>
        </w:r>
      </w:ins>
    </w:p>
    <w:p w14:paraId="1A5BA816" w14:textId="0E8A695B" w:rsidR="008D20E9" w:rsidRPr="00301872" w:rsidRDefault="008D20E9" w:rsidP="008B7512">
      <w:pPr>
        <w:pStyle w:val="Normal1"/>
        <w:spacing w:line="480" w:lineRule="auto"/>
        <w:ind w:firstLine="720"/>
        <w:rPr>
          <w:sz w:val="24"/>
          <w:szCs w:val="24"/>
        </w:rPr>
      </w:pPr>
      <w:r w:rsidRPr="00301872">
        <w:rPr>
          <w:b/>
          <w:sz w:val="24"/>
          <w:szCs w:val="24"/>
        </w:rPr>
        <w:t xml:space="preserve">3.4.  </w:t>
      </w:r>
      <w:r w:rsidR="00863353" w:rsidRPr="00301872">
        <w:rPr>
          <w:b/>
          <w:sz w:val="24"/>
          <w:szCs w:val="24"/>
        </w:rPr>
        <w:t xml:space="preserve">Varying Level of </w:t>
      </w:r>
      <w:r w:rsidRPr="00301872">
        <w:rPr>
          <w:b/>
          <w:sz w:val="24"/>
          <w:szCs w:val="24"/>
        </w:rPr>
        <w:t xml:space="preserve">Overdiagnosis. </w:t>
      </w:r>
      <w:ins w:id="90" w:author="TDI" w:date="2015-09-08T20:30:00Z">
        <w:r w:rsidR="00212714">
          <w:rPr>
            <w:sz w:val="24"/>
            <w:szCs w:val="24"/>
          </w:rPr>
          <w:t xml:space="preserve">In the primary analysis, we assumed the overdiagnosis level for </w:t>
        </w:r>
      </w:ins>
      <w:ins w:id="91" w:author="TDI" w:date="2015-09-08T20:31:00Z">
        <w:r w:rsidR="00212714" w:rsidRPr="00212714">
          <w:rPr>
            <w:rFonts w:eastAsia="ＭＳ ゴシック"/>
          </w:rPr>
          <w:t>≤</w:t>
        </w:r>
      </w:ins>
      <w:ins w:id="92" w:author="TDI" w:date="2015-09-08T20:30:00Z">
        <w:r w:rsidR="00212714">
          <w:rPr>
            <w:sz w:val="24"/>
            <w:szCs w:val="24"/>
          </w:rPr>
          <w:t xml:space="preserve">3cm tumors equaled 10%.  </w:t>
        </w:r>
      </w:ins>
      <w:r w:rsidRPr="00301872">
        <w:rPr>
          <w:sz w:val="24"/>
          <w:szCs w:val="24"/>
        </w:rPr>
        <w:t xml:space="preserve">In secondary analysis, we varied the overdiagnosis level among these tumors sizes between 0% and </w:t>
      </w:r>
      <w:r w:rsidR="007A504C" w:rsidRPr="00301872">
        <w:rPr>
          <w:sz w:val="24"/>
          <w:szCs w:val="24"/>
        </w:rPr>
        <w:t>52</w:t>
      </w:r>
      <w:r w:rsidRPr="00301872">
        <w:rPr>
          <w:sz w:val="24"/>
          <w:szCs w:val="24"/>
        </w:rPr>
        <w:t>%</w:t>
      </w:r>
      <w:r w:rsidR="007A504C" w:rsidRPr="00301872">
        <w:rPr>
          <w:sz w:val="24"/>
          <w:szCs w:val="24"/>
        </w:rPr>
        <w:t xml:space="preserve"> </w:t>
      </w:r>
      <w:r w:rsidR="0031128D" w:rsidRPr="00301872">
        <w:rPr>
          <w:sz w:val="24"/>
          <w:szCs w:val="24"/>
        </w:rPr>
        <w:t xml:space="preserve">(Figure </w:t>
      </w:r>
      <w:ins w:id="93" w:author="TDI" w:date="2015-08-25T16:12:00Z">
        <w:r w:rsidR="00DE3B50">
          <w:rPr>
            <w:sz w:val="24"/>
            <w:szCs w:val="24"/>
          </w:rPr>
          <w:t>4</w:t>
        </w:r>
      </w:ins>
      <w:r w:rsidRPr="00301872">
        <w:rPr>
          <w:sz w:val="24"/>
          <w:szCs w:val="24"/>
        </w:rPr>
        <w:t xml:space="preserve">). </w:t>
      </w:r>
      <w:r w:rsidR="00F55836" w:rsidRPr="00301872">
        <w:rPr>
          <w:sz w:val="24"/>
          <w:szCs w:val="24"/>
        </w:rPr>
        <w:t xml:space="preserve"> </w:t>
      </w:r>
      <w:r w:rsidR="00FA59E7" w:rsidRPr="00301872">
        <w:rPr>
          <w:sz w:val="24"/>
          <w:szCs w:val="24"/>
        </w:rPr>
        <w:t>As the overdiagnosis</w:t>
      </w:r>
      <w:r w:rsidRPr="00301872">
        <w:rPr>
          <w:sz w:val="24"/>
          <w:szCs w:val="24"/>
        </w:rPr>
        <w:t xml:space="preserve"> level</w:t>
      </w:r>
      <w:r w:rsidR="00FA59E7" w:rsidRPr="00301872">
        <w:rPr>
          <w:sz w:val="24"/>
          <w:szCs w:val="24"/>
        </w:rPr>
        <w:t xml:space="preserve"> increased</w:t>
      </w:r>
      <w:r w:rsidRPr="00301872">
        <w:rPr>
          <w:sz w:val="24"/>
          <w:szCs w:val="24"/>
        </w:rPr>
        <w:t xml:space="preserve">, the </w:t>
      </w:r>
      <w:r w:rsidR="00FA59E7" w:rsidRPr="00301872">
        <w:rPr>
          <w:sz w:val="24"/>
          <w:szCs w:val="24"/>
        </w:rPr>
        <w:t xml:space="preserve">proportionate contribution from </w:t>
      </w:r>
      <w:r w:rsidRPr="00301872">
        <w:rPr>
          <w:sz w:val="24"/>
          <w:szCs w:val="24"/>
        </w:rPr>
        <w:t xml:space="preserve">reductions in case fatality rates from breast cancer </w:t>
      </w:r>
      <w:r w:rsidR="00FA59E7" w:rsidRPr="00301872">
        <w:rPr>
          <w:sz w:val="24"/>
          <w:szCs w:val="24"/>
        </w:rPr>
        <w:t>increased while the proportionate contribution from earlier detection decreased</w:t>
      </w:r>
      <w:r w:rsidRPr="00301872">
        <w:rPr>
          <w:sz w:val="24"/>
          <w:szCs w:val="24"/>
        </w:rPr>
        <w:t xml:space="preserve">.  </w:t>
      </w:r>
      <w:r w:rsidR="00733A73" w:rsidRPr="00301872">
        <w:rPr>
          <w:sz w:val="24"/>
          <w:szCs w:val="24"/>
        </w:rPr>
        <w:t xml:space="preserve">For example, </w:t>
      </w:r>
      <w:r w:rsidR="008B7512" w:rsidRPr="00301872">
        <w:rPr>
          <w:sz w:val="24"/>
          <w:szCs w:val="24"/>
        </w:rPr>
        <w:t>a</w:t>
      </w:r>
      <w:r w:rsidRPr="00301872">
        <w:rPr>
          <w:sz w:val="24"/>
          <w:szCs w:val="24"/>
        </w:rPr>
        <w:t>t a 20% overdiagnosis level, the contributions to the 10.31</w:t>
      </w:r>
      <w:r w:rsidR="00FA59E7" w:rsidRPr="00301872">
        <w:rPr>
          <w:sz w:val="24"/>
          <w:szCs w:val="24"/>
        </w:rPr>
        <w:t>-</w:t>
      </w:r>
      <w:r w:rsidRPr="00301872">
        <w:rPr>
          <w:sz w:val="24"/>
          <w:szCs w:val="24"/>
        </w:rPr>
        <w:t>year gain in life expectancy were</w:t>
      </w:r>
      <w:r w:rsidR="00FE142E" w:rsidRPr="00301872">
        <w:rPr>
          <w:sz w:val="24"/>
          <w:szCs w:val="24"/>
        </w:rPr>
        <w:t xml:space="preserve"> 66%</w:t>
      </w:r>
      <w:r w:rsidRPr="00301872">
        <w:rPr>
          <w:sz w:val="24"/>
          <w:szCs w:val="24"/>
        </w:rPr>
        <w:t xml:space="preserve"> from reductions in case fatality rates from breast cancer</w:t>
      </w:r>
      <w:r w:rsidR="00FE142E" w:rsidRPr="00301872">
        <w:rPr>
          <w:sz w:val="24"/>
          <w:szCs w:val="24"/>
        </w:rPr>
        <w:t>, 23%</w:t>
      </w:r>
      <w:r w:rsidRPr="00301872">
        <w:rPr>
          <w:sz w:val="24"/>
          <w:szCs w:val="24"/>
        </w:rPr>
        <w:t xml:space="preserve"> from the temporal shift to smaller sized tumors, and </w:t>
      </w:r>
      <w:r w:rsidR="00FE142E" w:rsidRPr="00301872">
        <w:rPr>
          <w:sz w:val="24"/>
          <w:szCs w:val="24"/>
        </w:rPr>
        <w:t>12%</w:t>
      </w:r>
      <w:r w:rsidR="004A5FDB">
        <w:rPr>
          <w:sz w:val="24"/>
          <w:szCs w:val="24"/>
        </w:rPr>
        <w:t xml:space="preserve"> </w:t>
      </w:r>
      <w:r w:rsidRPr="00301872">
        <w:rPr>
          <w:sz w:val="24"/>
          <w:szCs w:val="24"/>
        </w:rPr>
        <w:t xml:space="preserve">from reductions in case fatality rates from competing causes of death. </w:t>
      </w:r>
      <w:r w:rsidR="00454D9D" w:rsidRPr="00301872">
        <w:rPr>
          <w:sz w:val="24"/>
          <w:szCs w:val="24"/>
        </w:rPr>
        <w:t xml:space="preserve"> </w:t>
      </w:r>
      <w:r w:rsidR="008B7512" w:rsidRPr="00301872">
        <w:rPr>
          <w:sz w:val="24"/>
          <w:szCs w:val="24"/>
        </w:rPr>
        <w:t>We also independently varied the overdiagnosis level for &lt;1cm tumors and 1-3cm</w:t>
      </w:r>
      <w:r w:rsidR="00FA59E7" w:rsidRPr="00301872">
        <w:rPr>
          <w:sz w:val="24"/>
          <w:szCs w:val="24"/>
        </w:rPr>
        <w:t xml:space="preserve"> tumors</w:t>
      </w:r>
      <w:r w:rsidR="008B7512" w:rsidRPr="00301872">
        <w:rPr>
          <w:sz w:val="24"/>
          <w:szCs w:val="24"/>
        </w:rPr>
        <w:t xml:space="preserve"> </w:t>
      </w:r>
      <w:r w:rsidR="00301872" w:rsidRPr="00301872">
        <w:rPr>
          <w:sz w:val="24"/>
          <w:szCs w:val="24"/>
        </w:rPr>
        <w:t xml:space="preserve">and reached similar conclusions </w:t>
      </w:r>
      <w:r w:rsidR="008B7512" w:rsidRPr="00301872">
        <w:rPr>
          <w:sz w:val="24"/>
          <w:szCs w:val="24"/>
        </w:rPr>
        <w:t>(</w:t>
      </w:r>
      <w:r w:rsidR="00561926">
        <w:rPr>
          <w:sz w:val="24"/>
          <w:szCs w:val="24"/>
        </w:rPr>
        <w:t>Supplementary Appendix</w:t>
      </w:r>
      <w:r w:rsidR="008B7512" w:rsidRPr="00301872">
        <w:rPr>
          <w:sz w:val="24"/>
          <w:szCs w:val="24"/>
        </w:rPr>
        <w:t xml:space="preserve"> </w:t>
      </w:r>
      <w:r w:rsidR="00301872" w:rsidRPr="00301872">
        <w:rPr>
          <w:sz w:val="24"/>
          <w:szCs w:val="24"/>
        </w:rPr>
        <w:t xml:space="preserve">Section </w:t>
      </w:r>
      <w:r w:rsidR="00CF572F">
        <w:rPr>
          <w:sz w:val="24"/>
          <w:szCs w:val="24"/>
        </w:rPr>
        <w:t>H</w:t>
      </w:r>
      <w:r w:rsidR="008B7512" w:rsidRPr="00301872">
        <w:rPr>
          <w:sz w:val="24"/>
          <w:szCs w:val="24"/>
        </w:rPr>
        <w:t xml:space="preserve">).  </w:t>
      </w:r>
    </w:p>
    <w:p w14:paraId="494C048C" w14:textId="77777777" w:rsidR="00D50A70" w:rsidRPr="00BE2251" w:rsidRDefault="00D50A70" w:rsidP="008D20E9">
      <w:pPr>
        <w:pStyle w:val="Normal1"/>
        <w:spacing w:line="480" w:lineRule="auto"/>
        <w:rPr>
          <w:sz w:val="24"/>
          <w:szCs w:val="24"/>
        </w:rPr>
      </w:pPr>
    </w:p>
    <w:p w14:paraId="04573D50" w14:textId="77777777" w:rsidR="008D20E9" w:rsidRPr="00BE2251" w:rsidRDefault="008D20E9" w:rsidP="008D20E9">
      <w:pPr>
        <w:pStyle w:val="Normal1"/>
        <w:spacing w:line="480" w:lineRule="auto"/>
        <w:rPr>
          <w:b/>
          <w:sz w:val="24"/>
          <w:szCs w:val="24"/>
        </w:rPr>
      </w:pPr>
      <w:r w:rsidRPr="00BE2251">
        <w:rPr>
          <w:b/>
          <w:sz w:val="24"/>
          <w:szCs w:val="24"/>
        </w:rPr>
        <w:t>4. Discussion</w:t>
      </w:r>
    </w:p>
    <w:p w14:paraId="21D7E05C" w14:textId="47F68596" w:rsidR="008D20E9" w:rsidRPr="00BE2251" w:rsidRDefault="00CE2F4E" w:rsidP="008D20E9">
      <w:pPr>
        <w:pStyle w:val="Normal1"/>
        <w:spacing w:line="480" w:lineRule="auto"/>
        <w:ind w:firstLine="720"/>
        <w:rPr>
          <w:sz w:val="24"/>
          <w:szCs w:val="24"/>
        </w:rPr>
      </w:pPr>
      <w:r w:rsidRPr="00BE2251">
        <w:rPr>
          <w:sz w:val="24"/>
          <w:szCs w:val="24"/>
        </w:rPr>
        <w:t>Our analysis quantifies the contribution of earlier detection</w:t>
      </w:r>
      <w:r w:rsidR="00962818">
        <w:rPr>
          <w:sz w:val="24"/>
          <w:szCs w:val="24"/>
        </w:rPr>
        <w:t xml:space="preserve"> and </w:t>
      </w:r>
      <w:r w:rsidRPr="00BE2251">
        <w:rPr>
          <w:sz w:val="24"/>
          <w:szCs w:val="24"/>
        </w:rPr>
        <w:t xml:space="preserve">advancements in </w:t>
      </w:r>
      <w:r w:rsidR="00962818">
        <w:rPr>
          <w:sz w:val="24"/>
          <w:szCs w:val="24"/>
        </w:rPr>
        <w:t xml:space="preserve">the treatment of </w:t>
      </w:r>
      <w:r w:rsidRPr="00BE2251">
        <w:rPr>
          <w:sz w:val="24"/>
          <w:szCs w:val="24"/>
        </w:rPr>
        <w:t xml:space="preserve">breast cancer </w:t>
      </w:r>
      <w:r w:rsidR="00962818">
        <w:rPr>
          <w:sz w:val="24"/>
          <w:szCs w:val="24"/>
        </w:rPr>
        <w:t xml:space="preserve">and </w:t>
      </w:r>
      <w:r w:rsidRPr="00BE2251">
        <w:rPr>
          <w:sz w:val="24"/>
          <w:szCs w:val="24"/>
        </w:rPr>
        <w:t xml:space="preserve">other diseases on the gain in life expectancy of US breast cancer patients.  </w:t>
      </w:r>
      <w:r w:rsidR="008D20E9" w:rsidRPr="00BE2251">
        <w:rPr>
          <w:sz w:val="24"/>
          <w:szCs w:val="24"/>
        </w:rPr>
        <w:t xml:space="preserve">We show that 63% of </w:t>
      </w:r>
      <w:r w:rsidR="0096522B" w:rsidRPr="00BE2251">
        <w:rPr>
          <w:sz w:val="24"/>
          <w:szCs w:val="24"/>
        </w:rPr>
        <w:t xml:space="preserve">the </w:t>
      </w:r>
      <w:r w:rsidR="008D20E9" w:rsidRPr="00BE2251">
        <w:rPr>
          <w:sz w:val="24"/>
          <w:szCs w:val="24"/>
        </w:rPr>
        <w:t>gain</w:t>
      </w:r>
      <w:r w:rsidR="00962818">
        <w:rPr>
          <w:sz w:val="24"/>
          <w:szCs w:val="24"/>
        </w:rPr>
        <w:t xml:space="preserve"> </w:t>
      </w:r>
      <w:r w:rsidR="008D20E9" w:rsidRPr="00BE2251">
        <w:rPr>
          <w:sz w:val="24"/>
          <w:szCs w:val="24"/>
        </w:rPr>
        <w:t>resulted from advancements in the breast cancer treatment, which reduced case fatality rates from breast cancer.  Next, 2</w:t>
      </w:r>
      <w:r w:rsidR="00A963EB" w:rsidRPr="00BE2251">
        <w:rPr>
          <w:sz w:val="24"/>
          <w:szCs w:val="24"/>
        </w:rPr>
        <w:t>7</w:t>
      </w:r>
      <w:r w:rsidR="008D20E9" w:rsidRPr="00BE2251">
        <w:rPr>
          <w:sz w:val="24"/>
          <w:szCs w:val="24"/>
        </w:rPr>
        <w:t xml:space="preserve">% of the gain resulted from earlier detection, which increased the share of smaller sized tumors over time.  Finally, the remaining 12% of the gain resulted from advancements in the treatment of other diseases, which reduced case fatality rates from competing causes of death.  </w:t>
      </w:r>
      <w:r w:rsidR="00D50A70" w:rsidRPr="00BE2251">
        <w:rPr>
          <w:sz w:val="24"/>
          <w:szCs w:val="24"/>
        </w:rPr>
        <w:t>The</w:t>
      </w:r>
      <w:r w:rsidR="008D20E9" w:rsidRPr="00BE2251">
        <w:rPr>
          <w:sz w:val="24"/>
          <w:szCs w:val="24"/>
        </w:rPr>
        <w:t xml:space="preserve"> relative contribution of each of the</w:t>
      </w:r>
      <w:r w:rsidR="00D817F9">
        <w:rPr>
          <w:sz w:val="24"/>
          <w:szCs w:val="24"/>
        </w:rPr>
        <w:t>se</w:t>
      </w:r>
      <w:r w:rsidR="008D20E9" w:rsidRPr="00BE2251">
        <w:rPr>
          <w:sz w:val="24"/>
          <w:szCs w:val="24"/>
        </w:rPr>
        <w:t xml:space="preserve"> three constitue</w:t>
      </w:r>
      <w:r w:rsidR="00D50A70" w:rsidRPr="00BE2251">
        <w:rPr>
          <w:sz w:val="24"/>
          <w:szCs w:val="24"/>
        </w:rPr>
        <w:t>nt components remained the same across various levels of overdiagnosis.</w:t>
      </w:r>
    </w:p>
    <w:p w14:paraId="0A1956E4" w14:textId="6D766A10" w:rsidR="006079F0" w:rsidRDefault="008D20E9" w:rsidP="003A6D35">
      <w:pPr>
        <w:pStyle w:val="Normal1"/>
        <w:spacing w:line="480" w:lineRule="auto"/>
        <w:rPr>
          <w:ins w:id="94" w:author="TDI" w:date="2015-09-09T06:55:00Z"/>
          <w:color w:val="auto"/>
          <w:sz w:val="24"/>
          <w:szCs w:val="24"/>
        </w:rPr>
      </w:pPr>
      <w:r w:rsidRPr="00BE2251">
        <w:rPr>
          <w:sz w:val="24"/>
          <w:szCs w:val="24"/>
        </w:rPr>
        <w:tab/>
        <w:t xml:space="preserve">Our study adds to a growing body of research on the contribution of </w:t>
      </w:r>
      <w:r w:rsidR="004A5FDB">
        <w:rPr>
          <w:sz w:val="24"/>
          <w:szCs w:val="24"/>
        </w:rPr>
        <w:t xml:space="preserve">earlier </w:t>
      </w:r>
      <w:r w:rsidRPr="00BE2251">
        <w:rPr>
          <w:sz w:val="24"/>
          <w:szCs w:val="24"/>
        </w:rPr>
        <w:t>detection on improvements in breast cancer outcome</w:t>
      </w:r>
      <w:r w:rsidRPr="00BE2251">
        <w:rPr>
          <w:color w:val="auto"/>
          <w:sz w:val="24"/>
          <w:szCs w:val="24"/>
        </w:rPr>
        <w:t>s.</w:t>
      </w:r>
      <w:r w:rsidR="0031128D" w:rsidRPr="00BE2251">
        <w:rPr>
          <w:color w:val="auto"/>
          <w:sz w:val="24"/>
          <w:szCs w:val="24"/>
        </w:rPr>
        <w:fldChar w:fldCharType="begin"/>
      </w:r>
      <w:r w:rsidR="00DF0AF8">
        <w:rPr>
          <w:color w:val="auto"/>
          <w:sz w:val="24"/>
          <w:szCs w:val="24"/>
        </w:rPr>
        <w:instrText xml:space="preserve"> ADDIN ZOTERO_ITEM CSL_CITATION {"citationID":"1g326n2pm","properties":{"formattedCitation":"{\\rtf \\super 20\\nosupersub{}}","plainCitation":"20"},"citationItems":[{"id":5959,"uris":["http://zotero.org/users/39665/items/HZRMZEDK"],"uri":["http://zotero.org/users/39665/items/HZRMZEDK"],"itemData":{"id":5959,"type":"article-journal","title":"Effect of screening mammography on breast-cancer mortality in Norway","container-title":"The New England Journal of Medicine","page":"1203-1210","volume":"363","issue":"13","source":"NCBI PubMed","abstract":"BACKGROUND: A challenge in quantifying the effect of screening mammography on breast-cancer mortality is to provide valid comparison groups. The use of historical control subjects does not take into account chronologic trends associated with advances in breast-cancer awareness and treatment.\nMETHODS: The Norwegian breast-cancer screening program was started in 1996 and expanded geographically during the subsequent 9 years. Women between the ages of 50 and 69 years were offered screening mammography every 2 years. We compared the incidence-based rates of death from breast cancer in four groups: two groups of women who from 1996 through 2005 were living in counties with screening (screening group) or without screening (nonscreening group); and two historical-comparison groups that from 1986 through 1995 mirrored the current groups.\nRESULTS: We analyzed data from 40,075 women with breast cancer. The rate of death was reduced by 7.2 deaths per 100,000 person-years in the screening group as compared with the historical screening group (rate ratio, 0.72; 95% confidence interval [CI], 0.63 to 0.81) and by 4.8 deaths per 100,000 person-years in the nonscreening group as compared with the historical nonscreening group (rate ratio, 0.82; 95% CI, 0.71 to 0.93; P&lt;0.001 for both comparisons), for a relative reduction in mortality of 10% in the screening group (P=0.13). Thus, the difference in the reduction in mortality between the current and historical groups that could be attributed to screening alone was 2.4 deaths per 100,000 person-years, or a third of the total reduction of 7.2 deaths.\nCONCLUSIONS: The availability of screening mammography was associated with a reduction in the rate of death from breast cancer, but the screening itself accounted for only about a third of the total reduction. (Funded by the Cancer Registry of Norway and the Research Council of Norway.)","DOI":"10.1056/NEJMoa1000727","ISSN":"1533-4406","note":"PMID: 20860502","journalAbbreviation":"N. Engl. J. Med.","language":"eng","author":[{"family":"Kalager","given":"Mette"},{"family":"Zelen","given":"Marvin"},{"family":"Langmark","given":"Frøydis"},{"family":"Adami","given":"Hans-Olov"}],"issued":{"date-parts":[["2010",9,23]]},"PMID":"20860502"}}],"schema":"https://github.com/citation-style-language/schema/raw/master/csl-citation.json"} </w:instrText>
      </w:r>
      <w:r w:rsidR="0031128D" w:rsidRPr="00BE2251">
        <w:rPr>
          <w:color w:val="auto"/>
          <w:sz w:val="24"/>
          <w:szCs w:val="24"/>
        </w:rPr>
        <w:fldChar w:fldCharType="separate"/>
      </w:r>
      <w:ins w:id="95" w:author="TDI" w:date="2015-09-08T14:03:00Z">
        <w:r w:rsidR="00DF0AF8" w:rsidRPr="00EC16C8">
          <w:rPr>
            <w:color w:val="auto"/>
            <w:sz w:val="24"/>
            <w:szCs w:val="24"/>
            <w:vertAlign w:val="superscript"/>
          </w:rPr>
          <w:t>20</w:t>
        </w:r>
      </w:ins>
      <w:r w:rsidR="0031128D" w:rsidRPr="00BE2251">
        <w:rPr>
          <w:color w:val="auto"/>
          <w:sz w:val="24"/>
          <w:szCs w:val="24"/>
        </w:rPr>
        <w:fldChar w:fldCharType="end"/>
      </w:r>
      <w:proofErr w:type="gramStart"/>
      <w:r w:rsidRPr="00BE2251">
        <w:rPr>
          <w:color w:val="auto"/>
          <w:sz w:val="24"/>
          <w:szCs w:val="24"/>
        </w:rPr>
        <w:t xml:space="preserve"> </w:t>
      </w:r>
      <w:ins w:id="96" w:author="TDI" w:date="2015-09-09T06:56:00Z">
        <w:r w:rsidR="006079F0">
          <w:rPr>
            <w:color w:val="auto"/>
            <w:sz w:val="24"/>
            <w:szCs w:val="24"/>
          </w:rPr>
          <w:t xml:space="preserve"> </w:t>
        </w:r>
      </w:ins>
      <w:ins w:id="97" w:author="TDI" w:date="2015-09-09T06:57:00Z">
        <w:r w:rsidR="006079F0" w:rsidRPr="009F1518">
          <w:rPr>
            <w:color w:val="auto"/>
            <w:sz w:val="24"/>
            <w:szCs w:val="24"/>
            <w:highlight w:val="yellow"/>
          </w:rPr>
          <w:t>The</w:t>
        </w:r>
        <w:proofErr w:type="gramEnd"/>
        <w:r w:rsidR="006079F0" w:rsidRPr="009F1518">
          <w:rPr>
            <w:color w:val="auto"/>
            <w:sz w:val="24"/>
            <w:szCs w:val="24"/>
            <w:highlight w:val="yellow"/>
          </w:rPr>
          <w:t xml:space="preserve"> seven simulation-based CISNET models estimated screening contributed to between 28% and 65% of the decline in breast cancer mortality rates (1975-2000), which corresponds to an equivalent contribution of between 16% and 50% on the resulting gain in life expectancy.</w:t>
        </w:r>
        <w:r w:rsidR="006079F0" w:rsidRPr="009F1518">
          <w:rPr>
            <w:color w:val="auto"/>
            <w:sz w:val="24"/>
            <w:szCs w:val="24"/>
            <w:highlight w:val="yellow"/>
          </w:rPr>
          <w:fldChar w:fldCharType="begin"/>
        </w:r>
        <w:r w:rsidR="006079F0" w:rsidRPr="009F1518">
          <w:rPr>
            <w:color w:val="auto"/>
            <w:sz w:val="24"/>
            <w:szCs w:val="24"/>
            <w:highlight w:val="yellow"/>
          </w:rPr>
          <w:instrText xml:space="preserve"> ADDIN ZOTERO_ITEM CSL_CITATION {"citationID":"2hm6262cr2","properties":{"formattedCitation":"{\\rtf \\super 1\\nosupersub{}}","plainCitation":"1"},"citationItems":[{"id":6015,"uris":["http://zotero.org/users/39665/items/2R4236K3"],"uri":["http://zotero.org/users/39665/items/2R4236K3"],"itemData":{"id":6015,"type":"article-journal","title":"Effect of Screening and Adjuvant Therapy on Mortality from Breast Cancer","container-title":"New England Journal of Medicine","page":"1784-1792","volume":"353","issue":"17","source":"Taylor and Francis+NEJM","abstract":"The Cancer Intervention and Surveillance Modeling Network (CISNET) is a consortium of investigators sponsored by the National Cancer Institute whose purpose is to measure the effect of cancer-control interventions on the incidence of and risk of death from cancer in the general population. This report of the CISNET Breast Cancer Working Group provides estimates of the contributions of screening mammography and adjuvant treatment to the reduction in the rate of death from breast cancer among U.S. women from 1975 to 2000. In 1975, the rate of death from breast cancer among women 30 to 79 years of age, adjusted for . . .","DOI":"10.1056/NEJMoa050518","ISSN":"0028-4793","note":"PMID: 16251534","author":[{"family":"Berry","given":"Donald A."},{"family":"Cronin","given":"Kathleen A."},{"family":"Plevritis","given":"Sylvia K."},{"family":"Fryback","given":"Dennis G."},{"family":"Clarke","given":"Lauren"},{"family":"Zelen","given":"Marvin"},{"family":"Mandelblatt","given":"Jeanne S."},{"family":"Yakovlev","given":"Andrei Y."},{"family":"Habbema","given":"J. Dik F."},{"family":"Feuer","given":"Eric J."}],"issued":{"date-parts":[["2005",10,27]]},"PMID":"16251534"}}],"schema":"https://github.com/citation-style-language/schema/raw/master/csl-citation.json"} </w:instrText>
        </w:r>
        <w:r w:rsidR="006079F0" w:rsidRPr="009F1518">
          <w:rPr>
            <w:color w:val="auto"/>
            <w:sz w:val="24"/>
            <w:szCs w:val="24"/>
            <w:highlight w:val="yellow"/>
          </w:rPr>
          <w:fldChar w:fldCharType="separate"/>
        </w:r>
        <w:r w:rsidR="006079F0" w:rsidRPr="009F1518">
          <w:rPr>
            <w:color w:val="auto"/>
            <w:sz w:val="24"/>
            <w:szCs w:val="24"/>
            <w:highlight w:val="yellow"/>
            <w:vertAlign w:val="superscript"/>
          </w:rPr>
          <w:t>1</w:t>
        </w:r>
        <w:r w:rsidR="006079F0" w:rsidRPr="009F1518">
          <w:rPr>
            <w:color w:val="auto"/>
            <w:sz w:val="24"/>
            <w:szCs w:val="24"/>
            <w:highlight w:val="yellow"/>
          </w:rPr>
          <w:fldChar w:fldCharType="end"/>
        </w:r>
        <w:proofErr w:type="gramStart"/>
        <w:r w:rsidR="006079F0" w:rsidRPr="009F1518">
          <w:rPr>
            <w:color w:val="auto"/>
            <w:sz w:val="24"/>
            <w:szCs w:val="24"/>
            <w:highlight w:val="yellow"/>
          </w:rPr>
          <w:t xml:space="preserve">  This</w:t>
        </w:r>
        <w:proofErr w:type="gramEnd"/>
        <w:r w:rsidR="006079F0" w:rsidRPr="009F1518">
          <w:rPr>
            <w:color w:val="auto"/>
            <w:sz w:val="24"/>
            <w:szCs w:val="24"/>
            <w:highlight w:val="yellow"/>
          </w:rPr>
          <w:t xml:space="preserve"> wide range results from </w:t>
        </w:r>
      </w:ins>
      <w:ins w:id="98" w:author="TDI" w:date="2015-09-09T06:58:00Z">
        <w:r w:rsidR="006079F0" w:rsidRPr="009F1518">
          <w:rPr>
            <w:color w:val="auto"/>
            <w:sz w:val="24"/>
            <w:szCs w:val="24"/>
            <w:highlight w:val="yellow"/>
          </w:rPr>
          <w:t xml:space="preserve">the </w:t>
        </w:r>
      </w:ins>
      <w:ins w:id="99" w:author="TDI" w:date="2015-09-09T06:57:00Z">
        <w:r w:rsidR="006079F0" w:rsidRPr="009F1518">
          <w:rPr>
            <w:color w:val="auto"/>
            <w:sz w:val="24"/>
            <w:szCs w:val="24"/>
            <w:highlight w:val="yellow"/>
          </w:rPr>
          <w:t xml:space="preserve">varying </w:t>
        </w:r>
      </w:ins>
      <w:ins w:id="100" w:author="TDI" w:date="2015-09-09T06:58:00Z">
        <w:r w:rsidR="006079F0" w:rsidRPr="009F1518">
          <w:rPr>
            <w:color w:val="auto"/>
            <w:sz w:val="24"/>
            <w:szCs w:val="24"/>
            <w:highlight w:val="yellow"/>
          </w:rPr>
          <w:t xml:space="preserve">set of </w:t>
        </w:r>
      </w:ins>
      <w:ins w:id="101" w:author="TDI" w:date="2015-09-09T06:57:00Z">
        <w:r w:rsidR="006079F0" w:rsidRPr="009F1518">
          <w:rPr>
            <w:color w:val="auto"/>
            <w:sz w:val="24"/>
            <w:szCs w:val="24"/>
            <w:highlight w:val="yellow"/>
          </w:rPr>
          <w:t xml:space="preserve">assumptions in CISNET models and the inherent uncertainty in simulating the mortality experience of a hypothetical cohort of breast cancer patients.  </w:t>
        </w:r>
      </w:ins>
      <w:ins w:id="102" w:author="TDI" w:date="2015-09-09T06:56:00Z">
        <w:r w:rsidR="006079F0" w:rsidRPr="009F1518">
          <w:rPr>
            <w:color w:val="auto"/>
            <w:sz w:val="24"/>
            <w:szCs w:val="24"/>
            <w:highlight w:val="yellow"/>
          </w:rPr>
          <w:t>Our estimate of the contribution of earlier detection between 1975 and 2000, 24</w:t>
        </w:r>
        <w:proofErr w:type="gramStart"/>
        <w:r w:rsidR="006079F0" w:rsidRPr="009F1518">
          <w:rPr>
            <w:color w:val="auto"/>
            <w:sz w:val="24"/>
            <w:szCs w:val="24"/>
            <w:highlight w:val="yellow"/>
          </w:rPr>
          <w:t>%,</w:t>
        </w:r>
        <w:proofErr w:type="gramEnd"/>
        <w:r w:rsidR="006079F0" w:rsidRPr="009F1518">
          <w:rPr>
            <w:color w:val="auto"/>
            <w:sz w:val="24"/>
            <w:szCs w:val="24"/>
            <w:highlight w:val="yellow"/>
          </w:rPr>
          <w:t xml:space="preserve"> fell on the lower end of the CISNET range and was based on the actual mortality experience of breast cancer patients. </w:t>
        </w:r>
      </w:ins>
      <w:ins w:id="103" w:author="TDI" w:date="2015-09-09T07:06:00Z">
        <w:r w:rsidR="006E7554" w:rsidRPr="009F1518">
          <w:rPr>
            <w:color w:val="auto"/>
            <w:sz w:val="24"/>
            <w:szCs w:val="24"/>
            <w:highlight w:val="yellow"/>
          </w:rPr>
          <w:t>Sun et al. (2010) estimated earlier detection contributed 17% of the 3.6-year gain in survival among breast cancer patients between 1988 and 2000</w:t>
        </w:r>
      </w:ins>
      <w:ins w:id="104" w:author="TDI" w:date="2015-09-09T07:10:00Z">
        <w:r w:rsidR="006E7554" w:rsidRPr="009F1518">
          <w:rPr>
            <w:color w:val="auto"/>
            <w:sz w:val="24"/>
            <w:szCs w:val="24"/>
            <w:highlight w:val="yellow"/>
          </w:rPr>
          <w:t xml:space="preserve"> using survival time data</w:t>
        </w:r>
      </w:ins>
      <w:ins w:id="105" w:author="TDI" w:date="2015-09-09T07:06:00Z">
        <w:r w:rsidR="006E7554" w:rsidRPr="009F1518">
          <w:rPr>
            <w:color w:val="auto"/>
            <w:sz w:val="24"/>
            <w:szCs w:val="24"/>
            <w:highlight w:val="yellow"/>
          </w:rPr>
          <w:t>.</w:t>
        </w:r>
      </w:ins>
      <w:r w:rsidR="006E7554" w:rsidRPr="009F1518">
        <w:rPr>
          <w:strike/>
          <w:color w:val="auto"/>
          <w:sz w:val="24"/>
          <w:szCs w:val="24"/>
          <w:highlight w:val="yellow"/>
        </w:rPr>
        <w:fldChar w:fldCharType="begin"/>
      </w:r>
      <w:r w:rsidR="006E7554" w:rsidRPr="009F1518">
        <w:rPr>
          <w:strike/>
          <w:color w:val="auto"/>
          <w:sz w:val="24"/>
          <w:szCs w:val="24"/>
          <w:highlight w:val="yellow"/>
        </w:rPr>
        <w:instrText xml:space="preserve"> ADDIN ZOTERO_ITEM CSL_CITATION {"citationID":"26190itvs9","properties":{"formattedCitation":"{\\rtf \\super 9\\nosupersub{}}","plainCitation":"9"},"citationItems":[{"id":6671,"uris":["http://zotero.org/users/39665/items/PDCX7JHD"],"uri":["http://zotero.org/users/39665/items/PDCX7JHD"],"itemData":{"id":6671,"type":"article-journal","title":"The Contributions of Improved Therapy and Earlier Detection to Cancer Survival Gains, 1988-2000","container-title":"Forum for Health Economics &amp; Policy","volume":"13","issue":"2","source":"www.degruyter.com","abstract":"Prior literature has documented improvements in cancer survival over time.  However, ambiguity remains over the relative contributions of improved treatment and earlier detection to survival gains.  Using registry data, we developed a novel framework to estimate the relative contributions of advances in treatment and detection.  Our approach compares changes in the probability of early detection, which we interpret as the effects of advances in detection, to improvements in stage-conditional survival, which we interpret as the effects of treatment. We applied this methodology using SEER data to estimate probabilities of early detection and stage-conditional survival curves for several cancers, by race, between 1988 and 2000.  Survival increased for all of the cancers we examined, with blacks experiencing larger survival gains than whites for all cancers combined.  Our baseline analysis found that treatment advances account for the vast majority of survival gains for all the cancers examined: breast cancer (83%), lung cancer (85%), colorectal cancer (76%), pancreatic cancer (100%), and non-Hodgkin’s lymphoma (96%).  Compared to whites, treatments appear to explain a lower percentage of survival gains for blacks for all cancers combined; breast cancer, NHL, and pancreatic cancer show a higher percentage of survival gains than lung cancer; and roughly the same percentage for the colorectal cancer.  These results are robust to sensitivity analyses examining potential length and lead time bias.  Overall, our results suggest that while improved treatment and early detection both contributed to the recent gains in survival, the majority of gains from 1988 to 2000 appear to have been driven by better treatment, manifested by improved stage-conditional survival.  These results have important policy implications regarding investment in research and development and the evaluation of efforts to improve cancer screening.","URL":"http://www.degruyter.com/view/j/fhep.2010.13.2/fhep.2010.13.2.1195/fhep.2010.13.2.1195.xml","author":[{"family":"Sun","given":"Eric"},{"family":"Jena","given":"Anupam B."},{"family":"Lakdawalla","given":"Darius"},{"family":"Reyes","given":"Carolina"},{"family":"Philipson","given":"Tomas J."},{"family":"Goldman","given":"Dana"}],"issued":{"date-parts":[["2010",2,26]]},"accessed":{"date-parts":[["2015",7,23]]}}}],"schema":"https://github.com/citation-style-language/schema/raw/master/csl-citation.json"} </w:instrText>
      </w:r>
      <w:r w:rsidR="006E7554" w:rsidRPr="009F1518">
        <w:rPr>
          <w:strike/>
          <w:color w:val="auto"/>
          <w:sz w:val="24"/>
          <w:szCs w:val="24"/>
          <w:highlight w:val="yellow"/>
        </w:rPr>
        <w:fldChar w:fldCharType="separate"/>
      </w:r>
      <w:ins w:id="106" w:author="TDI" w:date="2015-09-09T07:07:00Z">
        <w:r w:rsidR="006E7554" w:rsidRPr="009F1518">
          <w:rPr>
            <w:color w:val="auto"/>
            <w:sz w:val="24"/>
            <w:szCs w:val="24"/>
            <w:highlight w:val="yellow"/>
            <w:vertAlign w:val="superscript"/>
          </w:rPr>
          <w:t>9</w:t>
        </w:r>
        <w:r w:rsidR="006E7554" w:rsidRPr="009F1518">
          <w:rPr>
            <w:strike/>
            <w:color w:val="auto"/>
            <w:sz w:val="24"/>
            <w:szCs w:val="24"/>
            <w:highlight w:val="yellow"/>
          </w:rPr>
          <w:fldChar w:fldCharType="end"/>
        </w:r>
      </w:ins>
      <w:proofErr w:type="gramStart"/>
      <w:ins w:id="107" w:author="TDI" w:date="2015-09-09T07:06:00Z">
        <w:r w:rsidR="006E7554" w:rsidRPr="009F1518">
          <w:rPr>
            <w:color w:val="auto"/>
            <w:sz w:val="24"/>
            <w:szCs w:val="24"/>
            <w:highlight w:val="yellow"/>
          </w:rPr>
          <w:t xml:space="preserve">  </w:t>
        </w:r>
      </w:ins>
      <w:ins w:id="108" w:author="TDI" w:date="2015-09-09T07:07:00Z">
        <w:r w:rsidR="006E7554" w:rsidRPr="009F1518">
          <w:rPr>
            <w:color w:val="auto"/>
            <w:sz w:val="24"/>
            <w:szCs w:val="24"/>
            <w:highlight w:val="yellow"/>
          </w:rPr>
          <w:t>We</w:t>
        </w:r>
        <w:proofErr w:type="gramEnd"/>
        <w:r w:rsidR="006E7554" w:rsidRPr="009F1518">
          <w:rPr>
            <w:color w:val="auto"/>
            <w:sz w:val="24"/>
            <w:szCs w:val="24"/>
            <w:highlight w:val="yellow"/>
          </w:rPr>
          <w:t xml:space="preserve"> reach a similar conclusion on the contribution of earlier d</w:t>
        </w:r>
        <w:r w:rsidR="006E7554" w:rsidRPr="00B955C7">
          <w:rPr>
            <w:color w:val="auto"/>
            <w:sz w:val="24"/>
            <w:szCs w:val="24"/>
            <w:highlight w:val="yellow"/>
          </w:rPr>
          <w:t>etection between 1988 and 2000, 24%, a</w:t>
        </w:r>
        <w:r w:rsidR="009F1518" w:rsidRPr="00B955C7">
          <w:rPr>
            <w:color w:val="auto"/>
            <w:sz w:val="24"/>
            <w:szCs w:val="24"/>
            <w:highlight w:val="yellow"/>
          </w:rPr>
          <w:t>lthough our methods were not subject to the lead- and length-time biases inherent in surv</w:t>
        </w:r>
        <w:r w:rsidR="009F1518" w:rsidRPr="003A6180">
          <w:rPr>
            <w:color w:val="auto"/>
            <w:sz w:val="24"/>
            <w:szCs w:val="24"/>
            <w:highlight w:val="yellow"/>
          </w:rPr>
          <w:t>ival time data.</w:t>
        </w:r>
      </w:ins>
    </w:p>
    <w:p w14:paraId="71C6E909" w14:textId="1A5474D8" w:rsidR="008D20E9" w:rsidRPr="00BE2251" w:rsidRDefault="009F1518" w:rsidP="003A6D35">
      <w:pPr>
        <w:pStyle w:val="Normal1"/>
        <w:spacing w:line="480" w:lineRule="auto"/>
        <w:rPr>
          <w:color w:val="auto"/>
          <w:sz w:val="24"/>
          <w:szCs w:val="24"/>
        </w:rPr>
      </w:pPr>
      <w:ins w:id="109" w:author="TDI" w:date="2015-09-09T09:32:00Z">
        <w:r>
          <w:rPr>
            <w:color w:val="auto"/>
            <w:sz w:val="24"/>
            <w:szCs w:val="24"/>
          </w:rPr>
          <w:tab/>
          <w:t>A</w:t>
        </w:r>
      </w:ins>
      <w:r w:rsidR="00BC337B" w:rsidRPr="00BE2251">
        <w:rPr>
          <w:sz w:val="24"/>
          <w:szCs w:val="24"/>
        </w:rPr>
        <w:t xml:space="preserve">lthough the incidence rates of 3-5cm and </w:t>
      </w:r>
      <w:r w:rsidR="00BC337B" w:rsidRPr="00BE2251">
        <w:rPr>
          <w:rFonts w:eastAsia="MS Gothic"/>
          <w:sz w:val="24"/>
        </w:rPr>
        <w:t xml:space="preserve">≥5cm tumors </w:t>
      </w:r>
      <w:r w:rsidR="00396A2F" w:rsidRPr="00BE2251">
        <w:rPr>
          <w:rFonts w:eastAsia="MS Gothic"/>
          <w:sz w:val="24"/>
        </w:rPr>
        <w:t xml:space="preserve">remained relatively stationary since 1990, this constancy does not necessarily imply screening failed to detect these largest cancers.  </w:t>
      </w:r>
      <w:r w:rsidR="003A6D35" w:rsidRPr="00BE2251">
        <w:rPr>
          <w:sz w:val="24"/>
          <w:szCs w:val="24"/>
        </w:rPr>
        <w:t xml:space="preserve">Screening only fails to reduce the incidence of larger sized tumors if we assume the underlying nature of these cancers is constant over time </w:t>
      </w:r>
      <w:r w:rsidR="004A5FDB">
        <w:rPr>
          <w:sz w:val="24"/>
          <w:szCs w:val="24"/>
        </w:rPr>
        <w:t xml:space="preserve">(i.e., </w:t>
      </w:r>
      <w:r w:rsidR="003A6D35" w:rsidRPr="00BE2251">
        <w:rPr>
          <w:sz w:val="24"/>
          <w:szCs w:val="24"/>
        </w:rPr>
        <w:t>risk factors do not change over age, time, and across cohorts</w:t>
      </w:r>
      <w:r w:rsidR="004A5FDB">
        <w:rPr>
          <w:sz w:val="24"/>
          <w:szCs w:val="24"/>
        </w:rPr>
        <w:t>)</w:t>
      </w:r>
      <w:r w:rsidR="003A6D35" w:rsidRPr="00BE2251">
        <w:rPr>
          <w:sz w:val="24"/>
          <w:szCs w:val="24"/>
        </w:rPr>
        <w:t xml:space="preserve">.  A recent analysis </w:t>
      </w:r>
      <w:r w:rsidR="00BC337B" w:rsidRPr="00BE2251">
        <w:rPr>
          <w:sz w:val="24"/>
          <w:szCs w:val="24"/>
        </w:rPr>
        <w:t xml:space="preserve">considered </w:t>
      </w:r>
      <w:r w:rsidR="003A6D35" w:rsidRPr="00BE2251">
        <w:rPr>
          <w:sz w:val="24"/>
          <w:szCs w:val="24"/>
        </w:rPr>
        <w:t xml:space="preserve">age, time, and cohort effects for metastatic cancer </w:t>
      </w:r>
      <w:r w:rsidR="00BC337B" w:rsidRPr="00BE2251">
        <w:rPr>
          <w:sz w:val="24"/>
          <w:szCs w:val="24"/>
        </w:rPr>
        <w:t xml:space="preserve">and concluded that the incidence </w:t>
      </w:r>
      <w:r w:rsidR="003A6D35" w:rsidRPr="00BE2251">
        <w:rPr>
          <w:sz w:val="24"/>
          <w:szCs w:val="24"/>
        </w:rPr>
        <w:t xml:space="preserve">rate </w:t>
      </w:r>
      <w:r w:rsidR="00BC337B" w:rsidRPr="00BE2251">
        <w:rPr>
          <w:sz w:val="24"/>
          <w:szCs w:val="24"/>
        </w:rPr>
        <w:t>would ha</w:t>
      </w:r>
      <w:r w:rsidR="003A6D35" w:rsidRPr="00BE2251">
        <w:rPr>
          <w:sz w:val="24"/>
          <w:szCs w:val="24"/>
        </w:rPr>
        <w:t xml:space="preserve">ve increased over time in the absence of screening; </w:t>
      </w:r>
      <w:r w:rsidR="00BC337B" w:rsidRPr="00BE2251">
        <w:rPr>
          <w:sz w:val="24"/>
          <w:szCs w:val="24"/>
        </w:rPr>
        <w:t>screening reduced this increase to produce the constant trend observed.</w:t>
      </w:r>
      <w:r w:rsidR="009C1954" w:rsidRPr="00BE2251">
        <w:rPr>
          <w:sz w:val="24"/>
          <w:szCs w:val="24"/>
        </w:rPr>
        <w:fldChar w:fldCharType="begin"/>
      </w:r>
      <w:r w:rsidR="00DF0AF8">
        <w:rPr>
          <w:sz w:val="24"/>
          <w:szCs w:val="24"/>
        </w:rPr>
        <w:instrText xml:space="preserve"> ADDIN ZOTERO_ITEM CSL_CITATION {"citationID":"pgud89741","properties":{"formattedCitation":"{\\rtf \\super 22\\nosupersub{}}","plainCitation":"22"},"citationItems":[{"id":6512,"uris":["http://zotero.org/users/39665/items/285PEI2S"],"uri":["http://zotero.org/users/39665/items/285PEI2S"],"itemData":{"id":6512,"type":"article-journal","title":"The contribution of mammography screening to breast cancer incidence trends in the United States: an updated age-period-cohort model","container-title":"Cancer Epidemiology, Biomarkers &amp; Prevention: A Publication of the American Association for Cancer Research, Cosponsored by the American Society of Preventive Oncology","page":"905-912","volume":"24","issue":"6","source":"PubMed","abstract":"BACKGROUND: The impact of screening mammography on breast cancer incidence is difficult to disentangle from cohort- and age-related effects on incidence.\nMETHODS: We developed an age-period-cohort model of ductal carcinoma in situ (DCIS) and invasive breast cancer incidence in U.S. females using cancer registry data. Five functions were included in the model to estimate stage-specific effects for age, premenopausal birth cohorts, postmenopausal birth cohorts, period (for all years of diagnosis), and a mammography period effect limited to women ages ≥40 years after 1982. Incidence with and without the mammography period effect was calculated.\nRESULTS: More recent birth cohorts have elevated underlying risk compared with earlier cohorts for both pre- and postmenopausal women. Comparing models with and without the mammography period effect showed that overall breast cancer incidence would have been 23.1% lower in the absence of mammography in 2010 (95% confidence intervals, 18.8-27.4), including 14.7% (9.5-19.3) lower for invasive breast cancer and 54.5% (47.4-59.6) lower for DCIS. Incidence of distant-staged breast cancer in 2010 would have been 29.0% (13.1-48.1) greater in the absence of mammography screening.\nCONCLUSIONS: Mammography contributes to markedly elevated rates of DCIS and early-stage invasive cancers, but also contributes to substantial reductions in the incidence of metastatic breast cancer.\nIMPACT: Mammography is an important tool for reducing the burden of breast cancer, but future work is needed to identify risk factors accounting for increasing underlying incidence and to distinguish between indolent and potentially lethal early-stage breast cancers that are detected via mammography. Cancer Epidemiol Biomarkers Prev; 24(6); 905-12. ©2015 AACR.","DOI":"10.1158/1055-9965.EPI-14-1286","ISSN":"1538-7755","note":"PMID: 25787716","shortTitle":"The contribution of mammography screening to breast cancer incidence trends in the United States","journalAbbreviation":"Cancer Epidemiol. Biomarkers Prev.","language":"eng","author":[{"family":"Gangnon","given":"Ronald E."},{"family":"Sprague","given":"Brian L."},{"family":"Stout","given":"Natasha K."},{"family":"Alagoz","given":"Oguz"},{"family":"Weedon-Fekjær","given":"Harald"},{"family":"Holford","given":"Theodore R."},{"family":"Trentham-Dietz","given":"Amy"}],"issued":{"date-parts":[["2015",6]]},"PMID":"25787716"}}],"schema":"https://github.com/citation-style-language/schema/raw/master/csl-citation.json"} </w:instrText>
      </w:r>
      <w:r w:rsidR="009C1954" w:rsidRPr="00BE2251">
        <w:rPr>
          <w:sz w:val="24"/>
          <w:szCs w:val="24"/>
        </w:rPr>
        <w:fldChar w:fldCharType="separate"/>
      </w:r>
      <w:ins w:id="110" w:author="TDI" w:date="2015-09-08T14:03:00Z">
        <w:r w:rsidR="00DF0AF8" w:rsidRPr="00DF0AF8">
          <w:rPr>
            <w:sz w:val="24"/>
            <w:szCs w:val="24"/>
            <w:vertAlign w:val="superscript"/>
          </w:rPr>
          <w:t>22</w:t>
        </w:r>
      </w:ins>
      <w:r w:rsidR="009C1954" w:rsidRPr="00BE2251">
        <w:rPr>
          <w:sz w:val="24"/>
          <w:szCs w:val="24"/>
        </w:rPr>
        <w:fldChar w:fldCharType="end"/>
      </w:r>
      <w:r w:rsidR="00BC337B" w:rsidRPr="00BE2251">
        <w:rPr>
          <w:sz w:val="24"/>
          <w:szCs w:val="24"/>
        </w:rPr>
        <w:t xml:space="preserve"> </w:t>
      </w:r>
    </w:p>
    <w:p w14:paraId="76E6E046" w14:textId="40BD8212" w:rsidR="008D20E9" w:rsidRPr="00BE2251" w:rsidRDefault="00663F69" w:rsidP="006E3C12">
      <w:pPr>
        <w:pStyle w:val="Normal1"/>
        <w:spacing w:line="480" w:lineRule="auto"/>
        <w:rPr>
          <w:sz w:val="24"/>
          <w:szCs w:val="24"/>
        </w:rPr>
      </w:pPr>
      <w:r w:rsidRPr="00BE2251">
        <w:rPr>
          <w:color w:val="auto"/>
          <w:sz w:val="24"/>
          <w:szCs w:val="24"/>
        </w:rPr>
        <w:tab/>
      </w:r>
      <w:r w:rsidR="008D20E9" w:rsidRPr="00BE2251">
        <w:rPr>
          <w:sz w:val="24"/>
          <w:szCs w:val="24"/>
        </w:rPr>
        <w:t>Our results also directly address the longstanding controversy over the value of screening, especially among 40-49 year olds.</w:t>
      </w:r>
      <w:r w:rsidR="00B91CFC" w:rsidRPr="00BE2251">
        <w:rPr>
          <w:sz w:val="24"/>
          <w:szCs w:val="24"/>
        </w:rPr>
        <w:fldChar w:fldCharType="begin"/>
      </w:r>
      <w:r w:rsidR="00DF0AF8">
        <w:rPr>
          <w:sz w:val="24"/>
          <w:szCs w:val="24"/>
        </w:rPr>
        <w:instrText xml:space="preserve"> ADDIN ZOTERO_ITEM CSL_CITATION {"citationID":"invmtk1ug","properties":{"formattedCitation":"{\\rtf \\super 2,23\\nosupersub{}}","plainCitation":"2,23"},"citationItems":[{"id":6022,"uris":["http://zotero.org/users/39665/items/5RPQBIXI"],"uri":["http://zotero.org/users/39665/items/5RPQBIXI"],"itemData":{"id":6022,"type":"article-journal","title":"Is screening for breast cancer with mammography justifiable?","container-title":"Lancet","page":"129-134","volume":"355","issue":"9198","source":"NCBI PubMed","abstract":"BACKGROUND: A 1999 study found no decrease in breast-cancer mortality in Sweden, where screening has been recommended since 1985. We therefore reviewed the methodological quality of the mammography trials and an influential Swedish meta-analysis, and did a meta-analysis ourselves.\nMETHODS: We searched the Cochrane Library for trials and asked the investigators for further details. Meta-analyses were done with Review Manager (version 4.0).\nFINDINGS: Baseline imbalances were shown for six of the eight identified trials, and inconsistencies in the number of women randomised were found in four. The two adequately randomised trials found no effect of screening on breast-cancer mortality (pooled relative risk 1.04 [95% CI 0.84-1.27]) or on total mortality (0.99 [0.94-1.05]). The pooled relative risk for breast-cancer mortality for the other trials was 0.75 (0.67-0.83), which was significantly different (p=0.005) from that for the unbiased trials. The Swedish meta-analysis showed a decrease in breast-cancer mortality but also an increase in total mortality (1.06 [1.04-1.08]); this increase disappeared after adjustment for an imbalance in age.\nINTERPRETATION: Screening for breast cancer with mammography is unjustified. If the Swedish trials are judged to be unbiased, the data show that for every 1000 women screened biennially throughout 12 years, one breast-cancer death is avoided whereas the total number of deaths is increased by six. If the Swedish trials (apart from the Malmö trial) are judged to be biased, there is no reliable evidence that screening decreases breast-cancer mortality.","DOI":"10.1016/S0140-6736(99)06065-1","ISSN":"0140-6736","note":"PMID: 10675181","journalAbbreviation":"Lancet","language":"eng","author":[{"family":"Gøtzsche","given":"P. C."},{"family":"Olsen","given":"O."}],"issued":{"date-parts":[["2000",1,8]]},"PMID":"10675181"}},{"id":6492,"uris":["http://zotero.org/users/39665/items/AKX7R2BK"],"uri":["http://zotero.org/users/39665/items/AKX7R2BK"],"itemData":{"id":6492,"type":"article-journal","title":"The 2009 U.S. Preventive Services Task Force Guidelines Ignore Important Scientific Evidence and Should Be Revised or Withdrawn","container-title":"Radiology","page":"15-20","volume":"256","issue":"1","source":"pubs.rsna.org (Atypon)","DOI":"10.1148/radiol.10100057","ISSN":"0033-8419","journalAbbreviation":"Radiology","author":[{"family":"Kopans","given":"Daniel B."}],"issued":{"date-parts":[["2010",7,1]]}}}],"schema":"https://github.com/citation-style-language/schema/raw/master/csl-citation.json"} </w:instrText>
      </w:r>
      <w:r w:rsidR="00B91CFC" w:rsidRPr="00BE2251">
        <w:rPr>
          <w:sz w:val="24"/>
          <w:szCs w:val="24"/>
        </w:rPr>
        <w:fldChar w:fldCharType="separate"/>
      </w:r>
      <w:ins w:id="111" w:author="TDI" w:date="2015-09-08T14:03:00Z">
        <w:r w:rsidR="00DF0AF8" w:rsidRPr="00DF0AF8">
          <w:rPr>
            <w:sz w:val="24"/>
            <w:szCs w:val="24"/>
            <w:vertAlign w:val="superscript"/>
          </w:rPr>
          <w:t>2,23</w:t>
        </w:r>
      </w:ins>
      <w:r w:rsidR="00B91CFC" w:rsidRPr="00BE2251">
        <w:rPr>
          <w:sz w:val="24"/>
          <w:szCs w:val="24"/>
        </w:rPr>
        <w:fldChar w:fldCharType="end"/>
      </w:r>
      <w:proofErr w:type="gramStart"/>
      <w:r w:rsidR="008D20E9" w:rsidRPr="00BE2251">
        <w:rPr>
          <w:sz w:val="24"/>
          <w:szCs w:val="24"/>
        </w:rPr>
        <w:t xml:space="preserve">  </w:t>
      </w:r>
      <w:r w:rsidR="003E27F5" w:rsidRPr="00BE2251">
        <w:rPr>
          <w:sz w:val="24"/>
          <w:szCs w:val="24"/>
        </w:rPr>
        <w:t>Our</w:t>
      </w:r>
      <w:proofErr w:type="gramEnd"/>
      <w:r w:rsidR="003E27F5" w:rsidRPr="00BE2251">
        <w:rPr>
          <w:sz w:val="24"/>
          <w:szCs w:val="24"/>
        </w:rPr>
        <w:t xml:space="preserve"> estimate of the benefit of screening among 40-49 year olds, which is based on the actual mortality experience of breast cancer patients, is higher than most previous estimates.</w:t>
      </w:r>
      <w:r w:rsidR="001F50E7" w:rsidRPr="00BE2251">
        <w:rPr>
          <w:sz w:val="24"/>
          <w:szCs w:val="24"/>
        </w:rPr>
        <w:fldChar w:fldCharType="begin"/>
      </w:r>
      <w:r w:rsidR="00DF0AF8">
        <w:rPr>
          <w:sz w:val="24"/>
          <w:szCs w:val="24"/>
        </w:rPr>
        <w:instrText xml:space="preserve"> ADDIN ZOTERO_ITEM CSL_CITATION {"citationID":"6umrjrgsu","properties":{"formattedCitation":"{\\rtf \\super 24\\uc0\\u8211{}26\\nosupersub{}}","plainCitation":"24–26"},"citationItems":[{"id":6707,"uris":["http://zotero.org/users/39665/items/RP7D22KF"],"uri":["http://zotero.org/users/39665/items/RP7D22KF"],"itemData":{"id":6707,"type":"article-journal","title":"Effect of mammographic screening from age 40 years on breast cancer mortality in the UK Age trial at 17 years' follow-up: a randomised controlled trial","container-title":"The Lancet. Oncology","source":"PubMed","abstract":"BACKGROUND: Age-specific effects of mammographic screening, and the timing of such effects, are a matter of debate. The results of the UK Age trial, which compared the effect of invitation to annual mammographic screening from age 40 years with commencement of screening at age 50 years on breast cancer mortality, have been reported at 10 years of follow-up and showed no significant difference in mortality between the trial groups. Here, we report the results of the UK Age trial after 17 years of follow-up.\nMETHODS: Women aged 39-41 from 23 UK NHS Breast Screening Programme units years were randomly assigned by individual randomisation (1:2) to either an intervention group offered annual screening by mammography up to and including the calendar year of their 48th birthday or to a control group receiving usual medical care (invited for screening at age 50 years and every 3 years thereafter). Both groups were stratified by general practice. We compared breast cancer incidence and mortality by time since randomisation. Analyses included all women randomly assigned who could be traced with the National Health Service Central Register and who had not died or emigrated before entry. The primary outcome measures were mortality from breast cancer (defined as deaths with breast cancer coded as the underlying cause of death) and breast cancer incidence, including in-situ, invasive, and total incidence. Because there is an interest in the timing of the mortality effect, we analysed the results in different follow-up periods. This trial is registered, number ISRCTN24647151.\nFINDINGS: Between Oct 14, 1990, and Sept 25, 1997, 160 921 participants were randomly assigned; 53 883 women in the intervention group and 106 953 assigned to usual medical care were included in this analysis. After a median follow-up of 17 years (IQR 16·8-18·8), the rate ratio (RR) for breast cancer mortality was 0·88 (95% CI 0·74-1·04) from tumours diagnosed during the intervention phase. A significant reduction in breast cancer mortality was noted in the intervention group compared with the control group in the first 10 years after diagnosis (RR 0·75, 0·58-0·97) but not thereafter (RR 1·02, 0·80-1·30) from tumours diagnosed during the intervention phase. The overall breast cancer incidence during 17 year follow-up was similar between the intervention group and the control group (RR 0·98, 0·93-1·04).\nINTERPRETATION: Our results support an early reduction in mortality from breast cancer with annual mammography screening in women aged 40-49 years. Further data are needed to fully understand long-term effects. Cumulative incidence figures suggest at worst a small amount of overdiagnosis.\nFUNDING: National Institute for Health Research Health Technology Assessment programme and the American Cancer Society. Past funding was received from the Medical Research Council, Cancer Research UK, the UK Department of Health, and the US National Cancer Institute.","DOI":"10.1016/S1470-2045(15)00128-X","ISSN":"1474-5488","note":"PMID: 26206144","shortTitle":"Effect of mammographic screening from age 40 years on breast cancer mortality in the UK Age trial at 17 years' follow-up","journalAbbreviation":"Lancet Oncol.","language":"ENG","author":[{"family":"Moss","given":"Sue M."},{"family":"Wale","given":"Christopher"},{"family":"Smith","given":"Robert"},{"family":"Evans","given":"Andrew"},{"family":"Cuckle","given":"Howard"},{"family":"Duffy","given":"Stephen W."}],"issued":{"date-parts":[["2015",7,20]]},"PMID":"26206144"}},{"id":6712,"uris":["http://zotero.org/users/39665/items/SXB79ADW"],"uri":["http://zotero.org/users/39665/items/SXB79ADW"],"itemData":{"id":6712,"type":"article-journal","title":"Breast-cancer screening--viewpoint of the IARC Working Group","container-title":"The New England Journal of Medicine","page":"2353-2358","volume":"372","issue":"24","source":"PubMed","DOI":"10.1056/NEJMsr1504363","ISSN":"1533-4406","note":"PMID: 26039523","journalAbbreviation":"N. Engl. J. Med.","language":"eng","author":[{"family":"Lauby-Secretan","given":"Béatrice"},{"family":"Scoccianti","given":"Chiara"},{"family":"Loomis","given":"Dana"},{"family":"Benbrahim-Tallaa","given":"Lamia"},{"family":"Bouvard","given":"Véronique"},{"family":"Bianchini","given":"Franca"},{"family":"Straif","given":"Kurt"},{"literal":"International Agency for Research on Cancer Handbook Working Group"}],"issued":{"date-parts":[["2015",6,11]]},"PMID":"26039523"}},{"id":6714,"uris":["http://zotero.org/users/39665/items/DM7GSN7T"],"uri":["http://zotero.org/users/39665/items/DM7GSN7T"],"itemData":{"id":6714,"type":"report","title":"Draft Recommendation Statement: Breast Cancer: Screening","URL":"http://www.uspreventiveservicestaskforce.org/Page/Document/RecommendationStatementDraft/breast-cancer-screening1","author":[{"literal":"US Preventive Services Task Force"}],"issued":{"date-parts":[["2015",5]]},"accessed":{"date-parts":[["2015",7,28]]}}}],"schema":"https://github.com/citation-style-language/schema/raw/master/csl-citation.json"} </w:instrText>
      </w:r>
      <w:r w:rsidR="001F50E7" w:rsidRPr="00BE2251">
        <w:rPr>
          <w:sz w:val="24"/>
          <w:szCs w:val="24"/>
        </w:rPr>
        <w:fldChar w:fldCharType="separate"/>
      </w:r>
      <w:ins w:id="112" w:author="TDI" w:date="2015-09-08T14:03:00Z">
        <w:r w:rsidR="00DF0AF8" w:rsidRPr="00DF0AF8">
          <w:rPr>
            <w:sz w:val="24"/>
            <w:szCs w:val="24"/>
            <w:vertAlign w:val="superscript"/>
          </w:rPr>
          <w:t>24–26</w:t>
        </w:r>
      </w:ins>
      <w:r w:rsidR="001F50E7" w:rsidRPr="00BE2251">
        <w:rPr>
          <w:sz w:val="24"/>
          <w:szCs w:val="24"/>
        </w:rPr>
        <w:fldChar w:fldCharType="end"/>
      </w:r>
      <w:proofErr w:type="gramStart"/>
      <w:r w:rsidR="003E27F5" w:rsidRPr="00BE2251">
        <w:rPr>
          <w:sz w:val="24"/>
          <w:szCs w:val="24"/>
        </w:rPr>
        <w:t xml:space="preserve">  </w:t>
      </w:r>
      <w:r w:rsidR="008D20E9" w:rsidRPr="00BE2251">
        <w:rPr>
          <w:sz w:val="24"/>
          <w:szCs w:val="24"/>
        </w:rPr>
        <w:t>We</w:t>
      </w:r>
      <w:proofErr w:type="gramEnd"/>
      <w:r w:rsidR="008D20E9" w:rsidRPr="00BE2251">
        <w:rPr>
          <w:sz w:val="24"/>
          <w:szCs w:val="24"/>
        </w:rPr>
        <w:t xml:space="preserve"> conclude that earlier detection among 40-49 year olds contributed 0.56 of the 10.94</w:t>
      </w:r>
      <w:r w:rsidR="0096522B" w:rsidRPr="00BE2251">
        <w:rPr>
          <w:sz w:val="24"/>
          <w:szCs w:val="24"/>
        </w:rPr>
        <w:t>-</w:t>
      </w:r>
      <w:r w:rsidR="008D20E9" w:rsidRPr="00BE2251">
        <w:rPr>
          <w:sz w:val="24"/>
          <w:szCs w:val="24"/>
        </w:rPr>
        <w:t>year gain in life expectancy</w:t>
      </w:r>
      <w:r w:rsidR="006B3887">
        <w:rPr>
          <w:sz w:val="24"/>
          <w:szCs w:val="24"/>
        </w:rPr>
        <w:t xml:space="preserve"> (</w:t>
      </w:r>
      <w:r w:rsidR="008D20E9" w:rsidRPr="00BE2251">
        <w:rPr>
          <w:sz w:val="24"/>
          <w:szCs w:val="24"/>
        </w:rPr>
        <w:t>5.16%</w:t>
      </w:r>
      <w:r w:rsidR="006B3887">
        <w:rPr>
          <w:sz w:val="24"/>
          <w:szCs w:val="24"/>
        </w:rPr>
        <w:t>)</w:t>
      </w:r>
      <w:r w:rsidR="008D20E9" w:rsidRPr="00BE2251">
        <w:rPr>
          <w:sz w:val="24"/>
          <w:szCs w:val="24"/>
        </w:rPr>
        <w:t>.  This contribution was greater than the corresponding contributions of 50-59 and 60-69 year olds (4.14% and 3.70%, respectively).  Previous estimates of the benefits of screening among 40-49 year olds came from simulation-based studies, randomized trials, and cross-national studies.  Yet, simulation studies are based on inherently untestable assumptions on the natur</w:t>
      </w:r>
      <w:r w:rsidR="00B91CFC" w:rsidRPr="00BE2251">
        <w:rPr>
          <w:sz w:val="24"/>
          <w:szCs w:val="24"/>
        </w:rPr>
        <w:t>al history of breast cancer.</w:t>
      </w:r>
      <w:r w:rsidR="00B91CFC" w:rsidRPr="00BE2251">
        <w:rPr>
          <w:sz w:val="24"/>
          <w:szCs w:val="24"/>
        </w:rPr>
        <w:fldChar w:fldCharType="begin"/>
      </w:r>
      <w:r w:rsidR="00DF0AF8">
        <w:rPr>
          <w:sz w:val="24"/>
          <w:szCs w:val="24"/>
        </w:rPr>
        <w:instrText xml:space="preserve"> ADDIN ZOTERO_ITEM CSL_CITATION {"citationID":"1d19nc0slr","properties":{"formattedCitation":"{\\rtf \\super 27\\nosupersub{}}","plainCitation":"27"},"citationItems":[{"id":6498,"uris":["http://zotero.org/users/39665/items/V3RP97NT"],"uri":["http://zotero.org/users/39665/items/V3RP97NT"],"itemData":{"id":6498,"type":"article-journal","title":"Calibration Methods Used in Cancer Simulation Models and Suggested Reporting Guidelines","container-title":"PharmacoEconomics","page":"533-545","volume":"27","issue":"7","source":"PubMed Central","abstract":"Background\nIncreasingly, computer simulation models are used for economic and policy evaluation in cancer prevention and control. A model’s predictions of key outcomes such as screening effectiveness depends on the values of unobservable natural history parameters. Calibration is the process of determining the values of unobservable parameters by constraining model output to replicate observed data. Because there are many approaches for model calibration and little consensus on best practices, we surveyed the literature to catalogue the use and reporting of these methods in cancer simulation models.\n\nMethods\nWe conducted a MEDLINE search (1980 through 2006) for articles on cancer screening models and supplemented search results with articles from our personal reference databases. For each article, two authors independently abstracted pre-determined items using a standard form. Data items included cancer site, model type, methods used for determination of unobservable parameter values, and description of any calibration protocol. All authors reached consensus on items of disagreement. Reviews and non-cancer models were excluded. Articles describing analytical models which estimate parameters with statistical approaches (e.g., maximum likelihood) were catalogued separately. Models that included unobservable parameters were analyzed and classified by whether calibration methods were reported and if so, the methods used.\n\nResults\nThe review process yielded 154 articles that met our inclusion criteria and of these, we concluded that 131 may have used calibration methods to determine model parameters. Although the term “calibration” was not always used, descriptions of calibration or “model fitting” were found in 50% (n=66) of the articles with an additional 16% (n=21) providing a reference to methods. Calibration target data were identified in nearly all of these articles. Other methodologic details such as the goodness-of-fit metric were discussed in 54% (n=47 of 87) of the articles reporting calibration methods while few details were provided on the algorithms used to search the parameter space.\n\nConclusions\nOur review shows the use of this type of modeling methods is increasing although thorough descriptions of calibration procedures are rare in the published literature on cancer screening models. Calibration is a key component of model development and is central to the validity and credibility of subsequent analyses and inferences drawn from model predictions. To aid peer-review and facilitate discussion of modeling methods, we propose a standardized Calibration Reporting Checklist for model documentation.","DOI":"10.2165/11314830-000000000-00000","ISSN":"1170-7690","note":"PMID: 19663525\nPMCID: PMC2787446","journalAbbreviation":"Pharmacoeconomics","author":[{"family":"Stout","given":"Natasha K."},{"family":"Knudsen","given":"Amy B."},{"family":"Kong","given":"Chung Yin (Joey)"},{"family":"McMahon","given":"Pamela M."},{"family":"Gazelle","given":"G. Scott"}],"issued":{"date-parts":[["2009"]]},"PMID":"19663525","PMCID":"PMC2787446"}}],"schema":"https://github.com/citation-style-language/schema/raw/master/csl-citation.json"} </w:instrText>
      </w:r>
      <w:r w:rsidR="00B91CFC" w:rsidRPr="00BE2251">
        <w:rPr>
          <w:sz w:val="24"/>
          <w:szCs w:val="24"/>
        </w:rPr>
        <w:fldChar w:fldCharType="separate"/>
      </w:r>
      <w:ins w:id="113" w:author="TDI" w:date="2015-09-08T14:03:00Z">
        <w:r w:rsidR="00DF0AF8" w:rsidRPr="00DF0AF8">
          <w:rPr>
            <w:sz w:val="24"/>
            <w:szCs w:val="24"/>
            <w:vertAlign w:val="superscript"/>
          </w:rPr>
          <w:t>27</w:t>
        </w:r>
      </w:ins>
      <w:r w:rsidR="00B91CFC" w:rsidRPr="00BE2251">
        <w:rPr>
          <w:sz w:val="24"/>
          <w:szCs w:val="24"/>
        </w:rPr>
        <w:fldChar w:fldCharType="end"/>
      </w:r>
      <w:proofErr w:type="gramStart"/>
      <w:r w:rsidR="008D20E9" w:rsidRPr="00BE2251">
        <w:rPr>
          <w:sz w:val="24"/>
          <w:szCs w:val="24"/>
        </w:rPr>
        <w:t xml:space="preserve">  The</w:t>
      </w:r>
      <w:proofErr w:type="gramEnd"/>
      <w:r w:rsidR="008D20E9" w:rsidRPr="00BE2251">
        <w:rPr>
          <w:sz w:val="24"/>
          <w:szCs w:val="24"/>
        </w:rPr>
        <w:t xml:space="preserve"> efficacy demonstrated in randomized trials may not translate to the same level of effectiveness in actual populations because of limited external </w:t>
      </w:r>
      <w:commentRangeStart w:id="114"/>
      <w:r w:rsidR="008D20E9" w:rsidRPr="00BE2251">
        <w:rPr>
          <w:sz w:val="24"/>
          <w:szCs w:val="24"/>
        </w:rPr>
        <w:t>validity</w:t>
      </w:r>
      <w:commentRangeEnd w:id="114"/>
      <w:r w:rsidR="00B955C7">
        <w:rPr>
          <w:rStyle w:val="CommentReference"/>
        </w:rPr>
        <w:commentReference w:id="114"/>
      </w:r>
      <w:r w:rsidR="008D20E9" w:rsidRPr="00BE2251">
        <w:rPr>
          <w:sz w:val="24"/>
          <w:szCs w:val="24"/>
        </w:rPr>
        <w:t>. And cross-national studies are ecological in nature and based on comparisons of whether women were offered screening rather than actually screened.</w:t>
      </w:r>
    </w:p>
    <w:p w14:paraId="1236CDC0" w14:textId="0EC09455" w:rsidR="00950717" w:rsidRPr="00BE2251" w:rsidRDefault="008D20E9" w:rsidP="00950717">
      <w:pPr>
        <w:pStyle w:val="Normal1"/>
        <w:spacing w:line="480" w:lineRule="auto"/>
        <w:ind w:firstLine="720"/>
        <w:rPr>
          <w:sz w:val="24"/>
          <w:szCs w:val="24"/>
        </w:rPr>
      </w:pPr>
      <w:r w:rsidRPr="00BE2251">
        <w:rPr>
          <w:sz w:val="24"/>
          <w:szCs w:val="24"/>
        </w:rPr>
        <w:t xml:space="preserve">While the contribution from earlier detection on </w:t>
      </w:r>
      <w:r w:rsidR="00F644DA" w:rsidRPr="00BE2251">
        <w:rPr>
          <w:sz w:val="24"/>
          <w:szCs w:val="24"/>
        </w:rPr>
        <w:t xml:space="preserve">the </w:t>
      </w:r>
      <w:r w:rsidRPr="00BE2251">
        <w:rPr>
          <w:sz w:val="24"/>
          <w:szCs w:val="24"/>
        </w:rPr>
        <w:t>gain in life expectancy was substantial, we found that the contribution from advancements in breast cancer treatment was even</w:t>
      </w:r>
      <w:r w:rsidR="00B91CFC" w:rsidRPr="00BE2251">
        <w:rPr>
          <w:sz w:val="24"/>
          <w:szCs w:val="24"/>
        </w:rPr>
        <w:t xml:space="preserve"> larger</w:t>
      </w:r>
      <w:r w:rsidRPr="00BE2251">
        <w:rPr>
          <w:sz w:val="24"/>
          <w:szCs w:val="24"/>
        </w:rPr>
        <w:t xml:space="preserve">.  Treatment-related advancements </w:t>
      </w:r>
      <w:r w:rsidR="00A82A42" w:rsidRPr="00BE2251">
        <w:rPr>
          <w:sz w:val="24"/>
          <w:szCs w:val="24"/>
        </w:rPr>
        <w:t xml:space="preserve">likely </w:t>
      </w:r>
      <w:r w:rsidRPr="00BE2251">
        <w:rPr>
          <w:sz w:val="24"/>
          <w:szCs w:val="24"/>
        </w:rPr>
        <w:t>resulted from a combination of improvements in the delivery of existing treatments</w:t>
      </w:r>
      <w:ins w:id="115" w:author="TDI" w:date="2015-09-09T09:33:00Z">
        <w:r w:rsidR="009F1518">
          <w:rPr>
            <w:sz w:val="24"/>
            <w:szCs w:val="24"/>
          </w:rPr>
          <w:t xml:space="preserve"> </w:t>
        </w:r>
      </w:ins>
      <w:r w:rsidRPr="00BE2251">
        <w:rPr>
          <w:sz w:val="24"/>
          <w:szCs w:val="24"/>
        </w:rPr>
        <w:t xml:space="preserve">and </w:t>
      </w:r>
      <w:r w:rsidR="00950717" w:rsidRPr="00BE2251">
        <w:rPr>
          <w:sz w:val="24"/>
          <w:szCs w:val="24"/>
        </w:rPr>
        <w:t xml:space="preserve">the </w:t>
      </w:r>
      <w:r w:rsidRPr="00BE2251">
        <w:rPr>
          <w:sz w:val="24"/>
          <w:szCs w:val="24"/>
        </w:rPr>
        <w:t>development of novel treatments, both of which reduced case fatality rates.</w:t>
      </w:r>
      <w:r w:rsidR="008D387C" w:rsidRPr="00BE2251">
        <w:rPr>
          <w:sz w:val="24"/>
          <w:szCs w:val="24"/>
        </w:rPr>
        <w:fldChar w:fldCharType="begin"/>
      </w:r>
      <w:r w:rsidR="00DF0AF8">
        <w:rPr>
          <w:sz w:val="24"/>
          <w:szCs w:val="24"/>
        </w:rPr>
        <w:instrText xml:space="preserve"> ADDIN ZOTERO_ITEM CSL_CITATION {"citationID":"fT2JQqP1","properties":{"formattedCitation":"{\\rtf \\super 28,29\\nosupersub{}}","plainCitation":"28,29"},"citationItems":[{"id":6548,"uris":["http://zotero.org/users/39665/items/52QZTNJB"],"uri":["http://zotero.org/users/39665/items/52QZTNJB"],"itemData":{"id":6548,"type":"article-journal","title":"Consensus statement: treatment of early-stage breast cancer. National Institutes of Health Consensus Development Panel","container-title":"Journal of the National Cancer Institute. Monographs","page":"1-5","issue":"11","source":"PubMed","ISSN":"1052-6773","note":"PMID: 1627416","shortTitle":"Consensus statement","journalAbbreviation":"J. Natl. Cancer Inst. Monographs","language":"eng","issued":{"date-parts":[["1992"]]},"PMID":"1627416"}},{"id":6533,"uris":["http://zotero.org/users/39665/items/9U6JQXRK"],"uri":["http://zotero.org/users/39665/items/9U6JQXRK"],"itemData":{"id":6533,"type":"article-journal","title":"Tamoxifen for Prevention of Breast Cancer: Report of the National Surgical Adjuvant Breast and Bowel Project P-1 Study","container-title":"Journal of the National Cancer Institute","page":"1371-1388","volume":"90","issue":"18","source":"jnci.oxfordjournals.org","abstract":"Background: The finding of a decrease in contralateral breast cancer incidence following tamoxifen administration for adjuvant therapy led to the concept that the drug might play a role in breast cancer prevention. To test this hypothesis, the National Surgical Adjuvant Breast and Bowel Project initiated the Breast Cancer Prevention Trial (P-1) in 1992. Methods: Women (N = 13 388) at increased risk for breast cancer because they 1) were 60 years of age or older, 2) were 35–59 years of age with a 5-year predicted risk for breast cancer of at least 1.66%, or 3) had a history of lobular carcinoma in situ were randomly assigned to receive placebo (n = 6707) or 20 mg/day tamoxifen (n = 6681) for 5 years. Gail's algorithm, based on a multivariate logistic regression model using combinations of risk factors, was used to estimate the probability (risk) of occurrence of breast cancer over time. Results: Tamoxifen reduced the risk of invasive breast cancer by 49% (two-sided P&lt;.00001), with cumulative incidence through 69 months of follow-up of 43.4 versus 22.0 per 1000 women in the placebo and tamoxifen groups, respectively. The decreased risk occurred in women aged 49 years or younger (44%), 50–59 years (51%), and 60 years or older (55%); risk was also reduced in women with a history of lobular carcinoma in situ (56%) or atypical hyperplasia (86%) and in those with any category of predicted 5-year risk. Tamoxifen reduced the risk of noninvasive breast cancer by 50% (two-sided P&lt;.002). Tamoxifen reduced the occurrence of estrogen receptor-positive tumors by 69%, but no difference in the occurrence of estrogen receptor-negative tumors was seen. Tamoxifen administration did not alter the average annual rate of ischemic heart disease; however, a reduction in hip, radius (Colles'), and spine fractures was observed. The rate of endometrial cancer was increased in the tamoxifen group (risk ratio = 2.53; 95% confidence interval = 1.35–4.97); this increased risk occurred predominantly in women aged 50 years or older. All endometrial cancers in the tamoxifen group were stage I (localized disease); no endometrial cancer deaths have occurred in this group. No liver cancers or increase in colon, rectal, ovarian, or other tumors was observed in the tamoxifen group. The rates of stroke, pulmonary embolism, and deep-vein thrombosis were elevated in the tamoxifen group; these events occurred more frequently in women aged 50 years or older. Conclusions: Tamoxifen decreases the incidence of invasive and noninvasive breast cancer. Despite side effects resulting from administration of tamoxifen, its use as a breast cancer preventive agent is appropriate in many women at increased risk for the disease. [J Natl Cancer Inst 1998;90:1371–88]","DOI":"10.1093/jnci/90.18.1371","ISSN":"0027-8874, 1460-2105","note":"PMID: 9747868","shortTitle":"Tamoxifen for Prevention of Breast Cancer","journalAbbreviation":"JNCI J Natl Cancer Inst","language":"en","author":[{"family":"Fisher","given":"Bernard"},{"family":"Costantino","given":"Joseph P."},{"family":"Wickerham","given":"D. Lawrence"},{"family":"Redmond","given":"Carol K."},{"family":"Kavanah","given":"Maureen"},{"family":"Cronin","given":"Walter M."},{"family":"Vogel","given":"Victor"},{"family":"Robidoux","given":"André"},{"family":"Dimitrov","given":"Nikolay"},{"family":"Atkins","given":"James"},{"family":"Daly","given":"Mary"},{"family":"Wieand","given":"Samuel"},{"family":"Tan-Chiu","given":"Elizabeth"},{"family":"Ford","given":"Leslie"},{"family":"Wolmark","given":"Norman"},{"family":"Breast","given":"other National Surgical Adjuvant"},{"family":"Investigators","given":"Bowel Project"}],"issued":{"date-parts":[["1998",9,16]]},"PMID":"9747868"}}],"schema":"https://github.com/citation-style-language/schema/raw/master/csl-citation.json"} </w:instrText>
      </w:r>
      <w:r w:rsidR="008D387C" w:rsidRPr="00BE2251">
        <w:rPr>
          <w:sz w:val="24"/>
          <w:szCs w:val="24"/>
        </w:rPr>
        <w:fldChar w:fldCharType="separate"/>
      </w:r>
      <w:ins w:id="116" w:author="TDI" w:date="2015-09-08T14:03:00Z">
        <w:r w:rsidR="00DF0AF8" w:rsidRPr="00DF0AF8">
          <w:rPr>
            <w:sz w:val="24"/>
            <w:szCs w:val="24"/>
            <w:vertAlign w:val="superscript"/>
          </w:rPr>
          <w:t>28,29</w:t>
        </w:r>
      </w:ins>
      <w:r w:rsidR="008D387C" w:rsidRPr="00BE2251">
        <w:rPr>
          <w:sz w:val="24"/>
          <w:szCs w:val="24"/>
        </w:rPr>
        <w:fldChar w:fldCharType="end"/>
      </w:r>
      <w:proofErr w:type="gramStart"/>
      <w:r w:rsidR="000549FB" w:rsidRPr="00BE2251">
        <w:rPr>
          <w:sz w:val="24"/>
          <w:szCs w:val="24"/>
        </w:rPr>
        <w:t xml:space="preserve"> </w:t>
      </w:r>
      <w:r w:rsidR="00F8345E" w:rsidRPr="00BE2251">
        <w:rPr>
          <w:sz w:val="24"/>
          <w:szCs w:val="24"/>
        </w:rPr>
        <w:t xml:space="preserve"> The</w:t>
      </w:r>
      <w:proofErr w:type="gramEnd"/>
      <w:r w:rsidR="00F8345E" w:rsidRPr="00BE2251">
        <w:rPr>
          <w:sz w:val="24"/>
          <w:szCs w:val="24"/>
        </w:rPr>
        <w:t xml:space="preserve"> same </w:t>
      </w:r>
      <w:r w:rsidR="00F8345E" w:rsidRPr="00BE2251">
        <w:rPr>
          <w:color w:val="auto"/>
          <w:sz w:val="24"/>
          <w:szCs w:val="24"/>
        </w:rPr>
        <w:t>CISNET models estimated breast cancer treatment contributed to between 35% and 72% of the decline in breast cancer mortality rates or, equivalently, between 50% and 84% of the resulting gain in life expectancy.  Our estimate of the contribution of advancements in breast cancer treatment (62%) fell on the upper end of the CISNET range</w:t>
      </w:r>
      <w:r w:rsidR="00E71220" w:rsidRPr="00BE2251">
        <w:rPr>
          <w:color w:val="auto"/>
          <w:sz w:val="24"/>
          <w:szCs w:val="24"/>
        </w:rPr>
        <w:t>.</w:t>
      </w:r>
      <w:ins w:id="117" w:author="TDI" w:date="2015-09-09T13:40:00Z">
        <w:r w:rsidR="00F3728A">
          <w:rPr>
            <w:color w:val="auto"/>
            <w:sz w:val="24"/>
            <w:szCs w:val="24"/>
          </w:rPr>
          <w:t xml:space="preserve">  Sun overestimated the contribution of advancements in breast cancer treatment.</w:t>
        </w:r>
      </w:ins>
    </w:p>
    <w:p w14:paraId="5B7FFD04" w14:textId="72194B20" w:rsidR="008D20E9" w:rsidRPr="00BE2251" w:rsidRDefault="008D20E9" w:rsidP="008D20E9">
      <w:pPr>
        <w:pStyle w:val="Normal1"/>
        <w:spacing w:line="480" w:lineRule="auto"/>
        <w:ind w:firstLine="720"/>
        <w:rPr>
          <w:sz w:val="24"/>
          <w:szCs w:val="24"/>
        </w:rPr>
      </w:pPr>
      <w:r w:rsidRPr="00BE2251">
        <w:rPr>
          <w:sz w:val="24"/>
          <w:szCs w:val="24"/>
        </w:rPr>
        <w:t>Advancements in the prevention and treatment of competing causes of death, such as CVD,</w:t>
      </w:r>
      <w:r w:rsidR="00987C4E" w:rsidRPr="00BE2251">
        <w:rPr>
          <w:sz w:val="24"/>
          <w:szCs w:val="24"/>
        </w:rPr>
        <w:fldChar w:fldCharType="begin"/>
      </w:r>
      <w:r w:rsidR="00DF0AF8">
        <w:rPr>
          <w:sz w:val="24"/>
          <w:szCs w:val="24"/>
        </w:rPr>
        <w:instrText xml:space="preserve"> ADDIN ZOTERO_ITEM CSL_CITATION {"citationID":"sbkfqr18j","properties":{"formattedCitation":"{\\rtf \\super 30,31\\nosupersub{}}","plainCitation":"30,31"},"citationItems":[{"id":6623,"uris":["http://zotero.org/users/39665/items/H3DZRTZX"],"uri":["http://zotero.org/users/39665/items/H3DZRTZX"],"itemData":{"id":6623,"type":"article-journal","title":"The recent decline in mortality from coronary heart disease, 1980-1990: The effect of secular trends in risk factors and treatment","container-title":"JAMA","page":"535-542","volume":"277","issue":"7","source":"Silverchair","abstract":"Objective. \n—To examine whether secular trends in risk factor levels and improvements in treatment can account for the observed decline in coronary heart disease mortality in the United States from 1980 to 1990 and to analyze the proportional contribution of these changes.Data Sources.\n—Literature review, US statistics, health surveys, and ongoing clinical trials.Study Selection.\n—Data representative of the US situation nationwide reported in adequate detail.Data Extraction.\n—A computer-simulation state-transition model of the US population between the ages of 35 and 84 years was developed to forecast coronary mortality. The input variables were estimated such that the combination of values led to an adequate agreement with reported coronary mortality figures. Subsequently, secular trends were modeled.Data Synthesis.\n—Actual coronary mortality in 1990 was 34% (127 000 deaths) lower than would be predicted if risk factor levels, case-fatality rates, and event rates in those with and without coronary disease remained the same as in 1980. When secular changes in these factors were included in the model, predicted coronary mortality in 1990 was within 3% (10 000 deaths) of the observed mortality and explained 92% of the decline; only 25% of the decline was explained by primary prevention, while 29% was explained by secondary reduction in risk factors in patients with coronary disease and 43% by other improvements in treatment in patients with coronary disease.Conclusions.\n—These results suggest that primary and secondary risk factor reductions explain about 50% of the striking decline in coronary mortality in the United States between 1980 and 1990 but that more than 70% of the overall decline in mortality has occurred among patients with coronary disease.","DOI":"10.1001/jama.1997.03540310033031","ISSN":"0098-7484","shortTitle":"The recent decline in mortality from coronary heart disease, 1980-1990","journalAbbreviation":"JAMA","author":[{"literal":"Hunink MM"},{"literal":"Goldman L"},{"literal":"Tosteson AA"},{"literal":"et al"}],"issued":{"date-parts":[["1997",2,19]]}}},{"id":6619,"uris":["http://zotero.org/users/39665/items/T46VHF36"],"uri":["http://zotero.org/users/39665/items/T46VHF36"],"itemData":{"id":6619,"type":"article-journal","title":"Advances In The Prevention And Treatment Of Cardiovascular Disease","container-title":"Health Affairs","page":"25-37","volume":"26","issue":"1","source":"content.healthaffairs.org","abstract":"Over the past thirty-five years, U.S. age-adjusted mortality from cardiovascular disease declined 50 percent. This marked reduction reflects advances in the prevention, diagnosis, and treatment of common cardiovascular conditions. Pharmaceutical agents play a major role in prevention of atherosclerosis and its consequences: heart attack, stroke, and heart failure. Additionally, novel device-based therapies contribute to the decline in cardiac morbidity and mortality. Whereas innovative strategies based on accurate imaging of the heart and blood vessels are implemented widely now, hope exists that lifestyle changes, early risk-factor screening, and more efficacious drugs will strikingly reduce cardiovascular disease in the future.","DOI":"10.1377/hlthaff.26.1.25","ISSN":"0278-2715, 1544-5208","note":"PMID: 17211011","journalAbbreviation":"Health Aff","language":"en","author":[{"family":"Weisfeldt","given":"Myron L."},{"family":"Zieman","given":"Susan J."}],"issued":{"date-parts":[["2007",1,1]]},"PMID":"17211011"}}],"schema":"https://github.com/citation-style-language/schema/raw/master/csl-citation.json"} </w:instrText>
      </w:r>
      <w:r w:rsidR="00987C4E" w:rsidRPr="00BE2251">
        <w:rPr>
          <w:sz w:val="24"/>
          <w:szCs w:val="24"/>
        </w:rPr>
        <w:fldChar w:fldCharType="separate"/>
      </w:r>
      <w:ins w:id="118" w:author="TDI" w:date="2015-09-08T14:03:00Z">
        <w:r w:rsidR="00DF0AF8" w:rsidRPr="00DF0AF8">
          <w:rPr>
            <w:sz w:val="24"/>
            <w:szCs w:val="24"/>
            <w:vertAlign w:val="superscript"/>
          </w:rPr>
          <w:t>30,31</w:t>
        </w:r>
      </w:ins>
      <w:r w:rsidR="00987C4E" w:rsidRPr="00BE2251">
        <w:rPr>
          <w:sz w:val="24"/>
          <w:szCs w:val="24"/>
        </w:rPr>
        <w:fldChar w:fldCharType="end"/>
      </w:r>
      <w:r w:rsidRPr="00BE2251">
        <w:rPr>
          <w:sz w:val="24"/>
          <w:szCs w:val="24"/>
        </w:rPr>
        <w:t xml:space="preserve"> also contributed to </w:t>
      </w:r>
      <w:r w:rsidR="003E27F5" w:rsidRPr="00BE2251">
        <w:rPr>
          <w:sz w:val="24"/>
          <w:szCs w:val="24"/>
        </w:rPr>
        <w:t xml:space="preserve">the </w:t>
      </w:r>
      <w:r w:rsidRPr="00BE2251">
        <w:rPr>
          <w:sz w:val="24"/>
          <w:szCs w:val="24"/>
        </w:rPr>
        <w:t xml:space="preserve">gain in life expectancy among breast cancer patients.  </w:t>
      </w:r>
      <w:commentRangeStart w:id="119"/>
      <w:r w:rsidRPr="00045F00">
        <w:rPr>
          <w:sz w:val="24"/>
          <w:szCs w:val="24"/>
          <w:highlight w:val="yellow"/>
        </w:rPr>
        <w:t xml:space="preserve">After breast cancer itself, other cancers and CVD were the second and third leading causes of death </w:t>
      </w:r>
      <w:r w:rsidR="008659E5" w:rsidRPr="00045F00">
        <w:rPr>
          <w:sz w:val="24"/>
          <w:szCs w:val="24"/>
          <w:highlight w:val="yellow"/>
        </w:rPr>
        <w:t xml:space="preserve">among </w:t>
      </w:r>
      <w:r w:rsidRPr="00045F00">
        <w:rPr>
          <w:sz w:val="24"/>
          <w:szCs w:val="24"/>
          <w:highlight w:val="yellow"/>
        </w:rPr>
        <w:t>breast cancer</w:t>
      </w:r>
      <w:r w:rsidR="008659E5" w:rsidRPr="00045F00">
        <w:rPr>
          <w:sz w:val="24"/>
          <w:szCs w:val="24"/>
          <w:highlight w:val="yellow"/>
        </w:rPr>
        <w:t xml:space="preserve"> patients</w:t>
      </w:r>
      <w:r w:rsidRPr="00045F00">
        <w:rPr>
          <w:sz w:val="24"/>
          <w:szCs w:val="24"/>
          <w:highlight w:val="yellow"/>
        </w:rPr>
        <w:t>.</w:t>
      </w:r>
      <w:r w:rsidR="00987C4E" w:rsidRPr="00045F00">
        <w:rPr>
          <w:sz w:val="24"/>
          <w:szCs w:val="24"/>
          <w:highlight w:val="yellow"/>
        </w:rPr>
        <w:fldChar w:fldCharType="begin"/>
      </w:r>
      <w:r w:rsidR="00DF0AF8">
        <w:rPr>
          <w:sz w:val="24"/>
          <w:szCs w:val="24"/>
          <w:highlight w:val="yellow"/>
        </w:rPr>
        <w:instrText xml:space="preserve"> ADDIN ZOTERO_ITEM CSL_CITATION {"citationID":"1nlpg620rc","properties":{"formattedCitation":"{\\rtf \\super 32\\nosupersub{}}","plainCitation":"32"},"citationItems":[{"id":6693,"uris":["http://zotero.org/users/39665/items/EP9GK835"],"uri":["http://zotero.org/users/39665/items/EP9GK835"],"itemData":{"id":6693,"type":"article-journal","title":"Probabilities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987C4E" w:rsidRPr="00045F00">
        <w:rPr>
          <w:sz w:val="24"/>
          <w:szCs w:val="24"/>
          <w:highlight w:val="yellow"/>
        </w:rPr>
        <w:fldChar w:fldCharType="separate"/>
      </w:r>
      <w:ins w:id="120" w:author="TDI" w:date="2015-09-08T14:03:00Z">
        <w:r w:rsidR="00DF0AF8" w:rsidRPr="00DF0AF8">
          <w:rPr>
            <w:sz w:val="24"/>
            <w:szCs w:val="24"/>
            <w:vertAlign w:val="superscript"/>
          </w:rPr>
          <w:t>32</w:t>
        </w:r>
      </w:ins>
      <w:r w:rsidR="00987C4E" w:rsidRPr="00045F00">
        <w:rPr>
          <w:sz w:val="24"/>
          <w:szCs w:val="24"/>
          <w:highlight w:val="yellow"/>
        </w:rPr>
        <w:fldChar w:fldCharType="end"/>
      </w:r>
      <w:r w:rsidR="00987C4E" w:rsidRPr="00045F00">
        <w:rPr>
          <w:sz w:val="24"/>
          <w:szCs w:val="24"/>
          <w:highlight w:val="yellow"/>
        </w:rPr>
        <w:t xml:space="preserve"> </w:t>
      </w:r>
      <w:r w:rsidRPr="00045F00">
        <w:rPr>
          <w:sz w:val="24"/>
          <w:szCs w:val="24"/>
          <w:highlight w:val="yellow"/>
        </w:rPr>
        <w:t xml:space="preserve"> </w:t>
      </w:r>
      <w:commentRangeEnd w:id="119"/>
      <w:r w:rsidR="00081570" w:rsidRPr="00045F00">
        <w:rPr>
          <w:rStyle w:val="CommentReference"/>
          <w:highlight w:val="yellow"/>
        </w:rPr>
        <w:commentReference w:id="119"/>
      </w:r>
      <w:r w:rsidR="00987C4E" w:rsidRPr="00045F00">
        <w:rPr>
          <w:sz w:val="24"/>
          <w:szCs w:val="24"/>
          <w:highlight w:val="yellow"/>
        </w:rPr>
        <w:t>F</w:t>
      </w:r>
      <w:r w:rsidRPr="00BE2251">
        <w:rPr>
          <w:sz w:val="24"/>
          <w:szCs w:val="24"/>
        </w:rPr>
        <w:t>or</w:t>
      </w:r>
      <w:r w:rsidR="00987C4E" w:rsidRPr="00BE2251">
        <w:rPr>
          <w:sz w:val="24"/>
          <w:szCs w:val="24"/>
        </w:rPr>
        <w:t xml:space="preserve"> </w:t>
      </w:r>
      <w:r w:rsidRPr="00BE2251">
        <w:rPr>
          <w:sz w:val="24"/>
          <w:szCs w:val="24"/>
        </w:rPr>
        <w:t>ea</w:t>
      </w:r>
      <w:r w:rsidR="00987C4E" w:rsidRPr="00BE2251">
        <w:rPr>
          <w:sz w:val="24"/>
          <w:szCs w:val="24"/>
        </w:rPr>
        <w:t>rly stage breast cancers</w:t>
      </w:r>
      <w:r w:rsidRPr="00BE2251">
        <w:rPr>
          <w:sz w:val="24"/>
          <w:szCs w:val="24"/>
        </w:rPr>
        <w:t>,</w:t>
      </w:r>
      <w:r w:rsidR="00987C4E" w:rsidRPr="00BE2251">
        <w:rPr>
          <w:sz w:val="24"/>
          <w:szCs w:val="24"/>
        </w:rPr>
        <w:t xml:space="preserve"> which are also generally small</w:t>
      </w:r>
      <w:r w:rsidR="003E7278" w:rsidRPr="00BE2251">
        <w:rPr>
          <w:sz w:val="24"/>
          <w:szCs w:val="24"/>
        </w:rPr>
        <w:t>er</w:t>
      </w:r>
      <w:r w:rsidR="00987C4E" w:rsidRPr="00BE2251">
        <w:rPr>
          <w:sz w:val="24"/>
          <w:szCs w:val="24"/>
        </w:rPr>
        <w:t xml:space="preserve"> sized tumors,</w:t>
      </w:r>
      <w:r w:rsidRPr="00BE2251">
        <w:rPr>
          <w:sz w:val="24"/>
          <w:szCs w:val="24"/>
        </w:rPr>
        <w:t xml:space="preserve"> the probability of death from o</w:t>
      </w:r>
      <w:r w:rsidRPr="00BE2251">
        <w:rPr>
          <w:color w:val="auto"/>
          <w:sz w:val="24"/>
          <w:szCs w:val="24"/>
        </w:rPr>
        <w:t xml:space="preserve">ther causes </w:t>
      </w:r>
      <w:r w:rsidR="003E27F5" w:rsidRPr="00BE2251">
        <w:rPr>
          <w:color w:val="auto"/>
          <w:sz w:val="24"/>
          <w:szCs w:val="24"/>
        </w:rPr>
        <w:t xml:space="preserve">is </w:t>
      </w:r>
      <w:r w:rsidRPr="00BE2251">
        <w:rPr>
          <w:color w:val="auto"/>
          <w:sz w:val="24"/>
          <w:szCs w:val="24"/>
        </w:rPr>
        <w:t>considerably higher than the corresponding probability from breast cancer.</w:t>
      </w:r>
      <w:r w:rsidR="00081570" w:rsidRPr="00BE2251">
        <w:rPr>
          <w:sz w:val="24"/>
          <w:szCs w:val="24"/>
        </w:rPr>
        <w:fldChar w:fldCharType="begin"/>
      </w:r>
      <w:r w:rsidR="00DF0AF8">
        <w:rPr>
          <w:sz w:val="24"/>
          <w:szCs w:val="24"/>
        </w:rPr>
        <w:instrText xml:space="preserve"> ADDIN ZOTERO_ITEM CSL_CITATION {"citationID":"SFkZYCCu","properties":{"formattedCitation":"{\\rtf \\super 32\\nosupersub{}}","plainCitation":"32"},"citationItems":[{"id":6693,"uris":["http://zotero.org/users/39665/items/EP9GK835"],"uri":["http://zotero.org/users/39665/items/EP9GK835"],"itemData":{"id":6693,"type":"article-journal","title":"Probabilities of Death From Breast Cancer and Other Causes Among Female Breast Cancer Patients","container-title":"Journal of the National Cancer Institute","page":"1311-1321","volume":"96","issue":"17","source":"jnci.oxfordjournals.org","abstract":"Background: Among cancer patients, probabilities of death from that cancer and other causes in the presence of competing risks are optimal measures of prognosis and of mortality across demographic groups. We used data on breast cancer patients from the Surveillance, Epidemiology, and End Results (SEER) Program in a competing-risk analysis. Methods: We determined vital status and cause of death for 395 251 white and 35 259 black female patients with breast cancer diagnosed from January 1, 1973, through December 31, 2000, by use of SEER data. We calculated probabilities of death from breast cancer and other causes according to stage, race, and age at diagnosis; for cases diagnosed from January 1, 1990, to December 31, 2000, we also calculated some such probabilities according to tumor size and estrogen receptor (ER) status. All statistical tests were two-sided. Results: The probability of death from breast cancer after nearly 28 years of follow-up ranged from 0.03 to 0.10 for patients with in situ disease to 0.70 to 0.85 for patients with distant disease, depending on race and age. The probability of death from breast cancer at the end of the follow-up period generally declined with age at diagnosis; the probability among the oldest (≥70 years) compared with the youngest (&lt;50 years) patients was 33% lower for white and 46% lower for black patients with localized disease and 14% lower for white patients and 13% lower for black patients with distant disease. The probability of death from breast cancer exceeded that from all other causes for patients diagnosed with localized disease before age 50 years, with regional disease before age 60 years, and with distant disease at any age. The probability of death from breast cancer for patients diagnosed with localized or regional disease was statistically significantly greater in black patients than in white patients (all six P values ≤.01 for age groups 30–49 to 60–69 years; two P values ≤.04 for ages ≥70 years). Among patients with localized or regional disease and known ER status, the probability of death from breast cancer after nearly 11 years of follow-up ranged from 0.04 to 0.11 for patients with localized ER-positive tumors of 2 cm or less to 0.37 to 0.53 for patients with regional ER-negative tumors. Conclusions: The probability of death from breast cancer versus other causes varied substantially according to stage, tumor size, ER status, and age at diagnosis in both white and black patients.","DOI":"10.1093/jnci/djh253","ISSN":"0027-8874, 1460-2105","note":"PMID: 15339969","journalAbbreviation":"JNCI J Natl Cancer Inst","language":"en","author":[{"family":"Schairer","given":"Catherine"},{"family":"Mink","given":"Pamela J."},{"family":"Carroll","given":"Leslie"},{"family":"Devesa","given":"Susan S."}],"issued":{"date-parts":[["2004",9,1]]},"PMID":"15339969"}}],"schema":"https://github.com/citation-style-language/schema/raw/master/csl-citation.json"} </w:instrText>
      </w:r>
      <w:r w:rsidR="00081570" w:rsidRPr="00BE2251">
        <w:rPr>
          <w:sz w:val="24"/>
          <w:szCs w:val="24"/>
        </w:rPr>
        <w:fldChar w:fldCharType="separate"/>
      </w:r>
      <w:ins w:id="121" w:author="TDI" w:date="2015-09-08T14:03:00Z">
        <w:r w:rsidR="00DF0AF8" w:rsidRPr="00DF0AF8">
          <w:rPr>
            <w:sz w:val="24"/>
            <w:szCs w:val="24"/>
            <w:vertAlign w:val="superscript"/>
          </w:rPr>
          <w:t>32</w:t>
        </w:r>
      </w:ins>
      <w:r w:rsidR="00081570" w:rsidRPr="00BE2251">
        <w:rPr>
          <w:sz w:val="24"/>
          <w:szCs w:val="24"/>
        </w:rPr>
        <w:fldChar w:fldCharType="end"/>
      </w:r>
      <w:proofErr w:type="gramStart"/>
      <w:r w:rsidR="00081570">
        <w:rPr>
          <w:sz w:val="24"/>
          <w:szCs w:val="24"/>
        </w:rPr>
        <w:t xml:space="preserve">  </w:t>
      </w:r>
      <w:r w:rsidRPr="00BE2251">
        <w:rPr>
          <w:color w:val="auto"/>
          <w:sz w:val="24"/>
          <w:szCs w:val="24"/>
        </w:rPr>
        <w:t>Thus</w:t>
      </w:r>
      <w:proofErr w:type="gramEnd"/>
      <w:r w:rsidRPr="00BE2251">
        <w:rPr>
          <w:color w:val="auto"/>
          <w:sz w:val="24"/>
          <w:szCs w:val="24"/>
        </w:rPr>
        <w:t xml:space="preserve">, improvements in </w:t>
      </w:r>
      <w:r w:rsidR="003E7278" w:rsidRPr="00BE2251">
        <w:rPr>
          <w:color w:val="auto"/>
          <w:sz w:val="24"/>
          <w:szCs w:val="24"/>
        </w:rPr>
        <w:t xml:space="preserve">the treatment of other diseases </w:t>
      </w:r>
      <w:r w:rsidRPr="00BE2251">
        <w:rPr>
          <w:color w:val="auto"/>
          <w:sz w:val="24"/>
          <w:szCs w:val="24"/>
        </w:rPr>
        <w:t xml:space="preserve">for </w:t>
      </w:r>
      <w:r w:rsidR="003E7278" w:rsidRPr="00BE2251">
        <w:rPr>
          <w:color w:val="auto"/>
          <w:sz w:val="24"/>
          <w:szCs w:val="24"/>
        </w:rPr>
        <w:t xml:space="preserve">breast </w:t>
      </w:r>
      <w:r w:rsidRPr="00BE2251">
        <w:rPr>
          <w:color w:val="auto"/>
          <w:sz w:val="24"/>
          <w:szCs w:val="24"/>
        </w:rPr>
        <w:t xml:space="preserve">cancer patients are particularly important for </w:t>
      </w:r>
      <w:r w:rsidR="003E27F5" w:rsidRPr="00BE2251">
        <w:rPr>
          <w:color w:val="auto"/>
          <w:sz w:val="24"/>
          <w:szCs w:val="24"/>
        </w:rPr>
        <w:t xml:space="preserve">the </w:t>
      </w:r>
      <w:r w:rsidR="00987C4E" w:rsidRPr="00BE2251">
        <w:rPr>
          <w:color w:val="auto"/>
          <w:sz w:val="24"/>
          <w:szCs w:val="24"/>
        </w:rPr>
        <w:t xml:space="preserve">gain in life expectancy because the </w:t>
      </w:r>
      <w:r w:rsidRPr="00BE2251">
        <w:rPr>
          <w:color w:val="auto"/>
          <w:sz w:val="24"/>
          <w:szCs w:val="24"/>
        </w:rPr>
        <w:t xml:space="preserve">share of smaller sized tumors </w:t>
      </w:r>
      <w:r w:rsidR="00987C4E" w:rsidRPr="00BE2251">
        <w:rPr>
          <w:color w:val="auto"/>
          <w:sz w:val="24"/>
          <w:szCs w:val="24"/>
        </w:rPr>
        <w:t xml:space="preserve">grew </w:t>
      </w:r>
      <w:r w:rsidRPr="00BE2251">
        <w:rPr>
          <w:color w:val="auto"/>
          <w:sz w:val="24"/>
          <w:szCs w:val="24"/>
        </w:rPr>
        <w:t>over time.</w:t>
      </w:r>
    </w:p>
    <w:p w14:paraId="581A5A1E" w14:textId="5FBB0DF2" w:rsidR="008D20E9" w:rsidRPr="00BE2251" w:rsidRDefault="008D20E9" w:rsidP="008D20E9">
      <w:pPr>
        <w:pStyle w:val="Normal1"/>
        <w:spacing w:line="480" w:lineRule="auto"/>
        <w:ind w:firstLine="720"/>
        <w:rPr>
          <w:sz w:val="24"/>
          <w:szCs w:val="24"/>
        </w:rPr>
      </w:pPr>
      <w:r w:rsidRPr="00BE2251">
        <w:rPr>
          <w:sz w:val="24"/>
          <w:szCs w:val="24"/>
        </w:rPr>
        <w:t xml:space="preserve">Our study has some potential limitations.  </w:t>
      </w:r>
      <w:commentRangeStart w:id="122"/>
      <w:r w:rsidRPr="00F17E33">
        <w:rPr>
          <w:sz w:val="24"/>
          <w:szCs w:val="24"/>
          <w:highlight w:val="yellow"/>
        </w:rPr>
        <w:t>First, our results may be subject to bias from misclassification of the underlying cause of death on death certificates. This bias is unlikely to affect our results</w:t>
      </w:r>
      <w:r w:rsidR="00081570" w:rsidRPr="00F17E33">
        <w:rPr>
          <w:sz w:val="24"/>
          <w:szCs w:val="24"/>
          <w:highlight w:val="yellow"/>
        </w:rPr>
        <w:t xml:space="preserve">; </w:t>
      </w:r>
      <w:r w:rsidRPr="00F17E33">
        <w:rPr>
          <w:sz w:val="24"/>
          <w:szCs w:val="24"/>
          <w:highlight w:val="yellow"/>
        </w:rPr>
        <w:t xml:space="preserve">the accuracy of breast cancer as the cause of death between medical records and death certificates </w:t>
      </w:r>
      <w:r w:rsidR="001607AA" w:rsidRPr="00F17E33">
        <w:rPr>
          <w:sz w:val="24"/>
          <w:szCs w:val="24"/>
          <w:highlight w:val="yellow"/>
        </w:rPr>
        <w:t>exceeds 92%</w:t>
      </w:r>
      <w:commentRangeStart w:id="123"/>
      <w:r w:rsidR="001607AA" w:rsidRPr="00F17E33">
        <w:rPr>
          <w:sz w:val="24"/>
          <w:szCs w:val="24"/>
          <w:highlight w:val="yellow"/>
        </w:rPr>
        <w:t xml:space="preserve"> and is </w:t>
      </w:r>
      <w:r w:rsidRPr="00F17E33">
        <w:rPr>
          <w:sz w:val="24"/>
          <w:szCs w:val="24"/>
          <w:highlight w:val="yellow"/>
        </w:rPr>
        <w:t>among the highest across all cancer types</w:t>
      </w:r>
      <w:commentRangeEnd w:id="123"/>
      <w:r w:rsidR="00081570" w:rsidRPr="00F17E33">
        <w:rPr>
          <w:rStyle w:val="CommentReference"/>
          <w:highlight w:val="yellow"/>
        </w:rPr>
        <w:commentReference w:id="123"/>
      </w:r>
      <w:r w:rsidRPr="00F17E33">
        <w:rPr>
          <w:sz w:val="24"/>
          <w:szCs w:val="24"/>
          <w:highlight w:val="yellow"/>
        </w:rPr>
        <w:t>.</w:t>
      </w:r>
      <w:r w:rsidR="00987C4E" w:rsidRPr="00F17E33">
        <w:rPr>
          <w:sz w:val="24"/>
          <w:szCs w:val="24"/>
          <w:highlight w:val="yellow"/>
        </w:rPr>
        <w:fldChar w:fldCharType="begin"/>
      </w:r>
      <w:r w:rsidR="00DF0AF8" w:rsidRPr="00F17E33">
        <w:rPr>
          <w:sz w:val="24"/>
          <w:szCs w:val="24"/>
          <w:highlight w:val="yellow"/>
        </w:rPr>
        <w:instrText xml:space="preserve"> ADDIN ZOTERO_ITEM CSL_CITATION {"citationID":"2m7299c2ge","properties":{"formattedCitation":"{\\rtf \\super 33,34\\nosupersub{}}","plainCitation":"33,34"},"citationItems":[{"id":6697,"uris":["http://zotero.org/users/39665/items/R22PXFAE"],"uri":["http://zotero.org/users/39665/items/R22PXFAE"],"itemData":{"id":6697,"type":"article-journal","title":"Accuracy of cancer death certificates and its effect on cancer mortality statistics.","container-title":"American Journal of Public Health","page":"242-250","volume":"71","issue":"3","source":"PubMed Central","abstract":"A study to determine the accuracy of cancer mortality data was done using cancer deaths occurring during 1970 and 1971 in eight of the nine areas included in the Third National Cancer Survey (TNCS). Death certificates with an underlying cause of death of cancer were compared to the hospital diagnosis for 48,826 resident cases of single primary cancers. The underlying cause of death as coded on the death certificate was found to be accurate for about 65 per cent of the cancer deaths in this study. Misclassification problems occurred for colorectal cancer, the second leading cause of death from cancer. Colon cancer was overreported and rectal cancer was under-reported on death certificates. Other misclassification problems were found for cancers of the uterus, brain, and buccal cavity including most of its sub-sites. Physicians tended to report a non-specific site of cancer on the death certificate rather than the specific site identified by the hospital diagnosis.","ISSN":"0090-0036","note":"PMID: 7468855\nPMCID: PMC1619811","journalAbbreviation":"Am J Public Health","author":[{"family":"Percy","given":"C"},{"family":"Stanek","given":"E"},{"family":"Gloeckler","given":"L"}],"issued":{"date-parts":[["1981",3]]},"PMID":"7468855","PMCID":"PMC1619811"}},{"id":206,"uris":["http://zotero.org/users/39665/items/4QS55CU7"],"uri":["http://zotero.org/users/39665/items/4QS55CU7"],"itemData":{"id":206,"type":"article-journal","title":"The accuracy of cancer mortality statistics based on death certificates in the United States","container-title":"Cancer Epidemiology","page":"126-131","volume":"35","issue":"2","source":"NCBI PubMed","abstract":"BACKGROUND\n\nOne measure of the accuracy of cancer mortality statistics is the concordance between cancer defined as the underlying cause of death from death certificates and cancer diagnoses recorded in central, population-based cancer registries. Previous studies of such concordance are outdated.\n\n\nOBJECTIVE\n\nTo characterize the accuracy of cancer mortality statistics from the concordance between cancer cause of death and primary cancer site at diagnosis.\n\n\nDESIGN\n\nCentral cancer registry records from California, Colorado, and Idaho in the U.S. were linked with state vital statistics data and evaluated by demographic and tumor information across 79 site categories. A retrospective arm (confirmation rate per 100 deaths) compared death certificate data from 2002 to 2004 with cancer registry diagnoses from 1993 to 2004, while a prospective arm (detection rate per 100 deaths) compared cancer registry diagnoses from 1993 to 1995 with death certificate data from 1993 to 2004 by International Statistical Classification of Diseases and Related Health Problems (ICD) version used to code deaths.\n\n\nRESULTS\n\nWith n=265,863 deaths where cancer was recorded as the underlying cause based on the death certificate, the overall confirmation rate for ICD-10 was 82.8% (95% confidence interval [CI], 82.6-83.0%), the overall detection rate for ICD-10 was 81.0% (95% CI, 80.4-81.6%), and the overall detection rate for ICD-9 was 85.0% (95% CI, 84.8-85.2%). These rates varied across primary sites, where some rates were &lt;50%, some were 95% or greater, and notable differences between confirmation and detection rates were observed.\n\n\nCONCLUSIONS\n\nImportant unique information on the quality of cancer mortality data obtained from death certificates is provided. In addition, information is provided for future studies of the concordance of primary cancer site between population-based cancer registry data and data from death certificates, particularly underlying causes of death coded in ICD-10.","DOI":"10.1016/j.canep.2010.09.005","ISSN":"1877-783X","note":"PMID: 20952269","journalAbbreviation":"Cancer Epidemiol","author":[{"family":"German","given":"Robert R"},{"family":"Fink","given":"Aliza K"},{"family":"Heron","given":"Melonie"},{"family":"Stewart","given":"Sherri L"},{"family":"Johnson","given":"Chris J"},{"family":"Finch","given":"Jack L"},{"family":"Yin","given":"Daixin"}],"issued":{"date-parts":[["2011",4]]},"PMID":"20952269"}}],"schema":"https://github.com/citation-style-language/schema/raw/master/csl-citation.json"} </w:instrText>
      </w:r>
      <w:r w:rsidR="00987C4E" w:rsidRPr="00F17E33">
        <w:rPr>
          <w:sz w:val="24"/>
          <w:szCs w:val="24"/>
          <w:highlight w:val="yellow"/>
        </w:rPr>
        <w:fldChar w:fldCharType="separate"/>
      </w:r>
      <w:ins w:id="124" w:author="TDI" w:date="2015-09-08T14:03:00Z">
        <w:r w:rsidR="00DF0AF8" w:rsidRPr="00F17E33">
          <w:rPr>
            <w:sz w:val="24"/>
            <w:szCs w:val="24"/>
            <w:highlight w:val="yellow"/>
            <w:vertAlign w:val="superscript"/>
          </w:rPr>
          <w:t>33,34</w:t>
        </w:r>
      </w:ins>
      <w:r w:rsidR="00987C4E" w:rsidRPr="00F17E33">
        <w:rPr>
          <w:sz w:val="24"/>
          <w:szCs w:val="24"/>
          <w:highlight w:val="yellow"/>
        </w:rPr>
        <w:fldChar w:fldCharType="end"/>
      </w:r>
      <w:proofErr w:type="gramStart"/>
      <w:r w:rsidRPr="00F17E33">
        <w:rPr>
          <w:sz w:val="24"/>
          <w:szCs w:val="24"/>
          <w:highlight w:val="yellow"/>
        </w:rPr>
        <w:t xml:space="preserve">  Second</w:t>
      </w:r>
      <w:proofErr w:type="gramEnd"/>
      <w:r w:rsidRPr="00F17E33">
        <w:rPr>
          <w:sz w:val="24"/>
          <w:szCs w:val="24"/>
          <w:highlight w:val="yellow"/>
        </w:rPr>
        <w:t>, our results may not be generalizable nationally to the extent that SEER fail</w:t>
      </w:r>
      <w:r w:rsidR="00081570" w:rsidRPr="00F17E33">
        <w:rPr>
          <w:sz w:val="24"/>
          <w:szCs w:val="24"/>
          <w:highlight w:val="yellow"/>
        </w:rPr>
        <w:t>s</w:t>
      </w:r>
      <w:r w:rsidRPr="00F17E33">
        <w:rPr>
          <w:sz w:val="24"/>
          <w:szCs w:val="24"/>
          <w:highlight w:val="yellow"/>
        </w:rPr>
        <w:t xml:space="preserve"> to capture national patterns in mammography screening and breast cancer mortality.  The SEER 9 registries include both areas of comparatively high and low prevalence of screening.</w:t>
      </w:r>
      <w:r w:rsidR="00987C4E" w:rsidRPr="00F17E33">
        <w:rPr>
          <w:sz w:val="24"/>
          <w:szCs w:val="24"/>
          <w:highlight w:val="yellow"/>
        </w:rPr>
        <w:fldChar w:fldCharType="begin"/>
      </w:r>
      <w:r w:rsidR="00DF0AF8" w:rsidRPr="00F17E33">
        <w:rPr>
          <w:sz w:val="24"/>
          <w:szCs w:val="24"/>
          <w:highlight w:val="yellow"/>
        </w:rPr>
        <w:instrText xml:space="preserve"> ADDIN ZOTERO_ITEM CSL_CITATION {"citationID":"2444l8v81j","properties":{"formattedCitation":"{\\rtf \\super 35\\nosupersub{}}","plainCitation":"35"},"citationItems":[{"id":6426,"uris":["http://zotero.org/users/39665/items/DIIUVDZJ"],"uri":["http://zotero.org/users/39665/items/DIIUVDZJ"],"itemData":{"id":6426,"type":"article-journal","title":"Using Small-Area Estimation to Describe County-Level Disparities in Mammography","container-title":"Preventing Chronic Disease","volume":"6","issue":"4","source":"PubMed Central","abstract":"Introduction\nBreast cancer control efforts could benefit from estimating mammography prevalence at the substate level because studies have primarily analyzed health survey data at the national and state levels. The purpose of this study was to evaluate the extent to which geographic disparities exist in mammography use across counties in the contiguous United States.\n\nMethods\nWe estimated county-level prevalence of recent mammography (past 2 years) for women aged 40 to 79 years by using synthetic regression, a small-area estimation method. The 2000 Behavioral Risk Factor Surveillance System (BRFSS), 2000 Census, Area Resource File, and Food and Drug Administration mammography facility data were merged by BRFSS respondents' county of residence. We conducted separate analyses to produce county-level prevalence estimates for each race and age group.\n\nResults\nMammography use varied geographically, and the magnitude of geographic disparities differed by race and age. Nonwhite women showed the lowest prevalence of mammography and widest range in county-level estimates. Women aged 40 to 49 had generally lower prevalence than other age groups, while women aged 65 to 79 showed the greatest variation in county-level mammography estimates.\n\nConclusions\nSmall-area estimation using BRFSS data is advantageous for surveillance of mammography use at the county level. This method allows documentation of geographic disparities and improves our understanding of the spatial distribution of mammography prevalence. Future interventions should consider this county-level geographic variation, targeting women in the neediest counties.","URL":"http://www.ncbi.nlm.nih.gov/pmc/articles/PMC2774639/","ISSN":"1545-1151","note":"PMID: 19755001\nPMCID: PMC2774639","journalAbbreviation":"Prev Chronic Dis","author":[{"family":"Schneider","given":"Karen L"},{"family":"Lapane","given":"Kate L."},{"family":"Clark","given":"Melissa A"},{"family":"Rakowski","given":"William"}],"issued":{"date-parts":[["2009",9,15]]},"accessed":{"date-parts":[["2015",6,12]]},"PMID":"19755001","PMCID":"PMC2774639"}}],"schema":"https://github.com/citation-style-language/schema/raw/master/csl-citation.json"} </w:instrText>
      </w:r>
      <w:r w:rsidR="00987C4E" w:rsidRPr="00F17E33">
        <w:rPr>
          <w:sz w:val="24"/>
          <w:szCs w:val="24"/>
          <w:highlight w:val="yellow"/>
        </w:rPr>
        <w:fldChar w:fldCharType="separate"/>
      </w:r>
      <w:ins w:id="125" w:author="TDI" w:date="2015-09-08T14:03:00Z">
        <w:r w:rsidR="00DF0AF8" w:rsidRPr="00F17E33">
          <w:rPr>
            <w:sz w:val="24"/>
            <w:szCs w:val="24"/>
            <w:highlight w:val="yellow"/>
            <w:vertAlign w:val="superscript"/>
          </w:rPr>
          <w:t>35</w:t>
        </w:r>
      </w:ins>
      <w:r w:rsidR="00987C4E" w:rsidRPr="00F17E33">
        <w:rPr>
          <w:sz w:val="24"/>
          <w:szCs w:val="24"/>
          <w:highlight w:val="yellow"/>
        </w:rPr>
        <w:fldChar w:fldCharType="end"/>
      </w:r>
      <w:proofErr w:type="gramStart"/>
      <w:r w:rsidRPr="00F17E33">
        <w:rPr>
          <w:sz w:val="24"/>
          <w:szCs w:val="24"/>
          <w:highlight w:val="yellow"/>
        </w:rPr>
        <w:t xml:space="preserve">  Additionally</w:t>
      </w:r>
      <w:proofErr w:type="gramEnd"/>
      <w:r w:rsidRPr="00F17E33">
        <w:rPr>
          <w:sz w:val="24"/>
          <w:szCs w:val="24"/>
          <w:highlight w:val="yellow"/>
        </w:rPr>
        <w:t>, breast cancer mortality patterns in the SEER registries are highly representative of national mortality patterns.</w:t>
      </w:r>
      <w:r w:rsidR="00987C4E" w:rsidRPr="00F17E33">
        <w:rPr>
          <w:sz w:val="24"/>
          <w:szCs w:val="24"/>
          <w:highlight w:val="yellow"/>
        </w:rPr>
        <w:fldChar w:fldCharType="begin"/>
      </w:r>
      <w:r w:rsidR="00DF0AF8" w:rsidRPr="00F17E33">
        <w:rPr>
          <w:sz w:val="24"/>
          <w:szCs w:val="24"/>
          <w:highlight w:val="yellow"/>
        </w:rPr>
        <w:instrText xml:space="preserve"> ADDIN ZOTERO_ITEM CSL_CITATION {"citationID":"gnlelsu5a","properties":{"formattedCitation":"{\\rtf \\super 36\\nosupersub{}}","plainCitation":"36"},"citationItems":[{"id":6429,"uris":["http://zotero.org/users/39665/items/7XWXAQCC"],"uri":["http://zotero.org/users/39665/items/7XWXAQCC"],"itemData":{"id":6429,"type":"article-journal","title":"How representative are the surveillance, epidemiology, and end results (SEER) Program cancer data of the United States?","container-title":"Cancer Causes &amp; Control","page":"1027-1034","volume":"15","issue":"10","source":"link.springer.com","abstract":"Objective: Data from the 11s Surveillance, Epidemiology, and End Results tumor registries cover 14% of the US population and are often used to provide national estimates of cancer incidence and survival. Cancer mortality data for the US and for SEER are compared to assess the representation of SEER to the US. Methods: Comparisons between US and SEER cancer mortality were made for 16 of the leading causes of cancer death. Cancer site-specific comparisons were also made by race and sex. In addition, tobacco-related cancers were considered. Analyses were performed for the years when all 11 SEER registries were included in the SEER program. Poisson regression was used to estimate site-specific cancer mortality rate ratios between the US and SEER. Results: Cancer site-specific mortality rates derived from SEER data tend to under-represent the US cancer mortality experience for white males and females and black males. Under-representation is observed across the majority of SEER registries, with the highest amount of under representation in Utah and New Mexico. Under-representation of SEER data compared with US data is noticeably greater among tobacco-related cancers, particularly in Utah and New Mexico. Conclusion: For certain cancer sites, particularly tobacco-related cancers, the SEER coverage population is not representative of the US population.","DOI":"10.1007/s10552-004-1324-5","ISSN":"0957-5243, 1573-7225","journalAbbreviation":"Cancer Causes Control","language":"en","author":[{"family":"Merrill","given":"Ray M."},{"family":"Dearden","given":"Kirk A."}],"issued":{"date-parts":[["2004",12,1]]}}}],"schema":"https://github.com/citation-style-language/schema/raw/master/csl-citation.json"} </w:instrText>
      </w:r>
      <w:r w:rsidR="00987C4E" w:rsidRPr="00F17E33">
        <w:rPr>
          <w:sz w:val="24"/>
          <w:szCs w:val="24"/>
          <w:highlight w:val="yellow"/>
        </w:rPr>
        <w:fldChar w:fldCharType="separate"/>
      </w:r>
      <w:ins w:id="126" w:author="TDI" w:date="2015-09-08T14:03:00Z">
        <w:r w:rsidR="00DF0AF8" w:rsidRPr="00F17E33">
          <w:rPr>
            <w:sz w:val="24"/>
            <w:szCs w:val="24"/>
            <w:highlight w:val="yellow"/>
            <w:vertAlign w:val="superscript"/>
          </w:rPr>
          <w:t>36</w:t>
        </w:r>
      </w:ins>
      <w:r w:rsidR="00987C4E" w:rsidRPr="00F17E33">
        <w:rPr>
          <w:sz w:val="24"/>
          <w:szCs w:val="24"/>
          <w:highlight w:val="yellow"/>
        </w:rPr>
        <w:fldChar w:fldCharType="end"/>
      </w:r>
      <w:r w:rsidRPr="00BE2251">
        <w:rPr>
          <w:sz w:val="24"/>
          <w:szCs w:val="24"/>
        </w:rPr>
        <w:t xml:space="preserve">  </w:t>
      </w:r>
      <w:commentRangeEnd w:id="122"/>
      <w:r w:rsidR="00F17E33">
        <w:rPr>
          <w:rStyle w:val="CommentReference"/>
        </w:rPr>
        <w:commentReference w:id="122"/>
      </w:r>
      <w:r w:rsidRPr="00BE2251">
        <w:rPr>
          <w:sz w:val="24"/>
          <w:szCs w:val="24"/>
        </w:rPr>
        <w:t xml:space="preserve">Third, we required that breast cancer death must have occurred within 10 years of diagnosis when calculating case fatality rates to partially mitigate the effect of length bias.  We vary the time interval between </w:t>
      </w:r>
      <w:r w:rsidR="00F16533" w:rsidRPr="00BE2251">
        <w:rPr>
          <w:sz w:val="24"/>
          <w:szCs w:val="24"/>
        </w:rPr>
        <w:t>8</w:t>
      </w:r>
      <w:r w:rsidRPr="00BE2251">
        <w:rPr>
          <w:sz w:val="24"/>
          <w:szCs w:val="24"/>
        </w:rPr>
        <w:t xml:space="preserve"> years and 1</w:t>
      </w:r>
      <w:r w:rsidR="00F16533" w:rsidRPr="00BE2251">
        <w:rPr>
          <w:sz w:val="24"/>
          <w:szCs w:val="24"/>
        </w:rPr>
        <w:t>2</w:t>
      </w:r>
      <w:r w:rsidRPr="00BE2251">
        <w:rPr>
          <w:sz w:val="24"/>
          <w:szCs w:val="24"/>
        </w:rPr>
        <w:t xml:space="preserve"> years</w:t>
      </w:r>
      <w:r w:rsidR="001607AA" w:rsidRPr="00BE2251">
        <w:rPr>
          <w:sz w:val="24"/>
          <w:szCs w:val="24"/>
        </w:rPr>
        <w:t xml:space="preserve"> </w:t>
      </w:r>
      <w:r w:rsidRPr="00BE2251">
        <w:rPr>
          <w:sz w:val="24"/>
          <w:szCs w:val="24"/>
        </w:rPr>
        <w:t>and reach identical substantive conclusions (</w:t>
      </w:r>
      <w:r w:rsidR="00561926">
        <w:rPr>
          <w:sz w:val="24"/>
          <w:szCs w:val="24"/>
        </w:rPr>
        <w:t>Supplementary Appendix</w:t>
      </w:r>
      <w:r w:rsidR="00666E0B" w:rsidRPr="00BE2251">
        <w:rPr>
          <w:sz w:val="24"/>
          <w:szCs w:val="24"/>
        </w:rPr>
        <w:t>, Section I</w:t>
      </w:r>
      <w:r w:rsidRPr="00BE2251">
        <w:rPr>
          <w:sz w:val="24"/>
          <w:szCs w:val="24"/>
        </w:rPr>
        <w:t xml:space="preserve">). </w:t>
      </w:r>
      <w:r w:rsidR="00F8345E" w:rsidRPr="00BE2251">
        <w:rPr>
          <w:sz w:val="24"/>
          <w:szCs w:val="24"/>
        </w:rPr>
        <w:t xml:space="preserve"> Finally, we cannot quantify the contribution of individual types of treatment because patients typically received multiple modalities.</w:t>
      </w:r>
      <w:r w:rsidR="00F8345E" w:rsidRPr="00BE2251">
        <w:rPr>
          <w:sz w:val="24"/>
          <w:szCs w:val="24"/>
        </w:rPr>
        <w:fldChar w:fldCharType="begin"/>
      </w:r>
      <w:r w:rsidR="00DF0AF8">
        <w:rPr>
          <w:sz w:val="24"/>
          <w:szCs w:val="24"/>
        </w:rPr>
        <w:instrText xml:space="preserve"> ADDIN ZOTERO_ITEM CSL_CITATION {"citationID":"2f5bdmpeb6","properties":{"formattedCitation":"{\\rtf \\super 37\\nosupersub{}}","plainCitation":"37"},"citationItems":[{"id":6438,"uris":["http://zotero.org/users/39665/items/953BG4FZ"],"uri":["http://zotero.org/users/39665/items/953BG4FZ"],"itemData":{"id":6438,"type":"article-journal","title":"Combination Chemotherapy as an Adjuvant Treatment in Operable Breast Cancer","container-title":"New England Journal of Medicine","page":"405-410","volume":"294","issue":"8","source":"Taylor and Francis+NEJM","abstract":"The optimal treatment for primary breast cancer has been the subject of controversy and conceptual disputes for decades. Despite different technical approaches of local surgical and radiotherapeutic measures, the overall cure rate has remained essentially unchanged for at least 30 years. Differences among case series probably reflect patient selection rather than actual therapeutic improvement. To overcome the plateau reached by curative operations, new approaches were attempted. The first concerned postoperative oophorectomy or radiologic castration. A critical evaluation of results, however, showed that prophylactic endocrine therapy prolonged the free period in some case series but failed to improve the overall survival. . . .","DOI":"10.1056/NEJM197602192940801","ISSN":"0028-4793","note":"PMID: 1246307","author":[{"family":"Bonadonna","given":"Gianni"},{"family":"Brusamolino","given":"Ercole"},{"family":"Valagussa","given":"Pinuccia"},{"family":"Rossi","given":"Anna"},{"family":"Brugnatelli","given":"Luisa"},{"family":"Brambilla","given":"Cristina"},{"family":"Lena","given":"Mario","non-dropping-particle":"De"},{"family":"Tancini","given":"Gabriele"},{"family":"Bajetta","given":"Emilio"},{"family":"Musumeci","given":"Renato"},{"family":"Veronesi","given":"Umberto"}],"issued":{"date-parts":[["1976",2,19]]},"PMID":"1246307"}}],"schema":"https://github.com/citation-style-language/schema/raw/master/csl-citation.json"} </w:instrText>
      </w:r>
      <w:r w:rsidR="00F8345E" w:rsidRPr="00BE2251">
        <w:rPr>
          <w:sz w:val="24"/>
          <w:szCs w:val="24"/>
        </w:rPr>
        <w:fldChar w:fldCharType="separate"/>
      </w:r>
      <w:ins w:id="127" w:author="TDI" w:date="2015-09-08T14:03:00Z">
        <w:r w:rsidR="00DF0AF8" w:rsidRPr="00DF0AF8">
          <w:rPr>
            <w:sz w:val="24"/>
            <w:szCs w:val="24"/>
            <w:vertAlign w:val="superscript"/>
          </w:rPr>
          <w:t>37</w:t>
        </w:r>
      </w:ins>
      <w:r w:rsidR="00F8345E" w:rsidRPr="00BE2251">
        <w:rPr>
          <w:sz w:val="24"/>
          <w:szCs w:val="24"/>
        </w:rPr>
        <w:fldChar w:fldCharType="end"/>
      </w:r>
      <w:r w:rsidR="00F8345E" w:rsidRPr="00BE2251">
        <w:rPr>
          <w:sz w:val="24"/>
          <w:szCs w:val="24"/>
        </w:rPr>
        <w:t xml:space="preserve">   </w:t>
      </w:r>
      <w:r w:rsidR="009C4A5A">
        <w:rPr>
          <w:rStyle w:val="CommentReference"/>
        </w:rPr>
        <w:commentReference w:id="128"/>
      </w:r>
    </w:p>
    <w:p w14:paraId="06001EAC" w14:textId="5DA493FA" w:rsidR="00F94264" w:rsidRPr="00BE2251" w:rsidRDefault="008D20E9" w:rsidP="00F3728A">
      <w:pPr>
        <w:pStyle w:val="Normal1"/>
        <w:spacing w:line="480" w:lineRule="auto"/>
        <w:ind w:firstLine="720"/>
        <w:rPr>
          <w:b/>
          <w:sz w:val="24"/>
          <w:szCs w:val="24"/>
        </w:rPr>
      </w:pPr>
      <w:r w:rsidRPr="00BE2251">
        <w:rPr>
          <w:sz w:val="24"/>
          <w:szCs w:val="24"/>
        </w:rPr>
        <w:t>I</w:t>
      </w:r>
      <w:r w:rsidR="00F94264" w:rsidRPr="00BE2251">
        <w:rPr>
          <w:sz w:val="24"/>
          <w:szCs w:val="24"/>
        </w:rPr>
        <w:t xml:space="preserve">n conclusion, </w:t>
      </w:r>
      <w:ins w:id="129" w:author="TDI" w:date="2015-09-09T09:59:00Z">
        <w:r w:rsidR="00323538">
          <w:rPr>
            <w:sz w:val="24"/>
            <w:szCs w:val="24"/>
          </w:rPr>
          <w:t xml:space="preserve">the substantial </w:t>
        </w:r>
      </w:ins>
      <w:ins w:id="130" w:author="TDI" w:date="2015-09-09T13:37:00Z">
        <w:r w:rsidR="00DD7760">
          <w:rPr>
            <w:sz w:val="24"/>
            <w:szCs w:val="24"/>
          </w:rPr>
          <w:t>gain</w:t>
        </w:r>
      </w:ins>
      <w:ins w:id="131" w:author="TDI" w:date="2015-09-09T09:59:00Z">
        <w:r w:rsidR="00323538">
          <w:rPr>
            <w:sz w:val="24"/>
            <w:szCs w:val="24"/>
          </w:rPr>
          <w:t xml:space="preserve"> in life expectancy </w:t>
        </w:r>
      </w:ins>
      <w:ins w:id="132" w:author="TDI" w:date="2015-09-09T13:45:00Z">
        <w:r w:rsidR="00F3728A">
          <w:rPr>
            <w:sz w:val="24"/>
            <w:szCs w:val="24"/>
          </w:rPr>
          <w:t xml:space="preserve">for breast cancer patients </w:t>
        </w:r>
      </w:ins>
      <w:ins w:id="133" w:author="TDI" w:date="2015-09-09T09:59:00Z">
        <w:r w:rsidR="00323538">
          <w:rPr>
            <w:sz w:val="24"/>
            <w:szCs w:val="24"/>
          </w:rPr>
          <w:t xml:space="preserve">observed since 1975 </w:t>
        </w:r>
      </w:ins>
      <w:ins w:id="134" w:author="TDI" w:date="2015-09-09T13:45:00Z">
        <w:r w:rsidR="00F3728A">
          <w:rPr>
            <w:sz w:val="24"/>
            <w:szCs w:val="24"/>
          </w:rPr>
          <w:t xml:space="preserve">likely </w:t>
        </w:r>
      </w:ins>
      <w:ins w:id="135" w:author="TDI" w:date="2015-09-09T09:59:00Z">
        <w:r w:rsidR="00323538">
          <w:rPr>
            <w:sz w:val="24"/>
            <w:szCs w:val="24"/>
          </w:rPr>
          <w:t xml:space="preserve">resulted </w:t>
        </w:r>
      </w:ins>
      <w:ins w:id="136" w:author="TDI" w:date="2015-09-09T13:37:00Z">
        <w:r w:rsidR="00DD7760">
          <w:rPr>
            <w:sz w:val="24"/>
            <w:szCs w:val="24"/>
          </w:rPr>
          <w:t xml:space="preserve">from </w:t>
        </w:r>
      </w:ins>
      <w:ins w:id="137" w:author="TDI" w:date="2015-09-09T13:39:00Z">
        <w:r w:rsidR="00F3728A">
          <w:rPr>
            <w:sz w:val="24"/>
            <w:szCs w:val="24"/>
          </w:rPr>
          <w:t xml:space="preserve">co-occurring </w:t>
        </w:r>
      </w:ins>
      <w:ins w:id="138" w:author="TDI" w:date="2015-09-09T13:43:00Z">
        <w:r w:rsidR="00F3728A">
          <w:rPr>
            <w:sz w:val="24"/>
            <w:szCs w:val="24"/>
          </w:rPr>
          <w:t xml:space="preserve">and </w:t>
        </w:r>
      </w:ins>
      <w:ins w:id="139" w:author="TDI" w:date="2015-09-09T13:37:00Z">
        <w:r w:rsidR="00DD7760">
          <w:rPr>
            <w:sz w:val="24"/>
            <w:szCs w:val="24"/>
          </w:rPr>
          <w:t xml:space="preserve">incremental improvements in detection, breast cancer treatment, and the treatment of other diseases.  </w:t>
        </w:r>
      </w:ins>
      <w:ins w:id="140" w:author="TDI" w:date="2015-09-09T13:46:00Z">
        <w:r w:rsidR="00F3728A">
          <w:rPr>
            <w:sz w:val="24"/>
            <w:szCs w:val="24"/>
          </w:rPr>
          <w:t xml:space="preserve">We utilize new methodologies </w:t>
        </w:r>
      </w:ins>
      <w:ins w:id="141" w:author="TDI" w:date="2015-09-09T13:37:00Z">
        <w:r w:rsidR="00F3728A">
          <w:rPr>
            <w:sz w:val="24"/>
            <w:szCs w:val="24"/>
          </w:rPr>
          <w:t>t</w:t>
        </w:r>
        <w:r w:rsidR="00DD7760">
          <w:rPr>
            <w:sz w:val="24"/>
            <w:szCs w:val="24"/>
          </w:rPr>
          <w:t>o disentangle the precise contribution</w:t>
        </w:r>
        <w:r w:rsidR="00F3728A">
          <w:rPr>
            <w:sz w:val="24"/>
            <w:szCs w:val="24"/>
          </w:rPr>
          <w:t xml:space="preserve"> of each of these three factors.</w:t>
        </w:r>
        <w:r w:rsidR="00DD7760">
          <w:rPr>
            <w:sz w:val="24"/>
            <w:szCs w:val="24"/>
          </w:rPr>
          <w:t xml:space="preserve"> </w:t>
        </w:r>
      </w:ins>
      <w:del w:id="142" w:author="TDI" w:date="2015-09-09T13:46:00Z">
        <w:r w:rsidR="008048FF" w:rsidRPr="00BE2251" w:rsidDel="00F3728A">
          <w:rPr>
            <w:sz w:val="24"/>
            <w:szCs w:val="24"/>
          </w:rPr>
          <w:delText>we quantify</w:delText>
        </w:r>
        <w:r w:rsidR="00A1059B" w:rsidRPr="00BE2251" w:rsidDel="00F3728A">
          <w:rPr>
            <w:sz w:val="24"/>
            <w:szCs w:val="24"/>
          </w:rPr>
          <w:delText xml:space="preserve"> the benefit of earlier detection </w:delText>
        </w:r>
        <w:r w:rsidR="008048FF" w:rsidRPr="00BE2251" w:rsidDel="00F3728A">
          <w:rPr>
            <w:sz w:val="24"/>
            <w:szCs w:val="24"/>
          </w:rPr>
          <w:delText>and advancements in breast cancer treatment for</w:delText>
        </w:r>
        <w:r w:rsidR="00A1059B" w:rsidRPr="00BE2251" w:rsidDel="00F3728A">
          <w:rPr>
            <w:sz w:val="24"/>
            <w:szCs w:val="24"/>
          </w:rPr>
          <w:delText xml:space="preserve"> US breast cancer patients between 1975</w:delText>
        </w:r>
        <w:r w:rsidR="0019494F" w:rsidRPr="00BE2251" w:rsidDel="00F3728A">
          <w:rPr>
            <w:sz w:val="24"/>
            <w:szCs w:val="24"/>
          </w:rPr>
          <w:delText xml:space="preserve"> </w:delText>
        </w:r>
        <w:r w:rsidR="00A1059B" w:rsidRPr="00BE2251" w:rsidDel="00F3728A">
          <w:rPr>
            <w:sz w:val="24"/>
            <w:szCs w:val="24"/>
          </w:rPr>
          <w:delText xml:space="preserve">and 2002.  </w:delText>
        </w:r>
      </w:del>
      <w:r w:rsidR="00B53691" w:rsidRPr="00BE2251">
        <w:rPr>
          <w:sz w:val="24"/>
          <w:szCs w:val="24"/>
        </w:rPr>
        <w:t xml:space="preserve">Earlier detection contributed to </w:t>
      </w:r>
      <w:r w:rsidR="003E27F5" w:rsidRPr="00BE2251">
        <w:rPr>
          <w:sz w:val="24"/>
          <w:szCs w:val="24"/>
        </w:rPr>
        <w:t xml:space="preserve">more than </w:t>
      </w:r>
      <w:r w:rsidR="00B53691" w:rsidRPr="00BE2251">
        <w:rPr>
          <w:sz w:val="24"/>
          <w:szCs w:val="24"/>
        </w:rPr>
        <w:t xml:space="preserve">one-quarter of the observed gain in life expectancy; advancements in breast cancer treatment contributed substantially more.  </w:t>
      </w:r>
      <w:r w:rsidR="003E27F5" w:rsidRPr="00BE2251">
        <w:rPr>
          <w:sz w:val="24"/>
          <w:szCs w:val="24"/>
        </w:rPr>
        <w:t xml:space="preserve">The value of screening is based on the balance of potential benefits of earlier detection and potential harms from overdiagnosis and overtreatment.  </w:t>
      </w:r>
      <w:r w:rsidR="00B53691" w:rsidRPr="00BE2251">
        <w:rPr>
          <w:sz w:val="24"/>
          <w:szCs w:val="24"/>
        </w:rPr>
        <w:t>O</w:t>
      </w:r>
      <w:r w:rsidR="008048FF" w:rsidRPr="00BE2251">
        <w:rPr>
          <w:sz w:val="24"/>
          <w:szCs w:val="24"/>
        </w:rPr>
        <w:t xml:space="preserve">ur study provides greater </w:t>
      </w:r>
      <w:r w:rsidR="00B35181" w:rsidRPr="00BE2251">
        <w:rPr>
          <w:sz w:val="24"/>
          <w:szCs w:val="24"/>
        </w:rPr>
        <w:t xml:space="preserve">clarity to the longstanding </w:t>
      </w:r>
      <w:r w:rsidR="008048FF" w:rsidRPr="00BE2251">
        <w:rPr>
          <w:sz w:val="24"/>
          <w:szCs w:val="24"/>
        </w:rPr>
        <w:t xml:space="preserve">debate on the </w:t>
      </w:r>
      <w:r w:rsidR="00B53691" w:rsidRPr="00BE2251">
        <w:rPr>
          <w:sz w:val="24"/>
          <w:szCs w:val="24"/>
        </w:rPr>
        <w:t xml:space="preserve">value of mammography screening by quantifying the </w:t>
      </w:r>
      <w:r w:rsidR="003B2A77" w:rsidRPr="00BE2251">
        <w:rPr>
          <w:sz w:val="24"/>
          <w:szCs w:val="24"/>
        </w:rPr>
        <w:t xml:space="preserve">realized </w:t>
      </w:r>
      <w:r w:rsidR="00B53691" w:rsidRPr="00BE2251">
        <w:rPr>
          <w:sz w:val="24"/>
          <w:szCs w:val="24"/>
        </w:rPr>
        <w:t>benefit of earlier detection against which its potential harms can be measured.</w:t>
      </w:r>
    </w:p>
    <w:p w14:paraId="4DA563EE" w14:textId="77777777" w:rsidR="000549FB" w:rsidRPr="00BE2251" w:rsidRDefault="000549FB">
      <w:pPr>
        <w:rPr>
          <w:b/>
          <w:sz w:val="24"/>
          <w:szCs w:val="24"/>
        </w:rPr>
      </w:pPr>
      <w:r w:rsidRPr="00BE2251">
        <w:rPr>
          <w:b/>
          <w:sz w:val="24"/>
          <w:szCs w:val="24"/>
        </w:rPr>
        <w:br w:type="page"/>
      </w:r>
    </w:p>
    <w:p w14:paraId="5CF78B2F" w14:textId="15BAE770" w:rsidR="008D20E9" w:rsidRPr="00BE2251" w:rsidRDefault="008D20E9" w:rsidP="008048FF">
      <w:pPr>
        <w:pStyle w:val="Normal1"/>
      </w:pPr>
      <w:r w:rsidRPr="00BE2251">
        <w:rPr>
          <w:b/>
          <w:sz w:val="24"/>
          <w:szCs w:val="24"/>
        </w:rPr>
        <w:t>Acknowledgements</w:t>
      </w:r>
      <w:r w:rsidRPr="00BE2251">
        <w:rPr>
          <w:sz w:val="24"/>
          <w:szCs w:val="24"/>
        </w:rPr>
        <w:t xml:space="preserve">: We thank </w:t>
      </w:r>
      <w:r w:rsidR="0031128D" w:rsidRPr="00BE2251">
        <w:rPr>
          <w:sz w:val="24"/>
          <w:szCs w:val="24"/>
        </w:rPr>
        <w:t>Jonathan Skinner</w:t>
      </w:r>
      <w:r w:rsidR="00DC7947">
        <w:rPr>
          <w:sz w:val="24"/>
          <w:szCs w:val="24"/>
        </w:rPr>
        <w:t xml:space="preserve"> and </w:t>
      </w:r>
      <w:r w:rsidR="00A019D8">
        <w:rPr>
          <w:sz w:val="24"/>
          <w:szCs w:val="24"/>
        </w:rPr>
        <w:t>H. Gilbert Welch</w:t>
      </w:r>
      <w:r w:rsidR="00DC7947">
        <w:rPr>
          <w:sz w:val="24"/>
          <w:szCs w:val="24"/>
        </w:rPr>
        <w:t xml:space="preserve"> f</w:t>
      </w:r>
      <w:r w:rsidRPr="00301872">
        <w:rPr>
          <w:sz w:val="24"/>
          <w:szCs w:val="24"/>
        </w:rPr>
        <w:t>or helpful comments and suggestions.</w:t>
      </w:r>
    </w:p>
    <w:p w14:paraId="1FA36F3B" w14:textId="77777777" w:rsidR="008D20E9" w:rsidRPr="00BE2251" w:rsidRDefault="008D20E9" w:rsidP="00BB4E57">
      <w:pPr>
        <w:pStyle w:val="Normal1"/>
        <w:spacing w:line="240" w:lineRule="auto"/>
        <w:rPr>
          <w:sz w:val="24"/>
          <w:szCs w:val="24"/>
        </w:rPr>
      </w:pPr>
    </w:p>
    <w:p w14:paraId="5BEEE626" w14:textId="33C5EF8D" w:rsidR="008D20E9" w:rsidRPr="00BE2251" w:rsidRDefault="008D20E9" w:rsidP="00BB4E57">
      <w:pPr>
        <w:pStyle w:val="Normal1"/>
        <w:spacing w:line="240" w:lineRule="auto"/>
        <w:rPr>
          <w:bCs/>
          <w:sz w:val="24"/>
          <w:szCs w:val="24"/>
        </w:rPr>
      </w:pPr>
      <w:r w:rsidRPr="00BE2251">
        <w:rPr>
          <w:b/>
          <w:sz w:val="24"/>
          <w:szCs w:val="24"/>
        </w:rPr>
        <w:t xml:space="preserve">Funding Statement: </w:t>
      </w:r>
      <w:r w:rsidRPr="00BE2251">
        <w:rPr>
          <w:sz w:val="24"/>
          <w:szCs w:val="24"/>
        </w:rPr>
        <w:t>Dr. Soneji was supported by the National Center For Advancing Translational Sciences grant number KL2TR001088</w:t>
      </w:r>
      <w:r w:rsidR="004A3DF9">
        <w:rPr>
          <w:sz w:val="24"/>
          <w:szCs w:val="24"/>
        </w:rPr>
        <w:t xml:space="preserve"> and the American Lung Association</w:t>
      </w:r>
      <w:r w:rsidRPr="00301872">
        <w:rPr>
          <w:sz w:val="24"/>
          <w:szCs w:val="24"/>
        </w:rPr>
        <w:t xml:space="preserve">.  Dr. </w:t>
      </w:r>
      <w:r w:rsidRPr="00BE2251">
        <w:rPr>
          <w:bCs/>
          <w:sz w:val="24"/>
          <w:szCs w:val="24"/>
        </w:rPr>
        <w:t xml:space="preserve">Beltrán-Sánchez was supported by </w:t>
      </w:r>
      <w:r w:rsidR="00F36A7F" w:rsidRPr="00BE2251">
        <w:rPr>
          <w:bCs/>
          <w:sz w:val="24"/>
          <w:szCs w:val="24"/>
        </w:rPr>
        <w:t>the National Institute of Aging (R24HD047873 and P30AG017266)</w:t>
      </w:r>
      <w:r w:rsidRPr="00BE2251">
        <w:rPr>
          <w:bCs/>
          <w:sz w:val="24"/>
          <w:szCs w:val="24"/>
        </w:rPr>
        <w:t>.</w:t>
      </w:r>
    </w:p>
    <w:p w14:paraId="77003716" w14:textId="77777777" w:rsidR="008D20E9" w:rsidRPr="00BE2251" w:rsidRDefault="008D20E9" w:rsidP="00BB4E57">
      <w:pPr>
        <w:pStyle w:val="Normal1"/>
        <w:spacing w:line="240" w:lineRule="auto"/>
        <w:rPr>
          <w:sz w:val="24"/>
          <w:szCs w:val="24"/>
        </w:rPr>
      </w:pPr>
    </w:p>
    <w:p w14:paraId="5E4E4DC9" w14:textId="77777777" w:rsidR="008D20E9" w:rsidRPr="00BE2251" w:rsidRDefault="008D20E9" w:rsidP="00BB4E57">
      <w:pPr>
        <w:pStyle w:val="Normal1"/>
        <w:spacing w:line="240" w:lineRule="auto"/>
        <w:rPr>
          <w:sz w:val="24"/>
          <w:szCs w:val="24"/>
        </w:rPr>
      </w:pPr>
      <w:r w:rsidRPr="00BE2251">
        <w:rPr>
          <w:b/>
          <w:sz w:val="24"/>
          <w:szCs w:val="24"/>
        </w:rPr>
        <w:t>Competing Interests Statement</w:t>
      </w:r>
      <w:r w:rsidRPr="00BE2251">
        <w:rPr>
          <w:sz w:val="24"/>
          <w:szCs w:val="24"/>
        </w:rPr>
        <w:t>: All authors report no potential competing interests.</w:t>
      </w:r>
    </w:p>
    <w:p w14:paraId="7D0B0F87" w14:textId="77777777" w:rsidR="008D20E9" w:rsidRPr="00BE2251" w:rsidRDefault="008D20E9" w:rsidP="00BB4E57">
      <w:pPr>
        <w:pStyle w:val="Normal1"/>
        <w:spacing w:line="240" w:lineRule="auto"/>
        <w:rPr>
          <w:sz w:val="24"/>
          <w:szCs w:val="24"/>
        </w:rPr>
      </w:pPr>
    </w:p>
    <w:p w14:paraId="2C5FA362" w14:textId="77777777" w:rsidR="00BB4E57" w:rsidRPr="00BE2251" w:rsidRDefault="008D20E9" w:rsidP="00BB4E57">
      <w:pPr>
        <w:pStyle w:val="Normal1"/>
        <w:spacing w:line="240" w:lineRule="auto"/>
        <w:rPr>
          <w:sz w:val="24"/>
          <w:szCs w:val="24"/>
        </w:rPr>
      </w:pPr>
      <w:r w:rsidRPr="00BE2251">
        <w:rPr>
          <w:b/>
          <w:sz w:val="24"/>
          <w:szCs w:val="24"/>
        </w:rPr>
        <w:t xml:space="preserve">Contributorship Statement:  </w:t>
      </w:r>
      <w:r w:rsidRPr="00BE2251">
        <w:rPr>
          <w:sz w:val="24"/>
          <w:szCs w:val="24"/>
        </w:rPr>
        <w:t xml:space="preserve">S. Soneji and H.  </w:t>
      </w:r>
      <w:r w:rsidRPr="00BE2251">
        <w:rPr>
          <w:bCs/>
          <w:sz w:val="24"/>
          <w:szCs w:val="24"/>
        </w:rPr>
        <w:t xml:space="preserve">Beltrán-Sánchez </w:t>
      </w:r>
      <w:r w:rsidRPr="00BE2251">
        <w:rPr>
          <w:sz w:val="24"/>
          <w:szCs w:val="24"/>
        </w:rPr>
        <w:t xml:space="preserve">were involved in study design, data collection, statistical analysis, and preparation of the article.  </w:t>
      </w:r>
    </w:p>
    <w:p w14:paraId="6C0BAB75" w14:textId="77777777" w:rsidR="00BB4E57" w:rsidRPr="00BE2251" w:rsidRDefault="00BB4E57">
      <w:pPr>
        <w:rPr>
          <w:sz w:val="24"/>
          <w:szCs w:val="24"/>
        </w:rPr>
      </w:pPr>
      <w:r w:rsidRPr="00BE2251">
        <w:rPr>
          <w:sz w:val="24"/>
          <w:szCs w:val="24"/>
        </w:rPr>
        <w:br w:type="page"/>
      </w:r>
    </w:p>
    <w:p w14:paraId="16BDA4F0" w14:textId="77777777" w:rsidR="008D20E9" w:rsidRPr="00BE2251" w:rsidRDefault="00BB4E57" w:rsidP="007C60E3">
      <w:pPr>
        <w:pStyle w:val="Normal1"/>
        <w:spacing w:line="240" w:lineRule="auto"/>
        <w:rPr>
          <w:sz w:val="24"/>
          <w:szCs w:val="24"/>
        </w:rPr>
      </w:pPr>
      <w:r w:rsidRPr="00BE2251">
        <w:rPr>
          <w:b/>
          <w:sz w:val="24"/>
          <w:szCs w:val="24"/>
        </w:rPr>
        <w:t>References</w:t>
      </w:r>
      <w:r w:rsidR="00EB106E" w:rsidRPr="00BE2251">
        <w:rPr>
          <w:b/>
          <w:sz w:val="24"/>
          <w:szCs w:val="24"/>
        </w:rPr>
        <w:t xml:space="preserve"> and Notes</w:t>
      </w:r>
    </w:p>
    <w:p w14:paraId="64634171" w14:textId="7423882C" w:rsidR="00DF0AF8" w:rsidRPr="00435237" w:rsidRDefault="007C60E3" w:rsidP="00435237">
      <w:pPr>
        <w:pStyle w:val="Bibliography"/>
        <w:rPr>
          <w:ins w:id="143" w:author="TDI" w:date="2015-09-08T14:04:00Z"/>
          <w:color w:val="auto"/>
          <w:sz w:val="24"/>
          <w:szCs w:val="24"/>
        </w:rPr>
      </w:pPr>
      <w:r w:rsidRPr="00BE2251">
        <w:fldChar w:fldCharType="begin"/>
      </w:r>
      <w:r w:rsidR="00DC7947">
        <w:instrText xml:space="preserve"> ADDIN ZOTERO_BIBL {"custom":[]} CSL_BIBLIOGRAPHY </w:instrText>
      </w:r>
      <w:r w:rsidRPr="00BE2251">
        <w:fldChar w:fldCharType="separate"/>
      </w:r>
      <w:ins w:id="144" w:author="TDI" w:date="2015-09-08T14:04:00Z">
        <w:r w:rsidR="00DF0AF8" w:rsidRPr="00435237">
          <w:rPr>
            <w:color w:val="auto"/>
            <w:sz w:val="24"/>
            <w:szCs w:val="24"/>
          </w:rPr>
          <w:t xml:space="preserve">1. </w:t>
        </w:r>
        <w:r w:rsidR="00DF0AF8" w:rsidRPr="00435237">
          <w:rPr>
            <w:color w:val="auto"/>
            <w:sz w:val="24"/>
            <w:szCs w:val="24"/>
          </w:rPr>
          <w:tab/>
          <w:t xml:space="preserve">Berry DA, Cronin KA, Plevritis SK, et al. Effect of Screening and Adjuvant Therapy on Mortality from Breast Cancer. N Engl J Med 2005;353(17):1784–92. </w:t>
        </w:r>
      </w:ins>
    </w:p>
    <w:p w14:paraId="4ED26C2F" w14:textId="77777777" w:rsidR="00DF0AF8" w:rsidRPr="00435237" w:rsidRDefault="00DF0AF8" w:rsidP="00435237">
      <w:pPr>
        <w:pStyle w:val="Bibliography"/>
        <w:rPr>
          <w:ins w:id="145" w:author="TDI" w:date="2015-09-08T14:04:00Z"/>
          <w:color w:val="auto"/>
          <w:sz w:val="24"/>
          <w:szCs w:val="24"/>
        </w:rPr>
      </w:pPr>
      <w:ins w:id="146" w:author="TDI" w:date="2015-09-08T14:04:00Z">
        <w:r w:rsidRPr="00435237">
          <w:rPr>
            <w:color w:val="auto"/>
            <w:sz w:val="24"/>
            <w:szCs w:val="24"/>
          </w:rPr>
          <w:t xml:space="preserve">2. </w:t>
        </w:r>
        <w:r w:rsidRPr="00435237">
          <w:rPr>
            <w:color w:val="auto"/>
            <w:sz w:val="24"/>
            <w:szCs w:val="24"/>
          </w:rPr>
          <w:tab/>
          <w:t xml:space="preserve">Kopans DB. The 2009 U.S. Preventive Services Task Force Guidelines Ignore Important Scientific Evidence and Should Be Revised or Withdrawn. Radiology 2010;256(1):15–20. </w:t>
        </w:r>
      </w:ins>
    </w:p>
    <w:p w14:paraId="798D22A2" w14:textId="77777777" w:rsidR="00DF0AF8" w:rsidRPr="00435237" w:rsidRDefault="00DF0AF8" w:rsidP="00435237">
      <w:pPr>
        <w:pStyle w:val="Bibliography"/>
        <w:rPr>
          <w:ins w:id="147" w:author="TDI" w:date="2015-09-08T14:04:00Z"/>
          <w:color w:val="auto"/>
          <w:sz w:val="24"/>
          <w:szCs w:val="24"/>
        </w:rPr>
      </w:pPr>
      <w:ins w:id="148" w:author="TDI" w:date="2015-09-08T14:04:00Z">
        <w:r w:rsidRPr="00435237">
          <w:rPr>
            <w:color w:val="auto"/>
            <w:sz w:val="24"/>
            <w:szCs w:val="24"/>
          </w:rPr>
          <w:t xml:space="preserve">3. </w:t>
        </w:r>
        <w:r w:rsidRPr="00435237">
          <w:rPr>
            <w:color w:val="auto"/>
            <w:sz w:val="24"/>
            <w:szCs w:val="24"/>
          </w:rPr>
          <w:tab/>
          <w:t xml:space="preserve">Petitti DB, Calonge N, LeFevre ML, Melnyk BM, Wilt TJ, Schwartz JS. Breast Cancer Screening: From Science to Recommendation. Radiology 2010;256(1):8–14. </w:t>
        </w:r>
      </w:ins>
    </w:p>
    <w:p w14:paraId="36769FB5" w14:textId="77777777" w:rsidR="00DF0AF8" w:rsidRPr="00435237" w:rsidRDefault="00DF0AF8" w:rsidP="00435237">
      <w:pPr>
        <w:pStyle w:val="Bibliography"/>
        <w:rPr>
          <w:ins w:id="149" w:author="TDI" w:date="2015-09-08T14:04:00Z"/>
          <w:color w:val="auto"/>
          <w:sz w:val="24"/>
          <w:szCs w:val="24"/>
        </w:rPr>
      </w:pPr>
      <w:ins w:id="150" w:author="TDI" w:date="2015-09-08T14:04:00Z">
        <w:r w:rsidRPr="00435237">
          <w:rPr>
            <w:color w:val="auto"/>
            <w:sz w:val="24"/>
            <w:szCs w:val="24"/>
          </w:rPr>
          <w:t xml:space="preserve">4. </w:t>
        </w:r>
        <w:r w:rsidRPr="00435237">
          <w:rPr>
            <w:color w:val="auto"/>
            <w:sz w:val="24"/>
            <w:szCs w:val="24"/>
          </w:rPr>
          <w:tab/>
          <w:t xml:space="preserve">Gotzsche PC M. D., Heath I, Visco F. Mammography Screening: Truth, Lies and Controversy. 1 edition. London ; New York: Radcliffe Medical PR; 2012. </w:t>
        </w:r>
      </w:ins>
    </w:p>
    <w:p w14:paraId="7FD9AA28" w14:textId="77777777" w:rsidR="00DF0AF8" w:rsidRPr="00435237" w:rsidRDefault="00DF0AF8" w:rsidP="00435237">
      <w:pPr>
        <w:pStyle w:val="Bibliography"/>
        <w:rPr>
          <w:ins w:id="151" w:author="TDI" w:date="2015-09-08T14:04:00Z"/>
          <w:color w:val="auto"/>
          <w:sz w:val="24"/>
          <w:szCs w:val="24"/>
        </w:rPr>
      </w:pPr>
      <w:ins w:id="152" w:author="TDI" w:date="2015-09-08T14:04:00Z">
        <w:r w:rsidRPr="00435237">
          <w:rPr>
            <w:color w:val="auto"/>
            <w:sz w:val="24"/>
            <w:szCs w:val="24"/>
          </w:rPr>
          <w:t xml:space="preserve">5. </w:t>
        </w:r>
        <w:r w:rsidRPr="00435237">
          <w:rPr>
            <w:color w:val="auto"/>
            <w:sz w:val="24"/>
            <w:szCs w:val="24"/>
          </w:rPr>
          <w:tab/>
          <w:t xml:space="preserve">Berry D. Breast cancer screening: Controversy of impact. Breast 2013;22(0 2):S73–6. </w:t>
        </w:r>
      </w:ins>
    </w:p>
    <w:p w14:paraId="5C61C4B4" w14:textId="77777777" w:rsidR="00DF0AF8" w:rsidRPr="00435237" w:rsidRDefault="00DF0AF8" w:rsidP="00435237">
      <w:pPr>
        <w:pStyle w:val="Bibliography"/>
        <w:rPr>
          <w:ins w:id="153" w:author="TDI" w:date="2015-09-08T14:04:00Z"/>
          <w:color w:val="auto"/>
          <w:sz w:val="24"/>
          <w:szCs w:val="24"/>
        </w:rPr>
      </w:pPr>
      <w:ins w:id="154" w:author="TDI" w:date="2015-09-08T14:04:00Z">
        <w:r w:rsidRPr="00435237">
          <w:rPr>
            <w:color w:val="auto"/>
            <w:sz w:val="24"/>
            <w:szCs w:val="24"/>
          </w:rPr>
          <w:t xml:space="preserve">6. </w:t>
        </w:r>
        <w:r w:rsidRPr="00435237">
          <w:rPr>
            <w:color w:val="auto"/>
            <w:sz w:val="24"/>
            <w:szCs w:val="24"/>
          </w:rPr>
          <w:tab/>
          <w:t xml:space="preserve">Miller AB, Wall C, Baines CJ, Sun P, To T, Narod SA. Twenty five year follow-up for breast cancer incidence and mortality of the Canadian National Breast Screening Study: randomised screening trial. BMJ 2014;348:g366. </w:t>
        </w:r>
      </w:ins>
    </w:p>
    <w:p w14:paraId="2DC4171E" w14:textId="77777777" w:rsidR="00DF0AF8" w:rsidRPr="00435237" w:rsidRDefault="00DF0AF8" w:rsidP="00435237">
      <w:pPr>
        <w:pStyle w:val="Bibliography"/>
        <w:rPr>
          <w:ins w:id="155" w:author="TDI" w:date="2015-09-08T14:04:00Z"/>
          <w:color w:val="auto"/>
          <w:sz w:val="24"/>
          <w:szCs w:val="24"/>
        </w:rPr>
      </w:pPr>
      <w:ins w:id="156" w:author="TDI" w:date="2015-09-08T14:04:00Z">
        <w:r w:rsidRPr="00435237">
          <w:rPr>
            <w:color w:val="auto"/>
            <w:sz w:val="24"/>
            <w:szCs w:val="24"/>
          </w:rPr>
          <w:t xml:space="preserve">7. </w:t>
        </w:r>
        <w:r w:rsidRPr="00435237">
          <w:rPr>
            <w:color w:val="auto"/>
            <w:sz w:val="24"/>
            <w:szCs w:val="24"/>
          </w:rPr>
          <w:tab/>
          <w:t>Harding C, Pompei F, Burmistrov D, Welch H, Abebe R, Wilson R. BReast cancer screening, incidence, and mortality across us counties. JAMA Intern Med [Internet] 2015 [cited 2015 Aug 8];Available from: http://dx.doi.org/10.1001/jamainternmed.2015.3043</w:t>
        </w:r>
      </w:ins>
    </w:p>
    <w:p w14:paraId="56B798B0" w14:textId="77777777" w:rsidR="00DF0AF8" w:rsidRPr="00435237" w:rsidRDefault="00DF0AF8" w:rsidP="00435237">
      <w:pPr>
        <w:pStyle w:val="Bibliography"/>
        <w:rPr>
          <w:ins w:id="157" w:author="TDI" w:date="2015-09-08T14:04:00Z"/>
          <w:color w:val="auto"/>
          <w:sz w:val="24"/>
          <w:szCs w:val="24"/>
        </w:rPr>
      </w:pPr>
      <w:ins w:id="158" w:author="TDI" w:date="2015-09-08T14:04:00Z">
        <w:r w:rsidRPr="00435237">
          <w:rPr>
            <w:color w:val="auto"/>
            <w:sz w:val="24"/>
            <w:szCs w:val="24"/>
          </w:rPr>
          <w:t xml:space="preserve">8. </w:t>
        </w:r>
        <w:r w:rsidRPr="00435237">
          <w:rPr>
            <w:color w:val="auto"/>
            <w:sz w:val="24"/>
            <w:szCs w:val="24"/>
          </w:rPr>
          <w:tab/>
          <w:t xml:space="preserve">Nelson HD, Tyne K, Naik A, Bougatsos C, Chan BK, Humphrey L. Screening for Breast Cancer: An Update for the U.S. Preventive Services Task Force. Ann Intern Med 2009;151(10):727–37. </w:t>
        </w:r>
      </w:ins>
    </w:p>
    <w:p w14:paraId="5C697A04" w14:textId="77777777" w:rsidR="00DF0AF8" w:rsidRPr="00435237" w:rsidRDefault="00DF0AF8" w:rsidP="00435237">
      <w:pPr>
        <w:pStyle w:val="Bibliography"/>
        <w:rPr>
          <w:ins w:id="159" w:author="TDI" w:date="2015-09-08T14:04:00Z"/>
          <w:color w:val="auto"/>
          <w:sz w:val="24"/>
          <w:szCs w:val="24"/>
        </w:rPr>
      </w:pPr>
      <w:ins w:id="160" w:author="TDI" w:date="2015-09-08T14:04:00Z">
        <w:r w:rsidRPr="00435237">
          <w:rPr>
            <w:color w:val="auto"/>
            <w:sz w:val="24"/>
            <w:szCs w:val="24"/>
          </w:rPr>
          <w:t xml:space="preserve">9. </w:t>
        </w:r>
        <w:r w:rsidRPr="00435237">
          <w:rPr>
            <w:color w:val="auto"/>
            <w:sz w:val="24"/>
            <w:szCs w:val="24"/>
          </w:rPr>
          <w:tab/>
          <w:t>Sun E, Jena AB, Lakdawalla D, Reyes C, Philipson TJ, Goldman D. The Contributions of Improved Therapy and Earlier Detection to Cancer Survival Gains, 1988-2000. Forum Health Econ Policy [Internet] 2010 [cited 2015 Jul 23];13(2). Available from: http://www.degruyter.com/view/j/fhep.2010.13.2/fhep.2010.13.2.1195/fhep.2010.13.2.1195.xml</w:t>
        </w:r>
      </w:ins>
    </w:p>
    <w:p w14:paraId="557AE2BD" w14:textId="77777777" w:rsidR="00DF0AF8" w:rsidRPr="00435237" w:rsidRDefault="00DF0AF8" w:rsidP="00435237">
      <w:pPr>
        <w:pStyle w:val="Bibliography"/>
        <w:rPr>
          <w:ins w:id="161" w:author="TDI" w:date="2015-09-08T14:04:00Z"/>
          <w:color w:val="auto"/>
          <w:sz w:val="24"/>
          <w:szCs w:val="24"/>
        </w:rPr>
      </w:pPr>
      <w:ins w:id="162" w:author="TDI" w:date="2015-09-08T14:04:00Z">
        <w:r w:rsidRPr="00435237">
          <w:rPr>
            <w:color w:val="auto"/>
            <w:sz w:val="24"/>
            <w:szCs w:val="24"/>
          </w:rPr>
          <w:t xml:space="preserve">10. </w:t>
        </w:r>
        <w:r w:rsidRPr="00435237">
          <w:rPr>
            <w:color w:val="auto"/>
            <w:sz w:val="24"/>
            <w:szCs w:val="24"/>
          </w:rPr>
          <w:tab/>
          <w:t xml:space="preserve">Helvie MA. Digital Mammography Imaging: Breast Tomosynthesis and Advanced Applications. Radiol Clin North Am 2010;48(5):917–29. </w:t>
        </w:r>
      </w:ins>
    </w:p>
    <w:p w14:paraId="66594D17" w14:textId="77777777" w:rsidR="00DF0AF8" w:rsidRPr="00435237" w:rsidRDefault="00DF0AF8" w:rsidP="00435237">
      <w:pPr>
        <w:pStyle w:val="Bibliography"/>
        <w:rPr>
          <w:ins w:id="163" w:author="TDI" w:date="2015-09-08T14:04:00Z"/>
          <w:color w:val="auto"/>
          <w:sz w:val="24"/>
          <w:szCs w:val="24"/>
        </w:rPr>
      </w:pPr>
      <w:ins w:id="164" w:author="TDI" w:date="2015-09-08T14:04:00Z">
        <w:r w:rsidRPr="00435237">
          <w:rPr>
            <w:color w:val="auto"/>
            <w:sz w:val="24"/>
            <w:szCs w:val="24"/>
          </w:rPr>
          <w:t xml:space="preserve">11. </w:t>
        </w:r>
        <w:r w:rsidRPr="00435237">
          <w:rPr>
            <w:color w:val="auto"/>
            <w:sz w:val="24"/>
            <w:szCs w:val="24"/>
          </w:rPr>
          <w:tab/>
          <w:t xml:space="preserve">Zackrisson S, Andersson I, Janzon L, Manjer J, Garne JP. Rate of over-diagnosis of breast cancer 15 years after end of Malmö mammographic screening trial: follow-up study. BMJ 2006;332(7543):689–92. </w:t>
        </w:r>
      </w:ins>
    </w:p>
    <w:p w14:paraId="0AEF62CB" w14:textId="77777777" w:rsidR="00DF0AF8" w:rsidRPr="00435237" w:rsidRDefault="00DF0AF8" w:rsidP="00435237">
      <w:pPr>
        <w:pStyle w:val="Bibliography"/>
        <w:rPr>
          <w:ins w:id="165" w:author="TDI" w:date="2015-09-08T14:04:00Z"/>
          <w:color w:val="auto"/>
          <w:sz w:val="24"/>
          <w:szCs w:val="24"/>
        </w:rPr>
      </w:pPr>
      <w:ins w:id="166" w:author="TDI" w:date="2015-09-08T14:04:00Z">
        <w:r w:rsidRPr="00435237">
          <w:rPr>
            <w:color w:val="auto"/>
            <w:sz w:val="24"/>
            <w:szCs w:val="24"/>
          </w:rPr>
          <w:t xml:space="preserve">12. </w:t>
        </w:r>
        <w:r w:rsidRPr="00435237">
          <w:rPr>
            <w:color w:val="auto"/>
            <w:sz w:val="24"/>
            <w:szCs w:val="24"/>
          </w:rPr>
          <w:tab/>
          <w:t xml:space="preserve">Preston SH, Heuveline P, Guillot M. Demography: Measuring and Modeling Population Processes. Blackwell Publishers Ltd; 2001. </w:t>
        </w:r>
      </w:ins>
    </w:p>
    <w:p w14:paraId="1CADCDC1" w14:textId="77777777" w:rsidR="00DF0AF8" w:rsidRPr="00435237" w:rsidRDefault="00DF0AF8" w:rsidP="00435237">
      <w:pPr>
        <w:pStyle w:val="Bibliography"/>
        <w:rPr>
          <w:ins w:id="167" w:author="TDI" w:date="2015-09-08T14:04:00Z"/>
          <w:color w:val="auto"/>
          <w:sz w:val="24"/>
          <w:szCs w:val="24"/>
        </w:rPr>
      </w:pPr>
      <w:ins w:id="168" w:author="TDI" w:date="2015-09-08T14:04:00Z">
        <w:r w:rsidRPr="00435237">
          <w:rPr>
            <w:color w:val="auto"/>
            <w:sz w:val="24"/>
            <w:szCs w:val="24"/>
          </w:rPr>
          <w:t xml:space="preserve">13. </w:t>
        </w:r>
        <w:r w:rsidRPr="00435237">
          <w:rPr>
            <w:color w:val="auto"/>
            <w:sz w:val="24"/>
            <w:szCs w:val="24"/>
          </w:rPr>
          <w:tab/>
          <w:t xml:space="preserve">Kitagawa EM. Components of a Difference Between Two Rates*. J Am Stat Assoc 1955;50(272):1168–94. </w:t>
        </w:r>
      </w:ins>
    </w:p>
    <w:p w14:paraId="52BB2DF1" w14:textId="77777777" w:rsidR="00DF0AF8" w:rsidRPr="00435237" w:rsidRDefault="00DF0AF8" w:rsidP="00435237">
      <w:pPr>
        <w:pStyle w:val="Bibliography"/>
        <w:rPr>
          <w:ins w:id="169" w:author="TDI" w:date="2015-09-08T14:04:00Z"/>
          <w:color w:val="auto"/>
          <w:sz w:val="24"/>
          <w:szCs w:val="24"/>
        </w:rPr>
      </w:pPr>
      <w:ins w:id="170" w:author="TDI" w:date="2015-09-08T14:04:00Z">
        <w:r w:rsidRPr="00435237">
          <w:rPr>
            <w:color w:val="auto"/>
            <w:sz w:val="24"/>
            <w:szCs w:val="24"/>
          </w:rPr>
          <w:t xml:space="preserve">14. </w:t>
        </w:r>
        <w:r w:rsidRPr="00435237">
          <w:rPr>
            <w:color w:val="auto"/>
            <w:sz w:val="24"/>
            <w:szCs w:val="24"/>
          </w:rPr>
          <w:tab/>
          <w:t xml:space="preserve">Beltrán-Sánchez H, Preston SH, Canudas-Romo V. An integrated approach to cause-of-death analysis: cause-deleted life tables and decompositions of life expectancy. Demogr Res 2008;19:1323–50. </w:t>
        </w:r>
      </w:ins>
    </w:p>
    <w:p w14:paraId="71DE65AB" w14:textId="77777777" w:rsidR="00DF0AF8" w:rsidRPr="00435237" w:rsidRDefault="00DF0AF8" w:rsidP="00435237">
      <w:pPr>
        <w:pStyle w:val="Bibliography"/>
        <w:rPr>
          <w:ins w:id="171" w:author="TDI" w:date="2015-09-08T14:04:00Z"/>
          <w:color w:val="auto"/>
          <w:sz w:val="24"/>
          <w:szCs w:val="24"/>
        </w:rPr>
      </w:pPr>
      <w:ins w:id="172" w:author="TDI" w:date="2015-09-08T14:04:00Z">
        <w:r w:rsidRPr="00435237">
          <w:rPr>
            <w:color w:val="auto"/>
            <w:sz w:val="24"/>
            <w:szCs w:val="24"/>
          </w:rPr>
          <w:t xml:space="preserve">15. </w:t>
        </w:r>
        <w:r w:rsidRPr="00435237">
          <w:rPr>
            <w:color w:val="auto"/>
            <w:sz w:val="24"/>
            <w:szCs w:val="24"/>
          </w:rPr>
          <w:tab/>
          <w:t xml:space="preserve">Samir Soneji, Hiram Beltrán-Sánchez, Harold Sox. Assessing Progress in Reducing the Burden of Cancer Mortality, 1985-2005. J Clin Oncol 2014;32(5):444–8. </w:t>
        </w:r>
      </w:ins>
    </w:p>
    <w:p w14:paraId="7BEF3945" w14:textId="77777777" w:rsidR="00DF0AF8" w:rsidRPr="00435237" w:rsidRDefault="00DF0AF8" w:rsidP="00435237">
      <w:pPr>
        <w:pStyle w:val="Bibliography"/>
        <w:rPr>
          <w:ins w:id="173" w:author="TDI" w:date="2015-09-08T14:04:00Z"/>
          <w:color w:val="auto"/>
          <w:sz w:val="24"/>
          <w:szCs w:val="24"/>
        </w:rPr>
      </w:pPr>
      <w:ins w:id="174" w:author="TDI" w:date="2015-09-08T14:04:00Z">
        <w:r w:rsidRPr="00435237">
          <w:rPr>
            <w:color w:val="auto"/>
            <w:sz w:val="24"/>
            <w:szCs w:val="24"/>
          </w:rPr>
          <w:t xml:space="preserve">16. </w:t>
        </w:r>
        <w:r w:rsidRPr="00435237">
          <w:rPr>
            <w:color w:val="auto"/>
            <w:sz w:val="24"/>
            <w:szCs w:val="24"/>
          </w:rPr>
          <w:tab/>
          <w:t xml:space="preserve">King G, Zeng L. Explaining Rare Events in International Relations. Int Organ 2001;55(03):693–715. </w:t>
        </w:r>
      </w:ins>
    </w:p>
    <w:p w14:paraId="2374F87D" w14:textId="77777777" w:rsidR="00DF0AF8" w:rsidRPr="00435237" w:rsidRDefault="00DF0AF8" w:rsidP="00435237">
      <w:pPr>
        <w:pStyle w:val="Bibliography"/>
        <w:rPr>
          <w:ins w:id="175" w:author="TDI" w:date="2015-09-08T14:04:00Z"/>
          <w:color w:val="auto"/>
          <w:sz w:val="24"/>
          <w:szCs w:val="24"/>
        </w:rPr>
      </w:pPr>
      <w:ins w:id="176" w:author="TDI" w:date="2015-09-08T14:04:00Z">
        <w:r w:rsidRPr="00435237">
          <w:rPr>
            <w:color w:val="auto"/>
            <w:sz w:val="24"/>
            <w:szCs w:val="24"/>
          </w:rPr>
          <w:t xml:space="preserve">17. </w:t>
        </w:r>
        <w:r w:rsidRPr="00435237">
          <w:rPr>
            <w:color w:val="auto"/>
            <w:sz w:val="24"/>
            <w:szCs w:val="24"/>
          </w:rPr>
          <w:tab/>
          <w:t xml:space="preserve">Yen M-F, Tabár L, Vitak B, Smith RA, Chen H-H, Duffy SW. Quantifying the potential problem of overdiagnosis of ductal carcinoma in situ in breast cancer screening. Eur J Cancer Oxf Engl 1990 2003;39(12):1746–54. </w:t>
        </w:r>
      </w:ins>
    </w:p>
    <w:p w14:paraId="596DA6F4" w14:textId="77777777" w:rsidR="00DF0AF8" w:rsidRPr="00435237" w:rsidRDefault="00DF0AF8" w:rsidP="00435237">
      <w:pPr>
        <w:pStyle w:val="Bibliography"/>
        <w:rPr>
          <w:ins w:id="177" w:author="TDI" w:date="2015-09-08T14:04:00Z"/>
          <w:color w:val="auto"/>
          <w:sz w:val="24"/>
          <w:szCs w:val="24"/>
        </w:rPr>
      </w:pPr>
      <w:ins w:id="178" w:author="TDI" w:date="2015-09-08T14:04:00Z">
        <w:r w:rsidRPr="00435237">
          <w:rPr>
            <w:color w:val="auto"/>
            <w:sz w:val="24"/>
            <w:szCs w:val="24"/>
          </w:rPr>
          <w:t xml:space="preserve">18. </w:t>
        </w:r>
        <w:r w:rsidRPr="00435237">
          <w:rPr>
            <w:color w:val="auto"/>
            <w:sz w:val="24"/>
            <w:szCs w:val="24"/>
          </w:rPr>
          <w:tab/>
          <w:t xml:space="preserve">Jørgensen KJ, Gøtzsche PC. Overdiagnosis in publicly organised mammography screening programmes: systematic review of incidence trends. BMJ 2009;339:b2587. </w:t>
        </w:r>
      </w:ins>
    </w:p>
    <w:p w14:paraId="5EAACCC9" w14:textId="77777777" w:rsidR="00DF0AF8" w:rsidRPr="00435237" w:rsidRDefault="00DF0AF8" w:rsidP="00435237">
      <w:pPr>
        <w:pStyle w:val="Bibliography"/>
        <w:rPr>
          <w:ins w:id="179" w:author="TDI" w:date="2015-09-08T14:04:00Z"/>
          <w:color w:val="auto"/>
          <w:sz w:val="24"/>
          <w:szCs w:val="24"/>
        </w:rPr>
      </w:pPr>
      <w:ins w:id="180" w:author="TDI" w:date="2015-09-08T14:04:00Z">
        <w:r w:rsidRPr="00435237">
          <w:rPr>
            <w:color w:val="auto"/>
            <w:sz w:val="24"/>
            <w:szCs w:val="24"/>
          </w:rPr>
          <w:t xml:space="preserve">19. </w:t>
        </w:r>
        <w:r w:rsidRPr="00435237">
          <w:rPr>
            <w:color w:val="auto"/>
            <w:sz w:val="24"/>
            <w:szCs w:val="24"/>
          </w:rPr>
          <w:tab/>
          <w:t xml:space="preserve">Welch HG, Black WC. Overdiagnosis in Cancer. J Natl Cancer Inst 2010;102(9):605–13. </w:t>
        </w:r>
      </w:ins>
    </w:p>
    <w:p w14:paraId="597F154F" w14:textId="77777777" w:rsidR="00DF0AF8" w:rsidRPr="00435237" w:rsidRDefault="00DF0AF8" w:rsidP="00435237">
      <w:pPr>
        <w:pStyle w:val="Bibliography"/>
        <w:rPr>
          <w:ins w:id="181" w:author="TDI" w:date="2015-09-08T14:04:00Z"/>
          <w:color w:val="auto"/>
          <w:sz w:val="24"/>
          <w:szCs w:val="24"/>
        </w:rPr>
      </w:pPr>
      <w:ins w:id="182" w:author="TDI" w:date="2015-09-08T14:04:00Z">
        <w:r w:rsidRPr="00435237">
          <w:rPr>
            <w:color w:val="auto"/>
            <w:sz w:val="24"/>
            <w:szCs w:val="24"/>
          </w:rPr>
          <w:t xml:space="preserve">20. </w:t>
        </w:r>
        <w:r w:rsidRPr="00435237">
          <w:rPr>
            <w:color w:val="auto"/>
            <w:sz w:val="24"/>
            <w:szCs w:val="24"/>
          </w:rPr>
          <w:tab/>
          <w:t xml:space="preserve">Kalager M, Zelen M, Langmark F, Adami H-O. Effect of screening mammography on breast-cancer mortality in Norway. N Engl J Med 2010;363(13):1203–10. </w:t>
        </w:r>
      </w:ins>
    </w:p>
    <w:p w14:paraId="7B614CD1" w14:textId="77777777" w:rsidR="00DF0AF8" w:rsidRPr="00435237" w:rsidRDefault="00DF0AF8" w:rsidP="00435237">
      <w:pPr>
        <w:pStyle w:val="Bibliography"/>
        <w:rPr>
          <w:ins w:id="183" w:author="TDI" w:date="2015-09-08T14:04:00Z"/>
          <w:color w:val="auto"/>
          <w:sz w:val="24"/>
          <w:szCs w:val="24"/>
        </w:rPr>
      </w:pPr>
      <w:ins w:id="184" w:author="TDI" w:date="2015-09-08T14:04:00Z">
        <w:r w:rsidRPr="00435237">
          <w:rPr>
            <w:color w:val="auto"/>
            <w:sz w:val="24"/>
            <w:szCs w:val="24"/>
          </w:rPr>
          <w:t xml:space="preserve">21. </w:t>
        </w:r>
        <w:r w:rsidRPr="00435237">
          <w:rPr>
            <w:color w:val="auto"/>
            <w:sz w:val="24"/>
            <w:szCs w:val="24"/>
          </w:rPr>
          <w:tab/>
          <w:t xml:space="preserve">Etzioni R, Xia J, Hubbard R, Weiss NS, Gulati R. A Reality Check for Overdiagnosis Estimates Associated With Breast Cancer Screening. J Natl Cancer Inst 2014;106(12):dju315. </w:t>
        </w:r>
      </w:ins>
    </w:p>
    <w:p w14:paraId="5ECCD4F3" w14:textId="77777777" w:rsidR="00DF0AF8" w:rsidRPr="00435237" w:rsidRDefault="00DF0AF8" w:rsidP="00435237">
      <w:pPr>
        <w:pStyle w:val="Bibliography"/>
        <w:rPr>
          <w:ins w:id="185" w:author="TDI" w:date="2015-09-08T14:04:00Z"/>
          <w:color w:val="auto"/>
          <w:sz w:val="24"/>
          <w:szCs w:val="24"/>
        </w:rPr>
      </w:pPr>
      <w:ins w:id="186" w:author="TDI" w:date="2015-09-08T14:04:00Z">
        <w:r w:rsidRPr="00435237">
          <w:rPr>
            <w:color w:val="auto"/>
            <w:sz w:val="24"/>
            <w:szCs w:val="24"/>
          </w:rPr>
          <w:t xml:space="preserve">22. </w:t>
        </w:r>
        <w:r w:rsidRPr="00435237">
          <w:rPr>
            <w:color w:val="auto"/>
            <w:sz w:val="24"/>
            <w:szCs w:val="24"/>
          </w:rPr>
          <w:tab/>
          <w:t xml:space="preserve">Gangnon RE, Sprague BL, Stout NK, et al. The contribution of mammography screening to breast cancer incidence trends in the United States: an updated age-period-cohort model. Cancer Epidemiol Biomark Prev Publ Am Assoc Cancer Res Cosponsored Am Soc Prev Oncol 2015;24(6):905–12. </w:t>
        </w:r>
      </w:ins>
    </w:p>
    <w:p w14:paraId="73126530" w14:textId="77777777" w:rsidR="00DF0AF8" w:rsidRPr="00435237" w:rsidRDefault="00DF0AF8" w:rsidP="00435237">
      <w:pPr>
        <w:pStyle w:val="Bibliography"/>
        <w:rPr>
          <w:ins w:id="187" w:author="TDI" w:date="2015-09-08T14:04:00Z"/>
          <w:color w:val="auto"/>
          <w:sz w:val="24"/>
          <w:szCs w:val="24"/>
        </w:rPr>
      </w:pPr>
      <w:ins w:id="188" w:author="TDI" w:date="2015-09-08T14:04:00Z">
        <w:r w:rsidRPr="00435237">
          <w:rPr>
            <w:color w:val="auto"/>
            <w:sz w:val="24"/>
            <w:szCs w:val="24"/>
          </w:rPr>
          <w:t xml:space="preserve">23. </w:t>
        </w:r>
        <w:r w:rsidRPr="00435237">
          <w:rPr>
            <w:color w:val="auto"/>
            <w:sz w:val="24"/>
            <w:szCs w:val="24"/>
          </w:rPr>
          <w:tab/>
          <w:t xml:space="preserve">Gøtzsche PC, Olsen O. Is screening for breast cancer with mammography justifiable? Lancet 2000;355(9198):129–34. </w:t>
        </w:r>
      </w:ins>
    </w:p>
    <w:p w14:paraId="23C0C665" w14:textId="77777777" w:rsidR="00DF0AF8" w:rsidRPr="00435237" w:rsidRDefault="00DF0AF8" w:rsidP="00435237">
      <w:pPr>
        <w:pStyle w:val="Bibliography"/>
        <w:rPr>
          <w:ins w:id="189" w:author="TDI" w:date="2015-09-08T14:04:00Z"/>
          <w:color w:val="auto"/>
          <w:sz w:val="24"/>
          <w:szCs w:val="24"/>
        </w:rPr>
      </w:pPr>
      <w:ins w:id="190" w:author="TDI" w:date="2015-09-08T14:04:00Z">
        <w:r w:rsidRPr="00435237">
          <w:rPr>
            <w:color w:val="auto"/>
            <w:sz w:val="24"/>
            <w:szCs w:val="24"/>
          </w:rPr>
          <w:t xml:space="preserve">24. </w:t>
        </w:r>
        <w:r w:rsidRPr="00435237">
          <w:rPr>
            <w:color w:val="auto"/>
            <w:sz w:val="24"/>
            <w:szCs w:val="24"/>
          </w:rPr>
          <w:tab/>
          <w:t>Moss SM, Wale C, Smith R, Evans A, Cuckle H, Duffy SW. Effect of mammographic screening from age 40 years on breast cancer mortality in the UK Age trial at 17 years’ follow-up: a randomised controlled trial. Lancet Oncol 2015;</w:t>
        </w:r>
      </w:ins>
    </w:p>
    <w:p w14:paraId="3587D028" w14:textId="77777777" w:rsidR="00DF0AF8" w:rsidRPr="00435237" w:rsidRDefault="00DF0AF8" w:rsidP="00435237">
      <w:pPr>
        <w:pStyle w:val="Bibliography"/>
        <w:rPr>
          <w:ins w:id="191" w:author="TDI" w:date="2015-09-08T14:04:00Z"/>
          <w:color w:val="auto"/>
          <w:sz w:val="24"/>
          <w:szCs w:val="24"/>
        </w:rPr>
      </w:pPr>
      <w:ins w:id="192" w:author="TDI" w:date="2015-09-08T14:04:00Z">
        <w:r w:rsidRPr="00435237">
          <w:rPr>
            <w:color w:val="auto"/>
            <w:sz w:val="24"/>
            <w:szCs w:val="24"/>
          </w:rPr>
          <w:t xml:space="preserve">25. </w:t>
        </w:r>
        <w:r w:rsidRPr="00435237">
          <w:rPr>
            <w:color w:val="auto"/>
            <w:sz w:val="24"/>
            <w:szCs w:val="24"/>
          </w:rPr>
          <w:tab/>
          <w:t xml:space="preserve">Lauby-Secretan B, Scoccianti C, Loomis D, et al. Breast-cancer screening--viewpoint of the IARC Working Group. N Engl J Med 2015;372(24):2353–8. </w:t>
        </w:r>
      </w:ins>
    </w:p>
    <w:p w14:paraId="3649629A" w14:textId="77777777" w:rsidR="00DF0AF8" w:rsidRPr="00435237" w:rsidRDefault="00DF0AF8" w:rsidP="00435237">
      <w:pPr>
        <w:pStyle w:val="Bibliography"/>
        <w:rPr>
          <w:ins w:id="193" w:author="TDI" w:date="2015-09-08T14:04:00Z"/>
          <w:color w:val="auto"/>
          <w:sz w:val="24"/>
          <w:szCs w:val="24"/>
        </w:rPr>
      </w:pPr>
      <w:ins w:id="194" w:author="TDI" w:date="2015-09-08T14:04:00Z">
        <w:r w:rsidRPr="00435237">
          <w:rPr>
            <w:color w:val="auto"/>
            <w:sz w:val="24"/>
            <w:szCs w:val="24"/>
          </w:rPr>
          <w:t xml:space="preserve">26. </w:t>
        </w:r>
        <w:r w:rsidRPr="00435237">
          <w:rPr>
            <w:color w:val="auto"/>
            <w:sz w:val="24"/>
            <w:szCs w:val="24"/>
          </w:rPr>
          <w:tab/>
          <w:t>US Preventive Services Task Force. Draft Recommendation Statement: Breast Cancer: Screening [Internet]. 2015 [cited 2015 Jul 28]. Available from: http://www.uspreventiveservicestaskforce.org/Page/Document/RecommendationStatementDraft/breast-cancer-screening1</w:t>
        </w:r>
      </w:ins>
    </w:p>
    <w:p w14:paraId="38588024" w14:textId="77777777" w:rsidR="00DF0AF8" w:rsidRPr="00435237" w:rsidRDefault="00DF0AF8" w:rsidP="00435237">
      <w:pPr>
        <w:pStyle w:val="Bibliography"/>
        <w:rPr>
          <w:ins w:id="195" w:author="TDI" w:date="2015-09-08T14:04:00Z"/>
          <w:color w:val="auto"/>
          <w:sz w:val="24"/>
          <w:szCs w:val="24"/>
        </w:rPr>
      </w:pPr>
      <w:ins w:id="196" w:author="TDI" w:date="2015-09-08T14:04:00Z">
        <w:r w:rsidRPr="00435237">
          <w:rPr>
            <w:color w:val="auto"/>
            <w:sz w:val="24"/>
            <w:szCs w:val="24"/>
          </w:rPr>
          <w:t xml:space="preserve">27. </w:t>
        </w:r>
        <w:r w:rsidRPr="00435237">
          <w:rPr>
            <w:color w:val="auto"/>
            <w:sz w:val="24"/>
            <w:szCs w:val="24"/>
          </w:rPr>
          <w:tab/>
          <w:t xml:space="preserve">Stout NK, Knudsen AB, Kong CY (Joey), McMahon PM, Gazelle GS. Calibration Methods Used in Cancer Simulation Models and Suggested Reporting Guidelines. PharmacoEconomics 2009;27(7):533–45. </w:t>
        </w:r>
      </w:ins>
    </w:p>
    <w:p w14:paraId="3638C8E2" w14:textId="77777777" w:rsidR="00DF0AF8" w:rsidRPr="00435237" w:rsidRDefault="00DF0AF8" w:rsidP="00435237">
      <w:pPr>
        <w:pStyle w:val="Bibliography"/>
        <w:rPr>
          <w:ins w:id="197" w:author="TDI" w:date="2015-09-08T14:04:00Z"/>
          <w:color w:val="auto"/>
          <w:sz w:val="24"/>
          <w:szCs w:val="24"/>
        </w:rPr>
      </w:pPr>
      <w:ins w:id="198" w:author="TDI" w:date="2015-09-08T14:04:00Z">
        <w:r w:rsidRPr="00435237">
          <w:rPr>
            <w:color w:val="auto"/>
            <w:sz w:val="24"/>
            <w:szCs w:val="24"/>
          </w:rPr>
          <w:t xml:space="preserve">28. </w:t>
        </w:r>
        <w:r w:rsidRPr="00435237">
          <w:rPr>
            <w:color w:val="auto"/>
            <w:sz w:val="24"/>
            <w:szCs w:val="24"/>
          </w:rPr>
          <w:tab/>
          <w:t xml:space="preserve">Consensus statement: treatment of early-stage breast cancer. National Institutes of Health Consensus Development Panel. J Natl Cancer Inst Monogr 1992;(11):1–5. </w:t>
        </w:r>
      </w:ins>
    </w:p>
    <w:p w14:paraId="3B7F5DD8" w14:textId="77777777" w:rsidR="00DF0AF8" w:rsidRPr="00435237" w:rsidRDefault="00DF0AF8" w:rsidP="00435237">
      <w:pPr>
        <w:pStyle w:val="Bibliography"/>
        <w:rPr>
          <w:ins w:id="199" w:author="TDI" w:date="2015-09-08T14:04:00Z"/>
          <w:color w:val="auto"/>
          <w:sz w:val="24"/>
          <w:szCs w:val="24"/>
        </w:rPr>
      </w:pPr>
      <w:ins w:id="200" w:author="TDI" w:date="2015-09-08T14:04:00Z">
        <w:r w:rsidRPr="00435237">
          <w:rPr>
            <w:color w:val="auto"/>
            <w:sz w:val="24"/>
            <w:szCs w:val="24"/>
          </w:rPr>
          <w:t xml:space="preserve">29. </w:t>
        </w:r>
        <w:r w:rsidRPr="00435237">
          <w:rPr>
            <w:color w:val="auto"/>
            <w:sz w:val="24"/>
            <w:szCs w:val="24"/>
          </w:rPr>
          <w:tab/>
          <w:t xml:space="preserve">Fisher B, Costantino JP, Wickerham DL, et al. Tamoxifen for Prevention of Breast Cancer: Report of the National Surgical Adjuvant Breast and Bowel Project P-1 Study. J Natl Cancer Inst 1998;90(18):1371–88. </w:t>
        </w:r>
      </w:ins>
    </w:p>
    <w:p w14:paraId="203FF5D9" w14:textId="77777777" w:rsidR="00DF0AF8" w:rsidRPr="00435237" w:rsidRDefault="00DF0AF8" w:rsidP="00435237">
      <w:pPr>
        <w:pStyle w:val="Bibliography"/>
        <w:rPr>
          <w:ins w:id="201" w:author="TDI" w:date="2015-09-08T14:04:00Z"/>
          <w:color w:val="auto"/>
          <w:sz w:val="24"/>
          <w:szCs w:val="24"/>
        </w:rPr>
      </w:pPr>
      <w:ins w:id="202" w:author="TDI" w:date="2015-09-08T14:04:00Z">
        <w:r w:rsidRPr="00435237">
          <w:rPr>
            <w:color w:val="auto"/>
            <w:sz w:val="24"/>
            <w:szCs w:val="24"/>
          </w:rPr>
          <w:t xml:space="preserve">30. </w:t>
        </w:r>
        <w:r w:rsidRPr="00435237">
          <w:rPr>
            <w:color w:val="auto"/>
            <w:sz w:val="24"/>
            <w:szCs w:val="24"/>
          </w:rPr>
          <w:tab/>
          <w:t xml:space="preserve">Hunink MM, Goldman L, Tosteson AA, et al. The recent decline in mortality from coronary heart disease, 1980-1990: The effect of secular trends in risk factors and treatment. JAMA 1997;277(7):535–42. </w:t>
        </w:r>
      </w:ins>
    </w:p>
    <w:p w14:paraId="50C73928" w14:textId="77777777" w:rsidR="00DF0AF8" w:rsidRPr="00435237" w:rsidRDefault="00DF0AF8" w:rsidP="00435237">
      <w:pPr>
        <w:pStyle w:val="Bibliography"/>
        <w:rPr>
          <w:ins w:id="203" w:author="TDI" w:date="2015-09-08T14:04:00Z"/>
          <w:color w:val="auto"/>
          <w:sz w:val="24"/>
          <w:szCs w:val="24"/>
        </w:rPr>
      </w:pPr>
      <w:ins w:id="204" w:author="TDI" w:date="2015-09-08T14:04:00Z">
        <w:r w:rsidRPr="00435237">
          <w:rPr>
            <w:color w:val="auto"/>
            <w:sz w:val="24"/>
            <w:szCs w:val="24"/>
          </w:rPr>
          <w:t xml:space="preserve">31. </w:t>
        </w:r>
        <w:r w:rsidRPr="00435237">
          <w:rPr>
            <w:color w:val="auto"/>
            <w:sz w:val="24"/>
            <w:szCs w:val="24"/>
          </w:rPr>
          <w:tab/>
          <w:t xml:space="preserve">Weisfeldt ML, Zieman SJ. Advances In The Prevention And Treatment Of Cardiovascular Disease. Health Aff (Millwood) 2007;26(1):25–37. </w:t>
        </w:r>
      </w:ins>
    </w:p>
    <w:p w14:paraId="05E89DA2" w14:textId="77777777" w:rsidR="00DF0AF8" w:rsidRPr="00435237" w:rsidRDefault="00DF0AF8" w:rsidP="00435237">
      <w:pPr>
        <w:pStyle w:val="Bibliography"/>
        <w:rPr>
          <w:ins w:id="205" w:author="TDI" w:date="2015-09-08T14:04:00Z"/>
          <w:color w:val="auto"/>
          <w:sz w:val="24"/>
          <w:szCs w:val="24"/>
        </w:rPr>
      </w:pPr>
      <w:ins w:id="206" w:author="TDI" w:date="2015-09-08T14:04:00Z">
        <w:r w:rsidRPr="00435237">
          <w:rPr>
            <w:color w:val="auto"/>
            <w:sz w:val="24"/>
            <w:szCs w:val="24"/>
          </w:rPr>
          <w:t xml:space="preserve">32. </w:t>
        </w:r>
        <w:r w:rsidRPr="00435237">
          <w:rPr>
            <w:color w:val="auto"/>
            <w:sz w:val="24"/>
            <w:szCs w:val="24"/>
          </w:rPr>
          <w:tab/>
          <w:t xml:space="preserve">Schairer C, Mink PJ, Carroll L, Devesa SS. Probabilities of Death From Breast Cancer and Other Causes Among Female Breast Cancer Patients. J Natl Cancer Inst 2004;96(17):1311–21. </w:t>
        </w:r>
      </w:ins>
    </w:p>
    <w:p w14:paraId="47F40B1F" w14:textId="77777777" w:rsidR="00DF0AF8" w:rsidRPr="00435237" w:rsidRDefault="00DF0AF8" w:rsidP="00435237">
      <w:pPr>
        <w:pStyle w:val="Bibliography"/>
        <w:rPr>
          <w:ins w:id="207" w:author="TDI" w:date="2015-09-08T14:04:00Z"/>
          <w:color w:val="auto"/>
          <w:sz w:val="24"/>
          <w:szCs w:val="24"/>
        </w:rPr>
      </w:pPr>
      <w:ins w:id="208" w:author="TDI" w:date="2015-09-08T14:04:00Z">
        <w:r w:rsidRPr="00435237">
          <w:rPr>
            <w:color w:val="auto"/>
            <w:sz w:val="24"/>
            <w:szCs w:val="24"/>
          </w:rPr>
          <w:t xml:space="preserve">33. </w:t>
        </w:r>
        <w:r w:rsidRPr="00435237">
          <w:rPr>
            <w:color w:val="auto"/>
            <w:sz w:val="24"/>
            <w:szCs w:val="24"/>
          </w:rPr>
          <w:tab/>
          <w:t xml:space="preserve">Percy C, Stanek E, Gloeckler L. Accuracy of cancer death certificates and its effect on cancer mortality statistics. Am J Public Health 1981;71(3):242–50. </w:t>
        </w:r>
      </w:ins>
    </w:p>
    <w:p w14:paraId="785B71BC" w14:textId="77777777" w:rsidR="00DF0AF8" w:rsidRPr="00435237" w:rsidRDefault="00DF0AF8" w:rsidP="00435237">
      <w:pPr>
        <w:pStyle w:val="Bibliography"/>
        <w:rPr>
          <w:ins w:id="209" w:author="TDI" w:date="2015-09-08T14:04:00Z"/>
          <w:color w:val="auto"/>
          <w:sz w:val="24"/>
          <w:szCs w:val="24"/>
        </w:rPr>
      </w:pPr>
      <w:ins w:id="210" w:author="TDI" w:date="2015-09-08T14:04:00Z">
        <w:r w:rsidRPr="00435237">
          <w:rPr>
            <w:color w:val="auto"/>
            <w:sz w:val="24"/>
            <w:szCs w:val="24"/>
          </w:rPr>
          <w:t xml:space="preserve">34. </w:t>
        </w:r>
        <w:r w:rsidRPr="00435237">
          <w:rPr>
            <w:color w:val="auto"/>
            <w:sz w:val="24"/>
            <w:szCs w:val="24"/>
          </w:rPr>
          <w:tab/>
          <w:t xml:space="preserve">German RR, Fink AK, Heron M, et al. The accuracy of cancer mortality statistics based on death certificates in the United States. Cancer Epidemiol 2011;35(2):126–31. </w:t>
        </w:r>
      </w:ins>
    </w:p>
    <w:p w14:paraId="67273274" w14:textId="77777777" w:rsidR="00DF0AF8" w:rsidRPr="00435237" w:rsidRDefault="00DF0AF8" w:rsidP="00435237">
      <w:pPr>
        <w:pStyle w:val="Bibliography"/>
        <w:rPr>
          <w:ins w:id="211" w:author="TDI" w:date="2015-09-08T14:04:00Z"/>
          <w:color w:val="auto"/>
          <w:sz w:val="24"/>
          <w:szCs w:val="24"/>
        </w:rPr>
      </w:pPr>
      <w:ins w:id="212" w:author="TDI" w:date="2015-09-08T14:04:00Z">
        <w:r w:rsidRPr="00435237">
          <w:rPr>
            <w:color w:val="auto"/>
            <w:sz w:val="24"/>
            <w:szCs w:val="24"/>
          </w:rPr>
          <w:t xml:space="preserve">35. </w:t>
        </w:r>
        <w:r w:rsidRPr="00435237">
          <w:rPr>
            <w:color w:val="auto"/>
            <w:sz w:val="24"/>
            <w:szCs w:val="24"/>
          </w:rPr>
          <w:tab/>
          <w:t>Schneider KL, Lapane KL, Clark MA, Rakowski W. Using Small-Area Estimation to Describe County-Level Disparities in Mammography. Prev Chronic Dis [Internet] 2009 [cited 2015 Jun 12];6(4). Available from: http://www.ncbi.nlm.nih.gov/pmc/articles/PMC2774639/</w:t>
        </w:r>
      </w:ins>
    </w:p>
    <w:p w14:paraId="65C78167" w14:textId="77777777" w:rsidR="00DF0AF8" w:rsidRPr="00435237" w:rsidRDefault="00DF0AF8" w:rsidP="00435237">
      <w:pPr>
        <w:pStyle w:val="Bibliography"/>
        <w:rPr>
          <w:ins w:id="213" w:author="TDI" w:date="2015-09-08T14:04:00Z"/>
          <w:color w:val="auto"/>
          <w:sz w:val="24"/>
          <w:szCs w:val="24"/>
        </w:rPr>
      </w:pPr>
      <w:ins w:id="214" w:author="TDI" w:date="2015-09-08T14:04:00Z">
        <w:r w:rsidRPr="00435237">
          <w:rPr>
            <w:color w:val="auto"/>
            <w:sz w:val="24"/>
            <w:szCs w:val="24"/>
          </w:rPr>
          <w:t xml:space="preserve">36. </w:t>
        </w:r>
        <w:r w:rsidRPr="00435237">
          <w:rPr>
            <w:color w:val="auto"/>
            <w:sz w:val="24"/>
            <w:szCs w:val="24"/>
          </w:rPr>
          <w:tab/>
          <w:t xml:space="preserve">Merrill RM, Dearden KA. How representative are the surveillance, epidemiology, and end results (SEER) Program cancer data of the United States? Cancer Causes Control 2004;15(10):1027–34. </w:t>
        </w:r>
      </w:ins>
    </w:p>
    <w:p w14:paraId="31BC3086" w14:textId="77777777" w:rsidR="00DF0AF8" w:rsidRPr="00435237" w:rsidRDefault="00DF0AF8" w:rsidP="00435237">
      <w:pPr>
        <w:pStyle w:val="Bibliography"/>
        <w:rPr>
          <w:ins w:id="215" w:author="TDI" w:date="2015-09-08T14:04:00Z"/>
          <w:color w:val="auto"/>
          <w:sz w:val="24"/>
          <w:szCs w:val="24"/>
        </w:rPr>
      </w:pPr>
      <w:ins w:id="216" w:author="TDI" w:date="2015-09-08T14:04:00Z">
        <w:r w:rsidRPr="00435237">
          <w:rPr>
            <w:color w:val="auto"/>
            <w:sz w:val="24"/>
            <w:szCs w:val="24"/>
          </w:rPr>
          <w:t xml:space="preserve">37. </w:t>
        </w:r>
        <w:r w:rsidRPr="00435237">
          <w:rPr>
            <w:color w:val="auto"/>
            <w:sz w:val="24"/>
            <w:szCs w:val="24"/>
          </w:rPr>
          <w:tab/>
          <w:t xml:space="preserve">Bonadonna G, Brusamolino E, Valagussa P, et al. Combination Chemotherapy as an Adjuvant Treatment in Operable Breast Cancer. N Engl J Med 1976;294(8):405–10. </w:t>
        </w:r>
      </w:ins>
    </w:p>
    <w:p w14:paraId="7822148D" w14:textId="77777777" w:rsidR="00BB4E57" w:rsidRPr="00BE2251" w:rsidRDefault="007C60E3" w:rsidP="007C60E3">
      <w:pPr>
        <w:spacing w:line="240" w:lineRule="auto"/>
      </w:pPr>
      <w:r w:rsidRPr="00BE2251">
        <w:rPr>
          <w:sz w:val="24"/>
          <w:szCs w:val="24"/>
        </w:rPr>
        <w:fldChar w:fldCharType="end"/>
      </w:r>
      <w:r w:rsidR="00BB4E57" w:rsidRPr="00BE2251">
        <w:br w:type="page"/>
      </w:r>
    </w:p>
    <w:p w14:paraId="4E7B6D38" w14:textId="77777777" w:rsidR="00226350" w:rsidRPr="00BE2251" w:rsidRDefault="00BB4E57" w:rsidP="008D20E9">
      <w:pPr>
        <w:pStyle w:val="Normal1"/>
        <w:spacing w:line="480" w:lineRule="auto"/>
        <w:rPr>
          <w:b/>
          <w:sz w:val="24"/>
        </w:rPr>
      </w:pPr>
      <w:r w:rsidRPr="00BE2251">
        <w:rPr>
          <w:b/>
          <w:sz w:val="24"/>
        </w:rPr>
        <w:t>Figure Title</w:t>
      </w:r>
      <w:r w:rsidR="00EB106E" w:rsidRPr="00BE2251">
        <w:rPr>
          <w:b/>
          <w:sz w:val="24"/>
        </w:rPr>
        <w:t>s</w:t>
      </w:r>
      <w:r w:rsidRPr="00BE2251">
        <w:rPr>
          <w:b/>
          <w:sz w:val="24"/>
        </w:rPr>
        <w:t xml:space="preserve"> and Legend</w:t>
      </w:r>
      <w:r w:rsidR="00EB106E" w:rsidRPr="00BE2251">
        <w:rPr>
          <w:b/>
          <w:sz w:val="24"/>
        </w:rPr>
        <w:t>s</w:t>
      </w:r>
    </w:p>
    <w:p w14:paraId="7019CAE4" w14:textId="77777777" w:rsidR="00BB4E57" w:rsidRPr="00BE2251" w:rsidRDefault="00BB4E57" w:rsidP="00863353">
      <w:pPr>
        <w:pStyle w:val="Normal1"/>
        <w:spacing w:line="240" w:lineRule="auto"/>
        <w:rPr>
          <w:sz w:val="24"/>
        </w:rPr>
      </w:pPr>
      <w:r w:rsidRPr="00BE2251">
        <w:rPr>
          <w:sz w:val="24"/>
        </w:rPr>
        <w:t xml:space="preserve">Figure 1. </w:t>
      </w:r>
      <w:r w:rsidR="00863353" w:rsidRPr="00BE2251">
        <w:rPr>
          <w:sz w:val="24"/>
        </w:rPr>
        <w:t xml:space="preserve">Breast Cancer Incidence Rates, Tumor Size </w:t>
      </w:r>
      <w:r w:rsidR="00CB35E5" w:rsidRPr="00BE2251">
        <w:rPr>
          <w:sz w:val="24"/>
        </w:rPr>
        <w:t>Distribution</w:t>
      </w:r>
      <w:r w:rsidR="00863353" w:rsidRPr="00BE2251">
        <w:rPr>
          <w:sz w:val="24"/>
        </w:rPr>
        <w:t xml:space="preserve">, and Case Fatality Rates </w:t>
      </w:r>
    </w:p>
    <w:p w14:paraId="28898CF5" w14:textId="77777777" w:rsidR="00863353" w:rsidRPr="00BE2251" w:rsidRDefault="00863353" w:rsidP="00863353">
      <w:pPr>
        <w:pStyle w:val="Normal1"/>
        <w:spacing w:line="240" w:lineRule="auto"/>
        <w:rPr>
          <w:sz w:val="24"/>
        </w:rPr>
      </w:pPr>
    </w:p>
    <w:p w14:paraId="3FF15DDC" w14:textId="77777777" w:rsidR="00CB35E5" w:rsidRPr="00BE2251" w:rsidRDefault="00CB35E5" w:rsidP="00863353">
      <w:pPr>
        <w:pStyle w:val="Normal1"/>
        <w:spacing w:line="240" w:lineRule="auto"/>
        <w:rPr>
          <w:sz w:val="24"/>
        </w:rPr>
      </w:pPr>
      <w:r w:rsidRPr="00BE2251">
        <w:rPr>
          <w:sz w:val="24"/>
        </w:rPr>
        <w:t>(A) Incidence rates (cases per 100,000 person-years) by tumor size, 1975-2002.  (B) Annual share of incident breast cancer cases by tumor size, 1975-2002.  (C) Incidence-based case fatality rates from breast cancer and from all other causes of death, 1975-2002.</w:t>
      </w:r>
    </w:p>
    <w:p w14:paraId="29AA8602" w14:textId="77777777" w:rsidR="00863353" w:rsidRPr="00BE2251" w:rsidRDefault="00863353" w:rsidP="00863353">
      <w:pPr>
        <w:pStyle w:val="Normal1"/>
        <w:spacing w:line="240" w:lineRule="auto"/>
        <w:rPr>
          <w:sz w:val="24"/>
        </w:rPr>
      </w:pPr>
    </w:p>
    <w:p w14:paraId="0DE3C057" w14:textId="77777777" w:rsidR="00BB4E57" w:rsidRPr="00BE2251" w:rsidRDefault="00BB4E57" w:rsidP="00863353">
      <w:pPr>
        <w:pStyle w:val="Normal1"/>
        <w:spacing w:line="240" w:lineRule="auto"/>
        <w:rPr>
          <w:sz w:val="24"/>
        </w:rPr>
      </w:pPr>
      <w:r w:rsidRPr="00BE2251">
        <w:rPr>
          <w:sz w:val="24"/>
        </w:rPr>
        <w:t xml:space="preserve">Figure 2. </w:t>
      </w:r>
      <w:r w:rsidR="00863353" w:rsidRPr="00BE2251">
        <w:rPr>
          <w:sz w:val="24"/>
        </w:rPr>
        <w:t xml:space="preserve">Contribution of Earlier Detection, Advancements in Breast Cancer Treatment, and Advancements in Treatment of </w:t>
      </w:r>
      <w:r w:rsidR="00CB35E5" w:rsidRPr="00BE2251">
        <w:rPr>
          <w:sz w:val="24"/>
        </w:rPr>
        <w:t xml:space="preserve">Competing </w:t>
      </w:r>
      <w:r w:rsidR="00863353" w:rsidRPr="00BE2251">
        <w:rPr>
          <w:sz w:val="24"/>
        </w:rPr>
        <w:t>Diseases on Gain in Life Expectancy</w:t>
      </w:r>
    </w:p>
    <w:p w14:paraId="75567343" w14:textId="77777777" w:rsidR="00BB4E57" w:rsidRPr="00BE2251" w:rsidRDefault="00BB4E57" w:rsidP="00863353">
      <w:pPr>
        <w:pStyle w:val="Normal1"/>
        <w:spacing w:line="240" w:lineRule="auto"/>
        <w:rPr>
          <w:sz w:val="24"/>
        </w:rPr>
      </w:pPr>
    </w:p>
    <w:p w14:paraId="1090D13F" w14:textId="77777777" w:rsidR="00863353" w:rsidRPr="00BE2251" w:rsidRDefault="00CB35E5" w:rsidP="00863353">
      <w:pPr>
        <w:pStyle w:val="Normal1"/>
        <w:spacing w:line="240" w:lineRule="auto"/>
        <w:rPr>
          <w:sz w:val="24"/>
        </w:rPr>
      </w:pPr>
      <w:r w:rsidRPr="00BE2251">
        <w:rPr>
          <w:sz w:val="24"/>
        </w:rPr>
        <w:t xml:space="preserve">Overall gain in life expectancy and the contribution of the temporal shift in tumor size (by tumor size and net contribution) and reductions in case fatality rates from breast cancer and competing causes of death.  </w:t>
      </w:r>
    </w:p>
    <w:p w14:paraId="1EB813C3" w14:textId="77777777" w:rsidR="00CB35E5" w:rsidRPr="00BE2251" w:rsidRDefault="00CB35E5" w:rsidP="00863353">
      <w:pPr>
        <w:pStyle w:val="Normal1"/>
        <w:spacing w:line="240" w:lineRule="auto"/>
        <w:rPr>
          <w:sz w:val="24"/>
        </w:rPr>
      </w:pPr>
    </w:p>
    <w:p w14:paraId="16DAEA52" w14:textId="77777777" w:rsidR="00BB4E57" w:rsidRPr="00BE2251" w:rsidRDefault="00BB4E57" w:rsidP="00863353">
      <w:pPr>
        <w:pStyle w:val="Normal1"/>
        <w:spacing w:line="240" w:lineRule="auto"/>
        <w:rPr>
          <w:sz w:val="24"/>
        </w:rPr>
      </w:pPr>
      <w:r w:rsidRPr="00BE2251">
        <w:rPr>
          <w:sz w:val="24"/>
        </w:rPr>
        <w:t xml:space="preserve">Figure 3.  </w:t>
      </w:r>
      <w:r w:rsidR="00863353" w:rsidRPr="00BE2251">
        <w:rPr>
          <w:sz w:val="24"/>
        </w:rPr>
        <w:t xml:space="preserve">Contributions to Gain in Life Expectancy, Varying Level of Overdiagnosis </w:t>
      </w:r>
    </w:p>
    <w:p w14:paraId="675C1464" w14:textId="77777777" w:rsidR="00CB35E5" w:rsidRPr="00BE2251" w:rsidRDefault="00CB35E5">
      <w:pPr>
        <w:rPr>
          <w:sz w:val="24"/>
        </w:rPr>
      </w:pPr>
    </w:p>
    <w:p w14:paraId="528740E7" w14:textId="4F34CA63" w:rsidR="00BB4E57" w:rsidRPr="00BE2251" w:rsidRDefault="00CB35E5">
      <w:r w:rsidRPr="00BE2251">
        <w:rPr>
          <w:sz w:val="24"/>
        </w:rPr>
        <w:t xml:space="preserve">Overall gain in </w:t>
      </w:r>
      <w:r w:rsidRPr="00BE2251">
        <w:rPr>
          <w:sz w:val="24"/>
          <w:szCs w:val="24"/>
        </w:rPr>
        <w:t xml:space="preserve">life expectancy and its constituent components (temporal shift in tumor size, reductions in case fatality rates from breast cancer, and reductions in case fatality rates from competing causes of death) varying the level of overdiagnosis for tumors </w:t>
      </w:r>
      <w:r w:rsidR="00A526D1" w:rsidRPr="00BE2251">
        <w:rPr>
          <w:rFonts w:eastAsia="MS Gothic"/>
          <w:sz w:val="24"/>
          <w:szCs w:val="24"/>
        </w:rPr>
        <w:t>≤</w:t>
      </w:r>
      <w:r w:rsidR="00B82639">
        <w:rPr>
          <w:sz w:val="24"/>
          <w:szCs w:val="24"/>
        </w:rPr>
        <w:t>3</w:t>
      </w:r>
      <w:r w:rsidRPr="00BE2251">
        <w:rPr>
          <w:sz w:val="24"/>
          <w:szCs w:val="24"/>
        </w:rPr>
        <w:t xml:space="preserve">cm from 0% to </w:t>
      </w:r>
      <w:r w:rsidR="00BC4E45" w:rsidRPr="00BE2251">
        <w:rPr>
          <w:sz w:val="24"/>
          <w:szCs w:val="24"/>
        </w:rPr>
        <w:t>52</w:t>
      </w:r>
      <w:r w:rsidRPr="00BE2251">
        <w:rPr>
          <w:sz w:val="24"/>
          <w:szCs w:val="24"/>
        </w:rPr>
        <w:t>%.</w:t>
      </w:r>
      <w:r w:rsidR="00BB4E57" w:rsidRPr="00BE2251">
        <w:rPr>
          <w:sz w:val="24"/>
          <w:szCs w:val="24"/>
        </w:rPr>
        <w:br w:type="page"/>
      </w:r>
    </w:p>
    <w:p w14:paraId="29D1D26F" w14:textId="5C45C13B" w:rsidR="00BB4E57" w:rsidRPr="00BE2251" w:rsidRDefault="00BB4E57" w:rsidP="008D20E9">
      <w:pPr>
        <w:pStyle w:val="Normal1"/>
        <w:spacing w:line="480" w:lineRule="auto"/>
        <w:rPr>
          <w:sz w:val="24"/>
          <w:szCs w:val="24"/>
        </w:rPr>
      </w:pPr>
      <w:r w:rsidRPr="00BE2251">
        <w:rPr>
          <w:sz w:val="24"/>
          <w:szCs w:val="24"/>
        </w:rPr>
        <w:t xml:space="preserve">Table 1. </w:t>
      </w:r>
      <w:r w:rsidR="00863353" w:rsidRPr="00BE2251">
        <w:rPr>
          <w:sz w:val="24"/>
          <w:szCs w:val="24"/>
        </w:rPr>
        <w:t xml:space="preserve">Contribution of Earlier Detection </w:t>
      </w:r>
      <w:ins w:id="217" w:author="TDI" w:date="2015-09-09T10:23:00Z">
        <w:r w:rsidR="001853D8">
          <w:rPr>
            <w:sz w:val="24"/>
            <w:szCs w:val="24"/>
          </w:rPr>
          <w:t xml:space="preserve">on Gain in Life Expectancy </w:t>
        </w:r>
      </w:ins>
      <w:r w:rsidR="00863353" w:rsidRPr="00BE2251">
        <w:rPr>
          <w:sz w:val="24"/>
          <w:szCs w:val="24"/>
        </w:rPr>
        <w:t xml:space="preserve">by </w:t>
      </w:r>
      <w:ins w:id="218" w:author="TDI" w:date="2015-09-09T10:23:00Z">
        <w:r w:rsidR="001853D8">
          <w:rPr>
            <w:sz w:val="24"/>
            <w:szCs w:val="24"/>
          </w:rPr>
          <w:t xml:space="preserve">Tumor Size &amp; </w:t>
        </w:r>
      </w:ins>
      <w:r w:rsidR="00863353" w:rsidRPr="00BE2251">
        <w:rPr>
          <w:sz w:val="24"/>
          <w:szCs w:val="24"/>
        </w:rPr>
        <w:t>Age Group</w:t>
      </w:r>
      <w:ins w:id="219" w:author="TDI" w:date="2015-09-09T10:23:00Z">
        <w:r w:rsidR="001853D8">
          <w:rPr>
            <w:sz w:val="24"/>
            <w:szCs w:val="24"/>
          </w:rPr>
          <w:t xml:space="preserve"> (Years</w:t>
        </w:r>
      </w:ins>
      <w:ins w:id="220" w:author="TDI" w:date="2015-09-09T14:45:00Z">
        <w:r w:rsidR="007619BF">
          <w:rPr>
            <w:sz w:val="24"/>
            <w:szCs w:val="24"/>
          </w:rPr>
          <w:t xml:space="preserve"> of Life</w:t>
        </w:r>
      </w:ins>
      <w:ins w:id="221" w:author="TDI" w:date="2015-09-09T10:23:00Z">
        <w:r w:rsidR="001853D8">
          <w:rPr>
            <w:sz w:val="24"/>
            <w:szCs w:val="24"/>
          </w:rPr>
          <w:t>)</w:t>
        </w:r>
      </w:ins>
    </w:p>
    <w:p w14:paraId="7182B11B" w14:textId="77777777" w:rsidR="00BB4E57" w:rsidRPr="00BE2251" w:rsidRDefault="00BB4E57" w:rsidP="00F62C08">
      <w:pPr>
        <w:pStyle w:val="Normal1"/>
        <w:spacing w:line="240" w:lineRule="auto"/>
      </w:pPr>
    </w:p>
    <w:tbl>
      <w:tblPr>
        <w:tblW w:w="9716" w:type="dxa"/>
        <w:tblBorders>
          <w:bottom w:val="single" w:sz="4" w:space="0" w:color="auto"/>
          <w:insideH w:val="single" w:sz="4" w:space="0" w:color="auto"/>
        </w:tblBorders>
        <w:tblLayout w:type="fixed"/>
        <w:tblCellMar>
          <w:left w:w="72" w:type="dxa"/>
          <w:right w:w="72" w:type="dxa"/>
        </w:tblCellMar>
        <w:tblLook w:val="0600" w:firstRow="0" w:lastRow="0" w:firstColumn="0" w:lastColumn="0" w:noHBand="1" w:noVBand="1"/>
      </w:tblPr>
      <w:tblGrid>
        <w:gridCol w:w="2343"/>
        <w:gridCol w:w="884"/>
        <w:gridCol w:w="838"/>
        <w:gridCol w:w="928"/>
        <w:gridCol w:w="899"/>
        <w:gridCol w:w="928"/>
        <w:gridCol w:w="928"/>
        <w:gridCol w:w="849"/>
        <w:gridCol w:w="211"/>
        <w:gridCol w:w="652"/>
        <w:gridCol w:w="256"/>
      </w:tblGrid>
      <w:tr w:rsidR="00BB4E57" w:rsidRPr="00BE2251" w14:paraId="5BCD0030" w14:textId="77777777" w:rsidTr="007C60E3">
        <w:tc>
          <w:tcPr>
            <w:tcW w:w="2343" w:type="dxa"/>
            <w:tcMar>
              <w:top w:w="100" w:type="dxa"/>
              <w:left w:w="29" w:type="dxa"/>
              <w:bottom w:w="100" w:type="dxa"/>
              <w:right w:w="29" w:type="dxa"/>
            </w:tcMar>
          </w:tcPr>
          <w:p w14:paraId="3DD14F45" w14:textId="77777777" w:rsidR="00BB4E57" w:rsidRPr="00BE2251" w:rsidRDefault="00BB4E57" w:rsidP="00F62C08">
            <w:pPr>
              <w:pStyle w:val="Normal1"/>
              <w:spacing w:line="240" w:lineRule="auto"/>
              <w:rPr>
                <w:sz w:val="24"/>
                <w:szCs w:val="24"/>
              </w:rPr>
            </w:pPr>
          </w:p>
        </w:tc>
        <w:tc>
          <w:tcPr>
            <w:tcW w:w="6465" w:type="dxa"/>
            <w:gridSpan w:val="8"/>
            <w:tcMar>
              <w:top w:w="100" w:type="dxa"/>
              <w:left w:w="29" w:type="dxa"/>
              <w:bottom w:w="100" w:type="dxa"/>
              <w:right w:w="29" w:type="dxa"/>
            </w:tcMar>
          </w:tcPr>
          <w:p w14:paraId="21DAEAA7" w14:textId="7B12D89C" w:rsidR="00BB4E57" w:rsidRPr="00BE2251" w:rsidRDefault="00BB4E57" w:rsidP="00F62C08">
            <w:pPr>
              <w:pStyle w:val="Normal1"/>
              <w:spacing w:line="240" w:lineRule="auto"/>
              <w:jc w:val="center"/>
              <w:rPr>
                <w:sz w:val="24"/>
                <w:szCs w:val="24"/>
              </w:rPr>
            </w:pPr>
            <w:r w:rsidRPr="00BE2251">
              <w:rPr>
                <w:sz w:val="24"/>
                <w:szCs w:val="24"/>
              </w:rPr>
              <w:t>Age Group (Years</w:t>
            </w:r>
            <w:ins w:id="222" w:author="TDI" w:date="2015-09-09T14:45:00Z">
              <w:r w:rsidR="007619BF">
                <w:rPr>
                  <w:sz w:val="24"/>
                  <w:szCs w:val="24"/>
                </w:rPr>
                <w:t xml:space="preserve"> Old</w:t>
              </w:r>
            </w:ins>
            <w:r w:rsidRPr="00BE2251">
              <w:rPr>
                <w:sz w:val="24"/>
                <w:szCs w:val="24"/>
              </w:rPr>
              <w:t>)</w:t>
            </w:r>
          </w:p>
        </w:tc>
        <w:tc>
          <w:tcPr>
            <w:tcW w:w="908" w:type="dxa"/>
            <w:gridSpan w:val="2"/>
            <w:tcMar>
              <w:top w:w="100" w:type="dxa"/>
              <w:left w:w="29" w:type="dxa"/>
              <w:bottom w:w="100" w:type="dxa"/>
              <w:right w:w="29" w:type="dxa"/>
            </w:tcMar>
          </w:tcPr>
          <w:p w14:paraId="6668C150" w14:textId="77777777" w:rsidR="00BB4E57" w:rsidRPr="00BE2251" w:rsidRDefault="00BB4E57" w:rsidP="00F62C08">
            <w:pPr>
              <w:pStyle w:val="Normal1"/>
              <w:spacing w:line="240" w:lineRule="auto"/>
              <w:jc w:val="right"/>
              <w:rPr>
                <w:sz w:val="24"/>
                <w:szCs w:val="24"/>
              </w:rPr>
            </w:pPr>
          </w:p>
        </w:tc>
      </w:tr>
      <w:tr w:rsidR="00BB4E57" w:rsidRPr="00BE2251" w14:paraId="1E449EBE" w14:textId="77777777" w:rsidTr="007C60E3">
        <w:trPr>
          <w:gridAfter w:val="1"/>
          <w:wAfter w:w="256" w:type="dxa"/>
        </w:trPr>
        <w:tc>
          <w:tcPr>
            <w:tcW w:w="2343" w:type="dxa"/>
            <w:tcMar>
              <w:top w:w="100" w:type="dxa"/>
              <w:left w:w="29" w:type="dxa"/>
              <w:bottom w:w="100" w:type="dxa"/>
              <w:right w:w="29" w:type="dxa"/>
            </w:tcMar>
          </w:tcPr>
          <w:p w14:paraId="628D2161" w14:textId="77777777" w:rsidR="00BB4E57" w:rsidRPr="00BE2251" w:rsidRDefault="00BB4E57" w:rsidP="00F62C08">
            <w:pPr>
              <w:pStyle w:val="Normal1"/>
              <w:spacing w:line="240" w:lineRule="auto"/>
              <w:rPr>
                <w:sz w:val="24"/>
                <w:szCs w:val="24"/>
              </w:rPr>
            </w:pPr>
            <w:r w:rsidRPr="00BE2251">
              <w:rPr>
                <w:sz w:val="24"/>
                <w:szCs w:val="24"/>
              </w:rPr>
              <w:t>Tumor Size</w:t>
            </w:r>
          </w:p>
        </w:tc>
        <w:tc>
          <w:tcPr>
            <w:tcW w:w="884" w:type="dxa"/>
            <w:tcMar>
              <w:top w:w="100" w:type="dxa"/>
              <w:left w:w="29" w:type="dxa"/>
              <w:bottom w:w="100" w:type="dxa"/>
              <w:right w:w="29" w:type="dxa"/>
            </w:tcMar>
          </w:tcPr>
          <w:p w14:paraId="5B466E50" w14:textId="77777777" w:rsidR="00BB4E57" w:rsidRPr="00BE2251" w:rsidRDefault="00BB4E57" w:rsidP="00F62C08">
            <w:pPr>
              <w:pStyle w:val="Normal1"/>
              <w:spacing w:line="240" w:lineRule="auto"/>
              <w:jc w:val="right"/>
              <w:rPr>
                <w:sz w:val="24"/>
                <w:szCs w:val="24"/>
              </w:rPr>
            </w:pPr>
            <w:r w:rsidRPr="00BE2251">
              <w:rPr>
                <w:sz w:val="24"/>
                <w:szCs w:val="24"/>
              </w:rPr>
              <w:t>40-49</w:t>
            </w:r>
          </w:p>
        </w:tc>
        <w:tc>
          <w:tcPr>
            <w:tcW w:w="838" w:type="dxa"/>
            <w:tcMar>
              <w:top w:w="100" w:type="dxa"/>
              <w:left w:w="29" w:type="dxa"/>
              <w:bottom w:w="100" w:type="dxa"/>
              <w:right w:w="29" w:type="dxa"/>
            </w:tcMar>
          </w:tcPr>
          <w:p w14:paraId="3802D85E" w14:textId="77777777" w:rsidR="00BB4E57" w:rsidRPr="00BE2251" w:rsidRDefault="00BB4E57" w:rsidP="00F62C08">
            <w:pPr>
              <w:pStyle w:val="Normal1"/>
              <w:spacing w:line="240" w:lineRule="auto"/>
              <w:jc w:val="right"/>
              <w:rPr>
                <w:sz w:val="24"/>
                <w:szCs w:val="24"/>
              </w:rPr>
            </w:pPr>
            <w:r w:rsidRPr="00BE2251">
              <w:rPr>
                <w:sz w:val="24"/>
                <w:szCs w:val="24"/>
              </w:rPr>
              <w:t>50-59</w:t>
            </w:r>
          </w:p>
        </w:tc>
        <w:tc>
          <w:tcPr>
            <w:tcW w:w="928" w:type="dxa"/>
            <w:tcMar>
              <w:top w:w="100" w:type="dxa"/>
              <w:left w:w="29" w:type="dxa"/>
              <w:bottom w:w="100" w:type="dxa"/>
              <w:right w:w="29" w:type="dxa"/>
            </w:tcMar>
          </w:tcPr>
          <w:p w14:paraId="603357CD" w14:textId="77777777" w:rsidR="00BB4E57" w:rsidRPr="00BE2251" w:rsidRDefault="00BB4E57" w:rsidP="00F62C08">
            <w:pPr>
              <w:pStyle w:val="Normal1"/>
              <w:spacing w:line="240" w:lineRule="auto"/>
              <w:jc w:val="right"/>
              <w:rPr>
                <w:sz w:val="24"/>
                <w:szCs w:val="24"/>
              </w:rPr>
            </w:pPr>
            <w:r w:rsidRPr="00BE2251">
              <w:rPr>
                <w:sz w:val="24"/>
                <w:szCs w:val="24"/>
              </w:rPr>
              <w:t>60-69</w:t>
            </w:r>
          </w:p>
        </w:tc>
        <w:tc>
          <w:tcPr>
            <w:tcW w:w="899" w:type="dxa"/>
            <w:tcMar>
              <w:top w:w="100" w:type="dxa"/>
              <w:left w:w="29" w:type="dxa"/>
              <w:bottom w:w="100" w:type="dxa"/>
              <w:right w:w="29" w:type="dxa"/>
            </w:tcMar>
          </w:tcPr>
          <w:p w14:paraId="2CBC4285" w14:textId="77777777" w:rsidR="00BB4E57" w:rsidRPr="00BE2251" w:rsidRDefault="00BB4E57" w:rsidP="00F62C08">
            <w:pPr>
              <w:pStyle w:val="Normal1"/>
              <w:spacing w:line="240" w:lineRule="auto"/>
              <w:jc w:val="right"/>
              <w:rPr>
                <w:sz w:val="24"/>
                <w:szCs w:val="24"/>
              </w:rPr>
            </w:pPr>
            <w:r w:rsidRPr="00BE2251">
              <w:rPr>
                <w:sz w:val="24"/>
                <w:szCs w:val="24"/>
              </w:rPr>
              <w:t>70-79</w:t>
            </w:r>
          </w:p>
        </w:tc>
        <w:tc>
          <w:tcPr>
            <w:tcW w:w="928" w:type="dxa"/>
            <w:tcMar>
              <w:top w:w="100" w:type="dxa"/>
              <w:left w:w="29" w:type="dxa"/>
              <w:bottom w:w="100" w:type="dxa"/>
              <w:right w:w="29" w:type="dxa"/>
            </w:tcMar>
          </w:tcPr>
          <w:p w14:paraId="4D50A322" w14:textId="77777777" w:rsidR="00BB4E57" w:rsidRPr="00BE2251" w:rsidRDefault="00BB4E57" w:rsidP="00F62C08">
            <w:pPr>
              <w:pStyle w:val="Normal1"/>
              <w:spacing w:line="240" w:lineRule="auto"/>
              <w:jc w:val="right"/>
              <w:rPr>
                <w:sz w:val="24"/>
                <w:szCs w:val="24"/>
              </w:rPr>
            </w:pPr>
            <w:r w:rsidRPr="00BE2251">
              <w:rPr>
                <w:sz w:val="24"/>
                <w:szCs w:val="24"/>
              </w:rPr>
              <w:t>80-89</w:t>
            </w:r>
          </w:p>
        </w:tc>
        <w:tc>
          <w:tcPr>
            <w:tcW w:w="928" w:type="dxa"/>
            <w:tcMar>
              <w:top w:w="100" w:type="dxa"/>
              <w:left w:w="29" w:type="dxa"/>
              <w:bottom w:w="100" w:type="dxa"/>
              <w:right w:w="29" w:type="dxa"/>
            </w:tcMar>
          </w:tcPr>
          <w:p w14:paraId="298F3FBF" w14:textId="77777777" w:rsidR="00BB4E57" w:rsidRPr="00BE2251" w:rsidRDefault="00BB4E57" w:rsidP="00F62C08">
            <w:pPr>
              <w:pStyle w:val="Normal1"/>
              <w:spacing w:line="240" w:lineRule="auto"/>
              <w:jc w:val="right"/>
              <w:rPr>
                <w:sz w:val="24"/>
                <w:szCs w:val="24"/>
              </w:rPr>
            </w:pPr>
            <w:r w:rsidRPr="00BE2251">
              <w:rPr>
                <w:sz w:val="24"/>
                <w:szCs w:val="24"/>
              </w:rPr>
              <w:t>90-99</w:t>
            </w:r>
          </w:p>
        </w:tc>
        <w:tc>
          <w:tcPr>
            <w:tcW w:w="849" w:type="dxa"/>
            <w:tcMar>
              <w:top w:w="100" w:type="dxa"/>
              <w:left w:w="29" w:type="dxa"/>
              <w:bottom w:w="100" w:type="dxa"/>
              <w:right w:w="29" w:type="dxa"/>
            </w:tcMar>
          </w:tcPr>
          <w:p w14:paraId="778D478B" w14:textId="77777777" w:rsidR="00BB4E57" w:rsidRPr="00BE2251" w:rsidRDefault="00863353" w:rsidP="00F62C08">
            <w:pPr>
              <w:pStyle w:val="Normal1"/>
              <w:spacing w:line="240" w:lineRule="auto"/>
              <w:jc w:val="right"/>
              <w:rPr>
                <w:sz w:val="24"/>
                <w:szCs w:val="24"/>
              </w:rPr>
            </w:pPr>
            <w:r w:rsidRPr="00BE2251">
              <w:rPr>
                <w:sz w:val="24"/>
                <w:szCs w:val="24"/>
              </w:rPr>
              <w:t>≥</w:t>
            </w:r>
            <w:r w:rsidR="00BB4E57" w:rsidRPr="00BE2251">
              <w:rPr>
                <w:sz w:val="24"/>
                <w:szCs w:val="24"/>
              </w:rPr>
              <w:t>100</w:t>
            </w:r>
          </w:p>
        </w:tc>
        <w:tc>
          <w:tcPr>
            <w:tcW w:w="863" w:type="dxa"/>
            <w:gridSpan w:val="2"/>
            <w:tcMar>
              <w:top w:w="100" w:type="dxa"/>
              <w:left w:w="29" w:type="dxa"/>
              <w:bottom w:w="100" w:type="dxa"/>
              <w:right w:w="29" w:type="dxa"/>
            </w:tcMar>
          </w:tcPr>
          <w:p w14:paraId="01FE9271" w14:textId="77777777" w:rsidR="00BB4E57" w:rsidRPr="00BE2251" w:rsidRDefault="00BB4E57" w:rsidP="00F62C08">
            <w:pPr>
              <w:pStyle w:val="Normal1"/>
              <w:spacing w:line="240" w:lineRule="auto"/>
              <w:jc w:val="right"/>
              <w:rPr>
                <w:sz w:val="24"/>
                <w:szCs w:val="24"/>
              </w:rPr>
            </w:pPr>
            <w:r w:rsidRPr="00BE2251">
              <w:rPr>
                <w:sz w:val="24"/>
                <w:szCs w:val="24"/>
              </w:rPr>
              <w:t>Total</w:t>
            </w:r>
          </w:p>
        </w:tc>
      </w:tr>
      <w:tr w:rsidR="00BB4E57" w:rsidRPr="00BE2251" w:rsidDel="00EB168A" w14:paraId="78DAA560" w14:textId="5107C753" w:rsidTr="007C60E3">
        <w:trPr>
          <w:gridAfter w:val="1"/>
          <w:wAfter w:w="256" w:type="dxa"/>
          <w:del w:id="223" w:author="TDI" w:date="2015-09-09T15:40:00Z"/>
        </w:trPr>
        <w:tc>
          <w:tcPr>
            <w:tcW w:w="2343" w:type="dxa"/>
            <w:tcMar>
              <w:top w:w="100" w:type="dxa"/>
              <w:left w:w="29" w:type="dxa"/>
              <w:bottom w:w="100" w:type="dxa"/>
              <w:right w:w="29" w:type="dxa"/>
            </w:tcMar>
          </w:tcPr>
          <w:p w14:paraId="498AA083" w14:textId="17A51E9D" w:rsidR="00BB4E57" w:rsidRPr="00BE2251" w:rsidDel="00EB168A" w:rsidRDefault="00BB4E57" w:rsidP="00F62C08">
            <w:pPr>
              <w:pStyle w:val="Normal1"/>
              <w:spacing w:line="240" w:lineRule="auto"/>
              <w:rPr>
                <w:del w:id="224" w:author="TDI" w:date="2015-09-09T15:40:00Z"/>
                <w:sz w:val="24"/>
                <w:szCs w:val="24"/>
              </w:rPr>
            </w:pPr>
            <w:del w:id="225" w:author="TDI" w:date="2015-09-09T15:40:00Z">
              <w:r w:rsidRPr="00BE2251" w:rsidDel="00EB168A">
                <w:rPr>
                  <w:sz w:val="24"/>
                  <w:szCs w:val="24"/>
                </w:rPr>
                <w:delText>&lt;1cm</w:delText>
              </w:r>
            </w:del>
          </w:p>
        </w:tc>
        <w:tc>
          <w:tcPr>
            <w:tcW w:w="884" w:type="dxa"/>
            <w:tcMar>
              <w:top w:w="100" w:type="dxa"/>
              <w:left w:w="29" w:type="dxa"/>
              <w:bottom w:w="100" w:type="dxa"/>
              <w:right w:w="29" w:type="dxa"/>
            </w:tcMar>
          </w:tcPr>
          <w:p w14:paraId="663CA8FD" w14:textId="34943711" w:rsidR="00BB4E57" w:rsidRPr="00BE2251" w:rsidDel="00EB168A" w:rsidRDefault="00BB4E57" w:rsidP="00F62C08">
            <w:pPr>
              <w:pStyle w:val="Normal1"/>
              <w:spacing w:line="240" w:lineRule="auto"/>
              <w:jc w:val="right"/>
              <w:rPr>
                <w:del w:id="226" w:author="TDI" w:date="2015-09-09T15:40:00Z"/>
                <w:sz w:val="24"/>
                <w:szCs w:val="24"/>
              </w:rPr>
            </w:pPr>
            <w:del w:id="227" w:author="TDI" w:date="2015-09-09T15:40:00Z">
              <w:r w:rsidRPr="00BE2251" w:rsidDel="00EB168A">
                <w:rPr>
                  <w:sz w:val="24"/>
                  <w:szCs w:val="24"/>
                </w:rPr>
                <w:delText>0.71</w:delText>
              </w:r>
            </w:del>
          </w:p>
        </w:tc>
        <w:tc>
          <w:tcPr>
            <w:tcW w:w="838" w:type="dxa"/>
            <w:tcMar>
              <w:top w:w="100" w:type="dxa"/>
              <w:left w:w="29" w:type="dxa"/>
              <w:bottom w:w="100" w:type="dxa"/>
              <w:right w:w="29" w:type="dxa"/>
            </w:tcMar>
          </w:tcPr>
          <w:p w14:paraId="402BE53A" w14:textId="35114C56" w:rsidR="00BB4E57" w:rsidRPr="00BE2251" w:rsidDel="00EB168A" w:rsidRDefault="00BB4E57" w:rsidP="00F62C08">
            <w:pPr>
              <w:pStyle w:val="Normal1"/>
              <w:spacing w:line="240" w:lineRule="auto"/>
              <w:jc w:val="right"/>
              <w:rPr>
                <w:del w:id="228" w:author="TDI" w:date="2015-09-09T15:40:00Z"/>
                <w:sz w:val="24"/>
                <w:szCs w:val="24"/>
              </w:rPr>
            </w:pPr>
            <w:del w:id="229" w:author="TDI" w:date="2015-09-09T15:40:00Z">
              <w:r w:rsidRPr="00BE2251" w:rsidDel="00EB168A">
                <w:rPr>
                  <w:sz w:val="24"/>
                  <w:szCs w:val="24"/>
                </w:rPr>
                <w:delText>1.35</w:delText>
              </w:r>
            </w:del>
          </w:p>
        </w:tc>
        <w:tc>
          <w:tcPr>
            <w:tcW w:w="928" w:type="dxa"/>
            <w:tcMar>
              <w:top w:w="100" w:type="dxa"/>
              <w:left w:w="29" w:type="dxa"/>
              <w:bottom w:w="100" w:type="dxa"/>
              <w:right w:w="29" w:type="dxa"/>
            </w:tcMar>
          </w:tcPr>
          <w:p w14:paraId="6F05AA73" w14:textId="73AA4BD1" w:rsidR="00BB4E57" w:rsidRPr="00BE2251" w:rsidDel="00EB168A" w:rsidRDefault="00BB4E57" w:rsidP="00F62C08">
            <w:pPr>
              <w:pStyle w:val="Normal1"/>
              <w:spacing w:line="240" w:lineRule="auto"/>
              <w:jc w:val="right"/>
              <w:rPr>
                <w:del w:id="230" w:author="TDI" w:date="2015-09-09T15:40:00Z"/>
                <w:sz w:val="24"/>
                <w:szCs w:val="24"/>
              </w:rPr>
            </w:pPr>
            <w:del w:id="231" w:author="TDI" w:date="2015-09-09T15:40:00Z">
              <w:r w:rsidRPr="00BE2251" w:rsidDel="00EB168A">
                <w:rPr>
                  <w:sz w:val="24"/>
                  <w:szCs w:val="24"/>
                </w:rPr>
                <w:delText>1.29</w:delText>
              </w:r>
            </w:del>
          </w:p>
        </w:tc>
        <w:tc>
          <w:tcPr>
            <w:tcW w:w="899" w:type="dxa"/>
            <w:tcMar>
              <w:top w:w="100" w:type="dxa"/>
              <w:left w:w="29" w:type="dxa"/>
              <w:bottom w:w="100" w:type="dxa"/>
              <w:right w:w="29" w:type="dxa"/>
            </w:tcMar>
          </w:tcPr>
          <w:p w14:paraId="4768E973" w14:textId="672B8330" w:rsidR="00BB4E57" w:rsidRPr="00BE2251" w:rsidDel="00EB168A" w:rsidRDefault="00BB4E57" w:rsidP="00F62C08">
            <w:pPr>
              <w:pStyle w:val="Normal1"/>
              <w:spacing w:line="240" w:lineRule="auto"/>
              <w:jc w:val="right"/>
              <w:rPr>
                <w:del w:id="232" w:author="TDI" w:date="2015-09-09T15:40:00Z"/>
                <w:sz w:val="24"/>
                <w:szCs w:val="24"/>
              </w:rPr>
            </w:pPr>
            <w:del w:id="233" w:author="TDI" w:date="2015-09-09T15:40:00Z">
              <w:r w:rsidRPr="00BE2251" w:rsidDel="00EB168A">
                <w:rPr>
                  <w:sz w:val="24"/>
                  <w:szCs w:val="24"/>
                </w:rPr>
                <w:delText>1.14</w:delText>
              </w:r>
            </w:del>
          </w:p>
        </w:tc>
        <w:tc>
          <w:tcPr>
            <w:tcW w:w="928" w:type="dxa"/>
            <w:tcMar>
              <w:top w:w="100" w:type="dxa"/>
              <w:left w:w="29" w:type="dxa"/>
              <w:bottom w:w="100" w:type="dxa"/>
              <w:right w:w="29" w:type="dxa"/>
            </w:tcMar>
          </w:tcPr>
          <w:p w14:paraId="1ED0BB5E" w14:textId="0B54C8CB" w:rsidR="00BB4E57" w:rsidRPr="00BE2251" w:rsidDel="00EB168A" w:rsidRDefault="00BB4E57" w:rsidP="00F62C08">
            <w:pPr>
              <w:pStyle w:val="Normal1"/>
              <w:spacing w:line="240" w:lineRule="auto"/>
              <w:jc w:val="right"/>
              <w:rPr>
                <w:del w:id="234" w:author="TDI" w:date="2015-09-09T15:40:00Z"/>
                <w:sz w:val="24"/>
                <w:szCs w:val="24"/>
              </w:rPr>
            </w:pPr>
            <w:del w:id="235" w:author="TDI" w:date="2015-09-09T15:40:00Z">
              <w:r w:rsidRPr="00BE2251" w:rsidDel="00EB168A">
                <w:rPr>
                  <w:sz w:val="24"/>
                  <w:szCs w:val="24"/>
                </w:rPr>
                <w:delText>0.49</w:delText>
              </w:r>
            </w:del>
          </w:p>
        </w:tc>
        <w:tc>
          <w:tcPr>
            <w:tcW w:w="928" w:type="dxa"/>
            <w:tcMar>
              <w:top w:w="100" w:type="dxa"/>
              <w:left w:w="29" w:type="dxa"/>
              <w:bottom w:w="100" w:type="dxa"/>
              <w:right w:w="29" w:type="dxa"/>
            </w:tcMar>
          </w:tcPr>
          <w:p w14:paraId="48B0CFC7" w14:textId="4EA7CCFE" w:rsidR="00BB4E57" w:rsidRPr="00BE2251" w:rsidDel="00EB168A" w:rsidRDefault="00BB4E57" w:rsidP="00F62C08">
            <w:pPr>
              <w:pStyle w:val="Normal1"/>
              <w:spacing w:line="240" w:lineRule="auto"/>
              <w:jc w:val="right"/>
              <w:rPr>
                <w:del w:id="236" w:author="TDI" w:date="2015-09-09T15:40:00Z"/>
                <w:sz w:val="24"/>
                <w:szCs w:val="24"/>
              </w:rPr>
            </w:pPr>
            <w:del w:id="237" w:author="TDI" w:date="2015-09-09T15:40:00Z">
              <w:r w:rsidRPr="00BE2251" w:rsidDel="00EB168A">
                <w:rPr>
                  <w:sz w:val="24"/>
                  <w:szCs w:val="24"/>
                </w:rPr>
                <w:delText>0.04</w:delText>
              </w:r>
            </w:del>
          </w:p>
        </w:tc>
        <w:tc>
          <w:tcPr>
            <w:tcW w:w="849" w:type="dxa"/>
            <w:tcMar>
              <w:top w:w="100" w:type="dxa"/>
              <w:left w:w="29" w:type="dxa"/>
              <w:bottom w:w="100" w:type="dxa"/>
              <w:right w:w="29" w:type="dxa"/>
            </w:tcMar>
          </w:tcPr>
          <w:p w14:paraId="421FDBD6" w14:textId="166FFD6C" w:rsidR="00BB4E57" w:rsidRPr="00BE2251" w:rsidDel="00EB168A" w:rsidRDefault="00BB4E57" w:rsidP="00F62C08">
            <w:pPr>
              <w:pStyle w:val="Normal1"/>
              <w:spacing w:line="240" w:lineRule="auto"/>
              <w:jc w:val="right"/>
              <w:rPr>
                <w:del w:id="238" w:author="TDI" w:date="2015-09-09T15:40:00Z"/>
                <w:sz w:val="24"/>
                <w:szCs w:val="24"/>
              </w:rPr>
            </w:pPr>
            <w:del w:id="239" w:author="TDI" w:date="2015-09-09T15:40:00Z">
              <w:r w:rsidRPr="00BE2251" w:rsidDel="00EB168A">
                <w:rPr>
                  <w:sz w:val="24"/>
                  <w:szCs w:val="24"/>
                </w:rPr>
                <w:delText>0.00</w:delText>
              </w:r>
            </w:del>
          </w:p>
        </w:tc>
        <w:tc>
          <w:tcPr>
            <w:tcW w:w="863" w:type="dxa"/>
            <w:gridSpan w:val="2"/>
            <w:tcMar>
              <w:top w:w="100" w:type="dxa"/>
              <w:left w:w="29" w:type="dxa"/>
              <w:bottom w:w="100" w:type="dxa"/>
              <w:right w:w="29" w:type="dxa"/>
            </w:tcMar>
          </w:tcPr>
          <w:p w14:paraId="5B4172B6" w14:textId="6159E735" w:rsidR="00BB4E57" w:rsidRPr="00BE2251" w:rsidDel="00EB168A" w:rsidRDefault="00BB4E57" w:rsidP="00F62C08">
            <w:pPr>
              <w:pStyle w:val="Normal1"/>
              <w:spacing w:line="240" w:lineRule="auto"/>
              <w:jc w:val="right"/>
              <w:rPr>
                <w:del w:id="240" w:author="TDI" w:date="2015-09-09T15:40:00Z"/>
                <w:sz w:val="24"/>
                <w:szCs w:val="24"/>
              </w:rPr>
            </w:pPr>
            <w:del w:id="241" w:author="TDI" w:date="2015-09-09T15:40:00Z">
              <w:r w:rsidRPr="00BE2251" w:rsidDel="00EB168A">
                <w:rPr>
                  <w:sz w:val="24"/>
                  <w:szCs w:val="24"/>
                </w:rPr>
                <w:delText>5.02</w:delText>
              </w:r>
            </w:del>
          </w:p>
        </w:tc>
      </w:tr>
      <w:tr w:rsidR="00BB4E57" w:rsidRPr="00BE2251" w:rsidDel="00EB168A" w14:paraId="3D3F1CA7" w14:textId="6C540A5E" w:rsidTr="007C60E3">
        <w:trPr>
          <w:gridAfter w:val="1"/>
          <w:wAfter w:w="256" w:type="dxa"/>
          <w:del w:id="242" w:author="TDI" w:date="2015-09-09T15:40:00Z"/>
        </w:trPr>
        <w:tc>
          <w:tcPr>
            <w:tcW w:w="2343" w:type="dxa"/>
            <w:tcMar>
              <w:top w:w="100" w:type="dxa"/>
              <w:left w:w="29" w:type="dxa"/>
              <w:bottom w:w="100" w:type="dxa"/>
              <w:right w:w="29" w:type="dxa"/>
            </w:tcMar>
          </w:tcPr>
          <w:p w14:paraId="77075E57" w14:textId="3276AAA6" w:rsidR="00BB4E57" w:rsidRPr="00BE2251" w:rsidDel="00EB168A" w:rsidRDefault="00BB4E57" w:rsidP="00F62C08">
            <w:pPr>
              <w:pStyle w:val="Normal1"/>
              <w:spacing w:line="240" w:lineRule="auto"/>
              <w:rPr>
                <w:del w:id="243" w:author="TDI" w:date="2015-09-09T15:40:00Z"/>
                <w:sz w:val="24"/>
                <w:szCs w:val="24"/>
              </w:rPr>
            </w:pPr>
            <w:del w:id="244" w:author="TDI" w:date="2015-09-09T15:40:00Z">
              <w:r w:rsidRPr="00BE2251" w:rsidDel="00EB168A">
                <w:rPr>
                  <w:sz w:val="24"/>
                  <w:szCs w:val="24"/>
                </w:rPr>
                <w:delText>1-2cm</w:delText>
              </w:r>
            </w:del>
          </w:p>
        </w:tc>
        <w:tc>
          <w:tcPr>
            <w:tcW w:w="884" w:type="dxa"/>
            <w:tcMar>
              <w:top w:w="100" w:type="dxa"/>
              <w:left w:w="29" w:type="dxa"/>
              <w:bottom w:w="100" w:type="dxa"/>
              <w:right w:w="29" w:type="dxa"/>
            </w:tcMar>
          </w:tcPr>
          <w:p w14:paraId="70BB2338" w14:textId="0D7D6093" w:rsidR="00BB4E57" w:rsidRPr="00BE2251" w:rsidDel="00EB168A" w:rsidRDefault="00BB4E57" w:rsidP="00F62C08">
            <w:pPr>
              <w:pStyle w:val="Normal1"/>
              <w:spacing w:line="240" w:lineRule="auto"/>
              <w:jc w:val="right"/>
              <w:rPr>
                <w:del w:id="245" w:author="TDI" w:date="2015-09-09T15:40:00Z"/>
                <w:sz w:val="24"/>
                <w:szCs w:val="24"/>
              </w:rPr>
            </w:pPr>
            <w:del w:id="246" w:author="TDI" w:date="2015-09-09T15:40:00Z">
              <w:r w:rsidRPr="00BE2251" w:rsidDel="00EB168A">
                <w:rPr>
                  <w:sz w:val="24"/>
                  <w:szCs w:val="24"/>
                </w:rPr>
                <w:delText>0.29</w:delText>
              </w:r>
            </w:del>
          </w:p>
        </w:tc>
        <w:tc>
          <w:tcPr>
            <w:tcW w:w="838" w:type="dxa"/>
            <w:tcMar>
              <w:top w:w="100" w:type="dxa"/>
              <w:left w:w="29" w:type="dxa"/>
              <w:bottom w:w="100" w:type="dxa"/>
              <w:right w:w="29" w:type="dxa"/>
            </w:tcMar>
          </w:tcPr>
          <w:p w14:paraId="5642FFAC" w14:textId="1DEE98B5" w:rsidR="00BB4E57" w:rsidRPr="00BE2251" w:rsidDel="00EB168A" w:rsidRDefault="00BB4E57" w:rsidP="00F62C08">
            <w:pPr>
              <w:pStyle w:val="Normal1"/>
              <w:spacing w:line="240" w:lineRule="auto"/>
              <w:jc w:val="right"/>
              <w:rPr>
                <w:del w:id="247" w:author="TDI" w:date="2015-09-09T15:40:00Z"/>
                <w:sz w:val="24"/>
                <w:szCs w:val="24"/>
              </w:rPr>
            </w:pPr>
            <w:del w:id="248" w:author="TDI" w:date="2015-09-09T15:40:00Z">
              <w:r w:rsidRPr="00BE2251" w:rsidDel="00EB168A">
                <w:rPr>
                  <w:sz w:val="24"/>
                  <w:szCs w:val="24"/>
                </w:rPr>
                <w:delText>0.47</w:delText>
              </w:r>
            </w:del>
          </w:p>
        </w:tc>
        <w:tc>
          <w:tcPr>
            <w:tcW w:w="928" w:type="dxa"/>
            <w:tcMar>
              <w:top w:w="100" w:type="dxa"/>
              <w:left w:w="29" w:type="dxa"/>
              <w:bottom w:w="100" w:type="dxa"/>
              <w:right w:w="29" w:type="dxa"/>
            </w:tcMar>
          </w:tcPr>
          <w:p w14:paraId="63574BB7" w14:textId="65651F29" w:rsidR="00BB4E57" w:rsidRPr="00BE2251" w:rsidDel="00EB168A" w:rsidRDefault="00BB4E57" w:rsidP="00F62C08">
            <w:pPr>
              <w:pStyle w:val="Normal1"/>
              <w:spacing w:line="240" w:lineRule="auto"/>
              <w:jc w:val="right"/>
              <w:rPr>
                <w:del w:id="249" w:author="TDI" w:date="2015-09-09T15:40:00Z"/>
                <w:sz w:val="24"/>
                <w:szCs w:val="24"/>
              </w:rPr>
            </w:pPr>
            <w:del w:id="250" w:author="TDI" w:date="2015-09-09T15:40:00Z">
              <w:r w:rsidRPr="00BE2251" w:rsidDel="00EB168A">
                <w:rPr>
                  <w:sz w:val="24"/>
                  <w:szCs w:val="24"/>
                </w:rPr>
                <w:delText>0.60</w:delText>
              </w:r>
            </w:del>
          </w:p>
        </w:tc>
        <w:tc>
          <w:tcPr>
            <w:tcW w:w="899" w:type="dxa"/>
            <w:tcMar>
              <w:top w:w="100" w:type="dxa"/>
              <w:left w:w="29" w:type="dxa"/>
              <w:bottom w:w="100" w:type="dxa"/>
              <w:right w:w="29" w:type="dxa"/>
            </w:tcMar>
          </w:tcPr>
          <w:p w14:paraId="27008A57" w14:textId="736945B4" w:rsidR="00BB4E57" w:rsidRPr="00BE2251" w:rsidDel="00EB168A" w:rsidRDefault="00BB4E57" w:rsidP="00F62C08">
            <w:pPr>
              <w:pStyle w:val="Normal1"/>
              <w:spacing w:line="240" w:lineRule="auto"/>
              <w:jc w:val="right"/>
              <w:rPr>
                <w:del w:id="251" w:author="TDI" w:date="2015-09-09T15:40:00Z"/>
                <w:sz w:val="24"/>
                <w:szCs w:val="24"/>
              </w:rPr>
            </w:pPr>
            <w:del w:id="252" w:author="TDI" w:date="2015-09-09T15:40:00Z">
              <w:r w:rsidRPr="00BE2251" w:rsidDel="00EB168A">
                <w:rPr>
                  <w:sz w:val="24"/>
                  <w:szCs w:val="24"/>
                </w:rPr>
                <w:delText>0.62</w:delText>
              </w:r>
            </w:del>
          </w:p>
        </w:tc>
        <w:tc>
          <w:tcPr>
            <w:tcW w:w="928" w:type="dxa"/>
            <w:tcMar>
              <w:top w:w="100" w:type="dxa"/>
              <w:left w:w="29" w:type="dxa"/>
              <w:bottom w:w="100" w:type="dxa"/>
              <w:right w:w="29" w:type="dxa"/>
            </w:tcMar>
          </w:tcPr>
          <w:p w14:paraId="5AC803CB" w14:textId="28A3F41E" w:rsidR="00BB4E57" w:rsidRPr="00BE2251" w:rsidDel="00EB168A" w:rsidRDefault="00BB4E57" w:rsidP="00F62C08">
            <w:pPr>
              <w:pStyle w:val="Normal1"/>
              <w:spacing w:line="240" w:lineRule="auto"/>
              <w:jc w:val="right"/>
              <w:rPr>
                <w:del w:id="253" w:author="TDI" w:date="2015-09-09T15:40:00Z"/>
                <w:sz w:val="24"/>
                <w:szCs w:val="24"/>
              </w:rPr>
            </w:pPr>
            <w:del w:id="254" w:author="TDI" w:date="2015-09-09T15:40:00Z">
              <w:r w:rsidRPr="00BE2251" w:rsidDel="00EB168A">
                <w:rPr>
                  <w:sz w:val="24"/>
                  <w:szCs w:val="24"/>
                </w:rPr>
                <w:delText>0.38</w:delText>
              </w:r>
            </w:del>
          </w:p>
        </w:tc>
        <w:tc>
          <w:tcPr>
            <w:tcW w:w="928" w:type="dxa"/>
            <w:tcMar>
              <w:top w:w="100" w:type="dxa"/>
              <w:left w:w="29" w:type="dxa"/>
              <w:bottom w:w="100" w:type="dxa"/>
              <w:right w:w="29" w:type="dxa"/>
            </w:tcMar>
          </w:tcPr>
          <w:p w14:paraId="46467AEE" w14:textId="34D8E1C4" w:rsidR="00BB4E57" w:rsidRPr="00BE2251" w:rsidDel="00EB168A" w:rsidRDefault="00BB4E57" w:rsidP="00F62C08">
            <w:pPr>
              <w:pStyle w:val="Normal1"/>
              <w:spacing w:line="240" w:lineRule="auto"/>
              <w:jc w:val="right"/>
              <w:rPr>
                <w:del w:id="255" w:author="TDI" w:date="2015-09-09T15:40:00Z"/>
                <w:sz w:val="24"/>
                <w:szCs w:val="24"/>
              </w:rPr>
            </w:pPr>
            <w:del w:id="256" w:author="TDI" w:date="2015-09-09T15:40:00Z">
              <w:r w:rsidRPr="00BE2251" w:rsidDel="00EB168A">
                <w:rPr>
                  <w:sz w:val="24"/>
                  <w:szCs w:val="24"/>
                </w:rPr>
                <w:delText>0.08</w:delText>
              </w:r>
            </w:del>
          </w:p>
        </w:tc>
        <w:tc>
          <w:tcPr>
            <w:tcW w:w="849" w:type="dxa"/>
            <w:tcMar>
              <w:top w:w="100" w:type="dxa"/>
              <w:left w:w="29" w:type="dxa"/>
              <w:bottom w:w="100" w:type="dxa"/>
              <w:right w:w="29" w:type="dxa"/>
            </w:tcMar>
          </w:tcPr>
          <w:p w14:paraId="18E6E3CA" w14:textId="7F59DEE3" w:rsidR="00BB4E57" w:rsidRPr="00BE2251" w:rsidDel="00EB168A" w:rsidRDefault="00BB4E57" w:rsidP="00F62C08">
            <w:pPr>
              <w:pStyle w:val="Normal1"/>
              <w:spacing w:line="240" w:lineRule="auto"/>
              <w:jc w:val="right"/>
              <w:rPr>
                <w:del w:id="257" w:author="TDI" w:date="2015-09-09T15:40:00Z"/>
                <w:sz w:val="24"/>
                <w:szCs w:val="24"/>
              </w:rPr>
            </w:pPr>
            <w:del w:id="258" w:author="TDI" w:date="2015-09-09T15:40:00Z">
              <w:r w:rsidRPr="00BE2251" w:rsidDel="00EB168A">
                <w:rPr>
                  <w:sz w:val="24"/>
                  <w:szCs w:val="24"/>
                </w:rPr>
                <w:delText>0.00</w:delText>
              </w:r>
            </w:del>
          </w:p>
        </w:tc>
        <w:tc>
          <w:tcPr>
            <w:tcW w:w="863" w:type="dxa"/>
            <w:gridSpan w:val="2"/>
            <w:tcMar>
              <w:top w:w="100" w:type="dxa"/>
              <w:left w:w="29" w:type="dxa"/>
              <w:bottom w:w="100" w:type="dxa"/>
              <w:right w:w="29" w:type="dxa"/>
            </w:tcMar>
          </w:tcPr>
          <w:p w14:paraId="6CBD825D" w14:textId="35C89DA1" w:rsidR="00BB4E57" w:rsidRPr="00BE2251" w:rsidDel="00EB168A" w:rsidRDefault="00BB4E57" w:rsidP="00F62C08">
            <w:pPr>
              <w:pStyle w:val="Normal1"/>
              <w:spacing w:line="240" w:lineRule="auto"/>
              <w:jc w:val="right"/>
              <w:rPr>
                <w:del w:id="259" w:author="TDI" w:date="2015-09-09T15:40:00Z"/>
                <w:sz w:val="24"/>
                <w:szCs w:val="24"/>
              </w:rPr>
            </w:pPr>
            <w:del w:id="260" w:author="TDI" w:date="2015-09-09T15:40:00Z">
              <w:r w:rsidRPr="00BE2251" w:rsidDel="00EB168A">
                <w:rPr>
                  <w:sz w:val="24"/>
                  <w:szCs w:val="24"/>
                </w:rPr>
                <w:delText>2.43</w:delText>
              </w:r>
            </w:del>
          </w:p>
        </w:tc>
      </w:tr>
      <w:tr w:rsidR="00BB4E57" w:rsidRPr="00BE2251" w:rsidDel="00EB168A" w14:paraId="2C9319CD" w14:textId="7EFCE4F7" w:rsidTr="007C60E3">
        <w:trPr>
          <w:gridAfter w:val="1"/>
          <w:wAfter w:w="256" w:type="dxa"/>
          <w:del w:id="261" w:author="TDI" w:date="2015-09-09T15:40:00Z"/>
        </w:trPr>
        <w:tc>
          <w:tcPr>
            <w:tcW w:w="2343" w:type="dxa"/>
            <w:tcBorders>
              <w:bottom w:val="single" w:sz="4" w:space="0" w:color="auto"/>
            </w:tcBorders>
            <w:tcMar>
              <w:top w:w="100" w:type="dxa"/>
              <w:left w:w="29" w:type="dxa"/>
              <w:bottom w:w="100" w:type="dxa"/>
              <w:right w:w="29" w:type="dxa"/>
            </w:tcMar>
          </w:tcPr>
          <w:p w14:paraId="393AF7AD" w14:textId="7AAC5F5F" w:rsidR="00BB4E57" w:rsidRPr="00BE2251" w:rsidDel="00EB168A" w:rsidRDefault="00BB4E57" w:rsidP="00F62C08">
            <w:pPr>
              <w:pStyle w:val="Normal1"/>
              <w:spacing w:line="240" w:lineRule="auto"/>
              <w:rPr>
                <w:del w:id="262" w:author="TDI" w:date="2015-09-09T15:40:00Z"/>
                <w:sz w:val="24"/>
                <w:szCs w:val="24"/>
              </w:rPr>
            </w:pPr>
            <w:del w:id="263" w:author="TDI" w:date="2015-09-09T15:40:00Z">
              <w:r w:rsidRPr="00BE2251" w:rsidDel="00EB168A">
                <w:rPr>
                  <w:sz w:val="24"/>
                  <w:szCs w:val="24"/>
                </w:rPr>
                <w:delText xml:space="preserve">2-3cm, 3-5 cm, </w:delText>
              </w:r>
              <w:r w:rsidR="00F16533" w:rsidRPr="00BE2251" w:rsidDel="00EB168A">
                <w:rPr>
                  <w:sz w:val="24"/>
                  <w:szCs w:val="24"/>
                </w:rPr>
                <w:delText>≥5</w:delText>
              </w:r>
              <w:r w:rsidRPr="00BE2251" w:rsidDel="00EB168A">
                <w:rPr>
                  <w:sz w:val="24"/>
                  <w:szCs w:val="24"/>
                </w:rPr>
                <w:delText>cm</w:delText>
              </w:r>
            </w:del>
          </w:p>
        </w:tc>
        <w:tc>
          <w:tcPr>
            <w:tcW w:w="884" w:type="dxa"/>
            <w:tcBorders>
              <w:bottom w:val="single" w:sz="4" w:space="0" w:color="auto"/>
            </w:tcBorders>
            <w:tcMar>
              <w:top w:w="100" w:type="dxa"/>
              <w:left w:w="29" w:type="dxa"/>
              <w:bottom w:w="100" w:type="dxa"/>
              <w:right w:w="29" w:type="dxa"/>
            </w:tcMar>
          </w:tcPr>
          <w:p w14:paraId="263C8CDA" w14:textId="41D3C6D5" w:rsidR="00BB4E57" w:rsidRPr="00BE2251" w:rsidDel="00EB168A" w:rsidRDefault="00BB4E57" w:rsidP="00F62C08">
            <w:pPr>
              <w:pStyle w:val="Normal1"/>
              <w:spacing w:line="240" w:lineRule="auto"/>
              <w:jc w:val="right"/>
              <w:rPr>
                <w:del w:id="264" w:author="TDI" w:date="2015-09-09T15:40:00Z"/>
                <w:sz w:val="24"/>
                <w:szCs w:val="24"/>
              </w:rPr>
            </w:pPr>
            <w:del w:id="265" w:author="TDI" w:date="2015-09-09T15:40:00Z">
              <w:r w:rsidRPr="00BE2251" w:rsidDel="00EB168A">
                <w:rPr>
                  <w:sz w:val="24"/>
                  <w:szCs w:val="24"/>
                </w:rPr>
                <w:delText>-0.44</w:delText>
              </w:r>
            </w:del>
          </w:p>
        </w:tc>
        <w:tc>
          <w:tcPr>
            <w:tcW w:w="838" w:type="dxa"/>
            <w:tcBorders>
              <w:bottom w:val="single" w:sz="4" w:space="0" w:color="auto"/>
            </w:tcBorders>
            <w:tcMar>
              <w:top w:w="100" w:type="dxa"/>
              <w:left w:w="29" w:type="dxa"/>
              <w:bottom w:w="100" w:type="dxa"/>
              <w:right w:w="29" w:type="dxa"/>
            </w:tcMar>
          </w:tcPr>
          <w:p w14:paraId="7BF45B56" w14:textId="747FB503" w:rsidR="00BB4E57" w:rsidRPr="00BE2251" w:rsidDel="00EB168A" w:rsidRDefault="00BB4E57" w:rsidP="00F62C08">
            <w:pPr>
              <w:pStyle w:val="Normal1"/>
              <w:spacing w:line="240" w:lineRule="auto"/>
              <w:jc w:val="right"/>
              <w:rPr>
                <w:del w:id="266" w:author="TDI" w:date="2015-09-09T15:40:00Z"/>
                <w:sz w:val="24"/>
                <w:szCs w:val="24"/>
              </w:rPr>
            </w:pPr>
            <w:del w:id="267" w:author="TDI" w:date="2015-09-09T15:40:00Z">
              <w:r w:rsidRPr="00BE2251" w:rsidDel="00EB168A">
                <w:rPr>
                  <w:sz w:val="24"/>
                  <w:szCs w:val="24"/>
                </w:rPr>
                <w:delText>-1.37</w:delText>
              </w:r>
            </w:del>
          </w:p>
        </w:tc>
        <w:tc>
          <w:tcPr>
            <w:tcW w:w="928" w:type="dxa"/>
            <w:tcBorders>
              <w:bottom w:val="single" w:sz="4" w:space="0" w:color="auto"/>
            </w:tcBorders>
            <w:tcMar>
              <w:top w:w="100" w:type="dxa"/>
              <w:left w:w="29" w:type="dxa"/>
              <w:bottom w:w="100" w:type="dxa"/>
              <w:right w:w="29" w:type="dxa"/>
            </w:tcMar>
          </w:tcPr>
          <w:p w14:paraId="6860F1C5" w14:textId="625039E9" w:rsidR="00BB4E57" w:rsidRPr="00BE2251" w:rsidDel="00EB168A" w:rsidRDefault="00BB4E57" w:rsidP="00F62C08">
            <w:pPr>
              <w:pStyle w:val="Normal1"/>
              <w:spacing w:line="240" w:lineRule="auto"/>
              <w:jc w:val="right"/>
              <w:rPr>
                <w:del w:id="268" w:author="TDI" w:date="2015-09-09T15:40:00Z"/>
                <w:sz w:val="24"/>
                <w:szCs w:val="24"/>
              </w:rPr>
            </w:pPr>
            <w:del w:id="269" w:author="TDI" w:date="2015-09-09T15:40:00Z">
              <w:r w:rsidRPr="00BE2251" w:rsidDel="00EB168A">
                <w:rPr>
                  <w:sz w:val="24"/>
                  <w:szCs w:val="24"/>
                </w:rPr>
                <w:delText>-1.48</w:delText>
              </w:r>
            </w:del>
          </w:p>
        </w:tc>
        <w:tc>
          <w:tcPr>
            <w:tcW w:w="899" w:type="dxa"/>
            <w:tcBorders>
              <w:bottom w:val="single" w:sz="4" w:space="0" w:color="auto"/>
            </w:tcBorders>
            <w:tcMar>
              <w:top w:w="100" w:type="dxa"/>
              <w:left w:w="29" w:type="dxa"/>
              <w:bottom w:w="100" w:type="dxa"/>
              <w:right w:w="29" w:type="dxa"/>
            </w:tcMar>
          </w:tcPr>
          <w:p w14:paraId="6A27F266" w14:textId="3ACA895E" w:rsidR="00BB4E57" w:rsidRPr="00BE2251" w:rsidDel="00EB168A" w:rsidRDefault="00BB4E57" w:rsidP="00F62C08">
            <w:pPr>
              <w:pStyle w:val="Normal1"/>
              <w:spacing w:line="240" w:lineRule="auto"/>
              <w:jc w:val="right"/>
              <w:rPr>
                <w:del w:id="270" w:author="TDI" w:date="2015-09-09T15:40:00Z"/>
                <w:sz w:val="24"/>
                <w:szCs w:val="24"/>
              </w:rPr>
            </w:pPr>
            <w:del w:id="271" w:author="TDI" w:date="2015-09-09T15:40:00Z">
              <w:r w:rsidRPr="00BE2251" w:rsidDel="00EB168A">
                <w:rPr>
                  <w:sz w:val="24"/>
                  <w:szCs w:val="24"/>
                </w:rPr>
                <w:delText>-1.04</w:delText>
              </w:r>
            </w:del>
          </w:p>
        </w:tc>
        <w:tc>
          <w:tcPr>
            <w:tcW w:w="928" w:type="dxa"/>
            <w:tcBorders>
              <w:bottom w:val="single" w:sz="4" w:space="0" w:color="auto"/>
            </w:tcBorders>
            <w:tcMar>
              <w:top w:w="100" w:type="dxa"/>
              <w:left w:w="29" w:type="dxa"/>
              <w:bottom w:w="100" w:type="dxa"/>
              <w:right w:w="29" w:type="dxa"/>
            </w:tcMar>
          </w:tcPr>
          <w:p w14:paraId="198B191C" w14:textId="0704C04E" w:rsidR="00BB4E57" w:rsidRPr="00BE2251" w:rsidDel="00EB168A" w:rsidRDefault="00BB4E57" w:rsidP="00F62C08">
            <w:pPr>
              <w:pStyle w:val="Normal1"/>
              <w:spacing w:line="240" w:lineRule="auto"/>
              <w:jc w:val="right"/>
              <w:rPr>
                <w:del w:id="272" w:author="TDI" w:date="2015-09-09T15:40:00Z"/>
                <w:sz w:val="24"/>
                <w:szCs w:val="24"/>
              </w:rPr>
            </w:pPr>
            <w:del w:id="273" w:author="TDI" w:date="2015-09-09T15:40:00Z">
              <w:r w:rsidRPr="00BE2251" w:rsidDel="00EB168A">
                <w:rPr>
                  <w:sz w:val="24"/>
                  <w:szCs w:val="24"/>
                </w:rPr>
                <w:delText>-0.23</w:delText>
              </w:r>
            </w:del>
          </w:p>
        </w:tc>
        <w:tc>
          <w:tcPr>
            <w:tcW w:w="928" w:type="dxa"/>
            <w:tcBorders>
              <w:bottom w:val="single" w:sz="4" w:space="0" w:color="auto"/>
            </w:tcBorders>
            <w:tcMar>
              <w:top w:w="100" w:type="dxa"/>
              <w:left w:w="29" w:type="dxa"/>
              <w:bottom w:w="100" w:type="dxa"/>
              <w:right w:w="29" w:type="dxa"/>
            </w:tcMar>
          </w:tcPr>
          <w:p w14:paraId="084F09C9" w14:textId="5C522C0D" w:rsidR="00BB4E57" w:rsidRPr="00BE2251" w:rsidDel="00EB168A" w:rsidRDefault="00BB4E57" w:rsidP="00F62C08">
            <w:pPr>
              <w:pStyle w:val="Normal1"/>
              <w:spacing w:line="240" w:lineRule="auto"/>
              <w:jc w:val="right"/>
              <w:rPr>
                <w:del w:id="274" w:author="TDI" w:date="2015-09-09T15:40:00Z"/>
                <w:sz w:val="24"/>
                <w:szCs w:val="24"/>
              </w:rPr>
            </w:pPr>
            <w:del w:id="275" w:author="TDI" w:date="2015-09-09T15:40:00Z">
              <w:r w:rsidRPr="00BE2251" w:rsidDel="00EB168A">
                <w:rPr>
                  <w:sz w:val="24"/>
                  <w:szCs w:val="24"/>
                </w:rPr>
                <w:delText>0.01</w:delText>
              </w:r>
            </w:del>
          </w:p>
        </w:tc>
        <w:tc>
          <w:tcPr>
            <w:tcW w:w="849" w:type="dxa"/>
            <w:tcBorders>
              <w:bottom w:val="single" w:sz="4" w:space="0" w:color="auto"/>
            </w:tcBorders>
            <w:tcMar>
              <w:top w:w="100" w:type="dxa"/>
              <w:left w:w="29" w:type="dxa"/>
              <w:bottom w:w="100" w:type="dxa"/>
              <w:right w:w="29" w:type="dxa"/>
            </w:tcMar>
          </w:tcPr>
          <w:p w14:paraId="5B3729DA" w14:textId="5770E602" w:rsidR="00BB4E57" w:rsidRPr="00BE2251" w:rsidDel="00EB168A" w:rsidRDefault="00BB4E57" w:rsidP="00F62C08">
            <w:pPr>
              <w:pStyle w:val="Normal1"/>
              <w:spacing w:line="240" w:lineRule="auto"/>
              <w:jc w:val="right"/>
              <w:rPr>
                <w:del w:id="276" w:author="TDI" w:date="2015-09-09T15:40:00Z"/>
                <w:sz w:val="24"/>
                <w:szCs w:val="24"/>
              </w:rPr>
            </w:pPr>
            <w:del w:id="277" w:author="TDI" w:date="2015-09-09T15:40:00Z">
              <w:r w:rsidRPr="00BE2251" w:rsidDel="00EB168A">
                <w:rPr>
                  <w:sz w:val="24"/>
                  <w:szCs w:val="24"/>
                </w:rPr>
                <w:delText>0.00</w:delText>
              </w:r>
            </w:del>
          </w:p>
        </w:tc>
        <w:tc>
          <w:tcPr>
            <w:tcW w:w="863" w:type="dxa"/>
            <w:gridSpan w:val="2"/>
            <w:tcBorders>
              <w:bottom w:val="single" w:sz="4" w:space="0" w:color="auto"/>
            </w:tcBorders>
            <w:tcMar>
              <w:top w:w="100" w:type="dxa"/>
              <w:left w:w="29" w:type="dxa"/>
              <w:bottom w:w="100" w:type="dxa"/>
              <w:right w:w="29" w:type="dxa"/>
            </w:tcMar>
          </w:tcPr>
          <w:p w14:paraId="6E4D751F" w14:textId="2134BB29" w:rsidR="00BB4E57" w:rsidRPr="00BE2251" w:rsidDel="00EB168A" w:rsidRDefault="00BB4E57" w:rsidP="00F62C08">
            <w:pPr>
              <w:pStyle w:val="Normal1"/>
              <w:spacing w:line="240" w:lineRule="auto"/>
              <w:jc w:val="right"/>
              <w:rPr>
                <w:del w:id="278" w:author="TDI" w:date="2015-09-09T15:40:00Z"/>
                <w:sz w:val="24"/>
                <w:szCs w:val="24"/>
              </w:rPr>
            </w:pPr>
            <w:del w:id="279" w:author="TDI" w:date="2015-09-09T15:40:00Z">
              <w:r w:rsidRPr="00BE2251" w:rsidDel="00EB168A">
                <w:rPr>
                  <w:sz w:val="24"/>
                  <w:szCs w:val="24"/>
                </w:rPr>
                <w:delText>-4.54</w:delText>
              </w:r>
            </w:del>
          </w:p>
        </w:tc>
      </w:tr>
      <w:tr w:rsidR="00BB4E57" w:rsidRPr="00BE2251" w14:paraId="20FADD8F" w14:textId="77777777" w:rsidTr="007C60E3">
        <w:trPr>
          <w:gridAfter w:val="1"/>
          <w:wAfter w:w="256" w:type="dxa"/>
        </w:trPr>
        <w:tc>
          <w:tcPr>
            <w:tcW w:w="2343" w:type="dxa"/>
            <w:tcBorders>
              <w:top w:val="single" w:sz="4" w:space="0" w:color="auto"/>
              <w:bottom w:val="nil"/>
            </w:tcBorders>
            <w:tcMar>
              <w:top w:w="100" w:type="dxa"/>
              <w:left w:w="29" w:type="dxa"/>
              <w:bottom w:w="100" w:type="dxa"/>
              <w:right w:w="29" w:type="dxa"/>
            </w:tcMar>
          </w:tcPr>
          <w:p w14:paraId="2251AAE9" w14:textId="77777777" w:rsidR="00BB4E57" w:rsidRPr="00BE2251" w:rsidRDefault="00BB4E57" w:rsidP="00F62C08">
            <w:pPr>
              <w:pStyle w:val="Normal1"/>
              <w:spacing w:line="240" w:lineRule="auto"/>
              <w:rPr>
                <w:sz w:val="24"/>
                <w:szCs w:val="24"/>
              </w:rPr>
            </w:pPr>
            <w:r w:rsidRPr="00BE2251">
              <w:rPr>
                <w:sz w:val="24"/>
                <w:szCs w:val="24"/>
              </w:rPr>
              <w:t>Total</w:t>
            </w:r>
          </w:p>
        </w:tc>
        <w:tc>
          <w:tcPr>
            <w:tcW w:w="884" w:type="dxa"/>
            <w:tcBorders>
              <w:top w:val="single" w:sz="4" w:space="0" w:color="auto"/>
              <w:bottom w:val="nil"/>
            </w:tcBorders>
            <w:tcMar>
              <w:top w:w="100" w:type="dxa"/>
              <w:left w:w="29" w:type="dxa"/>
              <w:bottom w:w="100" w:type="dxa"/>
              <w:right w:w="29" w:type="dxa"/>
            </w:tcMar>
          </w:tcPr>
          <w:p w14:paraId="32167387" w14:textId="77777777" w:rsidR="00BB4E57" w:rsidRPr="00BE2251" w:rsidRDefault="00BB4E57" w:rsidP="00F62C08">
            <w:pPr>
              <w:pStyle w:val="Normal1"/>
              <w:spacing w:line="240" w:lineRule="auto"/>
              <w:jc w:val="right"/>
              <w:rPr>
                <w:sz w:val="24"/>
                <w:szCs w:val="24"/>
              </w:rPr>
            </w:pPr>
            <w:r w:rsidRPr="00BE2251">
              <w:rPr>
                <w:sz w:val="24"/>
                <w:szCs w:val="24"/>
              </w:rPr>
              <w:t>0.56</w:t>
            </w:r>
          </w:p>
        </w:tc>
        <w:tc>
          <w:tcPr>
            <w:tcW w:w="838" w:type="dxa"/>
            <w:tcBorders>
              <w:top w:val="single" w:sz="4" w:space="0" w:color="auto"/>
              <w:bottom w:val="nil"/>
            </w:tcBorders>
            <w:tcMar>
              <w:top w:w="100" w:type="dxa"/>
              <w:left w:w="29" w:type="dxa"/>
              <w:bottom w:w="100" w:type="dxa"/>
              <w:right w:w="29" w:type="dxa"/>
            </w:tcMar>
          </w:tcPr>
          <w:p w14:paraId="225AD571" w14:textId="77777777" w:rsidR="00BB4E57" w:rsidRPr="00BE2251" w:rsidRDefault="00BB4E57" w:rsidP="00F62C08">
            <w:pPr>
              <w:pStyle w:val="Normal1"/>
              <w:spacing w:line="240" w:lineRule="auto"/>
              <w:jc w:val="right"/>
              <w:rPr>
                <w:sz w:val="24"/>
                <w:szCs w:val="24"/>
              </w:rPr>
            </w:pPr>
            <w:r w:rsidRPr="00BE2251">
              <w:rPr>
                <w:sz w:val="24"/>
                <w:szCs w:val="24"/>
              </w:rPr>
              <w:t>0.45</w:t>
            </w:r>
          </w:p>
        </w:tc>
        <w:tc>
          <w:tcPr>
            <w:tcW w:w="928" w:type="dxa"/>
            <w:tcBorders>
              <w:top w:val="single" w:sz="4" w:space="0" w:color="auto"/>
              <w:bottom w:val="nil"/>
            </w:tcBorders>
            <w:tcMar>
              <w:top w:w="100" w:type="dxa"/>
              <w:left w:w="29" w:type="dxa"/>
              <w:bottom w:w="100" w:type="dxa"/>
              <w:right w:w="29" w:type="dxa"/>
            </w:tcMar>
          </w:tcPr>
          <w:p w14:paraId="11BB09E6" w14:textId="77777777" w:rsidR="00BB4E57" w:rsidRPr="00BE2251" w:rsidRDefault="00BB4E57" w:rsidP="00F62C08">
            <w:pPr>
              <w:pStyle w:val="Normal1"/>
              <w:spacing w:line="240" w:lineRule="auto"/>
              <w:jc w:val="right"/>
              <w:rPr>
                <w:sz w:val="24"/>
                <w:szCs w:val="24"/>
              </w:rPr>
            </w:pPr>
            <w:r w:rsidRPr="00BE2251">
              <w:rPr>
                <w:sz w:val="24"/>
                <w:szCs w:val="24"/>
              </w:rPr>
              <w:t>0.41</w:t>
            </w:r>
          </w:p>
        </w:tc>
        <w:tc>
          <w:tcPr>
            <w:tcW w:w="899" w:type="dxa"/>
            <w:tcBorders>
              <w:top w:val="single" w:sz="4" w:space="0" w:color="auto"/>
              <w:bottom w:val="nil"/>
            </w:tcBorders>
            <w:tcMar>
              <w:top w:w="100" w:type="dxa"/>
              <w:left w:w="29" w:type="dxa"/>
              <w:bottom w:w="100" w:type="dxa"/>
              <w:right w:w="29" w:type="dxa"/>
            </w:tcMar>
          </w:tcPr>
          <w:p w14:paraId="4F7778B9" w14:textId="77777777" w:rsidR="00BB4E57" w:rsidRPr="00BE2251" w:rsidRDefault="00BB4E57" w:rsidP="00F62C08">
            <w:pPr>
              <w:pStyle w:val="Normal1"/>
              <w:spacing w:line="240" w:lineRule="auto"/>
              <w:jc w:val="right"/>
              <w:rPr>
                <w:sz w:val="24"/>
                <w:szCs w:val="24"/>
              </w:rPr>
            </w:pPr>
            <w:r w:rsidRPr="00BE2251">
              <w:rPr>
                <w:sz w:val="24"/>
                <w:szCs w:val="24"/>
              </w:rPr>
              <w:t>0.72</w:t>
            </w:r>
          </w:p>
        </w:tc>
        <w:tc>
          <w:tcPr>
            <w:tcW w:w="928" w:type="dxa"/>
            <w:tcBorders>
              <w:top w:val="single" w:sz="4" w:space="0" w:color="auto"/>
              <w:bottom w:val="nil"/>
            </w:tcBorders>
            <w:tcMar>
              <w:top w:w="100" w:type="dxa"/>
              <w:left w:w="29" w:type="dxa"/>
              <w:bottom w:w="100" w:type="dxa"/>
              <w:right w:w="29" w:type="dxa"/>
            </w:tcMar>
          </w:tcPr>
          <w:p w14:paraId="355F2594" w14:textId="77777777" w:rsidR="00BB4E57" w:rsidRPr="00BE2251" w:rsidRDefault="00BB4E57" w:rsidP="00F62C08">
            <w:pPr>
              <w:pStyle w:val="Normal1"/>
              <w:spacing w:line="240" w:lineRule="auto"/>
              <w:jc w:val="right"/>
              <w:rPr>
                <w:sz w:val="24"/>
                <w:szCs w:val="24"/>
              </w:rPr>
            </w:pPr>
            <w:r w:rsidRPr="00BE2251">
              <w:rPr>
                <w:sz w:val="24"/>
                <w:szCs w:val="24"/>
              </w:rPr>
              <w:t>0.65</w:t>
            </w:r>
          </w:p>
        </w:tc>
        <w:tc>
          <w:tcPr>
            <w:tcW w:w="928" w:type="dxa"/>
            <w:tcBorders>
              <w:top w:val="single" w:sz="4" w:space="0" w:color="auto"/>
              <w:bottom w:val="nil"/>
            </w:tcBorders>
            <w:tcMar>
              <w:top w:w="100" w:type="dxa"/>
              <w:left w:w="29" w:type="dxa"/>
              <w:bottom w:w="100" w:type="dxa"/>
              <w:right w:w="29" w:type="dxa"/>
            </w:tcMar>
          </w:tcPr>
          <w:p w14:paraId="1E316679" w14:textId="77777777" w:rsidR="00BB4E57" w:rsidRPr="00BE2251" w:rsidRDefault="00BB4E57" w:rsidP="00F62C08">
            <w:pPr>
              <w:pStyle w:val="Normal1"/>
              <w:spacing w:line="240" w:lineRule="auto"/>
              <w:jc w:val="right"/>
              <w:rPr>
                <w:sz w:val="24"/>
                <w:szCs w:val="24"/>
              </w:rPr>
            </w:pPr>
            <w:r w:rsidRPr="00BE2251">
              <w:rPr>
                <w:sz w:val="24"/>
                <w:szCs w:val="24"/>
              </w:rPr>
              <w:t>0.12</w:t>
            </w:r>
          </w:p>
        </w:tc>
        <w:tc>
          <w:tcPr>
            <w:tcW w:w="849" w:type="dxa"/>
            <w:tcBorders>
              <w:top w:val="single" w:sz="4" w:space="0" w:color="auto"/>
              <w:bottom w:val="nil"/>
            </w:tcBorders>
            <w:tcMar>
              <w:top w:w="100" w:type="dxa"/>
              <w:left w:w="29" w:type="dxa"/>
              <w:bottom w:w="100" w:type="dxa"/>
              <w:right w:w="29" w:type="dxa"/>
            </w:tcMar>
          </w:tcPr>
          <w:p w14:paraId="68350346" w14:textId="77777777" w:rsidR="00BB4E57" w:rsidRPr="00BE2251" w:rsidRDefault="00BB4E57" w:rsidP="00F62C08">
            <w:pPr>
              <w:pStyle w:val="Normal1"/>
              <w:spacing w:line="240" w:lineRule="auto"/>
              <w:jc w:val="right"/>
              <w:rPr>
                <w:sz w:val="24"/>
                <w:szCs w:val="24"/>
              </w:rPr>
            </w:pPr>
            <w:r w:rsidRPr="00BE2251">
              <w:rPr>
                <w:sz w:val="24"/>
                <w:szCs w:val="24"/>
              </w:rPr>
              <w:t>0.01</w:t>
            </w:r>
          </w:p>
        </w:tc>
        <w:tc>
          <w:tcPr>
            <w:tcW w:w="863" w:type="dxa"/>
            <w:gridSpan w:val="2"/>
            <w:tcBorders>
              <w:top w:val="single" w:sz="4" w:space="0" w:color="auto"/>
              <w:bottom w:val="nil"/>
            </w:tcBorders>
            <w:tcMar>
              <w:top w:w="100" w:type="dxa"/>
              <w:left w:w="29" w:type="dxa"/>
              <w:bottom w:w="100" w:type="dxa"/>
              <w:right w:w="29" w:type="dxa"/>
            </w:tcMar>
          </w:tcPr>
          <w:p w14:paraId="54CB9408" w14:textId="77777777" w:rsidR="00BB4E57" w:rsidRPr="00BE2251" w:rsidRDefault="00BB4E57" w:rsidP="00F62C08">
            <w:pPr>
              <w:pStyle w:val="Normal1"/>
              <w:spacing w:line="240" w:lineRule="auto"/>
              <w:jc w:val="right"/>
              <w:rPr>
                <w:sz w:val="24"/>
                <w:szCs w:val="24"/>
              </w:rPr>
            </w:pPr>
            <w:r w:rsidRPr="00BE2251">
              <w:rPr>
                <w:sz w:val="24"/>
                <w:szCs w:val="24"/>
              </w:rPr>
              <w:t>2.92</w:t>
            </w:r>
          </w:p>
        </w:tc>
      </w:tr>
    </w:tbl>
    <w:p w14:paraId="53128AF1" w14:textId="77777777" w:rsidR="00BB4E57" w:rsidRPr="00BE2251" w:rsidRDefault="00BB4E57" w:rsidP="008D20E9">
      <w:pPr>
        <w:pStyle w:val="Normal1"/>
        <w:spacing w:line="480" w:lineRule="auto"/>
        <w:rPr>
          <w:sz w:val="24"/>
          <w:szCs w:val="24"/>
        </w:rPr>
      </w:pPr>
    </w:p>
    <w:p w14:paraId="09693125" w14:textId="77777777" w:rsidR="00BB4E57" w:rsidRPr="00C36E41" w:rsidRDefault="00C36E41" w:rsidP="00BB4E57">
      <w:pPr>
        <w:rPr>
          <w:sz w:val="24"/>
          <w:szCs w:val="24"/>
        </w:rPr>
      </w:pPr>
      <w:r w:rsidRPr="00BE2251">
        <w:rPr>
          <w:sz w:val="24"/>
          <w:szCs w:val="24"/>
        </w:rPr>
        <w:t>Note: cm=centimeter.</w:t>
      </w:r>
    </w:p>
    <w:p w14:paraId="238F1A01" w14:textId="77777777" w:rsidR="00BB4E57" w:rsidRPr="00BB4E57" w:rsidRDefault="00BB4E57" w:rsidP="00BB4E57"/>
    <w:p w14:paraId="43E56FBB" w14:textId="77777777" w:rsidR="00BB4E57" w:rsidRPr="00BB4E57" w:rsidRDefault="00BB4E57" w:rsidP="00BB4E57"/>
    <w:p w14:paraId="53FC2AD4" w14:textId="77777777" w:rsidR="00BB4E57" w:rsidRDefault="00BB4E57" w:rsidP="00BB4E57"/>
    <w:p w14:paraId="0C03F550" w14:textId="77777777"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4" w:author="TDI" w:date="2015-09-09T10:38:00Z" w:initials="T">
    <w:p w14:paraId="2695DE98" w14:textId="57AC948E" w:rsidR="00372E10" w:rsidRDefault="00372E10">
      <w:pPr>
        <w:pStyle w:val="CommentText"/>
      </w:pPr>
      <w:r>
        <w:rPr>
          <w:rStyle w:val="CommentReference"/>
        </w:rPr>
        <w:annotationRef/>
      </w:r>
      <w:r>
        <w:t>Add some more details from the intro.</w:t>
      </w:r>
    </w:p>
    <w:p w14:paraId="0CDEBAAF" w14:textId="77777777" w:rsidR="00372E10" w:rsidRDefault="00372E10">
      <w:pPr>
        <w:pStyle w:val="CommentText"/>
      </w:pPr>
    </w:p>
    <w:p w14:paraId="12CBE248" w14:textId="2BC779CF" w:rsidR="00372E10" w:rsidRDefault="00372E10">
      <w:pPr>
        <w:pStyle w:val="CommentText"/>
      </w:pPr>
      <w:r w:rsidRPr="00362CD0">
        <w:rPr>
          <w:highlight w:val="yellow"/>
        </w:rPr>
        <w:t>For example, the efficacy of screening among women aged 39 to 49 years from 8 randomized trials varied from a 0% to 30% mortality reduction.</w:t>
      </w:r>
      <w:r w:rsidRPr="00362CD0">
        <w:rPr>
          <w:highlight w:val="yellow"/>
        </w:rPr>
        <w:fldChar w:fldCharType="begin"/>
      </w:r>
      <w:r w:rsidRPr="00362CD0">
        <w:rPr>
          <w:highlight w:val="yellow"/>
        </w:rPr>
        <w:instrText xml:space="preserve"> ADDIN ZOTERO_ITEM CSL_CITATION {"citationID":"s13k90no5","properties":{"formattedCitation":"{\\rtf \\super 8\\nosupersub{}}","plainCitation":"8"},"citationItems":[{"id":6669,"uris":["http://zotero.org/users/39665/items/XUBXV4QB"],"uri":["http://zotero.org/users/39665/items/XUBXV4QB"],"itemData":{"id":6669,"type":"article-journal","title":"Screening for Breast Cancer: An Update for the U.S. Preventive Services Task Force","container-title":"Annals of Internal Medicine","page":"727-737","volume":"151","issue":"10","source":"Silverchair","abstract":"Background: This systematic review is an update of evidence since the 2002 U.S. Preventive Services Task Force recommendation on breast cancer screening.Purpose: To determine the effectiveness of mammography screening in decreasing breast cancer mortality among average-risk women aged 40 to 49 years and 70 years or older, the effectiveness of clinical breast examination and breast self-examination, and the harms of screening.Data Sources: Cochrane Central Register of Controlled Trials and Cochrane Database of Systematic Reviews (through the fourth quarter of 2008), MEDLINE (January 2001 to December 2008), reference lists, and Web of Science searches for published studies and Breast Cancer Surveillance Consortium for screening mammography data.Study Selection: Randomized, controlled trials with breast cancer mortality outcomes for screening effectiveness, and studies of various designs and multiple data sources for harms.Data Extraction: Relevant data were abstracted, and study quality was rated by using established criteria.Data Synthesis: Mammography screening reduces breast cancer mortality by 15% for women aged 39 to 49 years (relative risk, 0.85 [95% credible interval, 0.75 to 0.96]; 8 trials). Data are lacking for women aged 70 years or older. Radiation exposure from mammography is low. Patient adverse experiences are common and transient and do not affect screening practices. Estimates of overdiagnosis vary from 1% to 10%. Younger women have more false-positive mammography results and additional imaging but fewer biopsies than older women. Trials of clinical breast examination are ongoing; trials for breast self-examination showed no reductions in mortality but increases in benign biopsy results.Limitation: Studies of older women, digital mammography, and magnetic resonance imaging are lacking.Conclusion: Mammography screening reduces breast cancer mortality for women aged 39 to 69 years; data are insufficient for older women. False-positive mammography results and additional imaging are common. No benefit has been shown for clinical breast examination or breast self-examination.Primary Funding Source: Agency for Healthcare Research and Quality.","DOI":"10.7326/0003-4819-151-10-200911170-00009","ISSN":"0003-4819","shortTitle":"Screening for Breast Cancer","journalAbbreviation":"Ann Intern Med","author":[{"family":"Nelson","given":"Heidi D."},{"family":"Tyne","given":"Kari"},{"family":"Naik","given":"Arpana"},{"family":"Bougatsos","given":"Christina"},{"family":"Chan","given":"Benjamin K."},{"family":"Humphrey","given":"Linda"}],"issued":{"date-parts":[["2009",11,17]]}}}],"schema":"https://github.com/citation-style-language/schema/raw/master/csl-citation.json"} </w:instrText>
      </w:r>
      <w:r w:rsidRPr="00362CD0">
        <w:rPr>
          <w:highlight w:val="yellow"/>
        </w:rPr>
        <w:fldChar w:fldCharType="separate"/>
      </w:r>
      <w:r w:rsidRPr="00362CD0">
        <w:rPr>
          <w:highlight w:val="yellow"/>
          <w:vertAlign w:val="superscript"/>
        </w:rPr>
        <w:t>8</w:t>
      </w:r>
      <w:r w:rsidRPr="00362CD0">
        <w:rPr>
          <w:highlight w:val="yellow"/>
        </w:rPr>
        <w:fldChar w:fldCharType="end"/>
      </w:r>
      <w:proofErr w:type="gramStart"/>
      <w:r w:rsidRPr="00362CD0">
        <w:rPr>
          <w:highlight w:val="yellow"/>
        </w:rPr>
        <w:t xml:space="preserve">  Yet</w:t>
      </w:r>
      <w:proofErr w:type="gramEnd"/>
      <w:r w:rsidRPr="00362CD0">
        <w:rPr>
          <w:highlight w:val="yellow"/>
        </w:rPr>
        <w:t xml:space="preserve">, the trials randomized on the invitation to screen—rather than screening itself—and may not generalize to the US population because of limited external validity.  </w:t>
      </w:r>
      <w:r w:rsidRPr="00362CD0">
        <w:rPr>
          <w:rStyle w:val="CommentReference"/>
          <w:highlight w:val="yellow"/>
        </w:rPr>
        <w:annotationRef/>
      </w:r>
    </w:p>
  </w:comment>
  <w:comment w:id="119" w:author="Samir Soneji" w:date="2015-08-17T14:06:00Z" w:initials="SS">
    <w:p w14:paraId="576DBF42" w14:textId="63AE641A" w:rsidR="00372E10" w:rsidRDefault="00372E10">
      <w:pPr>
        <w:pStyle w:val="CommentText"/>
      </w:pPr>
      <w:r>
        <w:rPr>
          <w:rStyle w:val="CommentReference"/>
        </w:rPr>
        <w:annotationRef/>
      </w:r>
      <w:r>
        <w:t>Hiram – do you think we need this sentence?  The more relevant point from citation 31 is the sentence below “For early stage breast cancers.,,,”.  We’d save 21 words.</w:t>
      </w:r>
    </w:p>
  </w:comment>
  <w:comment w:id="123" w:author="Samir Soneji" w:date="2015-08-17T14:08:00Z" w:initials="SS">
    <w:p w14:paraId="2897BC66" w14:textId="5463853A" w:rsidR="00372E10" w:rsidRDefault="00372E10">
      <w:pPr>
        <w:pStyle w:val="CommentText"/>
      </w:pPr>
      <w:r>
        <w:rPr>
          <w:rStyle w:val="CommentReference"/>
        </w:rPr>
        <w:annotationRef/>
      </w:r>
      <w:r>
        <w:t>Hiram – do you think we need this second part “and is among the highest across all cancer types.”?  Maybe 92% accuracy is sufficient to make our point.  We’d save 9 words.</w:t>
      </w:r>
    </w:p>
  </w:comment>
  <w:comment w:id="122" w:author="TDI" w:date="2015-09-09T09:43:00Z" w:initials="T">
    <w:p w14:paraId="1E53141A" w14:textId="72B7EF53" w:rsidR="00372E10" w:rsidRDefault="00372E10">
      <w:pPr>
        <w:pStyle w:val="CommentText"/>
      </w:pPr>
      <w:r>
        <w:rPr>
          <w:rStyle w:val="CommentReference"/>
        </w:rPr>
        <w:annotationRef/>
      </w:r>
      <w:r>
        <w:t>These are the two limitations Hal said were not really limitations (110 words).</w:t>
      </w:r>
    </w:p>
  </w:comment>
  <w:comment w:id="128" w:author="TDI" w:date="2015-09-09T10:59:00Z" w:initials="T">
    <w:p w14:paraId="0640B1E7" w14:textId="3A7169E2" w:rsidR="00372E10" w:rsidRDefault="00372E10">
      <w:pPr>
        <w:pStyle w:val="CommentText"/>
      </w:pPr>
      <w:r>
        <w:rPr>
          <w:rStyle w:val="CommentReference"/>
        </w:rPr>
        <w:annotationRef/>
      </w:r>
      <w:r>
        <w:t xml:space="preserve">.  You seem to be giving the credit to mammography and advances in treatment when there are lots of reasons why case-fatality rates are getting better (e.g., wider use of mammography, rising standard in interpretation of mammograms, proportionately larger numbers of high risk women getting mammograms, better self-diagnosis, better clinician examination skills, more access to good radiation and surgery).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FB4D35" w15:done="0"/>
  <w15:commentEx w15:paraId="0420092F" w15:paraIdParent="7AFB4D35" w15:done="0"/>
  <w15:commentEx w15:paraId="5A080271" w15:done="0"/>
  <w15:commentEx w15:paraId="01FC155A" w15:done="0"/>
  <w15:commentEx w15:paraId="5C0CF0D1" w15:done="0"/>
  <w15:commentEx w15:paraId="6680B57B" w15:paraIdParent="5C0CF0D1" w15:done="0"/>
  <w15:commentEx w15:paraId="1DE522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Libian SC Regular">
    <w:altName w:val="Arial Unicode MS"/>
    <w:charset w:val="00"/>
    <w:family w:val="auto"/>
    <w:pitch w:val="variable"/>
    <w:sig w:usb0="00000003" w:usb1="080F0000" w:usb2="00000000" w:usb3="00000000" w:csb0="0004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ram Beltran-Sanchez">
    <w15:presenceInfo w15:providerId="AD" w15:userId="S-1-5-21-2133283647-936784373-1860969634-266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6350"/>
    <w:rsid w:val="00021D1A"/>
    <w:rsid w:val="000350FC"/>
    <w:rsid w:val="00045F00"/>
    <w:rsid w:val="0004608D"/>
    <w:rsid w:val="000549FB"/>
    <w:rsid w:val="000572AB"/>
    <w:rsid w:val="00057AA8"/>
    <w:rsid w:val="0006370B"/>
    <w:rsid w:val="00065CBA"/>
    <w:rsid w:val="0006635C"/>
    <w:rsid w:val="00077772"/>
    <w:rsid w:val="00077E9C"/>
    <w:rsid w:val="000803B8"/>
    <w:rsid w:val="00081570"/>
    <w:rsid w:val="00083451"/>
    <w:rsid w:val="00085B7C"/>
    <w:rsid w:val="000937A8"/>
    <w:rsid w:val="000958AC"/>
    <w:rsid w:val="000A3A29"/>
    <w:rsid w:val="000B1D4C"/>
    <w:rsid w:val="000C19FF"/>
    <w:rsid w:val="000D0DFD"/>
    <w:rsid w:val="000E2307"/>
    <w:rsid w:val="000F5C79"/>
    <w:rsid w:val="001019B4"/>
    <w:rsid w:val="001054ED"/>
    <w:rsid w:val="001152F1"/>
    <w:rsid w:val="00122E90"/>
    <w:rsid w:val="00135A0F"/>
    <w:rsid w:val="00137094"/>
    <w:rsid w:val="00142FC8"/>
    <w:rsid w:val="00152866"/>
    <w:rsid w:val="00153030"/>
    <w:rsid w:val="00160652"/>
    <w:rsid w:val="001607AA"/>
    <w:rsid w:val="00175168"/>
    <w:rsid w:val="001853D8"/>
    <w:rsid w:val="00187DCE"/>
    <w:rsid w:val="0019494F"/>
    <w:rsid w:val="00197AAB"/>
    <w:rsid w:val="001D0377"/>
    <w:rsid w:val="001D0C3C"/>
    <w:rsid w:val="001D3E7C"/>
    <w:rsid w:val="001E777C"/>
    <w:rsid w:val="001F22FA"/>
    <w:rsid w:val="001F50E7"/>
    <w:rsid w:val="0020610B"/>
    <w:rsid w:val="00210B74"/>
    <w:rsid w:val="00212714"/>
    <w:rsid w:val="00220CAC"/>
    <w:rsid w:val="002244D3"/>
    <w:rsid w:val="00226350"/>
    <w:rsid w:val="00232A27"/>
    <w:rsid w:val="00251851"/>
    <w:rsid w:val="00263AD1"/>
    <w:rsid w:val="00284D11"/>
    <w:rsid w:val="00293907"/>
    <w:rsid w:val="0029416B"/>
    <w:rsid w:val="00296A2C"/>
    <w:rsid w:val="002B0625"/>
    <w:rsid w:val="002B5363"/>
    <w:rsid w:val="002F1C2F"/>
    <w:rsid w:val="00300279"/>
    <w:rsid w:val="00301872"/>
    <w:rsid w:val="0031128D"/>
    <w:rsid w:val="00315E0A"/>
    <w:rsid w:val="00323538"/>
    <w:rsid w:val="00327FAB"/>
    <w:rsid w:val="00330391"/>
    <w:rsid w:val="00333115"/>
    <w:rsid w:val="00354ABC"/>
    <w:rsid w:val="00357CF1"/>
    <w:rsid w:val="00357FC4"/>
    <w:rsid w:val="00360AA5"/>
    <w:rsid w:val="00362CD0"/>
    <w:rsid w:val="00366862"/>
    <w:rsid w:val="0036720A"/>
    <w:rsid w:val="00372E10"/>
    <w:rsid w:val="00372E30"/>
    <w:rsid w:val="00373E3D"/>
    <w:rsid w:val="00385389"/>
    <w:rsid w:val="00396A2F"/>
    <w:rsid w:val="003A6180"/>
    <w:rsid w:val="003A6D35"/>
    <w:rsid w:val="003B2A77"/>
    <w:rsid w:val="003C73A9"/>
    <w:rsid w:val="003D0FA0"/>
    <w:rsid w:val="003E0830"/>
    <w:rsid w:val="003E27F5"/>
    <w:rsid w:val="003E4FD1"/>
    <w:rsid w:val="003E7278"/>
    <w:rsid w:val="003E78F7"/>
    <w:rsid w:val="0040048B"/>
    <w:rsid w:val="00407819"/>
    <w:rsid w:val="00416547"/>
    <w:rsid w:val="00425009"/>
    <w:rsid w:val="00435237"/>
    <w:rsid w:val="00435CD7"/>
    <w:rsid w:val="00454D9D"/>
    <w:rsid w:val="00460A12"/>
    <w:rsid w:val="00474B87"/>
    <w:rsid w:val="0049043D"/>
    <w:rsid w:val="0049107A"/>
    <w:rsid w:val="004A3DF9"/>
    <w:rsid w:val="004A4024"/>
    <w:rsid w:val="004A5FDB"/>
    <w:rsid w:val="004C16D0"/>
    <w:rsid w:val="004D735B"/>
    <w:rsid w:val="004E6252"/>
    <w:rsid w:val="004E6EB3"/>
    <w:rsid w:val="00530286"/>
    <w:rsid w:val="00532DB5"/>
    <w:rsid w:val="0055083B"/>
    <w:rsid w:val="00561926"/>
    <w:rsid w:val="00564088"/>
    <w:rsid w:val="005718C9"/>
    <w:rsid w:val="00582960"/>
    <w:rsid w:val="00584AFD"/>
    <w:rsid w:val="00585B78"/>
    <w:rsid w:val="005961EC"/>
    <w:rsid w:val="005A1953"/>
    <w:rsid w:val="005A489C"/>
    <w:rsid w:val="005A6413"/>
    <w:rsid w:val="005C5769"/>
    <w:rsid w:val="005E6591"/>
    <w:rsid w:val="006079F0"/>
    <w:rsid w:val="00610B58"/>
    <w:rsid w:val="00632CA1"/>
    <w:rsid w:val="00663F69"/>
    <w:rsid w:val="00666234"/>
    <w:rsid w:val="00666E0B"/>
    <w:rsid w:val="00686F13"/>
    <w:rsid w:val="006965C2"/>
    <w:rsid w:val="006A21AC"/>
    <w:rsid w:val="006A4329"/>
    <w:rsid w:val="006B3887"/>
    <w:rsid w:val="006D5B11"/>
    <w:rsid w:val="006E3C12"/>
    <w:rsid w:val="006E7554"/>
    <w:rsid w:val="007155F4"/>
    <w:rsid w:val="007164D2"/>
    <w:rsid w:val="007178CC"/>
    <w:rsid w:val="0072326D"/>
    <w:rsid w:val="0072697E"/>
    <w:rsid w:val="007327EC"/>
    <w:rsid w:val="00733A73"/>
    <w:rsid w:val="0075486B"/>
    <w:rsid w:val="007619BF"/>
    <w:rsid w:val="00763EE8"/>
    <w:rsid w:val="00770581"/>
    <w:rsid w:val="00774F21"/>
    <w:rsid w:val="00785261"/>
    <w:rsid w:val="00786A52"/>
    <w:rsid w:val="00794797"/>
    <w:rsid w:val="007A504C"/>
    <w:rsid w:val="007A60E1"/>
    <w:rsid w:val="007B1B8B"/>
    <w:rsid w:val="007C60E3"/>
    <w:rsid w:val="007E49C7"/>
    <w:rsid w:val="008048FF"/>
    <w:rsid w:val="008235BE"/>
    <w:rsid w:val="00834B54"/>
    <w:rsid w:val="00843CEB"/>
    <w:rsid w:val="008562E8"/>
    <w:rsid w:val="00863353"/>
    <w:rsid w:val="008659E5"/>
    <w:rsid w:val="00871F4B"/>
    <w:rsid w:val="008A0B13"/>
    <w:rsid w:val="008A435D"/>
    <w:rsid w:val="008B1EBF"/>
    <w:rsid w:val="008B7512"/>
    <w:rsid w:val="008C01DB"/>
    <w:rsid w:val="008D20E9"/>
    <w:rsid w:val="008D387C"/>
    <w:rsid w:val="008D51A0"/>
    <w:rsid w:val="00903EAD"/>
    <w:rsid w:val="00904A4E"/>
    <w:rsid w:val="00933C4C"/>
    <w:rsid w:val="00947D6B"/>
    <w:rsid w:val="00950717"/>
    <w:rsid w:val="00962818"/>
    <w:rsid w:val="0096522B"/>
    <w:rsid w:val="00981397"/>
    <w:rsid w:val="00987C4E"/>
    <w:rsid w:val="009C1954"/>
    <w:rsid w:val="009C4A5A"/>
    <w:rsid w:val="009E2A3D"/>
    <w:rsid w:val="009F1518"/>
    <w:rsid w:val="009F4FE6"/>
    <w:rsid w:val="00A019D8"/>
    <w:rsid w:val="00A01F87"/>
    <w:rsid w:val="00A0398B"/>
    <w:rsid w:val="00A07B8F"/>
    <w:rsid w:val="00A1059B"/>
    <w:rsid w:val="00A377C3"/>
    <w:rsid w:val="00A45135"/>
    <w:rsid w:val="00A453B9"/>
    <w:rsid w:val="00A526D1"/>
    <w:rsid w:val="00A755FC"/>
    <w:rsid w:val="00A81DFD"/>
    <w:rsid w:val="00A82A42"/>
    <w:rsid w:val="00A86484"/>
    <w:rsid w:val="00A87DF7"/>
    <w:rsid w:val="00A92655"/>
    <w:rsid w:val="00A92732"/>
    <w:rsid w:val="00A927B2"/>
    <w:rsid w:val="00A963EB"/>
    <w:rsid w:val="00AA376E"/>
    <w:rsid w:val="00AB1D88"/>
    <w:rsid w:val="00AB5144"/>
    <w:rsid w:val="00AC4A30"/>
    <w:rsid w:val="00AC5DEE"/>
    <w:rsid w:val="00AD39B9"/>
    <w:rsid w:val="00AD3DAC"/>
    <w:rsid w:val="00AE0563"/>
    <w:rsid w:val="00AF24DA"/>
    <w:rsid w:val="00AF4EB6"/>
    <w:rsid w:val="00B01AF9"/>
    <w:rsid w:val="00B024F2"/>
    <w:rsid w:val="00B341E8"/>
    <w:rsid w:val="00B35181"/>
    <w:rsid w:val="00B53691"/>
    <w:rsid w:val="00B56C03"/>
    <w:rsid w:val="00B75225"/>
    <w:rsid w:val="00B820C2"/>
    <w:rsid w:val="00B82639"/>
    <w:rsid w:val="00B8287F"/>
    <w:rsid w:val="00B91CFC"/>
    <w:rsid w:val="00B955C7"/>
    <w:rsid w:val="00BA7BB1"/>
    <w:rsid w:val="00BB4E57"/>
    <w:rsid w:val="00BC2E1B"/>
    <w:rsid w:val="00BC337B"/>
    <w:rsid w:val="00BC4E45"/>
    <w:rsid w:val="00BE2251"/>
    <w:rsid w:val="00BE474C"/>
    <w:rsid w:val="00BE6FA0"/>
    <w:rsid w:val="00C23A1E"/>
    <w:rsid w:val="00C32860"/>
    <w:rsid w:val="00C35FBF"/>
    <w:rsid w:val="00C36E41"/>
    <w:rsid w:val="00C429CC"/>
    <w:rsid w:val="00C440C5"/>
    <w:rsid w:val="00C73C1B"/>
    <w:rsid w:val="00C839B7"/>
    <w:rsid w:val="00C854CA"/>
    <w:rsid w:val="00C87F93"/>
    <w:rsid w:val="00C97614"/>
    <w:rsid w:val="00CA7651"/>
    <w:rsid w:val="00CB35E5"/>
    <w:rsid w:val="00CC06FC"/>
    <w:rsid w:val="00CE2F4E"/>
    <w:rsid w:val="00CE77AC"/>
    <w:rsid w:val="00CF572F"/>
    <w:rsid w:val="00D108C8"/>
    <w:rsid w:val="00D27E4B"/>
    <w:rsid w:val="00D32481"/>
    <w:rsid w:val="00D33B69"/>
    <w:rsid w:val="00D50A70"/>
    <w:rsid w:val="00D65F26"/>
    <w:rsid w:val="00D72F83"/>
    <w:rsid w:val="00D817F9"/>
    <w:rsid w:val="00D825F7"/>
    <w:rsid w:val="00D86190"/>
    <w:rsid w:val="00D90772"/>
    <w:rsid w:val="00DB3A26"/>
    <w:rsid w:val="00DC7947"/>
    <w:rsid w:val="00DC7F3E"/>
    <w:rsid w:val="00DD1080"/>
    <w:rsid w:val="00DD28C8"/>
    <w:rsid w:val="00DD7760"/>
    <w:rsid w:val="00DE06B2"/>
    <w:rsid w:val="00DE3B50"/>
    <w:rsid w:val="00DF0AF8"/>
    <w:rsid w:val="00DF1B68"/>
    <w:rsid w:val="00DF26D8"/>
    <w:rsid w:val="00E0251D"/>
    <w:rsid w:val="00E03920"/>
    <w:rsid w:val="00E05997"/>
    <w:rsid w:val="00E10D64"/>
    <w:rsid w:val="00E36CBC"/>
    <w:rsid w:val="00E60B7E"/>
    <w:rsid w:val="00E63FFB"/>
    <w:rsid w:val="00E661C1"/>
    <w:rsid w:val="00E702D5"/>
    <w:rsid w:val="00E71220"/>
    <w:rsid w:val="00E91969"/>
    <w:rsid w:val="00E92EEC"/>
    <w:rsid w:val="00E95610"/>
    <w:rsid w:val="00EB106E"/>
    <w:rsid w:val="00EB168A"/>
    <w:rsid w:val="00EB2808"/>
    <w:rsid w:val="00EB7175"/>
    <w:rsid w:val="00EC16C8"/>
    <w:rsid w:val="00EC7589"/>
    <w:rsid w:val="00ED14FF"/>
    <w:rsid w:val="00F03C17"/>
    <w:rsid w:val="00F13160"/>
    <w:rsid w:val="00F149AB"/>
    <w:rsid w:val="00F16533"/>
    <w:rsid w:val="00F17E33"/>
    <w:rsid w:val="00F33599"/>
    <w:rsid w:val="00F36A7F"/>
    <w:rsid w:val="00F3728A"/>
    <w:rsid w:val="00F55836"/>
    <w:rsid w:val="00F62C08"/>
    <w:rsid w:val="00F644DA"/>
    <w:rsid w:val="00F8345E"/>
    <w:rsid w:val="00F94264"/>
    <w:rsid w:val="00FA59E7"/>
    <w:rsid w:val="00FB1A51"/>
    <w:rsid w:val="00FB5CAE"/>
    <w:rsid w:val="00FB64D7"/>
    <w:rsid w:val="00FD448F"/>
    <w:rsid w:val="00FE142E"/>
    <w:rsid w:val="00FE36C9"/>
    <w:rsid w:val="00FF4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1BF8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0">
    <w:name w:val="normal"/>
    <w:rsid w:val="00EB16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szCs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unhideWhenUsed/>
    <w:pPr>
      <w:spacing w:line="240" w:lineRule="auto"/>
    </w:pPr>
    <w:rPr>
      <w:sz w:val="24"/>
      <w:szCs w:val="24"/>
    </w:rPr>
  </w:style>
  <w:style w:type="character" w:customStyle="1" w:styleId="CommentTextChar">
    <w:name w:val="Comment Text Char"/>
    <w:basedOn w:val="DefaultParagraphFont"/>
    <w:link w:val="CommentText"/>
    <w:uiPriority w:val="99"/>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 w:type="paragraph" w:styleId="Bibliography">
    <w:name w:val="Bibliography"/>
    <w:basedOn w:val="Normal"/>
    <w:next w:val="Normal"/>
    <w:uiPriority w:val="37"/>
    <w:unhideWhenUsed/>
    <w:rsid w:val="000B1D4C"/>
    <w:pPr>
      <w:tabs>
        <w:tab w:val="left" w:pos="380"/>
        <w:tab w:val="left" w:pos="500"/>
      </w:tabs>
      <w:spacing w:after="240" w:line="240" w:lineRule="auto"/>
      <w:ind w:left="504" w:hanging="504"/>
    </w:pPr>
  </w:style>
  <w:style w:type="paragraph" w:customStyle="1" w:styleId="normal0">
    <w:name w:val="normal"/>
    <w:rsid w:val="00EB16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A934B-C3A2-FF40-8758-1F2DF868A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20</Pages>
  <Words>18561</Words>
  <Characters>105804</Characters>
  <Application>Microsoft Macintosh Word</Application>
  <DocSecurity>0</DocSecurity>
  <Lines>881</Lines>
  <Paragraphs>248</Paragraphs>
  <ScaleCrop>false</ScaleCrop>
  <HeadingPairs>
    <vt:vector size="2" baseType="variant">
      <vt:variant>
        <vt:lpstr>Title</vt:lpstr>
      </vt:variant>
      <vt:variant>
        <vt:i4>1</vt:i4>
      </vt:variant>
    </vt:vector>
  </HeadingPairs>
  <TitlesOfParts>
    <vt:vector size="1" baseType="lpstr">
      <vt:lpstr/>
    </vt:vector>
  </TitlesOfParts>
  <Company>Univ of Wisc-Madison</Company>
  <LinksUpToDate>false</LinksUpToDate>
  <CharactersWithSpaces>124117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Hiram Beltran-Sanchez</dc:creator>
  <cp:keywords/>
  <dc:description/>
  <cp:lastModifiedBy>TDI</cp:lastModifiedBy>
  <cp:revision>12</cp:revision>
  <cp:lastPrinted>2015-08-10T20:55:00Z</cp:lastPrinted>
  <dcterms:created xsi:type="dcterms:W3CDTF">2015-09-09T13:33:00Z</dcterms:created>
  <dcterms:modified xsi:type="dcterms:W3CDTF">2015-09-09T19:40:00Z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zotero-version="4.0.28.1"&gt;&lt;session id="IIgjFKjq"/&gt;&lt;style id="http://www.zotero.org/styles/the-new-england-journal-of-medicine" hasBibliography="1" bibliographyStyleHasBeenSet="1"/&gt;&lt;prefs&gt;&lt;pref name="fieldType" value="Field"/&gt;&lt;pref n</vt:lpwstr>
  </property>
  <property fmtid="{D5CDD505-2E9C-101B-9397-08002B2CF9AE}" pid="3" name="ZOTERO_PREF_2">
    <vt:lpwstr>ame="storeReferences" value="true"/&gt;&lt;pref name="automaticJournalAbbreviations" value="true"/&gt;&lt;pref name="noteType" value=""/&gt;&lt;/prefs&gt;&lt;/data&gt;</vt:lpwstr>
  </property>
</Properties>
</file>