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90BCF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0FAEF348" w14:textId="77777777" w:rsidR="00065CBA" w:rsidRPr="009C017C" w:rsidRDefault="00065CBA" w:rsidP="008D20E9">
      <w:pPr>
        <w:pStyle w:val="Normal1"/>
        <w:spacing w:line="240" w:lineRule="auto"/>
        <w:rPr>
          <w:color w:val="000000" w:themeColor="text1"/>
          <w:sz w:val="24"/>
          <w:szCs w:val="24"/>
        </w:rPr>
      </w:pPr>
    </w:p>
    <w:p w14:paraId="45B7BB9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34A37C2C"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Hiram Beltrán-Sánchez, PhD</w:t>
      </w:r>
    </w:p>
    <w:p w14:paraId="7EDF7D4C" w14:textId="77777777" w:rsidR="008D20E9" w:rsidRPr="009C017C" w:rsidRDefault="008D20E9" w:rsidP="008D20E9">
      <w:pPr>
        <w:pStyle w:val="Normal1"/>
        <w:spacing w:line="240" w:lineRule="auto"/>
        <w:rPr>
          <w:color w:val="000000" w:themeColor="text1"/>
          <w:sz w:val="24"/>
          <w:szCs w:val="24"/>
        </w:rPr>
      </w:pPr>
    </w:p>
    <w:p w14:paraId="5ED6BA3A"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6EB33961" w14:textId="77777777" w:rsidR="00065CBA" w:rsidRPr="009C017C" w:rsidRDefault="00065CBA" w:rsidP="008D20E9">
      <w:pPr>
        <w:pStyle w:val="Normal1"/>
        <w:spacing w:line="240" w:lineRule="auto"/>
        <w:rPr>
          <w:color w:val="000000" w:themeColor="text1"/>
          <w:sz w:val="24"/>
          <w:szCs w:val="24"/>
        </w:rPr>
      </w:pPr>
    </w:p>
    <w:p w14:paraId="6CAD372C"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4C2A736B" w14:textId="77777777" w:rsidR="00065CBA" w:rsidRPr="009C017C" w:rsidRDefault="00065CBA" w:rsidP="008D20E9">
      <w:pPr>
        <w:pStyle w:val="Normal1"/>
        <w:spacing w:line="240" w:lineRule="auto"/>
        <w:rPr>
          <w:color w:val="000000" w:themeColor="text1"/>
          <w:sz w:val="24"/>
          <w:szCs w:val="24"/>
        </w:rPr>
      </w:pPr>
    </w:p>
    <w:p w14:paraId="139AA105"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2E200BCB" w14:textId="77777777" w:rsidR="00065CBA" w:rsidRPr="009C017C" w:rsidRDefault="00065CBA" w:rsidP="008D20E9">
      <w:pPr>
        <w:pStyle w:val="Normal1"/>
        <w:spacing w:line="240" w:lineRule="auto"/>
        <w:rPr>
          <w:color w:val="000000" w:themeColor="text1"/>
          <w:sz w:val="24"/>
          <w:szCs w:val="24"/>
        </w:rPr>
      </w:pPr>
    </w:p>
    <w:p w14:paraId="1E712F75"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773664A2"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7CBF7F7A" w14:textId="77777777" w:rsidR="008D20E9" w:rsidRPr="009C017C" w:rsidRDefault="008D20E9" w:rsidP="008D20E9">
      <w:pPr>
        <w:pStyle w:val="Normal1"/>
        <w:spacing w:line="240" w:lineRule="auto"/>
        <w:rPr>
          <w:b/>
          <w:color w:val="000000" w:themeColor="text1"/>
          <w:sz w:val="24"/>
          <w:szCs w:val="24"/>
        </w:rPr>
      </w:pPr>
    </w:p>
    <w:p w14:paraId="598A696C"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2DFB490D"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1C2E3205"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3341A96E" w14:textId="77777777" w:rsidR="002D2734" w:rsidRPr="00597040" w:rsidRDefault="002D2734" w:rsidP="009C017C">
      <w:pPr>
        <w:pStyle w:val="Normal2"/>
        <w:rPr>
          <w:color w:val="000000" w:themeColor="text1"/>
          <w:sz w:val="24"/>
          <w:szCs w:val="24"/>
        </w:rPr>
      </w:pPr>
    </w:p>
    <w:p w14:paraId="790DC2F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1FFD6E0D"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5873A6FD" w14:textId="72280EA4"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w:t>
      </w:r>
      <w:ins w:id="0" w:author="Samir S. Soneji" w:date="2016-01-18T09:48:00Z">
        <w:r w:rsidR="00526611" w:rsidRPr="00526611">
          <w:rPr>
            <w:color w:val="000000" w:themeColor="text1"/>
            <w:sz w:val="24"/>
            <w:szCs w:val="24"/>
          </w:rPr>
          <w:t>earlier detection also contributed substantially</w:t>
        </w:r>
        <w:r w:rsidR="002B3206">
          <w:rPr>
            <w:color w:val="000000" w:themeColor="text1"/>
            <w:sz w:val="24"/>
            <w:szCs w:val="24"/>
          </w:rPr>
          <w:t>.</w:t>
        </w:r>
      </w:ins>
    </w:p>
    <w:p w14:paraId="67DA0F93" w14:textId="77777777" w:rsidR="00077772" w:rsidRPr="00597040" w:rsidRDefault="00077772">
      <w:pPr>
        <w:rPr>
          <w:b/>
          <w:color w:val="000000" w:themeColor="text1"/>
          <w:sz w:val="24"/>
          <w:szCs w:val="24"/>
        </w:rPr>
      </w:pPr>
      <w:r w:rsidRPr="00597040">
        <w:rPr>
          <w:b/>
          <w:color w:val="000000" w:themeColor="text1"/>
          <w:sz w:val="24"/>
          <w:szCs w:val="24"/>
        </w:rPr>
        <w:br w:type="page"/>
      </w:r>
    </w:p>
    <w:p w14:paraId="3394682C"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5F6D3DCB" w14:textId="002E871D"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w:t>
      </w:r>
      <w:r w:rsidR="00C24488">
        <w:rPr>
          <w:strike/>
          <w:color w:val="000000" w:themeColor="text1"/>
          <w:sz w:val="24"/>
          <w:szCs w:val="24"/>
        </w:rPr>
        <w:t xml:space="preserve"> </w:t>
      </w:r>
      <w:r w:rsidR="008F7C88" w:rsidRPr="00597040">
        <w:rPr>
          <w:color w:val="000000" w:themeColor="text1"/>
          <w:sz w:val="24"/>
          <w:szCs w:val="24"/>
        </w:rPr>
        <w:t>has become the subject of intense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7CE87E77" w14:textId="733EFF5A"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w:t>
      </w:r>
      <w:r w:rsidRPr="00597040">
        <w:rPr>
          <w:rFonts w:ascii="Arial" w:hAnsi="Arial" w:cs="Arial"/>
          <w:color w:val="000000" w:themeColor="text1"/>
        </w:rPr>
        <w:t xml:space="preserve">.  Quantifying these contributions requires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w:t>
      </w:r>
      <w:r w:rsidR="007B105B">
        <w:rPr>
          <w:rFonts w:ascii="Arial" w:hAnsi="Arial" w:cs="Arial"/>
          <w:color w:val="000000" w:themeColor="text1"/>
        </w:rPr>
        <w:t xml:space="preserve">n.  </w:t>
      </w:r>
      <w:ins w:id="1" w:author="Hal Sox" w:date="2016-01-17T12:21:00Z">
        <w:r w:rsidR="007B105B">
          <w:rPr>
            <w:rFonts w:ascii="Arial" w:hAnsi="Arial" w:cs="Arial"/>
            <w:color w:val="000000" w:themeColor="text1"/>
          </w:rPr>
          <w:t>A</w:t>
        </w:r>
      </w:ins>
      <w:ins w:id="2" w:author="Hal Sox" w:date="2016-01-17T12:22:00Z">
        <w:r w:rsidR="007B105B">
          <w:rPr>
            <w:rFonts w:ascii="Arial" w:hAnsi="Arial" w:cs="Arial"/>
            <w:color w:val="000000" w:themeColor="text1"/>
          </w:rPr>
          <w:t xml:space="preserve"> </w:t>
        </w:r>
      </w:ins>
      <w:ins w:id="3" w:author="Hal Sox" w:date="2016-01-17T12:21:00Z">
        <w:r w:rsidR="007B105B">
          <w:rPr>
            <w:rFonts w:ascii="Arial" w:hAnsi="Arial" w:cs="Arial"/>
            <w:color w:val="000000" w:themeColor="text1"/>
          </w:rPr>
          <w:t>previous study</w:t>
        </w:r>
      </w:ins>
      <w:r w:rsidRPr="00597040">
        <w:rPr>
          <w:rFonts w:ascii="Arial" w:hAnsi="Arial" w:cs="Arial"/>
          <w:color w:val="000000" w:themeColor="text1"/>
        </w:rPr>
        <w:t xml:space="preserve">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w:t>
      </w:r>
      <w:ins w:id="4" w:author="Hal Sox" w:date="2016-01-17T12:22:00Z">
        <w:r w:rsidR="007B105B">
          <w:rPr>
            <w:rFonts w:ascii="Arial" w:hAnsi="Arial" w:cs="Arial"/>
            <w:color w:val="000000" w:themeColor="text1"/>
          </w:rPr>
          <w:t>We hypothesized that</w:t>
        </w:r>
      </w:ins>
      <w:r w:rsidRPr="00597040">
        <w:rPr>
          <w:rFonts w:ascii="Arial" w:hAnsi="Arial" w:cs="Arial"/>
          <w:color w:val="000000" w:themeColor="text1"/>
        </w:rPr>
        <w:t xml:space="preserve">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studies only focus on the reduction in breast cancer</w:t>
      </w:r>
      <w:ins w:id="5" w:author="Hal Sox" w:date="2016-01-17T12:23:00Z">
        <w:r w:rsidR="007B105B">
          <w:rPr>
            <w:rFonts w:ascii="Arial" w:hAnsi="Arial" w:cs="Arial"/>
            <w:color w:val="000000" w:themeColor="text1"/>
            <w:shd w:val="clear" w:color="auto" w:fill="FFFF00"/>
          </w:rPr>
          <w:t>-specific</w:t>
        </w:r>
      </w:ins>
      <w:r w:rsidR="001B1F06" w:rsidRPr="00597040">
        <w:rPr>
          <w:rFonts w:ascii="Arial" w:hAnsi="Arial" w:cs="Arial"/>
          <w:color w:val="000000" w:themeColor="text1"/>
          <w:shd w:val="clear" w:color="auto" w:fill="FFFF00"/>
        </w:rPr>
        <w:t xml:space="preserve"> mortality rates rather than </w:t>
      </w:r>
      <w:r w:rsidR="001B1F06" w:rsidRPr="00597040">
        <w:rPr>
          <w:rFonts w:ascii="Arial" w:hAnsi="Arial" w:cs="Arial"/>
          <w:color w:val="000000" w:themeColor="text1"/>
          <w:shd w:val="clear" w:color="auto" w:fill="FFFF00"/>
        </w:rPr>
        <w:lastRenderedPageBreak/>
        <w:t xml:space="preserve">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 xml:space="preserve">quantify the contribution of screening </w:t>
      </w:r>
      <w:ins w:id="6" w:author="Hal Sox" w:date="2016-01-17T12:23:00Z">
        <w:r w:rsidR="007B105B">
          <w:rPr>
            <w:rFonts w:ascii="Arial" w:hAnsi="Arial" w:cs="Arial"/>
            <w:color w:val="000000" w:themeColor="text1"/>
            <w:shd w:val="clear" w:color="auto" w:fill="FFFF00"/>
          </w:rPr>
          <w:t>to</w:t>
        </w:r>
        <w:r w:rsidR="007B105B" w:rsidRPr="00597040">
          <w:rPr>
            <w:rFonts w:ascii="Arial" w:hAnsi="Arial" w:cs="Arial"/>
            <w:color w:val="000000" w:themeColor="text1"/>
            <w:shd w:val="clear" w:color="auto" w:fill="FFFF00"/>
          </w:rPr>
          <w:t xml:space="preserve"> </w:t>
        </w:r>
      </w:ins>
      <w:r w:rsidR="001B1F06" w:rsidRPr="00597040">
        <w:rPr>
          <w:rFonts w:ascii="Arial" w:hAnsi="Arial" w:cs="Arial"/>
          <w:color w:val="000000" w:themeColor="text1"/>
          <w:shd w:val="clear" w:color="auto" w:fill="FFFF00"/>
        </w:rPr>
        <w:t>the increase in survival of breast cancer patients over time.</w:t>
      </w:r>
      <w:r w:rsidR="001B1F06" w:rsidRPr="00597040">
        <w:rPr>
          <w:rFonts w:ascii="Arial" w:hAnsi="Arial" w:cs="Arial"/>
          <w:strike/>
          <w:color w:val="000000" w:themeColor="text1"/>
        </w:rPr>
        <w:t xml:space="preserve"> </w:t>
      </w:r>
    </w:p>
    <w:p w14:paraId="7E48A6BE" w14:textId="225147E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 xml:space="preserve">In this study, we address these research gaps and quantify the contribution of the three </w:t>
      </w:r>
      <w:r w:rsidR="009671D1" w:rsidRPr="009671D1">
        <w:rPr>
          <w:color w:val="000000" w:themeColor="text1"/>
          <w:sz w:val="24"/>
          <w:szCs w:val="24"/>
          <w:highlight w:val="yellow"/>
        </w:rPr>
        <w:t>components</w:t>
      </w:r>
      <w:r w:rsidR="008F7C88" w:rsidRPr="00597040">
        <w:rPr>
          <w:color w:val="000000" w:themeColor="text1"/>
          <w:sz w:val="24"/>
          <w:szCs w:val="24"/>
        </w:rPr>
        <w:t xml:space="preserve"> that could have led to the gain in life expectancy among breast cancer patients.  We extend and improve prior research in three ways: (a) our analytic approach </w:t>
      </w:r>
      <w:commentRangeStart w:id="7"/>
      <w:commentRangeStart w:id="8"/>
      <w:r w:rsidR="008F7C88" w:rsidRPr="00597040">
        <w:rPr>
          <w:color w:val="000000" w:themeColor="text1"/>
          <w:sz w:val="24"/>
          <w:szCs w:val="24"/>
        </w:rPr>
        <w:t>capture</w:t>
      </w:r>
      <w:r w:rsidR="000B2D41">
        <w:rPr>
          <w:color w:val="000000" w:themeColor="text1"/>
          <w:sz w:val="24"/>
          <w:szCs w:val="24"/>
        </w:rPr>
        <w:t>s</w:t>
      </w:r>
      <w:r w:rsidR="008F7C88" w:rsidRPr="00597040">
        <w:rPr>
          <w:color w:val="000000" w:themeColor="text1"/>
          <w:sz w:val="24"/>
          <w:szCs w:val="24"/>
        </w:rPr>
        <w:t xml:space="preserve"> the interrelationship</w:t>
      </w:r>
      <w:commentRangeEnd w:id="7"/>
      <w:r w:rsidR="00896852">
        <w:rPr>
          <w:rStyle w:val="CommentReference"/>
        </w:rPr>
        <w:commentReference w:id="7"/>
      </w:r>
      <w:commentRangeEnd w:id="8"/>
      <w:r w:rsidR="005212F4">
        <w:rPr>
          <w:rStyle w:val="CommentReference"/>
        </w:rPr>
        <w:commentReference w:id="8"/>
      </w:r>
      <w:r w:rsidR="008F7C88" w:rsidRPr="00597040">
        <w:rPr>
          <w:color w:val="000000" w:themeColor="text1"/>
          <w:sz w:val="24"/>
          <w:szCs w:val="24"/>
        </w:rPr>
        <w:t xml:space="preserve"> of these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w:t>
      </w:r>
      <w:r w:rsidR="000063AD">
        <w:rPr>
          <w:color w:val="000000" w:themeColor="text1"/>
          <w:sz w:val="24"/>
          <w:szCs w:val="24"/>
        </w:rPr>
        <w:t xml:space="preserve">progression of </w:t>
      </w:r>
      <w:r w:rsidR="009671D1" w:rsidRPr="000063AD">
        <w:rPr>
          <w:color w:val="000000" w:themeColor="text1"/>
          <w:sz w:val="24"/>
          <w:szCs w:val="24"/>
        </w:rPr>
        <w:t>breast cancer</w:t>
      </w:r>
      <w:r w:rsidR="008F7C88" w:rsidRPr="00597040">
        <w:rPr>
          <w:color w:val="000000" w:themeColor="text1"/>
          <w:sz w:val="24"/>
          <w:szCs w:val="24"/>
        </w:rPr>
        <w:t>, and (c) we utilize case fatality rates</w:t>
      </w:r>
      <w:ins w:id="10" w:author="Hal Sox" w:date="2016-01-17T12:27:00Z">
        <w:r w:rsidR="00896852">
          <w:rPr>
            <w:color w:val="000000" w:themeColor="text1"/>
            <w:sz w:val="24"/>
            <w:szCs w:val="24"/>
          </w:rPr>
          <w:t>,</w:t>
        </w:r>
      </w:ins>
      <w:r w:rsidR="008F7C88" w:rsidRPr="00597040">
        <w:rPr>
          <w:color w:val="000000" w:themeColor="text1"/>
          <w:sz w:val="24"/>
          <w:szCs w:val="24"/>
        </w:rPr>
        <w:t xml:space="preserve"> </w:t>
      </w:r>
      <w:r w:rsidR="009671D1" w:rsidRPr="009671D1">
        <w:rPr>
          <w:color w:val="000000" w:themeColor="text1"/>
          <w:sz w:val="24"/>
          <w:szCs w:val="24"/>
          <w:highlight w:val="yellow"/>
        </w:rPr>
        <w:t>thus</w:t>
      </w:r>
      <w:r w:rsidR="008F7C88" w:rsidRPr="00597040">
        <w:rPr>
          <w:color w:val="000000" w:themeColor="text1"/>
          <w:sz w:val="24"/>
          <w:szCs w:val="24"/>
        </w:rPr>
        <w:t xml:space="preserve"> </w:t>
      </w:r>
      <w:r w:rsidR="009671D1" w:rsidRPr="009671D1">
        <w:rPr>
          <w:color w:val="000000" w:themeColor="text1"/>
          <w:sz w:val="24"/>
          <w:szCs w:val="24"/>
          <w:highlight w:val="yellow"/>
        </w:rPr>
        <w:t>avoiding</w:t>
      </w:r>
      <w:r w:rsidR="008F7C88" w:rsidRPr="00597040">
        <w:rPr>
          <w:color w:val="000000" w:themeColor="text1"/>
          <w:sz w:val="24"/>
          <w:szCs w:val="24"/>
        </w:rPr>
        <w:t xml:space="preserve"> biases inherent in survival time data</w:t>
      </w:r>
      <w:ins w:id="11" w:author="Samir S. Soneji" w:date="2016-01-18T09:49:00Z">
        <w:r w:rsidR="002B3206">
          <w:rPr>
            <w:color w:val="000000" w:themeColor="text1"/>
            <w:sz w:val="24"/>
            <w:szCs w:val="24"/>
          </w:rPr>
          <w:t xml:space="preserve"> (e.g., length-time bias)</w:t>
        </w:r>
      </w:ins>
      <w:r w:rsidR="008F7C88" w:rsidRPr="00597040">
        <w:rPr>
          <w:color w:val="000000" w:themeColor="text1"/>
          <w:sz w:val="24"/>
          <w:szCs w:val="24"/>
        </w:rPr>
        <w:t xml:space="preserve">.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reductions in </w:t>
      </w:r>
      <w:ins w:id="12" w:author="Samir S. Soneji" w:date="2016-01-18T09:54:00Z">
        <w:r w:rsidR="002B3206">
          <w:rPr>
            <w:color w:val="000000" w:themeColor="text1"/>
            <w:sz w:val="24"/>
            <w:szCs w:val="24"/>
          </w:rPr>
          <w:t xml:space="preserve">tumor size-specific </w:t>
        </w:r>
      </w:ins>
      <w:r w:rsidR="008F7C88" w:rsidRPr="00597040">
        <w:rPr>
          <w:color w:val="000000" w:themeColor="text1"/>
          <w:sz w:val="24"/>
          <w:szCs w:val="24"/>
        </w:rPr>
        <w:t>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competing causes of death and changes in </w:t>
      </w:r>
      <w:r w:rsidR="008F7C88" w:rsidRPr="00597040">
        <w:rPr>
          <w:color w:val="000000" w:themeColor="text1"/>
          <w:sz w:val="24"/>
          <w:szCs w:val="24"/>
        </w:rPr>
        <w:lastRenderedPageBreak/>
        <w:t xml:space="preserve">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4431CF9E" w14:textId="77777777" w:rsidR="008F7C88" w:rsidRPr="00597040" w:rsidRDefault="008F7C88" w:rsidP="0025059A">
      <w:pPr>
        <w:pStyle w:val="Normal2"/>
        <w:spacing w:line="480" w:lineRule="auto"/>
        <w:rPr>
          <w:color w:val="000000" w:themeColor="text1"/>
          <w:sz w:val="24"/>
          <w:szCs w:val="24"/>
        </w:rPr>
      </w:pPr>
    </w:p>
    <w:p w14:paraId="45F6BF55"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2616FF0A" w14:textId="539C70D2" w:rsidR="00765DFD" w:rsidRPr="00597040" w:rsidRDefault="00023A72" w:rsidP="00765DFD">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t>
      </w:r>
      <w:r w:rsidR="007F1EC1" w:rsidRPr="007F1EC1">
        <w:rPr>
          <w:color w:val="000000" w:themeColor="text1"/>
          <w:sz w:val="24"/>
          <w:szCs w:val="24"/>
          <w:highlight w:val="yellow"/>
        </w:rPr>
        <w:t>Our analytic approach consists of two main steps (Figure 1).</w:t>
      </w:r>
      <w:r w:rsidR="00765DFD" w:rsidRPr="00597040">
        <w:rPr>
          <w:color w:val="000000" w:themeColor="text1"/>
          <w:sz w:val="24"/>
          <w:szCs w:val="24"/>
        </w:rPr>
        <w:t xml:space="preserve">  </w:t>
      </w:r>
      <w:r w:rsidR="00765DFD" w:rsidRPr="00597040">
        <w:rPr>
          <w:rFonts w:eastAsia="Times New Roman"/>
          <w:color w:val="000000" w:themeColor="text1"/>
          <w:sz w:val="24"/>
          <w:szCs w:val="24"/>
          <w:highlight w:val="yellow"/>
        </w:rPr>
        <w:t>The first step estimates the contribution of earlier detection to gains in life expectancy (component [1]).</w:t>
      </w:r>
      <w:r w:rsidR="00765DFD" w:rsidRPr="00597040">
        <w:rPr>
          <w:rFonts w:eastAsia="Times New Roman"/>
          <w:color w:val="000000" w:themeColor="text1"/>
          <w:sz w:val="24"/>
          <w:szCs w:val="24"/>
        </w:rPr>
        <w:t xml:space="preserve">  </w:t>
      </w:r>
      <w:r w:rsidR="00765DFD" w:rsidRPr="00597040">
        <w:rPr>
          <w:color w:val="000000" w:themeColor="text1"/>
          <w:sz w:val="24"/>
          <w:szCs w:val="24"/>
        </w:rPr>
        <w:t xml:space="preserve">We began with all-cause incidence-based case fatality rates </w:t>
      </w:r>
      <w:r w:rsidR="00765DFD" w:rsidRPr="00597040">
        <w:rPr>
          <w:color w:val="000000" w:themeColor="text1"/>
          <w:sz w:val="24"/>
          <w:szCs w:val="24"/>
          <w:highlight w:val="yellow"/>
        </w:rPr>
        <w:t>(hereafter “fatality rates”)</w:t>
      </w:r>
      <w:r w:rsidR="00765DFD">
        <w:rPr>
          <w:color w:val="000000" w:themeColor="text1"/>
          <w:sz w:val="24"/>
          <w:szCs w:val="24"/>
        </w:rPr>
        <w:t xml:space="preserve"> </w:t>
      </w:r>
      <w:r w:rsidR="00765DFD" w:rsidRPr="00597040">
        <w:rPr>
          <w:color w:val="000000" w:themeColor="text1"/>
          <w:sz w:val="24"/>
          <w:szCs w:val="24"/>
        </w:rPr>
        <w:t>by tumor size</w:t>
      </w:r>
      <w:r w:rsidR="007F1EC1">
        <w:rPr>
          <w:color w:val="000000" w:themeColor="text1"/>
          <w:sz w:val="24"/>
          <w:szCs w:val="24"/>
        </w:rPr>
        <w:t xml:space="preserve"> (</w:t>
      </w:r>
      <w:r w:rsidR="00765DFD" w:rsidRPr="00275DE9">
        <w:rPr>
          <w:color w:val="000000" w:themeColor="text1"/>
          <w:sz w:val="24"/>
          <w:szCs w:val="24"/>
          <w:highlight w:val="yellow"/>
        </w:rPr>
        <w:t xml:space="preserve">Section </w:t>
      </w:r>
      <w:r w:rsidR="00765DFD" w:rsidRPr="003F17C3">
        <w:rPr>
          <w:color w:val="000000" w:themeColor="text1"/>
          <w:sz w:val="24"/>
          <w:szCs w:val="24"/>
          <w:highlight w:val="yellow"/>
        </w:rPr>
        <w:t>2.2</w:t>
      </w:r>
      <w:r w:rsidR="007F1EC1" w:rsidRPr="003F17C3">
        <w:rPr>
          <w:color w:val="000000" w:themeColor="text1"/>
          <w:sz w:val="24"/>
          <w:szCs w:val="24"/>
          <w:highlight w:val="yellow"/>
        </w:rPr>
        <w:t>)</w:t>
      </w:r>
      <w:r w:rsidR="00765DFD" w:rsidRPr="003F17C3">
        <w:rPr>
          <w:color w:val="000000" w:themeColor="text1"/>
          <w:sz w:val="24"/>
          <w:szCs w:val="24"/>
          <w:highlight w:val="yellow"/>
        </w:rPr>
        <w:t>.</w:t>
      </w:r>
      <w:r w:rsidR="00765DFD" w:rsidRPr="00597040">
        <w:rPr>
          <w:color w:val="000000" w:themeColor="text1"/>
          <w:sz w:val="24"/>
          <w:szCs w:val="24"/>
        </w:rPr>
        <w:t xml:space="preserve"> </w:t>
      </w:r>
      <w:r w:rsidR="00765DFD">
        <w:rPr>
          <w:color w:val="000000" w:themeColor="text1"/>
          <w:sz w:val="24"/>
          <w:szCs w:val="24"/>
        </w:rPr>
        <w:t xml:space="preserve"> </w:t>
      </w:r>
      <w:r w:rsidR="00765DFD" w:rsidRPr="00597040">
        <w:rPr>
          <w:color w:val="000000" w:themeColor="text1"/>
          <w:sz w:val="24"/>
          <w:szCs w:val="24"/>
          <w:highlight w:val="yellow"/>
        </w:rPr>
        <w:t xml:space="preserve">We </w:t>
      </w:r>
      <w:r w:rsidR="00765DFD" w:rsidRPr="00597040">
        <w:rPr>
          <w:color w:val="000000" w:themeColor="text1"/>
          <w:sz w:val="24"/>
          <w:szCs w:val="24"/>
        </w:rPr>
        <w:t xml:space="preserve">adjusted these </w:t>
      </w:r>
      <w:r w:rsidR="00765DFD" w:rsidRPr="00597040">
        <w:rPr>
          <w:color w:val="000000" w:themeColor="text1"/>
          <w:sz w:val="24"/>
          <w:szCs w:val="24"/>
          <w:highlight w:val="yellow"/>
        </w:rPr>
        <w:t>fatality rates</w:t>
      </w:r>
      <w:r w:rsidR="00765DFD" w:rsidRPr="00597040">
        <w:rPr>
          <w:color w:val="000000" w:themeColor="text1"/>
          <w:sz w:val="24"/>
          <w:szCs w:val="24"/>
        </w:rPr>
        <w:t xml:space="preserve"> for overdiagnosis</w:t>
      </w:r>
      <w:r w:rsidR="007F1EC1">
        <w:rPr>
          <w:color w:val="000000" w:themeColor="text1"/>
          <w:sz w:val="24"/>
          <w:szCs w:val="24"/>
        </w:rPr>
        <w:t xml:space="preserve"> (</w:t>
      </w:r>
      <w:r w:rsidR="00EC284A" w:rsidRPr="00EC284A">
        <w:rPr>
          <w:color w:val="000000" w:themeColor="text1"/>
          <w:sz w:val="24"/>
          <w:szCs w:val="24"/>
          <w:highlight w:val="yellow"/>
        </w:rPr>
        <w:t>Section 2.3</w:t>
      </w:r>
      <w:r w:rsidR="007F1EC1">
        <w:rPr>
          <w:color w:val="000000" w:themeColor="text1"/>
          <w:sz w:val="24"/>
          <w:szCs w:val="24"/>
        </w:rPr>
        <w:t>)</w:t>
      </w:r>
      <w:r w:rsidR="00765DFD" w:rsidRPr="00597040">
        <w:rPr>
          <w:color w:val="000000" w:themeColor="text1"/>
          <w:sz w:val="24"/>
          <w:szCs w:val="24"/>
        </w:rPr>
        <w:t xml:space="preserve">. The adjusted tumor size-specific fatality rates served as input to demographic life tables that produced tumor size-specific life expectancies in 1975 and 2002 </w:t>
      </w:r>
      <w:r w:rsidR="00765DFD" w:rsidRPr="00597040">
        <w:rPr>
          <w:color w:val="000000" w:themeColor="text1"/>
          <w:sz w:val="24"/>
          <w:szCs w:val="24"/>
          <w:highlight w:val="yellow"/>
        </w:rPr>
        <w:t xml:space="preserve">(see eAppendix C for example of </w:t>
      </w:r>
      <w:r w:rsidR="00765DFD" w:rsidRPr="00597040">
        <w:rPr>
          <w:rFonts w:eastAsia="Times New Roman"/>
          <w:color w:val="000000" w:themeColor="text1"/>
          <w:sz w:val="24"/>
          <w:szCs w:val="24"/>
          <w:highlight w:val="yellow"/>
        </w:rPr>
        <w:t>life table calculations)</w:t>
      </w:r>
      <w:r w:rsidR="00765DFD" w:rsidRPr="00597040">
        <w:rPr>
          <w:color w:val="000000" w:themeColor="text1"/>
          <w:sz w:val="24"/>
          <w:szCs w:val="24"/>
          <w:highlight w:val="yellow"/>
        </w:rPr>
        <w:t>.</w:t>
      </w:r>
      <w:r w:rsidR="00765DFD" w:rsidRPr="00597040">
        <w:rPr>
          <w:color w:val="000000" w:themeColor="text1"/>
          <w:sz w:val="24"/>
          <w:szCs w:val="24"/>
        </w:rPr>
        <w:t xml:space="preserve">  We calculated overall life expectancy </w:t>
      </w:r>
      <w:ins w:id="13" w:author="Samir S. Soneji" w:date="2016-01-18T09:55:00Z">
        <w:r w:rsidR="002B3206">
          <w:rPr>
            <w:color w:val="000000" w:themeColor="text1"/>
            <w:sz w:val="24"/>
            <w:szCs w:val="24"/>
          </w:rPr>
          <w:t xml:space="preserve">in 1975 and 2002 </w:t>
        </w:r>
      </w:ins>
      <w:r w:rsidR="00765DFD" w:rsidRPr="00597040">
        <w:rPr>
          <w:color w:val="000000" w:themeColor="text1"/>
          <w:sz w:val="24"/>
          <w:szCs w:val="24"/>
        </w:rPr>
        <w:t xml:space="preserve">as the weighted average of tumor-size specific life expectancies, where the weights corresponded to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The gain in life expectancy was then computed as the difference in overall life expectancy </w:t>
      </w:r>
      <w:commentRangeStart w:id="14"/>
      <w:r w:rsidR="00765DFD" w:rsidRPr="00597040">
        <w:rPr>
          <w:color w:val="000000" w:themeColor="text1"/>
          <w:sz w:val="24"/>
          <w:szCs w:val="24"/>
        </w:rPr>
        <w:t>between 1975 and 2002.</w:t>
      </w:r>
      <w:commentRangeEnd w:id="14"/>
      <w:r w:rsidR="00500EE2">
        <w:rPr>
          <w:rStyle w:val="CommentReference"/>
        </w:rPr>
        <w:commentReference w:id="14"/>
      </w:r>
      <w:r w:rsidR="00765DFD" w:rsidRPr="00597040">
        <w:rPr>
          <w:color w:val="000000" w:themeColor="text1"/>
          <w:sz w:val="24"/>
          <w:szCs w:val="24"/>
        </w:rPr>
        <w:t xml:space="preserve"> Next, we utilized an established demographic method (Kitagawa decomposition</w:t>
      </w:r>
      <w:r w:rsidR="00765DFD" w:rsidRPr="00597040">
        <w:rPr>
          <w:color w:val="000000" w:themeColor="text1"/>
          <w:sz w:val="24"/>
          <w:szCs w:val="24"/>
        </w:rPr>
        <w:fldChar w:fldCharType="begin"/>
      </w:r>
      <w:r w:rsidR="00765DFD"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765DFD" w:rsidRPr="00597040">
        <w:rPr>
          <w:color w:val="000000" w:themeColor="text1"/>
          <w:sz w:val="24"/>
          <w:szCs w:val="24"/>
        </w:rPr>
        <w:fldChar w:fldCharType="separate"/>
      </w:r>
      <w:r w:rsidR="00765DFD" w:rsidRPr="00597040">
        <w:rPr>
          <w:rFonts w:eastAsia="Times New Roman"/>
          <w:color w:val="000000" w:themeColor="text1"/>
          <w:sz w:val="24"/>
          <w:vertAlign w:val="superscript"/>
        </w:rPr>
        <w:t>18</w:t>
      </w:r>
      <w:r w:rsidR="00765DFD" w:rsidRPr="00597040">
        <w:rPr>
          <w:color w:val="000000" w:themeColor="text1"/>
          <w:sz w:val="24"/>
          <w:szCs w:val="24"/>
        </w:rPr>
        <w:fldChar w:fldCharType="end"/>
      </w:r>
      <w:r w:rsidR="00765DFD" w:rsidRPr="00597040">
        <w:rPr>
          <w:color w:val="000000" w:themeColor="text1"/>
          <w:sz w:val="24"/>
          <w:szCs w:val="24"/>
        </w:rPr>
        <w:t xml:space="preserve">) to estimate how much of this gain was due to changes in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w:t>
      </w:r>
      <w:r w:rsidR="00765DFD" w:rsidRPr="00597040">
        <w:rPr>
          <w:color w:val="000000" w:themeColor="text1"/>
          <w:sz w:val="24"/>
          <w:szCs w:val="24"/>
          <w:highlight w:val="yellow"/>
        </w:rPr>
        <w:t>(i.e., more small tumors over time)</w:t>
      </w:r>
      <w:r w:rsidR="00765DFD" w:rsidRPr="00597040">
        <w:rPr>
          <w:color w:val="000000" w:themeColor="text1"/>
          <w:sz w:val="24"/>
          <w:szCs w:val="24"/>
        </w:rPr>
        <w:t xml:space="preserve"> and improvements in adjusted all-cause fatality rates. </w:t>
      </w:r>
    </w:p>
    <w:p w14:paraId="5B42F055" w14:textId="33A110E4" w:rsidR="00023A72" w:rsidRPr="00597040" w:rsidRDefault="00765DFD" w:rsidP="007F1EC1">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w:t>
      </w:r>
      <w:r w:rsidR="000A0173" w:rsidRPr="00597040">
        <w:rPr>
          <w:rFonts w:eastAsia="Times New Roman"/>
          <w:color w:val="000000" w:themeColor="text1"/>
          <w:sz w:val="24"/>
          <w:szCs w:val="24"/>
          <w:highlight w:val="yellow"/>
        </w:rPr>
        <w:t>the contribution of advances in breast cancer treatment (component [2]) and advances in the treatment of other diseases (component [3]) on gains in life expectancy.</w:t>
      </w:r>
      <w:r w:rsidR="000A0173" w:rsidRPr="00597040">
        <w:rPr>
          <w:rFonts w:eastAsia="Times New Roman"/>
          <w:color w:val="000000" w:themeColor="text1"/>
          <w:sz w:val="24"/>
          <w:szCs w:val="24"/>
        </w:rPr>
        <w:t xml:space="preserve">  </w:t>
      </w:r>
      <w:r w:rsidR="000A0173" w:rsidRPr="00597040">
        <w:rPr>
          <w:color w:val="000000" w:themeColor="text1"/>
          <w:sz w:val="24"/>
          <w:szCs w:val="24"/>
        </w:rPr>
        <w:t>W</w:t>
      </w:r>
      <w:r w:rsidR="00023A72" w:rsidRPr="00597040">
        <w:rPr>
          <w:color w:val="000000" w:themeColor="text1"/>
          <w:sz w:val="24"/>
          <w:szCs w:val="24"/>
        </w:rPr>
        <w:t xml:space="preserve">e began with </w:t>
      </w:r>
      <w:commentRangeStart w:id="15"/>
      <w:r w:rsidR="00023A72" w:rsidRPr="00597040">
        <w:rPr>
          <w:color w:val="000000" w:themeColor="text1"/>
          <w:sz w:val="24"/>
          <w:szCs w:val="24"/>
        </w:rPr>
        <w:t>fatality rates</w:t>
      </w:r>
      <w:commentRangeEnd w:id="15"/>
      <w:r w:rsidR="00500EE2">
        <w:rPr>
          <w:rStyle w:val="CommentReference"/>
        </w:rPr>
        <w:commentReference w:id="15"/>
      </w:r>
      <w:r w:rsidR="00023A72" w:rsidRPr="00597040">
        <w:rPr>
          <w:color w:val="000000" w:themeColor="text1"/>
          <w:sz w:val="24"/>
          <w:szCs w:val="24"/>
        </w:rPr>
        <w:t xml:space="preserve"> by tumor size </w:t>
      </w:r>
      <w:r w:rsidR="00E14CDC" w:rsidRPr="00597040">
        <w:rPr>
          <w:color w:val="000000" w:themeColor="text1"/>
          <w:sz w:val="24"/>
          <w:szCs w:val="24"/>
        </w:rPr>
        <w:t>but now 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commentRangeStart w:id="16"/>
      <w:r w:rsidR="000A0173"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000A0173" w:rsidRPr="00597040">
        <w:rPr>
          <w:color w:val="000000" w:themeColor="text1"/>
          <w:sz w:val="24"/>
          <w:szCs w:val="24"/>
          <w:highlight w:val="yellow"/>
        </w:rPr>
        <w:lastRenderedPageBreak/>
        <w:t xml:space="preserve">these rates </w:t>
      </w:r>
      <w:r w:rsidR="00023A72" w:rsidRPr="00597040">
        <w:rPr>
          <w:color w:val="000000" w:themeColor="text1"/>
          <w:sz w:val="24"/>
          <w:szCs w:val="24"/>
          <w:highlight w:val="yellow"/>
        </w:rPr>
        <w:t>for overdiagnosis</w:t>
      </w:r>
      <w:commentRangeEnd w:id="16"/>
      <w:r w:rsidR="00500EE2">
        <w:rPr>
          <w:rStyle w:val="CommentReference"/>
        </w:rPr>
        <w:commentReference w:id="16"/>
      </w:r>
      <w:r w:rsidR="00023A72" w:rsidRPr="00597040">
        <w:rPr>
          <w:color w:val="000000" w:themeColor="text1"/>
          <w:sz w:val="24"/>
          <w:szCs w:val="24"/>
          <w:highlight w:val="yellow"/>
        </w:rPr>
        <w:t>.</w:t>
      </w:r>
      <w:r w:rsidR="00023A72" w:rsidRPr="00597040">
        <w:rPr>
          <w:color w:val="000000" w:themeColor="text1"/>
          <w:sz w:val="24"/>
          <w:szCs w:val="24"/>
        </w:rPr>
        <w:t xml:space="preserve">  The adjusted tumor size- and cause-specific fatality rates served as the input to demographic life tables </w:t>
      </w:r>
      <w:r w:rsidR="000A0173" w:rsidRPr="00597040">
        <w:rPr>
          <w:rFonts w:eastAsia="Times New Roman"/>
          <w:color w:val="000000" w:themeColor="text1"/>
          <w:sz w:val="24"/>
          <w:szCs w:val="24"/>
          <w:shd w:val="clear" w:color="auto" w:fill="FFFF00"/>
        </w:rPr>
        <w:t>(one for breast cancer and the other for all other causes)</w:t>
      </w:r>
      <w:r w:rsidR="000A0173"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r w:rsidR="00023A72" w:rsidRPr="004D2C0C">
        <w:rPr>
          <w:color w:val="000000" w:themeColor="text1"/>
          <w:sz w:val="24"/>
          <w:szCs w:val="24"/>
        </w:rPr>
        <w:t>1975 and</w:t>
      </w:r>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(Beltrán-Sánchez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w:t>
      </w:r>
      <w:r w:rsidRPr="00597040">
        <w:rPr>
          <w:color w:val="000000" w:themeColor="text1"/>
          <w:sz w:val="24"/>
          <w:szCs w:val="24"/>
        </w:rPr>
        <w:t xml:space="preserve">from all other causes. </w:t>
      </w:r>
      <w:r w:rsidR="00C24488">
        <w:rPr>
          <w:color w:val="000000" w:themeColor="text1"/>
          <w:sz w:val="24"/>
          <w:szCs w:val="24"/>
        </w:rPr>
        <w:t xml:space="preserve"> </w:t>
      </w:r>
      <w:r w:rsidRPr="00597040">
        <w:rPr>
          <w:color w:val="000000" w:themeColor="text1"/>
          <w:sz w:val="24"/>
          <w:szCs w:val="24"/>
          <w:highlight w:val="yellow"/>
        </w:rPr>
        <w:t>The three components, all of which we derive from life tables, sums to the total gain in life expectancy.</w:t>
      </w:r>
      <w:r>
        <w:rPr>
          <w:color w:val="000000" w:themeColor="text1"/>
          <w:sz w:val="24"/>
          <w:szCs w:val="24"/>
        </w:rPr>
        <w:t xml:space="preserve">  </w:t>
      </w:r>
      <w:r w:rsidRPr="00597040">
        <w:rPr>
          <w:color w:val="000000" w:themeColor="text1"/>
          <w:sz w:val="24"/>
          <w:szCs w:val="24"/>
        </w:rPr>
        <w:t xml:space="preserve">We did not report any sampling uncertainty in the gain in life expectancy or its three </w:t>
      </w:r>
      <w:r w:rsidR="00023A72" w:rsidRPr="00597040">
        <w:rPr>
          <w:color w:val="000000" w:themeColor="text1"/>
          <w:sz w:val="24"/>
          <w:szCs w:val="24"/>
        </w:rPr>
        <w:t>components because our calculations used registry data that fully captured the mortality experience of defined populations</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eAppendix </w:t>
      </w:r>
      <w:r w:rsidR="00A0178D">
        <w:rPr>
          <w:color w:val="000000" w:themeColor="text1"/>
          <w:sz w:val="24"/>
          <w:szCs w:val="24"/>
        </w:rPr>
        <w:t>D</w:t>
      </w:r>
      <w:r w:rsidR="00023A72" w:rsidRPr="00597040">
        <w:rPr>
          <w:color w:val="000000" w:themeColor="text1"/>
          <w:sz w:val="24"/>
          <w:szCs w:val="24"/>
        </w:rPr>
        <w:t>-G.</w:t>
      </w:r>
    </w:p>
    <w:p w14:paraId="320AD495" w14:textId="7502051D"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ins w:id="17" w:author="Samir S. Soneji" w:date="2016-01-18T09:57:00Z">
        <w:r w:rsidR="002B3206">
          <w:rPr>
            <w:color w:val="000000" w:themeColor="text1"/>
            <w:sz w:val="24"/>
            <w:szCs w:val="24"/>
          </w:rPr>
          <w:t>.</w:t>
        </w:r>
      </w:ins>
      <w:r w:rsidRPr="00597040">
        <w:rPr>
          <w:color w:val="000000" w:themeColor="text1"/>
          <w:sz w:val="24"/>
          <w:szCs w:val="24"/>
        </w:rPr>
        <w:t xml:space="preserve"> </w:t>
      </w:r>
      <w:r w:rsidR="00C24488">
        <w:rPr>
          <w:color w:val="000000" w:themeColor="text1"/>
          <w:sz w:val="24"/>
          <w:szCs w:val="24"/>
        </w:rPr>
        <w:t xml:space="preserve"> </w:t>
      </w:r>
      <w:r w:rsidRPr="00597040">
        <w:rPr>
          <w:color w:val="000000" w:themeColor="text1"/>
          <w:sz w:val="24"/>
          <w:szCs w:val="24"/>
        </w:rPr>
        <w:t xml:space="preserve">We analyzed 663,860 breast cancer cases diagnosed between 1975 and 2012 and </w:t>
      </w:r>
      <w:r w:rsidR="0053130D" w:rsidRPr="00597040">
        <w:rPr>
          <w:color w:val="000000" w:themeColor="text1"/>
          <w:sz w:val="24"/>
          <w:szCs w:val="24"/>
          <w:highlight w:val="yellow"/>
        </w:rPr>
        <w:t>included</w:t>
      </w:r>
      <w:r w:rsidRPr="00597040">
        <w:rPr>
          <w:color w:val="000000" w:themeColor="text1"/>
          <w:sz w:val="24"/>
          <w:szCs w:val="24"/>
        </w:rPr>
        <w:t xml:space="preserve"> cases with both malignant and non-malignant</w:t>
      </w:r>
      <w:ins w:id="18" w:author="Hal Sox" w:date="2016-01-17T12:42:00Z">
        <w:r w:rsidR="00500EE2">
          <w:rPr>
            <w:color w:val="000000" w:themeColor="text1"/>
            <w:sz w:val="24"/>
            <w:szCs w:val="24"/>
          </w:rPr>
          <w:t xml:space="preserve"> </w:t>
        </w:r>
        <w:r w:rsidR="00500EE2" w:rsidRPr="00597040">
          <w:rPr>
            <w:color w:val="000000" w:themeColor="text1"/>
            <w:sz w:val="24"/>
            <w:szCs w:val="24"/>
          </w:rPr>
          <w:t>(e.g., ductal carcinoma in situ)</w:t>
        </w:r>
      </w:ins>
      <w:r w:rsidRPr="00597040">
        <w:rPr>
          <w:color w:val="000000" w:themeColor="text1"/>
          <w:sz w:val="24"/>
          <w:szCs w:val="24"/>
        </w:rPr>
        <w:t xml:space="preserve"> behavior. </w:t>
      </w:r>
      <w:commentRangeStart w:id="19"/>
      <w:r w:rsidRPr="00597040">
        <w:rPr>
          <w:color w:val="000000" w:themeColor="text1"/>
          <w:sz w:val="24"/>
          <w:szCs w:val="24"/>
        </w:rPr>
        <w:t>SEER classifies breast cancer as the cause of death</w:t>
      </w:r>
      <w:r w:rsidR="004B7B45">
        <w:rPr>
          <w:color w:val="000000" w:themeColor="text1"/>
          <w:sz w:val="24"/>
          <w:szCs w:val="24"/>
        </w:rPr>
        <w:t xml:space="preserve"> based on the death certificate and</w:t>
      </w:r>
      <w:r w:rsidRPr="00597040">
        <w:rPr>
          <w:color w:val="000000" w:themeColor="text1"/>
          <w:sz w:val="24"/>
          <w:szCs w:val="24"/>
        </w:rPr>
        <w:t xml:space="preserve"> identity of a primary tumor</w:t>
      </w:r>
      <w:commentRangeEnd w:id="19"/>
      <w:r w:rsidR="00500EE2">
        <w:rPr>
          <w:rStyle w:val="CommentReference"/>
        </w:rPr>
        <w:commentReference w:id="19"/>
      </w:r>
      <w:r w:rsidRPr="00597040">
        <w:rPr>
          <w:color w:val="000000" w:themeColor="text1"/>
          <w:sz w:val="24"/>
          <w:szCs w:val="24"/>
        </w:rPr>
        <w:t>.  We placed a further requirement: the breast cancer death must have occurred within 10 years of diagnosis.</w:t>
      </w:r>
      <w:r w:rsidR="00587C76" w:rsidRPr="00597040">
        <w:rPr>
          <w:color w:val="000000" w:themeColor="text1"/>
          <w:sz w:val="24"/>
          <w:szCs w:val="24"/>
        </w:rPr>
        <w:t xml:space="preserve"> </w:t>
      </w:r>
      <w:commentRangeStart w:id="20"/>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w:t>
      </w:r>
      <w:commentRangeEnd w:id="20"/>
      <w:r w:rsidR="008E4B64">
        <w:rPr>
          <w:rStyle w:val="CommentReference"/>
        </w:rPr>
        <w:commentReference w:id="20"/>
      </w:r>
      <w:r w:rsidR="000E5F3E" w:rsidRPr="00597040">
        <w:rPr>
          <w:rFonts w:eastAsia="Times New Roman"/>
          <w:color w:val="000000" w:themeColor="text1"/>
          <w:sz w:val="24"/>
          <w:szCs w:val="24"/>
          <w:highlight w:val="yellow"/>
        </w:rPr>
        <w:t xml:space="preserve">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w:t>
      </w:r>
      <w:r w:rsidR="00275DE9" w:rsidRPr="00597040">
        <w:rPr>
          <w:color w:val="000000" w:themeColor="text1"/>
          <w:sz w:val="24"/>
          <w:szCs w:val="24"/>
          <w:highlight w:val="yellow"/>
        </w:rPr>
        <w:lastRenderedPageBreak/>
        <w:t>diagnosis (eAppendix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w:t>
      </w:r>
      <w:ins w:id="21" w:author="Hal Sox" w:date="2016-01-17T12:52:00Z">
        <w:r w:rsidR="008E4B64">
          <w:rPr>
            <w:rFonts w:eastAsia="Arial Unicode MS"/>
            <w:color w:val="000000" w:themeColor="text1"/>
            <w:sz w:val="24"/>
            <w:szCs w:val="24"/>
          </w:rPr>
          <w:t xml:space="preserve">5- year </w:t>
        </w:r>
      </w:ins>
      <w:r w:rsidR="0045642D" w:rsidRPr="00597040">
        <w:rPr>
          <w:rFonts w:eastAsia="Arial Unicode MS"/>
          <w:color w:val="000000" w:themeColor="text1"/>
          <w:sz w:val="24"/>
          <w:szCs w:val="24"/>
        </w:rPr>
        <w:t xml:space="preserve">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w:t>
      </w:r>
    </w:p>
    <w:p w14:paraId="648A1A97" w14:textId="68246709" w:rsidR="00023A72" w:rsidRPr="003F17C3"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3F17C3">
        <w:rPr>
          <w:rFonts w:eastAsia="Arial Unicode MS"/>
          <w:b/>
          <w:color w:val="000000" w:themeColor="text1"/>
          <w:sz w:val="24"/>
          <w:szCs w:val="24"/>
        </w:rPr>
        <w:t xml:space="preserve">2.3  </w:t>
      </w:r>
      <w:commentRangeStart w:id="22"/>
      <w:r w:rsidRPr="003F17C3">
        <w:rPr>
          <w:rFonts w:eastAsia="Arial Unicode MS"/>
          <w:b/>
          <w:color w:val="000000" w:themeColor="text1"/>
          <w:sz w:val="24"/>
          <w:szCs w:val="24"/>
        </w:rPr>
        <w:t>Adjustment for Overdiagnosis</w:t>
      </w:r>
      <w:commentRangeEnd w:id="22"/>
      <w:r w:rsidR="008E4B64">
        <w:rPr>
          <w:rStyle w:val="CommentReference"/>
        </w:rPr>
        <w:commentReference w:id="22"/>
      </w:r>
      <w:r w:rsidRPr="003F17C3">
        <w:rPr>
          <w:rFonts w:eastAsia="Arial Unicode MS"/>
          <w:b/>
          <w:color w:val="000000" w:themeColor="text1"/>
          <w:sz w:val="24"/>
          <w:szCs w:val="24"/>
        </w:rPr>
        <w:t xml:space="preserve">.  </w:t>
      </w:r>
      <w:r w:rsidR="00800402" w:rsidRPr="003F17C3">
        <w:rPr>
          <w:rFonts w:eastAsia="Arial Unicode MS"/>
          <w:b/>
          <w:color w:val="000000" w:themeColor="text1"/>
          <w:sz w:val="24"/>
          <w:szCs w:val="24"/>
        </w:rPr>
        <w:t xml:space="preserve"> </w:t>
      </w:r>
      <w:r w:rsidR="00800402" w:rsidRPr="003F17C3">
        <w:rPr>
          <w:rFonts w:eastAsia="Times New Roman"/>
          <w:color w:val="000000" w:themeColor="text1"/>
          <w:sz w:val="24"/>
          <w:szCs w:val="24"/>
          <w:highlight w:val="yellow"/>
        </w:rPr>
        <w:t>Overdiagnosis is the detection of asymptomatic breast cancers that are so slow-growing that they would never present symptomatically.</w:t>
      </w:r>
      <w:r w:rsidR="00CA5573" w:rsidRPr="003F17C3">
        <w:rPr>
          <w:rFonts w:eastAsia="Times New Roman"/>
          <w:color w:val="000000" w:themeColor="text1"/>
          <w:sz w:val="24"/>
          <w:szCs w:val="24"/>
          <w:highlight w:val="yellow"/>
        </w:rPr>
        <w:fldChar w:fldCharType="begin"/>
      </w:r>
      <w:r w:rsidR="00CA5573" w:rsidRPr="003F17C3">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3F17C3">
        <w:rPr>
          <w:rFonts w:eastAsia="Times New Roman"/>
          <w:color w:val="000000" w:themeColor="text1"/>
          <w:sz w:val="24"/>
          <w:szCs w:val="24"/>
          <w:highlight w:val="yellow"/>
        </w:rPr>
        <w:fldChar w:fldCharType="separate"/>
      </w:r>
      <w:r w:rsidR="00CA5573" w:rsidRPr="003F17C3">
        <w:rPr>
          <w:rFonts w:eastAsia="Times New Roman"/>
          <w:color w:val="000000" w:themeColor="text1"/>
          <w:sz w:val="24"/>
          <w:szCs w:val="24"/>
          <w:vertAlign w:val="superscript"/>
        </w:rPr>
        <w:t>20</w:t>
      </w:r>
      <w:r w:rsidR="00CA5573" w:rsidRPr="003F17C3">
        <w:rPr>
          <w:rFonts w:eastAsia="Times New Roman"/>
          <w:color w:val="000000" w:themeColor="text1"/>
          <w:sz w:val="24"/>
          <w:szCs w:val="24"/>
          <w:highlight w:val="yellow"/>
        </w:rPr>
        <w:fldChar w:fldCharType="end"/>
      </w:r>
      <w:r w:rsidR="00800402" w:rsidRPr="003F17C3">
        <w:rPr>
          <w:rFonts w:eastAsia="Times New Roman"/>
          <w:color w:val="000000" w:themeColor="text1"/>
          <w:sz w:val="24"/>
          <w:szCs w:val="24"/>
        </w:rPr>
        <w:t xml:space="preserve">  </w:t>
      </w:r>
      <w:r w:rsidRPr="003F17C3">
        <w:rPr>
          <w:rFonts w:eastAsia="Arial Unicode MS"/>
          <w:color w:val="000000" w:themeColor="text1"/>
          <w:sz w:val="24"/>
          <w:szCs w:val="24"/>
        </w:rPr>
        <w:t>For our primary analysis, we assume an overdiagnosis level of 10% for tumor</w:t>
      </w:r>
      <w:r w:rsidR="002D2AAE">
        <w:rPr>
          <w:rFonts w:eastAsia="Arial Unicode MS"/>
          <w:color w:val="000000" w:themeColor="text1"/>
          <w:sz w:val="24"/>
          <w:szCs w:val="24"/>
        </w:rPr>
        <w:t>s</w:t>
      </w:r>
      <w:r w:rsidRPr="003F17C3">
        <w:rPr>
          <w:rFonts w:eastAsia="Arial Unicode MS"/>
          <w:color w:val="000000" w:themeColor="text1"/>
          <w:sz w:val="24"/>
          <w:szCs w:val="24"/>
        </w:rPr>
        <w:t xml:space="preserve"> </w:t>
      </w:r>
      <w:r w:rsidRPr="003F17C3">
        <w:rPr>
          <w:rFonts w:eastAsia="Arial Unicode MS" w:hint="eastAsia"/>
          <w:color w:val="000000" w:themeColor="text1"/>
          <w:sz w:val="24"/>
          <w:szCs w:val="24"/>
        </w:rPr>
        <w:t>≤</w:t>
      </w:r>
      <w:r w:rsidRPr="003F17C3">
        <w:rPr>
          <w:rFonts w:eastAsia="Arial Unicode MS"/>
          <w:color w:val="000000" w:themeColor="text1"/>
          <w:sz w:val="24"/>
          <w:szCs w:val="24"/>
        </w:rPr>
        <w:t>3cm based on the Malmö, Sweden trial.</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21</w:t>
      </w:r>
      <w:r w:rsidR="006A16C0" w:rsidRPr="003F17C3">
        <w:rPr>
          <w:color w:val="000000" w:themeColor="text1"/>
          <w:sz w:val="24"/>
          <w:szCs w:val="24"/>
        </w:rPr>
        <w:fldChar w:fldCharType="end"/>
      </w:r>
      <w:r w:rsidRPr="003F17C3">
        <w:rPr>
          <w:color w:val="000000" w:themeColor="text1"/>
          <w:sz w:val="24"/>
          <w:szCs w:val="24"/>
        </w:rPr>
        <w:t xml:space="preserve">  </w:t>
      </w:r>
      <w:r w:rsidR="003F17C3" w:rsidRPr="003F17C3">
        <w:rPr>
          <w:color w:val="000000" w:themeColor="text1"/>
          <w:sz w:val="24"/>
          <w:szCs w:val="24"/>
          <w:highlight w:val="yellow"/>
        </w:rPr>
        <w:t>See eAppendix B for details on adjustment for overdiagnosis of fatality rates and annual proportion of smaller sized tumors.</w:t>
      </w:r>
      <w:r w:rsidRPr="003F17C3">
        <w:rPr>
          <w:color w:val="000000" w:themeColor="text1"/>
          <w:sz w:val="24"/>
          <w:szCs w:val="24"/>
        </w:rPr>
        <w:t xml:space="preserve"> </w:t>
      </w:r>
      <w:r w:rsidRPr="003F17C3">
        <w:rPr>
          <w:rFonts w:eastAsia="Arial Unicode MS"/>
          <w:color w:val="000000" w:themeColor="text1"/>
          <w:sz w:val="24"/>
          <w:szCs w:val="24"/>
        </w:rPr>
        <w:t xml:space="preserve">We conducted two sensitivity analyses on the overdiagnosis </w:t>
      </w:r>
      <w:commentRangeStart w:id="23"/>
      <w:r w:rsidRPr="003F17C3">
        <w:rPr>
          <w:rFonts w:eastAsia="Arial Unicode MS"/>
          <w:color w:val="000000" w:themeColor="text1"/>
          <w:sz w:val="24"/>
          <w:szCs w:val="24"/>
        </w:rPr>
        <w:t>level</w:t>
      </w:r>
      <w:r w:rsidR="003F17C3">
        <w:rPr>
          <w:rFonts w:eastAsia="Arial Unicode MS"/>
          <w:color w:val="000000" w:themeColor="text1"/>
          <w:sz w:val="24"/>
          <w:szCs w:val="24"/>
        </w:rPr>
        <w:t>:</w:t>
      </w:r>
      <w:commentRangeEnd w:id="23"/>
      <w:r w:rsidR="009E6BB4">
        <w:rPr>
          <w:rStyle w:val="CommentReference"/>
        </w:rPr>
        <w:commentReference w:id="23"/>
      </w:r>
      <w:r w:rsidR="003F17C3">
        <w:rPr>
          <w:rFonts w:eastAsia="Arial Unicode MS"/>
          <w:color w:val="000000" w:themeColor="text1"/>
          <w:sz w:val="24"/>
          <w:szCs w:val="24"/>
        </w:rPr>
        <w:t xml:space="preserve"> [1] varied level </w:t>
      </w:r>
      <w:r w:rsidRPr="003F17C3">
        <w:rPr>
          <w:rFonts w:eastAsia="Arial Unicode MS"/>
          <w:color w:val="000000" w:themeColor="text1"/>
          <w:sz w:val="24"/>
          <w:szCs w:val="24"/>
        </w:rPr>
        <w:t xml:space="preserve">to 52% for tumors </w:t>
      </w:r>
      <w:r w:rsidRPr="003F17C3">
        <w:rPr>
          <w:rFonts w:eastAsia="Arial Unicode MS" w:hint="eastAsia"/>
          <w:color w:val="000000" w:themeColor="text1"/>
          <w:sz w:val="24"/>
          <w:szCs w:val="24"/>
        </w:rPr>
        <w:t>≤</w:t>
      </w:r>
      <w:r w:rsidRPr="003F17C3">
        <w:rPr>
          <w:rFonts w:eastAsia="Arial Unicode MS"/>
          <w:color w:val="000000" w:themeColor="text1"/>
          <w:sz w:val="24"/>
          <w:szCs w:val="24"/>
        </w:rPr>
        <w:t xml:space="preserve">3cm based on highest estimate from </w:t>
      </w:r>
      <w:r w:rsidR="003F17C3">
        <w:rPr>
          <w:rFonts w:eastAsia="Arial Unicode MS"/>
          <w:color w:val="000000" w:themeColor="text1"/>
          <w:sz w:val="24"/>
          <w:szCs w:val="24"/>
        </w:rPr>
        <w:t>published literature</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22–26</w:t>
      </w:r>
      <w:r w:rsidR="006A16C0" w:rsidRPr="003F17C3">
        <w:rPr>
          <w:color w:val="000000" w:themeColor="text1"/>
          <w:sz w:val="24"/>
          <w:szCs w:val="24"/>
        </w:rPr>
        <w:fldChar w:fldCharType="end"/>
      </w:r>
      <w:r w:rsidRPr="003F17C3">
        <w:rPr>
          <w:color w:val="000000" w:themeColor="text1"/>
          <w:sz w:val="24"/>
          <w:szCs w:val="24"/>
        </w:rPr>
        <w:t xml:space="preserve">  </w:t>
      </w:r>
      <w:r w:rsidR="003F17C3">
        <w:rPr>
          <w:color w:val="000000" w:themeColor="text1"/>
          <w:sz w:val="24"/>
          <w:szCs w:val="24"/>
        </w:rPr>
        <w:t xml:space="preserve">and [2] </w:t>
      </w:r>
      <w:r w:rsidRPr="003F17C3">
        <w:rPr>
          <w:color w:val="000000" w:themeColor="text1"/>
          <w:sz w:val="24"/>
          <w:szCs w:val="24"/>
        </w:rPr>
        <w:t xml:space="preserve">varied level to 97% for tumors &lt;1cm (because </w:t>
      </w:r>
      <w:r w:rsidR="009E1B2C" w:rsidRPr="003F17C3">
        <w:rPr>
          <w:color w:val="000000" w:themeColor="text1"/>
          <w:sz w:val="24"/>
          <w:szCs w:val="24"/>
        </w:rPr>
        <w:t>97</w:t>
      </w:r>
      <w:r w:rsidRPr="003F17C3">
        <w:rPr>
          <w:color w:val="000000" w:themeColor="text1"/>
          <w:sz w:val="24"/>
          <w:szCs w:val="24"/>
        </w:rPr>
        <w:t xml:space="preserve">% of patients diagnosed with &lt;1cm tumors </w:t>
      </w:r>
      <w:r w:rsidR="009E1B2C" w:rsidRPr="003F17C3">
        <w:rPr>
          <w:color w:val="000000" w:themeColor="text1"/>
          <w:sz w:val="24"/>
          <w:szCs w:val="24"/>
        </w:rPr>
        <w:t xml:space="preserve">did not die </w:t>
      </w:r>
      <w:r w:rsidRPr="003F17C3">
        <w:rPr>
          <w:color w:val="000000" w:themeColor="text1"/>
          <w:sz w:val="24"/>
          <w:szCs w:val="24"/>
        </w:rPr>
        <w:t>of breast cancer within 10 years</w:t>
      </w:r>
      <w:r w:rsidR="00F82E8A" w:rsidRPr="003F17C3">
        <w:rPr>
          <w:color w:val="000000" w:themeColor="text1"/>
          <w:sz w:val="24"/>
          <w:szCs w:val="24"/>
        </w:rPr>
        <w:t xml:space="preserve"> and, thus, could have been overdiagnosed</w:t>
      </w:r>
      <w:r w:rsidRPr="003F17C3">
        <w:rPr>
          <w:color w:val="000000" w:themeColor="text1"/>
          <w:sz w:val="24"/>
          <w:szCs w:val="24"/>
        </w:rPr>
        <w:t xml:space="preserve">) and to 52% for 1-3cm tumors.  </w:t>
      </w:r>
    </w:p>
    <w:p w14:paraId="212AF11E" w14:textId="77777777" w:rsidR="006A16C0" w:rsidRPr="00597040" w:rsidRDefault="006A16C0" w:rsidP="008D20E9">
      <w:pPr>
        <w:pStyle w:val="Normal1"/>
        <w:spacing w:line="480" w:lineRule="auto"/>
        <w:rPr>
          <w:b/>
          <w:color w:val="000000" w:themeColor="text1"/>
          <w:sz w:val="24"/>
          <w:szCs w:val="24"/>
        </w:rPr>
      </w:pPr>
    </w:p>
    <w:p w14:paraId="0770D2B6"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E50362F" w14:textId="5791AEAB"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w:t>
      </w:r>
      <w:r w:rsidR="00800402" w:rsidRPr="00597040">
        <w:rPr>
          <w:rFonts w:ascii="Arial" w:hAnsi="Arial" w:cs="Arial"/>
          <w:color w:val="000000" w:themeColor="text1"/>
        </w:rPr>
        <w:lastRenderedPageBreak/>
        <w:t xml:space="preserve">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&lt;1cm and 1-2cm tumors grew over time because their incidence rates increased more than those of larger sized tumors. </w:t>
      </w:r>
    </w:p>
    <w:p w14:paraId="363B670A" w14:textId="73EDCE49" w:rsidR="00800402" w:rsidRPr="00CA6C53" w:rsidRDefault="00CA6C53" w:rsidP="00A7028C">
      <w:pPr>
        <w:pStyle w:val="NormalWeb"/>
        <w:spacing w:line="480" w:lineRule="auto"/>
        <w:ind w:firstLine="720"/>
        <w:rPr>
          <w:rFonts w:ascii="Arial" w:hAnsi="Arial" w:cs="Arial"/>
          <w:color w:val="000000" w:themeColor="text1"/>
        </w:rPr>
      </w:pPr>
      <w:r>
        <w:rPr>
          <w:rFonts w:ascii="Arial" w:eastAsia="Arial Unicode MS" w:hAnsi="Arial" w:cs="Arial"/>
          <w:color w:val="000000" w:themeColor="text1"/>
        </w:rPr>
        <w:t>F</w:t>
      </w:r>
      <w:r w:rsidR="006A16C0" w:rsidRPr="00597040">
        <w:rPr>
          <w:rFonts w:ascii="Arial" w:eastAsia="Arial Unicode MS" w:hAnsi="Arial" w:cs="Arial"/>
          <w:color w:val="000000" w:themeColor="text1"/>
        </w:rPr>
        <w:t>atality rates from breast cancer decreased more</w:t>
      </w:r>
      <w:r w:rsidR="002D2AAE">
        <w:rPr>
          <w:rFonts w:ascii="Arial" w:eastAsia="Arial Unicode MS" w:hAnsi="Arial" w:cs="Arial"/>
          <w:color w:val="000000" w:themeColor="text1"/>
        </w:rPr>
        <w:t xml:space="preserve"> </w:t>
      </w:r>
      <w:r w:rsidR="002D2AAE" w:rsidRPr="002D2AAE">
        <w:rPr>
          <w:rFonts w:ascii="Arial" w:eastAsia="Arial Unicode MS" w:hAnsi="Arial" w:cs="Arial"/>
          <w:color w:val="000000" w:themeColor="text1"/>
          <w:highlight w:val="yellow"/>
        </w:rPr>
        <w:t>over time</w:t>
      </w:r>
      <w:r w:rsidR="006A16C0" w:rsidRPr="00597040">
        <w:rPr>
          <w:rFonts w:ascii="Arial" w:eastAsia="Arial Unicode MS" w:hAnsi="Arial" w:cs="Arial"/>
          <w:color w:val="000000" w:themeColor="text1"/>
        </w:rPr>
        <w:t>, in absolute terms, for larger</w:t>
      </w:r>
      <w:r w:rsidR="00671AE9" w:rsidRPr="00597040">
        <w:rPr>
          <w:rFonts w:ascii="Arial" w:eastAsia="Arial Unicode MS" w:hAnsi="Arial" w:cs="Arial"/>
          <w:color w:val="000000" w:themeColor="text1"/>
        </w:rPr>
        <w:t xml:space="preserve"> tumors</w:t>
      </w:r>
      <w:r w:rsidR="006A16C0" w:rsidRPr="00597040">
        <w:rPr>
          <w:rFonts w:ascii="Arial" w:eastAsia="Arial Unicode MS" w:hAnsi="Arial" w:cs="Arial"/>
          <w:color w:val="000000" w:themeColor="text1"/>
        </w:rPr>
        <w:t xml:space="preserve"> than smaller sized tumors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eastAsia="Arial Unicode MS" w:hAnsi="Arial" w:cs="Arial" w:hint="eastAsia"/>
          <w:color w:val="000000" w:themeColor="text1"/>
        </w:rPr>
        <w:t>≥</w:t>
      </w:r>
      <w:r w:rsidR="006A16C0" w:rsidRPr="00597040">
        <w:rPr>
          <w:rFonts w:ascii="Arial" w:eastAsia="Arial Unicode MS" w:hAnsi="Arial" w:cs="Arial"/>
          <w:color w:val="000000" w:themeColor="text1"/>
        </w:rPr>
        <w:t xml:space="preserve">5cm tumors </w:t>
      </w:r>
      <w:r w:rsidR="006A16C0"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fatality rates from other causes were higher than those from breast cancer.  Only for patients diagnosed with ≥5cm tumors were fatality rates from breast cancer larger than those from other causes.  </w:t>
      </w:r>
      <w:r w:rsidRPr="00CA6C53">
        <w:rPr>
          <w:rFonts w:ascii="Arial" w:hAnsi="Arial" w:cs="Arial"/>
          <w:color w:val="000000" w:themeColor="text1"/>
          <w:highlight w:val="yellow"/>
        </w:rPr>
        <w:t xml:space="preserve">Overall, the decrease in fatality rates, both from breast cancer and other causes, led to an increase in tumor size-specific life expectancies; the growing proportion of smaller size tumors placed greater weight on these tumor-size specific life expectancies </w:t>
      </w:r>
      <w:del w:id="24" w:author="Hal Sox" w:date="2016-01-17T13:02:00Z">
        <w:r w:rsidRPr="00CA6C53" w:rsidDel="009E6BB4">
          <w:rPr>
            <w:rFonts w:ascii="Arial" w:hAnsi="Arial" w:cs="Arial"/>
            <w:color w:val="000000" w:themeColor="text1"/>
            <w:highlight w:val="yellow"/>
          </w:rPr>
          <w:delText xml:space="preserve">for </w:delText>
        </w:r>
      </w:del>
      <w:ins w:id="25" w:author="Hal Sox" w:date="2016-01-17T13:02:00Z">
        <w:r w:rsidR="009E6BB4">
          <w:rPr>
            <w:rFonts w:ascii="Arial" w:hAnsi="Arial" w:cs="Arial"/>
            <w:color w:val="000000" w:themeColor="text1"/>
            <w:highlight w:val="yellow"/>
          </w:rPr>
          <w:t xml:space="preserve">as drivers of </w:t>
        </w:r>
      </w:ins>
      <w:r w:rsidRPr="00CA6C53">
        <w:rPr>
          <w:rFonts w:ascii="Arial" w:hAnsi="Arial" w:cs="Arial"/>
          <w:color w:val="000000" w:themeColor="text1"/>
          <w:highlight w:val="yellow"/>
        </w:rPr>
        <w:t>overall life expectancy.</w:t>
      </w:r>
    </w:p>
    <w:p w14:paraId="1FECCCCB" w14:textId="3EF81B1E" w:rsidR="006A16C0" w:rsidRPr="00597040" w:rsidRDefault="00800402" w:rsidP="00A7028C">
      <w:pPr>
        <w:spacing w:line="480" w:lineRule="auto"/>
        <w:rPr>
          <w:color w:val="000000" w:themeColor="text1"/>
          <w:sz w:val="24"/>
          <w:szCs w:val="24"/>
        </w:rPr>
      </w:pPr>
      <w:r w:rsidRPr="00597040">
        <w:rPr>
          <w:color w:val="000000" w:themeColor="text1"/>
          <w:sz w:val="24"/>
          <w:szCs w:val="24"/>
        </w:rPr>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C24488">
        <w:rPr>
          <w:color w:val="000000" w:themeColor="text1"/>
          <w:sz w:val="24"/>
          <w:szCs w:val="24"/>
        </w:rPr>
        <w:t xml:space="preserve"> </w:t>
      </w:r>
      <w:r w:rsidR="006A16C0" w:rsidRPr="00597040">
        <w:rPr>
          <w:rFonts w:eastAsia="Arial Unicode MS"/>
          <w:color w:val="000000" w:themeColor="text1"/>
          <w:sz w:val="24"/>
          <w:szCs w:val="24"/>
        </w:rPr>
        <w:t xml:space="preserve">Second, improvements in case fatality rates from breast cancer contributed 6.79 years to </w:t>
      </w:r>
      <w:r w:rsidR="0077325C" w:rsidRPr="0077325C">
        <w:rPr>
          <w:rFonts w:eastAsia="Arial Unicode MS"/>
          <w:color w:val="000000" w:themeColor="text1"/>
          <w:sz w:val="24"/>
          <w:szCs w:val="24"/>
          <w:highlight w:val="yellow"/>
        </w:rPr>
        <w:t>this</w:t>
      </w:r>
      <w:r w:rsidR="006A16C0" w:rsidRPr="00597040">
        <w:rPr>
          <w:rFonts w:eastAsia="Arial Unicode MS"/>
          <w:color w:val="000000" w:themeColor="text1"/>
          <w:sz w:val="24"/>
          <w:szCs w:val="24"/>
        </w:rPr>
        <w:t xml:space="preserve"> gain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lastRenderedPageBreak/>
        <w:t xml:space="preserve">5cm tumors.  Third, reductions in case fatality rates from competing causes of death across all tumor sizes contributed the remaining 1.25 years to </w:t>
      </w:r>
      <w:r w:rsidR="0077325C" w:rsidRPr="0077325C">
        <w:rPr>
          <w:rFonts w:eastAsia="Arial Unicode MS"/>
          <w:color w:val="000000" w:themeColor="text1"/>
          <w:sz w:val="24"/>
          <w:szCs w:val="24"/>
          <w:highlight w:val="yellow"/>
        </w:rPr>
        <w:t>this</w:t>
      </w:r>
      <w:r w:rsidR="006A16C0" w:rsidRPr="00597040">
        <w:rPr>
          <w:rFonts w:eastAsia="Arial Unicode MS"/>
          <w:color w:val="000000" w:themeColor="text1"/>
          <w:sz w:val="24"/>
          <w:szCs w:val="24"/>
        </w:rPr>
        <w:t xml:space="preserve"> gain</w:t>
      </w:r>
      <w:r w:rsidR="00C24488">
        <w:rPr>
          <w:rFonts w:eastAsia="Arial Unicode MS"/>
          <w:strike/>
          <w:color w:val="000000" w:themeColor="text1"/>
          <w:sz w:val="24"/>
          <w:szCs w:val="24"/>
        </w:rPr>
        <w:t xml:space="preserve"> </w:t>
      </w:r>
      <w:r w:rsidR="006A16C0" w:rsidRPr="00597040">
        <w:rPr>
          <w:rFonts w:eastAsia="Arial Unicode MS"/>
          <w:color w:val="000000" w:themeColor="text1"/>
          <w:sz w:val="24"/>
          <w:szCs w:val="24"/>
        </w:rPr>
        <w:t>(11%).</w:t>
      </w:r>
    </w:p>
    <w:p w14:paraId="5A793946" w14:textId="2EF25C85"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t xml:space="preserve">3.3  Contribution </w:t>
      </w:r>
      <w:ins w:id="26" w:author="Hal Sox" w:date="2016-01-17T13:06:00Z">
        <w:r w:rsidR="005A6609">
          <w:rPr>
            <w:b/>
            <w:color w:val="000000" w:themeColor="text1"/>
            <w:sz w:val="24"/>
            <w:szCs w:val="24"/>
          </w:rPr>
          <w:t xml:space="preserve">of </w:t>
        </w:r>
        <w:r w:rsidR="005A6609" w:rsidRPr="00597040">
          <w:rPr>
            <w:b/>
            <w:color w:val="000000" w:themeColor="text1"/>
            <w:sz w:val="24"/>
            <w:szCs w:val="24"/>
          </w:rPr>
          <w:t xml:space="preserve">Earlier Detection </w:t>
        </w:r>
      </w:ins>
      <w:ins w:id="27" w:author="Hal Sox" w:date="2016-01-17T13:07:00Z">
        <w:r w:rsidR="005A6609">
          <w:rPr>
            <w:b/>
            <w:color w:val="000000" w:themeColor="text1"/>
            <w:sz w:val="24"/>
            <w:szCs w:val="24"/>
          </w:rPr>
          <w:t>to over-all survival</w:t>
        </w:r>
        <w:r w:rsidR="005A6609" w:rsidRPr="00597040">
          <w:rPr>
            <w:b/>
            <w:color w:val="000000" w:themeColor="text1"/>
            <w:sz w:val="24"/>
            <w:szCs w:val="24"/>
          </w:rPr>
          <w:t xml:space="preserve"> </w:t>
        </w:r>
      </w:ins>
      <w:r w:rsidRPr="00597040">
        <w:rPr>
          <w:b/>
          <w:color w:val="000000" w:themeColor="text1"/>
          <w:sz w:val="24"/>
          <w:szCs w:val="24"/>
        </w:rPr>
        <w:t>by Age Group</w:t>
      </w:r>
      <w:del w:id="28" w:author="Hal Sox" w:date="2016-01-17T13:07:00Z">
        <w:r w:rsidRPr="00597040" w:rsidDel="005A6609">
          <w:rPr>
            <w:b/>
            <w:color w:val="000000" w:themeColor="text1"/>
            <w:sz w:val="24"/>
            <w:szCs w:val="24"/>
          </w:rPr>
          <w:delText xml:space="preserve"> </w:delText>
        </w:r>
      </w:del>
      <w:del w:id="29" w:author="Hal Sox" w:date="2016-01-17T13:06:00Z">
        <w:r w:rsidRPr="00597040" w:rsidDel="005A6609">
          <w:rPr>
            <w:b/>
            <w:color w:val="000000" w:themeColor="text1"/>
            <w:sz w:val="24"/>
            <w:szCs w:val="24"/>
          </w:rPr>
          <w:delText>to Earlier Detection</w:delText>
        </w:r>
      </w:del>
      <w:r w:rsidRPr="00597040">
        <w:rPr>
          <w:b/>
          <w:color w:val="000000" w:themeColor="text1"/>
          <w:sz w:val="24"/>
          <w:szCs w:val="24"/>
        </w:rPr>
        <w:t>.</w:t>
      </w:r>
      <w:r w:rsidRPr="00597040">
        <w:rPr>
          <w:color w:val="000000" w:themeColor="text1"/>
          <w:sz w:val="24"/>
          <w:szCs w:val="24"/>
        </w:rPr>
        <w:t xml:space="preserve"> </w:t>
      </w:r>
      <w:r w:rsidR="00C24488">
        <w:rPr>
          <w:color w:val="000000" w:themeColor="text1"/>
          <w:sz w:val="24"/>
          <w:szCs w:val="24"/>
        </w:rPr>
        <w:t xml:space="preserve"> </w:t>
      </w:r>
      <w:r w:rsidRPr="00597040">
        <w:rPr>
          <w:color w:val="000000" w:themeColor="text1"/>
          <w:sz w:val="24"/>
          <w:szCs w:val="24"/>
        </w:rPr>
        <w:t xml:space="preserve">By age group, earlier detection among 40-49, 50-59, 60-69, 70-79, and 80-89 year olds contributed approximately equally in absolute terms to the overall </w:t>
      </w:r>
      <w:r w:rsidR="0077325C" w:rsidRPr="0077325C">
        <w:rPr>
          <w:color w:val="000000" w:themeColor="text1"/>
          <w:sz w:val="24"/>
          <w:szCs w:val="24"/>
          <w:highlight w:val="yellow"/>
        </w:rPr>
        <w:t>2.92-year</w:t>
      </w:r>
      <w:r w:rsidR="0077325C">
        <w:rPr>
          <w:color w:val="000000" w:themeColor="text1"/>
          <w:sz w:val="24"/>
          <w:szCs w:val="24"/>
        </w:rPr>
        <w:t xml:space="preserve"> </w:t>
      </w:r>
      <w:r w:rsidRPr="00597040">
        <w:rPr>
          <w:color w:val="000000" w:themeColor="text1"/>
          <w:sz w:val="24"/>
          <w:szCs w:val="24"/>
        </w:rPr>
        <w:t>contribution of earlier detection: between 0.41 to 0.72 years of life</w:t>
      </w:r>
      <w:r w:rsidR="00C24488">
        <w:rPr>
          <w:color w:val="000000" w:themeColor="text1"/>
          <w:sz w:val="24"/>
          <w:szCs w:val="24"/>
        </w:rPr>
        <w:t xml:space="preserve"> </w:t>
      </w:r>
      <w:r w:rsidR="00C24488" w:rsidRPr="00C24488">
        <w:rPr>
          <w:color w:val="000000" w:themeColor="text1"/>
          <w:sz w:val="24"/>
          <w:szCs w:val="24"/>
          <w:highlight w:val="yellow"/>
        </w:rPr>
        <w:t>(Table 1)</w:t>
      </w:r>
      <w:r w:rsidRPr="00597040">
        <w:rPr>
          <w:color w:val="000000" w:themeColor="text1"/>
          <w:sz w:val="24"/>
          <w:szCs w:val="24"/>
        </w:rPr>
        <w:t xml:space="preserve">.  In other words, earlier detection in these </w:t>
      </w:r>
      <w:r w:rsidR="0077325C" w:rsidRPr="0077325C">
        <w:rPr>
          <w:color w:val="000000" w:themeColor="text1"/>
          <w:sz w:val="24"/>
          <w:szCs w:val="24"/>
          <w:highlight w:val="yellow"/>
        </w:rPr>
        <w:t>age groups</w:t>
      </w:r>
      <w:r w:rsidR="0077325C">
        <w:rPr>
          <w:color w:val="000000" w:themeColor="text1"/>
          <w:sz w:val="24"/>
          <w:szCs w:val="24"/>
        </w:rPr>
        <w:t xml:space="preserve"> </w:t>
      </w:r>
      <w:r w:rsidRPr="00597040">
        <w:rPr>
          <w:color w:val="000000" w:themeColor="text1"/>
          <w:sz w:val="24"/>
          <w:szCs w:val="24"/>
        </w:rPr>
        <w:t>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77970EBD" w14:textId="462E855D"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w:t>
      </w:r>
      <w:r w:rsidR="00C24488">
        <w:rPr>
          <w:rFonts w:eastAsia="Arial Unicode MS"/>
          <w:color w:val="000000" w:themeColor="text1"/>
          <w:sz w:val="24"/>
          <w:szCs w:val="24"/>
        </w:rPr>
        <w:t xml:space="preserve"> </w:t>
      </w:r>
      <w:r w:rsidRPr="00597040">
        <w:rPr>
          <w:rFonts w:eastAsia="Arial Unicode MS"/>
          <w:color w:val="000000" w:themeColor="text1"/>
          <w:sz w:val="24"/>
          <w:szCs w:val="24"/>
        </w:rPr>
        <w:t xml:space="preserve">In secondary analysis, we varied the overdiagnosis level </w:t>
      </w:r>
      <w:r w:rsidR="0077325C">
        <w:rPr>
          <w:rFonts w:eastAsia="Arial Unicode MS"/>
          <w:color w:val="000000" w:themeColor="text1"/>
          <w:sz w:val="24"/>
          <w:szCs w:val="24"/>
        </w:rPr>
        <w:t xml:space="preserve">for </w:t>
      </w:r>
      <w:r w:rsidR="0077325C" w:rsidRPr="0077325C">
        <w:rPr>
          <w:rFonts w:eastAsia="Arial Unicode MS"/>
          <w:color w:val="000000" w:themeColor="text1"/>
          <w:sz w:val="24"/>
          <w:szCs w:val="24"/>
          <w:highlight w:val="yellow"/>
        </w:rPr>
        <w:t xml:space="preserve">tumors </w:t>
      </w:r>
      <w:r w:rsidR="0077325C" w:rsidRPr="0077325C">
        <w:rPr>
          <w:rFonts w:eastAsia="Arial Unicode MS" w:hint="eastAsia"/>
          <w:color w:val="000000" w:themeColor="text1"/>
          <w:sz w:val="24"/>
          <w:szCs w:val="24"/>
          <w:highlight w:val="yellow"/>
        </w:rPr>
        <w:t>≤</w:t>
      </w:r>
      <w:r w:rsidR="0077325C" w:rsidRPr="0077325C">
        <w:rPr>
          <w:rFonts w:eastAsia="Arial Unicode MS"/>
          <w:color w:val="000000" w:themeColor="text1"/>
          <w:sz w:val="24"/>
          <w:szCs w:val="24"/>
          <w:highlight w:val="yellow"/>
        </w:rPr>
        <w:t>3cm</w:t>
      </w:r>
      <w:r w:rsidR="0077325C" w:rsidRPr="003F17C3">
        <w:rPr>
          <w:rFonts w:eastAsia="Arial Unicode MS"/>
          <w:color w:val="000000" w:themeColor="text1"/>
          <w:sz w:val="24"/>
          <w:szCs w:val="24"/>
        </w:rPr>
        <w:t xml:space="preserve">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52%</w:t>
      </w:r>
      <w:r w:rsidR="0077325C" w:rsidRPr="0077325C">
        <w:rPr>
          <w:rFonts w:eastAsia="Arial Unicode MS"/>
          <w:color w:val="000000" w:themeColor="text1"/>
          <w:sz w:val="24"/>
          <w:szCs w:val="24"/>
          <w:highlight w:val="yellow"/>
        </w:rPr>
        <w:t xml:space="preserve">, </w:t>
      </w:r>
      <w:commentRangeStart w:id="30"/>
      <w:r w:rsidR="0077325C" w:rsidRPr="0077325C">
        <w:rPr>
          <w:rFonts w:eastAsia="Arial Unicode MS"/>
          <w:color w:val="000000" w:themeColor="text1"/>
          <w:sz w:val="24"/>
          <w:szCs w:val="24"/>
          <w:highlight w:val="yellow"/>
        </w:rPr>
        <w:t>versus up to 10%</w:t>
      </w:r>
      <w:commentRangeEnd w:id="30"/>
      <w:r w:rsidR="005A6609">
        <w:rPr>
          <w:rStyle w:val="CommentReference"/>
        </w:rPr>
        <w:commentReference w:id="30"/>
      </w:r>
      <w:r w:rsidR="0077325C" w:rsidRPr="0077325C">
        <w:rPr>
          <w:rFonts w:eastAsia="Arial Unicode MS"/>
          <w:color w:val="000000" w:themeColor="text1"/>
          <w:sz w:val="24"/>
          <w:szCs w:val="24"/>
          <w:highlight w:val="yellow"/>
        </w:rPr>
        <w:t xml:space="preserve"> in primary analysis</w:t>
      </w:r>
      <w:r w:rsidRPr="00597040">
        <w:rPr>
          <w:rFonts w:eastAsia="Arial Unicode MS"/>
          <w:color w:val="000000" w:themeColor="text1"/>
          <w:sz w:val="24"/>
          <w:szCs w:val="24"/>
        </w:rPr>
        <w:t xml:space="preserve"> (Figure 4).  As the overdiagnosis level increased, </w:t>
      </w:r>
      <w:commentRangeStart w:id="31"/>
      <w:r w:rsidRPr="00597040">
        <w:rPr>
          <w:rFonts w:eastAsia="Arial Unicode MS"/>
          <w:color w:val="000000" w:themeColor="text1"/>
          <w:sz w:val="24"/>
          <w:szCs w:val="24"/>
        </w:rPr>
        <w:t xml:space="preserve">the proportionate contribution from </w:t>
      </w:r>
      <w:r w:rsidR="0077325C" w:rsidRPr="0077325C">
        <w:rPr>
          <w:rFonts w:eastAsia="Arial Unicode MS"/>
          <w:color w:val="000000" w:themeColor="text1"/>
          <w:sz w:val="24"/>
          <w:szCs w:val="24"/>
          <w:highlight w:val="yellow"/>
        </w:rPr>
        <w:t>improvements</w:t>
      </w:r>
      <w:r w:rsidR="0077325C">
        <w:rPr>
          <w:rFonts w:eastAsia="Arial Unicode MS"/>
          <w:color w:val="000000" w:themeColor="text1"/>
          <w:sz w:val="24"/>
          <w:szCs w:val="24"/>
        </w:rPr>
        <w:t xml:space="preserve"> </w:t>
      </w:r>
      <w:r w:rsidRPr="00597040">
        <w:rPr>
          <w:rFonts w:eastAsia="Arial Unicode MS"/>
          <w:color w:val="000000" w:themeColor="text1"/>
          <w:sz w:val="24"/>
          <w:szCs w:val="24"/>
        </w:rPr>
        <w:t>in case fatality rates from breast cancer increased while the proportionate contribution from earlier detection decreased</w:t>
      </w:r>
      <w:commentRangeEnd w:id="31"/>
      <w:r w:rsidR="005A6609">
        <w:rPr>
          <w:rStyle w:val="CommentReference"/>
        </w:rPr>
        <w:commentReference w:id="31"/>
      </w:r>
      <w:r w:rsidRPr="00597040">
        <w:rPr>
          <w:rFonts w:eastAsia="Arial Unicode MS"/>
          <w:color w:val="000000" w:themeColor="text1"/>
          <w:sz w:val="24"/>
          <w:szCs w:val="24"/>
        </w:rPr>
        <w:t xml:space="preserve">.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xml:space="preserve">.  We also independently varied the overdiagnosis level for &lt;1cm tumors and 1-3cm tumors and reached similar conclusions (eAppendix H). </w:t>
      </w:r>
    </w:p>
    <w:p w14:paraId="791D6078" w14:textId="77777777" w:rsidR="00D50A70" w:rsidRPr="00597040" w:rsidRDefault="00D50A70" w:rsidP="00A7028C">
      <w:pPr>
        <w:pStyle w:val="Normal1"/>
        <w:spacing w:line="480" w:lineRule="auto"/>
        <w:rPr>
          <w:color w:val="000000" w:themeColor="text1"/>
          <w:sz w:val="24"/>
          <w:szCs w:val="24"/>
        </w:rPr>
      </w:pPr>
    </w:p>
    <w:p w14:paraId="770AC683"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736E9795" w14:textId="585942FD"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lastRenderedPageBreak/>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newly diagnosed breast cancer patient</w:t>
      </w:r>
      <w:r w:rsidR="0077325C" w:rsidRPr="0077325C">
        <w:rPr>
          <w:color w:val="000000" w:themeColor="text1"/>
          <w:sz w:val="24"/>
          <w:szCs w:val="24"/>
          <w:highlight w:val="yellow"/>
        </w:rPr>
        <w:t>s</w:t>
      </w:r>
      <w:r w:rsidRPr="00597040">
        <w:rPr>
          <w:color w:val="000000" w:themeColor="text1"/>
          <w:sz w:val="24"/>
          <w:szCs w:val="24"/>
        </w:rPr>
        <w:t xml:space="preserve">.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000063AD">
        <w:rPr>
          <w:color w:val="000000" w:themeColor="text1"/>
          <w:sz w:val="24"/>
          <w:szCs w:val="24"/>
        </w:rPr>
        <w:t xml:space="preserve">the </w:t>
      </w:r>
      <w:r w:rsidRPr="00597040">
        <w:rPr>
          <w:color w:val="000000" w:themeColor="text1"/>
          <w:sz w:val="24"/>
          <w:szCs w:val="24"/>
        </w:rPr>
        <w:t>progression</w:t>
      </w:r>
      <w:r w:rsidRPr="000063AD">
        <w:rPr>
          <w:color w:val="000000" w:themeColor="text1"/>
          <w:sz w:val="24"/>
          <w:szCs w:val="24"/>
        </w:rPr>
        <w:t xml:space="preserve"> of breast cancer</w:t>
      </w:r>
      <w:r w:rsidRPr="00597040">
        <w:rPr>
          <w:color w:val="000000" w:themeColor="text1"/>
          <w:sz w:val="24"/>
          <w:szCs w:val="24"/>
        </w:rPr>
        <w:t xml:space="preserve">.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74BA230A" w14:textId="7F7208AF"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results provide </w:t>
      </w:r>
      <w:commentRangeStart w:id="32"/>
      <w:r w:rsidRPr="00597040">
        <w:rPr>
          <w:color w:val="000000" w:themeColor="text1"/>
          <w:sz w:val="24"/>
          <w:szCs w:val="24"/>
        </w:rPr>
        <w:t>a more accurate estimate</w:t>
      </w:r>
      <w:commentRangeEnd w:id="32"/>
      <w:r w:rsidR="00621FFF">
        <w:rPr>
          <w:rStyle w:val="CommentReference"/>
        </w:rPr>
        <w:commentReference w:id="32"/>
      </w:r>
      <w:r w:rsidRPr="00597040">
        <w:rPr>
          <w:color w:val="000000" w:themeColor="text1"/>
          <w:sz w:val="24"/>
          <w:szCs w:val="24"/>
        </w:rPr>
        <w:t xml:space="preserv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w:t>
      </w:r>
      <w:commentRangeStart w:id="33"/>
      <w:r w:rsidRPr="00597040">
        <w:rPr>
          <w:color w:val="000000" w:themeColor="text1"/>
          <w:sz w:val="24"/>
          <w:szCs w:val="24"/>
        </w:rPr>
        <w:t>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commentRangeEnd w:id="33"/>
      <w:r w:rsidR="00621FFF">
        <w:rPr>
          <w:rStyle w:val="CommentReference"/>
        </w:rPr>
        <w:commentReference w:id="33"/>
      </w:r>
      <w:r w:rsidRPr="00597040">
        <w:rPr>
          <w:color w:val="000000" w:themeColor="text1"/>
          <w:sz w:val="24"/>
          <w:szCs w:val="24"/>
        </w:rPr>
        <w:t xml:space="preserve">  Thus, </w:t>
      </w:r>
      <w:ins w:id="34" w:author="Hal Sox" w:date="2016-01-17T13:22:00Z">
        <w:r w:rsidR="00621FFF">
          <w:rPr>
            <w:color w:val="000000" w:themeColor="text1"/>
            <w:sz w:val="24"/>
            <w:szCs w:val="24"/>
          </w:rPr>
          <w:t xml:space="preserve">their estimate of the </w:t>
        </w:r>
      </w:ins>
      <w:r w:rsidRPr="00597040">
        <w:rPr>
          <w:color w:val="000000" w:themeColor="text1"/>
          <w:sz w:val="24"/>
          <w:szCs w:val="24"/>
        </w:rPr>
        <w:t xml:space="preserve">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w:t>
      </w:r>
      <w:r w:rsidR="0077325C" w:rsidRPr="0077325C">
        <w:rPr>
          <w:color w:val="000000" w:themeColor="text1"/>
          <w:sz w:val="24"/>
          <w:szCs w:val="24"/>
          <w:highlight w:val="yellow"/>
        </w:rPr>
        <w:t>mortality</w:t>
      </w:r>
      <w:r w:rsidR="0077325C">
        <w:rPr>
          <w:color w:val="000000" w:themeColor="text1"/>
          <w:sz w:val="24"/>
          <w:szCs w:val="24"/>
        </w:rPr>
        <w:t xml:space="preserve"> </w:t>
      </w:r>
      <w:r w:rsidRPr="00597040">
        <w:rPr>
          <w:color w:val="000000" w:themeColor="text1"/>
          <w:sz w:val="24"/>
          <w:szCs w:val="24"/>
        </w:rPr>
        <w:t xml:space="preserve">rates and, hence, lower life expectancy.  </w:t>
      </w:r>
      <w:commentRangeStart w:id="35"/>
      <w:commentRangeStart w:id="36"/>
      <w:r w:rsidRPr="00597040">
        <w:rPr>
          <w:color w:val="000000" w:themeColor="text1"/>
          <w:sz w:val="24"/>
          <w:szCs w:val="24"/>
        </w:rPr>
        <w:t>Empirically, mortality rates from breast cancer exceeded those from all other causes and, therefore, the life expectancy from breast cancer was lower than life expectancy from all other causes.</w:t>
      </w:r>
      <w:commentRangeEnd w:id="35"/>
      <w:r w:rsidR="00621FFF">
        <w:rPr>
          <w:rStyle w:val="CommentReference"/>
        </w:rPr>
        <w:commentReference w:id="35"/>
      </w:r>
      <w:commentRangeEnd w:id="36"/>
      <w:r w:rsidR="00621FFF">
        <w:rPr>
          <w:rStyle w:val="CommentReference"/>
        </w:rPr>
        <w:commentReference w:id="36"/>
      </w:r>
      <w:r w:rsidRPr="00597040">
        <w:rPr>
          <w:color w:val="000000" w:themeColor="text1"/>
          <w:sz w:val="24"/>
          <w:szCs w:val="24"/>
        </w:rPr>
        <w:t xml:space="preserve">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 xml:space="preserve">consider mortality rates from other causes of death, it effectively relies only on breast cancer mortality rates when estimating the gain in life expectancy.  In doing </w:t>
      </w:r>
      <w:r w:rsidRPr="00597040">
        <w:rPr>
          <w:color w:val="000000" w:themeColor="text1"/>
          <w:sz w:val="24"/>
          <w:szCs w:val="24"/>
        </w:rPr>
        <w:lastRenderedPageBreak/>
        <w:t>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w:t>
      </w:r>
      <w:commentRangeStart w:id="37"/>
      <w:r w:rsidRPr="00597040">
        <w:rPr>
          <w:color w:val="000000" w:themeColor="text1"/>
          <w:sz w:val="24"/>
          <w:szCs w:val="24"/>
        </w:rPr>
        <w:t xml:space="preserve">biased estimates </w:t>
      </w:r>
      <w:commentRangeEnd w:id="37"/>
      <w:r w:rsidR="00621FFF">
        <w:rPr>
          <w:rStyle w:val="CommentReference"/>
        </w:rPr>
        <w:commentReference w:id="37"/>
      </w:r>
      <w:r w:rsidRPr="00597040">
        <w:rPr>
          <w:color w:val="000000" w:themeColor="text1"/>
          <w:sz w:val="24"/>
          <w:szCs w:val="24"/>
        </w:rPr>
        <w:t xml:space="preserve">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the 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 xml:space="preserve">from </w:t>
      </w:r>
      <w:r w:rsidR="00E829A2">
        <w:rPr>
          <w:color w:val="000000" w:themeColor="text1"/>
          <w:sz w:val="24"/>
          <w:szCs w:val="24"/>
          <w:highlight w:val="yellow"/>
        </w:rPr>
        <w:t xml:space="preserve">breast </w:t>
      </w:r>
      <w:r w:rsidR="00CA6C53">
        <w:rPr>
          <w:color w:val="000000" w:themeColor="text1"/>
          <w:sz w:val="24"/>
          <w:szCs w:val="24"/>
          <w:highlight w:val="yellow"/>
        </w:rPr>
        <w:t>cancer and all other causes of death</w:t>
      </w:r>
      <w:r w:rsidR="00697AA6" w:rsidRPr="00597040">
        <w:rPr>
          <w:color w:val="000000" w:themeColor="text1"/>
          <w:sz w:val="24"/>
          <w:szCs w:val="24"/>
        </w:rPr>
        <w:t xml:space="preserve"> using a competing risk approach; overall survival equals the</w:t>
      </w:r>
      <w:commentRangeStart w:id="38"/>
      <w:r w:rsidR="00697AA6" w:rsidRPr="00597040">
        <w:rPr>
          <w:color w:val="000000" w:themeColor="text1"/>
          <w:sz w:val="24"/>
          <w:szCs w:val="24"/>
        </w:rPr>
        <w:t xml:space="preserve"> product </w:t>
      </w:r>
      <w:commentRangeEnd w:id="38"/>
      <w:r w:rsidR="00CE0E7F">
        <w:rPr>
          <w:rStyle w:val="CommentReference"/>
        </w:rPr>
        <w:commentReference w:id="38"/>
      </w:r>
      <w:r w:rsidR="00697AA6" w:rsidRPr="00597040">
        <w:rPr>
          <w:color w:val="000000" w:themeColor="text1"/>
          <w:sz w:val="24"/>
          <w:szCs w:val="24"/>
        </w:rPr>
        <w:t xml:space="preserve">of survival from </w:t>
      </w:r>
      <w:r w:rsidR="00CA6C53" w:rsidRPr="00CA6C53">
        <w:rPr>
          <w:color w:val="000000" w:themeColor="text1"/>
          <w:sz w:val="24"/>
          <w:szCs w:val="24"/>
          <w:highlight w:val="yellow"/>
        </w:rPr>
        <w:t>both causes of death</w:t>
      </w:r>
      <w:r w:rsidR="00697AA6" w:rsidRPr="00597040">
        <w:rPr>
          <w:color w:val="000000" w:themeColor="text1"/>
          <w:sz w:val="24"/>
          <w:szCs w:val="24"/>
        </w:rPr>
        <w:t>.</w:t>
      </w:r>
      <w:r w:rsidRPr="00597040">
        <w:rPr>
          <w:color w:val="000000" w:themeColor="text1"/>
          <w:sz w:val="24"/>
          <w:szCs w:val="24"/>
        </w:rPr>
        <w:t xml:space="preserve"> </w:t>
      </w:r>
      <w:r w:rsidR="00B078EC" w:rsidRPr="00597040">
        <w:rPr>
          <w:color w:val="000000" w:themeColor="text1"/>
          <w:sz w:val="24"/>
          <w:szCs w:val="24"/>
          <w:highlight w:val="yellow"/>
        </w:rPr>
        <w:t xml:space="preserve">In other words, our approach </w:t>
      </w:r>
      <w:commentRangeStart w:id="39"/>
      <w:r w:rsidR="00B078EC" w:rsidRPr="00597040">
        <w:rPr>
          <w:color w:val="000000" w:themeColor="text1"/>
          <w:sz w:val="24"/>
          <w:szCs w:val="24"/>
          <w:highlight w:val="yellow"/>
        </w:rPr>
        <w:t>equally</w:t>
      </w:r>
      <w:commentRangeEnd w:id="39"/>
      <w:r w:rsidR="00CE0E7F">
        <w:rPr>
          <w:rStyle w:val="CommentReference"/>
        </w:rPr>
        <w:commentReference w:id="39"/>
      </w:r>
      <w:r w:rsidR="00B078EC" w:rsidRPr="00597040">
        <w:rPr>
          <w:color w:val="000000" w:themeColor="text1"/>
          <w:sz w:val="24"/>
          <w:szCs w:val="24"/>
          <w:highlight w:val="yellow"/>
        </w:rPr>
        <w:t xml:space="preserve"> relies on case fatality rates from both causes of death (breast cancer and other disease) when estimating the gain in life expectancy.</w:t>
      </w:r>
    </w:p>
    <w:p w14:paraId="23DF36D6" w14:textId="487060C5"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w:t>
      </w:r>
      <w:r w:rsidR="00C24488" w:rsidRPr="00201AB0">
        <w:rPr>
          <w:color w:val="000000" w:themeColor="text1"/>
          <w:sz w:val="24"/>
          <w:szCs w:val="24"/>
          <w:highlight w:val="yellow"/>
        </w:rPr>
        <w:t>also</w:t>
      </w:r>
      <w:r w:rsidR="00C24488">
        <w:rPr>
          <w:color w:val="000000" w:themeColor="text1"/>
          <w:sz w:val="24"/>
          <w:szCs w:val="24"/>
        </w:rPr>
        <w:t xml:space="preserve"> </w:t>
      </w:r>
      <w:r w:rsidRPr="00597040">
        <w:rPr>
          <w:color w:val="000000" w:themeColor="text1"/>
          <w:sz w:val="24"/>
          <w:szCs w:val="24"/>
        </w:rPr>
        <w:t xml:space="preserve">provides greater </w:t>
      </w:r>
      <w:commentRangeStart w:id="40"/>
      <w:r w:rsidRPr="00597040">
        <w:rPr>
          <w:color w:val="000000" w:themeColor="text1"/>
          <w:sz w:val="24"/>
          <w:szCs w:val="24"/>
        </w:rPr>
        <w:t>clarity</w:t>
      </w:r>
      <w:commentRangeEnd w:id="40"/>
      <w:r w:rsidR="00CE0E7F">
        <w:rPr>
          <w:rStyle w:val="CommentReference"/>
        </w:rPr>
        <w:commentReference w:id="40"/>
      </w:r>
      <w:r w:rsidRPr="00597040">
        <w:rPr>
          <w:color w:val="000000" w:themeColor="text1"/>
          <w:sz w:val="24"/>
          <w:szCs w:val="24"/>
        </w:rPr>
        <w:t xml:space="preserve"> to the contribution of earlier detection to the gain in life expectancy.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varied between six and forty separate parameters, some of which rely on </w:t>
      </w:r>
      <w:commentRangeStart w:id="41"/>
      <w:r w:rsidR="005564FC" w:rsidRPr="00597040">
        <w:rPr>
          <w:color w:val="000000" w:themeColor="text1"/>
          <w:sz w:val="24"/>
          <w:szCs w:val="24"/>
        </w:rPr>
        <w:t>untestable</w:t>
      </w:r>
      <w:commentRangeEnd w:id="41"/>
      <w:r w:rsidR="00CE0E7F">
        <w:rPr>
          <w:rStyle w:val="CommentReference"/>
        </w:rPr>
        <w:commentReference w:id="41"/>
      </w:r>
      <w:r w:rsidR="005564FC" w:rsidRPr="00597040">
        <w:rPr>
          <w:color w:val="000000" w:themeColor="text1"/>
          <w:sz w:val="24"/>
          <w:szCs w:val="24"/>
        </w:rPr>
        <w:t xml:space="preserv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ins w:id="42" w:author="Hal Sox" w:date="2016-01-17T13:36:00Z">
        <w:r w:rsidR="00CE0E7F">
          <w:rPr>
            <w:color w:val="000000" w:themeColor="text1"/>
            <w:sz w:val="24"/>
            <w:szCs w:val="24"/>
          </w:rPr>
          <w:t>One</w:t>
        </w:r>
      </w:ins>
      <w:ins w:id="43" w:author="Hal Sox" w:date="2016-01-17T13:35:00Z">
        <w:r w:rsidR="00CE0E7F">
          <w:rPr>
            <w:color w:val="000000" w:themeColor="text1"/>
            <w:sz w:val="24"/>
            <w:szCs w:val="24"/>
          </w:rPr>
          <w:t xml:space="preserve"> </w:t>
        </w:r>
      </w:ins>
      <w:r w:rsidR="0082357E" w:rsidRPr="00597040">
        <w:rPr>
          <w:color w:val="000000" w:themeColor="text1"/>
          <w:sz w:val="24"/>
          <w:szCs w:val="24"/>
          <w:highlight w:val="yellow"/>
        </w:rPr>
        <w:t>CISNET</w:t>
      </w:r>
      <w:r w:rsidR="0082357E" w:rsidRPr="00597040">
        <w:rPr>
          <w:color w:val="000000" w:themeColor="text1"/>
          <w:sz w:val="24"/>
          <w:szCs w:val="24"/>
        </w:rPr>
        <w:t xml:space="preserve"> </w:t>
      </w:r>
      <w:ins w:id="44" w:author="Hal Sox" w:date="2016-01-17T13:35:00Z">
        <w:r w:rsidR="00CE0E7F">
          <w:rPr>
            <w:color w:val="000000" w:themeColor="text1"/>
            <w:sz w:val="24"/>
            <w:szCs w:val="24"/>
          </w:rPr>
          <w:t xml:space="preserve">model </w:t>
        </w:r>
      </w:ins>
      <w:r w:rsidRPr="00597040">
        <w:rPr>
          <w:color w:val="000000" w:themeColor="text1"/>
          <w:sz w:val="24"/>
          <w:szCs w:val="24"/>
        </w:rPr>
        <w:t>estimated the contribution of earlier detection</w:t>
      </w:r>
      <w:ins w:id="45" w:author="Hal Sox" w:date="2016-01-17T13:37:00Z">
        <w:r w:rsidR="0053009A" w:rsidRPr="0053009A">
          <w:rPr>
            <w:color w:val="000000" w:themeColor="text1"/>
            <w:sz w:val="24"/>
            <w:szCs w:val="24"/>
            <w:highlight w:val="yellow"/>
          </w:rPr>
          <w:t xml:space="preserve"> </w:t>
        </w:r>
        <w:r w:rsidR="0053009A" w:rsidRPr="00597040">
          <w:rPr>
            <w:color w:val="000000" w:themeColor="text1"/>
            <w:sz w:val="24"/>
            <w:szCs w:val="24"/>
            <w:highlight w:val="yellow"/>
          </w:rPr>
          <w:t>to</w:t>
        </w:r>
        <w:r w:rsidR="0053009A" w:rsidRPr="00597040">
          <w:rPr>
            <w:color w:val="000000" w:themeColor="text1"/>
            <w:sz w:val="24"/>
            <w:szCs w:val="24"/>
          </w:rPr>
          <w:t xml:space="preserve"> the decline in breast cancer mortality rates</w:t>
        </w:r>
      </w:ins>
      <w:r w:rsidRPr="00597040">
        <w:rPr>
          <w:color w:val="000000" w:themeColor="text1"/>
          <w:sz w:val="24"/>
          <w:szCs w:val="24"/>
        </w:rPr>
        <w:t xml:space="preserve"> </w:t>
      </w:r>
      <w:r w:rsidR="0082357E" w:rsidRPr="00597040">
        <w:rPr>
          <w:color w:val="000000" w:themeColor="text1"/>
          <w:sz w:val="24"/>
          <w:szCs w:val="24"/>
          <w:highlight w:val="yellow"/>
        </w:rPr>
        <w:t>to be</w:t>
      </w:r>
      <w:r w:rsidR="0082357E" w:rsidRPr="00597040">
        <w:rPr>
          <w:color w:val="000000" w:themeColor="text1"/>
          <w:sz w:val="24"/>
          <w:szCs w:val="24"/>
        </w:rPr>
        <w:t xml:space="preserve"> </w:t>
      </w:r>
      <w:del w:id="46" w:author="Hal Sox" w:date="2016-01-17T13:36:00Z">
        <w:r w:rsidRPr="00597040" w:rsidDel="00CE0E7F">
          <w:rPr>
            <w:color w:val="000000" w:themeColor="text1"/>
            <w:sz w:val="24"/>
            <w:szCs w:val="24"/>
          </w:rPr>
          <w:delText xml:space="preserve">as low as </w:delText>
        </w:r>
      </w:del>
      <w:r w:rsidRPr="00597040">
        <w:rPr>
          <w:color w:val="000000" w:themeColor="text1"/>
          <w:sz w:val="24"/>
          <w:szCs w:val="24"/>
        </w:rPr>
        <w:t xml:space="preserve">28% </w:t>
      </w:r>
      <w:ins w:id="47" w:author="Hal Sox" w:date="2016-01-17T13:36:00Z">
        <w:r w:rsidR="00CE0E7F">
          <w:rPr>
            <w:color w:val="000000" w:themeColor="text1"/>
            <w:sz w:val="24"/>
            <w:szCs w:val="24"/>
          </w:rPr>
          <w:t>whereas another model estimated it to be</w:t>
        </w:r>
      </w:ins>
      <w:del w:id="48" w:author="Hal Sox" w:date="2016-01-17T13:36:00Z">
        <w:r w:rsidRPr="00597040" w:rsidDel="00CE0E7F">
          <w:rPr>
            <w:color w:val="000000" w:themeColor="text1"/>
            <w:sz w:val="24"/>
            <w:szCs w:val="24"/>
          </w:rPr>
          <w:delText>and</w:delText>
        </w:r>
      </w:del>
      <w:r w:rsidRPr="00597040">
        <w:rPr>
          <w:color w:val="000000" w:themeColor="text1"/>
          <w:sz w:val="24"/>
          <w:szCs w:val="24"/>
        </w:rPr>
        <w:t xml:space="preserve"> </w:t>
      </w:r>
      <w:del w:id="49" w:author="Hal Sox" w:date="2016-01-17T13:36:00Z">
        <w:r w:rsidRPr="00597040" w:rsidDel="00CE0E7F">
          <w:rPr>
            <w:color w:val="000000" w:themeColor="text1"/>
            <w:sz w:val="24"/>
            <w:szCs w:val="24"/>
          </w:rPr>
          <w:delText xml:space="preserve">as high as </w:delText>
        </w:r>
      </w:del>
      <w:r w:rsidRPr="00597040">
        <w:rPr>
          <w:color w:val="000000" w:themeColor="text1"/>
          <w:sz w:val="24"/>
          <w:szCs w:val="24"/>
        </w:rPr>
        <w:t xml:space="preserve">65% </w:t>
      </w:r>
      <w:del w:id="50" w:author="Hal Sox" w:date="2016-01-17T13:37:00Z">
        <w:r w:rsidR="0082357E" w:rsidRPr="00597040" w:rsidDel="0053009A">
          <w:rPr>
            <w:color w:val="000000" w:themeColor="text1"/>
            <w:sz w:val="24"/>
            <w:szCs w:val="24"/>
            <w:highlight w:val="yellow"/>
          </w:rPr>
          <w:delText>to</w:delText>
        </w:r>
        <w:r w:rsidR="0082357E" w:rsidRPr="00597040" w:rsidDel="0053009A">
          <w:rPr>
            <w:color w:val="000000" w:themeColor="text1"/>
            <w:sz w:val="24"/>
            <w:szCs w:val="24"/>
          </w:rPr>
          <w:delText xml:space="preserve"> </w:delText>
        </w:r>
        <w:r w:rsidRPr="00597040" w:rsidDel="0053009A">
          <w:rPr>
            <w:color w:val="000000" w:themeColor="text1"/>
            <w:sz w:val="24"/>
            <w:szCs w:val="24"/>
          </w:rPr>
          <w:delText xml:space="preserve">the decline in breast cancer mortality rates </w:delText>
        </w:r>
      </w:del>
      <w:r w:rsidRPr="00597040">
        <w:rPr>
          <w:color w:val="000000" w:themeColor="text1"/>
          <w:sz w:val="24"/>
          <w:szCs w:val="24"/>
        </w:rPr>
        <w:t>(1975-2000).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During the same time period (1975-2000), we</w:t>
      </w:r>
      <w:ins w:id="51" w:author="Hal Sox" w:date="2016-01-17T13:37:00Z">
        <w:r w:rsidR="0053009A">
          <w:rPr>
            <w:color w:val="000000" w:themeColor="text1"/>
            <w:sz w:val="24"/>
            <w:szCs w:val="24"/>
          </w:rPr>
          <w:t xml:space="preserve"> used life tables</w:t>
        </w:r>
      </w:ins>
      <w:ins w:id="52" w:author="Hal Sox" w:date="2016-01-17T13:38:00Z">
        <w:r w:rsidR="0053009A" w:rsidRPr="0053009A">
          <w:rPr>
            <w:color w:val="000000" w:themeColor="text1"/>
            <w:sz w:val="24"/>
            <w:szCs w:val="24"/>
          </w:rPr>
          <w:t xml:space="preserve"> </w:t>
        </w:r>
        <w:r w:rsidR="0053009A">
          <w:rPr>
            <w:color w:val="000000" w:themeColor="text1"/>
            <w:sz w:val="24"/>
            <w:szCs w:val="24"/>
          </w:rPr>
          <w:t>based on the actual experience of breast cancer patients</w:t>
        </w:r>
      </w:ins>
      <w:ins w:id="53" w:author="Hal Sox" w:date="2016-01-17T13:37:00Z">
        <w:r w:rsidR="0053009A">
          <w:rPr>
            <w:color w:val="000000" w:themeColor="text1"/>
            <w:sz w:val="24"/>
            <w:szCs w:val="24"/>
          </w:rPr>
          <w:t xml:space="preserve"> to</w:t>
        </w:r>
      </w:ins>
      <w:r w:rsidRPr="00597040">
        <w:rPr>
          <w:color w:val="000000" w:themeColor="text1"/>
          <w:sz w:val="24"/>
          <w:szCs w:val="24"/>
        </w:rPr>
        <w:t xml:space="preserve"> </w:t>
      </w:r>
      <w:r w:rsidR="006F0E15" w:rsidRPr="00597040">
        <w:rPr>
          <w:color w:val="000000" w:themeColor="text1"/>
          <w:sz w:val="24"/>
          <w:szCs w:val="24"/>
          <w:highlight w:val="yellow"/>
        </w:rPr>
        <w:t>estimate</w:t>
      </w:r>
      <w:del w:id="54" w:author="Hal Sox" w:date="2016-01-17T13:38:00Z">
        <w:r w:rsidR="006F0E15" w:rsidRPr="00597040" w:rsidDel="0053009A">
          <w:rPr>
            <w:color w:val="000000" w:themeColor="text1"/>
            <w:sz w:val="24"/>
            <w:szCs w:val="24"/>
            <w:highlight w:val="yellow"/>
          </w:rPr>
          <w:delText>d</w:delText>
        </w:r>
      </w:del>
      <w:r w:rsidR="006F0E15" w:rsidRPr="00597040">
        <w:rPr>
          <w:color w:val="000000" w:themeColor="text1"/>
          <w:sz w:val="24"/>
          <w:szCs w:val="24"/>
          <w:highlight w:val="yellow"/>
        </w:rPr>
        <w:t xml:space="preserve"> that earlier detection </w:t>
      </w:r>
      <w:r w:rsidR="00201AB0">
        <w:rPr>
          <w:color w:val="000000" w:themeColor="text1"/>
          <w:sz w:val="24"/>
          <w:szCs w:val="24"/>
          <w:highlight w:val="yellow"/>
        </w:rPr>
        <w:t>contributed 28% of</w:t>
      </w:r>
      <w:r w:rsidR="006F0E15" w:rsidRPr="00597040">
        <w:rPr>
          <w:color w:val="000000" w:themeColor="text1"/>
          <w:sz w:val="24"/>
          <w:szCs w:val="24"/>
          <w:highlight w:val="yellow"/>
        </w:rPr>
        <w:t xml:space="preserve"> the gain in life expectancy</w:t>
      </w:r>
      <w:r w:rsidRPr="00597040">
        <w:rPr>
          <w:color w:val="000000" w:themeColor="text1"/>
          <w:sz w:val="24"/>
          <w:szCs w:val="24"/>
        </w:rPr>
        <w:t xml:space="preserve">.   Additionally, Sun et al. (2010) estimated </w:t>
      </w:r>
      <w:ins w:id="55" w:author="Hal Sox" w:date="2016-01-17T13:38:00Z">
        <w:r w:rsidR="0053009A">
          <w:rPr>
            <w:color w:val="000000" w:themeColor="text1"/>
            <w:sz w:val="24"/>
            <w:szCs w:val="24"/>
          </w:rPr>
          <w:t xml:space="preserve">that </w:t>
        </w:r>
      </w:ins>
      <w:r w:rsidR="00201AB0">
        <w:rPr>
          <w:color w:val="000000" w:themeColor="text1"/>
          <w:sz w:val="24"/>
          <w:szCs w:val="24"/>
        </w:rPr>
        <w:t xml:space="preserve">earlier detection </w:t>
      </w:r>
      <w:r w:rsidR="00201AB0" w:rsidRPr="00201AB0">
        <w:rPr>
          <w:color w:val="000000" w:themeColor="text1"/>
          <w:sz w:val="24"/>
          <w:szCs w:val="24"/>
          <w:highlight w:val="yellow"/>
        </w:rPr>
        <w:t>contributed 17%</w:t>
      </w:r>
      <w:r w:rsidR="00201AB0">
        <w:rPr>
          <w:color w:val="000000" w:themeColor="text1"/>
          <w:sz w:val="24"/>
          <w:szCs w:val="24"/>
        </w:rPr>
        <w:t xml:space="preserve"> </w:t>
      </w:r>
      <w:r w:rsidRPr="00597040">
        <w:rPr>
          <w:color w:val="000000" w:themeColor="text1"/>
          <w:sz w:val="24"/>
          <w:szCs w:val="24"/>
        </w:rPr>
        <w:t>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w:t>
      </w:r>
      <w:del w:id="56" w:author="Hal Sox" w:date="2016-01-17T13:39:00Z">
        <w:r w:rsidRPr="00597040" w:rsidDel="0053009A">
          <w:rPr>
            <w:color w:val="000000" w:themeColor="text1"/>
            <w:sz w:val="24"/>
            <w:szCs w:val="24"/>
          </w:rPr>
          <w:delText xml:space="preserve">by </w:delText>
        </w:r>
        <w:r w:rsidR="006F0E15" w:rsidRPr="00597040" w:rsidDel="0053009A">
          <w:rPr>
            <w:color w:val="000000" w:themeColor="text1"/>
            <w:sz w:val="24"/>
            <w:szCs w:val="24"/>
          </w:rPr>
          <w:delText>failing to</w:delText>
        </w:r>
      </w:del>
      <w:ins w:id="57" w:author="Hal Sox" w:date="2016-01-17T13:39:00Z">
        <w:r w:rsidR="0053009A">
          <w:rPr>
            <w:color w:val="000000" w:themeColor="text1"/>
            <w:sz w:val="24"/>
            <w:szCs w:val="24"/>
          </w:rPr>
          <w:t>because it did not</w:t>
        </w:r>
      </w:ins>
      <w:r w:rsidR="006F0E15" w:rsidRPr="00597040">
        <w:rPr>
          <w:color w:val="000000" w:themeColor="text1"/>
          <w:sz w:val="24"/>
          <w:szCs w:val="24"/>
        </w:rPr>
        <w:t xml:space="preserve"> </w:t>
      </w:r>
      <w:r w:rsidRPr="00597040">
        <w:rPr>
          <w:color w:val="000000" w:themeColor="text1"/>
          <w:sz w:val="24"/>
          <w:szCs w:val="24"/>
        </w:rPr>
        <w:t xml:space="preserve">distinguish between breast cancer and other </w:t>
      </w:r>
      <w:r w:rsidRPr="00597040">
        <w:rPr>
          <w:color w:val="000000" w:themeColor="text1"/>
          <w:sz w:val="24"/>
          <w:szCs w:val="24"/>
        </w:rPr>
        <w:lastRenderedPageBreak/>
        <w:t xml:space="preserve">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 xml:space="preserve">we </w:t>
      </w:r>
      <w:ins w:id="58" w:author="Hal Sox" w:date="2016-01-17T13:39:00Z">
        <w:r w:rsidR="0053009A">
          <w:rPr>
            <w:color w:val="000000" w:themeColor="text1"/>
            <w:sz w:val="24"/>
            <w:szCs w:val="24"/>
          </w:rPr>
          <w:t xml:space="preserve">used life tables to </w:t>
        </w:r>
      </w:ins>
      <w:r w:rsidR="006F0E15" w:rsidRPr="00597040">
        <w:rPr>
          <w:color w:val="000000" w:themeColor="text1"/>
          <w:sz w:val="24"/>
          <w:szCs w:val="24"/>
        </w:rPr>
        <w:t>calculate</w:t>
      </w:r>
      <w:del w:id="59" w:author="Hal Sox" w:date="2016-01-17T13:39:00Z">
        <w:r w:rsidR="006F0E15" w:rsidRPr="00597040" w:rsidDel="0053009A">
          <w:rPr>
            <w:color w:val="000000" w:themeColor="text1"/>
            <w:sz w:val="24"/>
            <w:szCs w:val="24"/>
          </w:rPr>
          <w:delText>d</w:delText>
        </w:r>
      </w:del>
      <w:r w:rsidR="006F0E15" w:rsidRPr="00597040">
        <w:rPr>
          <w:color w:val="000000" w:themeColor="text1"/>
          <w:sz w:val="24"/>
          <w:szCs w:val="24"/>
        </w:rPr>
        <w:t xml:space="preserve"> that early detection </w:t>
      </w:r>
      <w:r w:rsidR="00201AB0" w:rsidRPr="00201AB0">
        <w:rPr>
          <w:color w:val="000000" w:themeColor="text1"/>
          <w:sz w:val="24"/>
          <w:szCs w:val="24"/>
          <w:highlight w:val="yellow"/>
        </w:rPr>
        <w:t>contributed 24% of</w:t>
      </w:r>
      <w:r w:rsidR="00201AB0">
        <w:rPr>
          <w:color w:val="000000" w:themeColor="text1"/>
          <w:sz w:val="24"/>
          <w:szCs w:val="24"/>
        </w:rPr>
        <w:t xml:space="preserve"> </w:t>
      </w:r>
      <w:r w:rsidR="006F0E15" w:rsidRPr="00597040">
        <w:rPr>
          <w:color w:val="000000" w:themeColor="text1"/>
          <w:sz w:val="24"/>
          <w:szCs w:val="24"/>
        </w:rPr>
        <w:t xml:space="preserve">the gain in 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w:t>
      </w:r>
      <w:r w:rsidR="00201AB0">
        <w:rPr>
          <w:color w:val="000000" w:themeColor="text1"/>
          <w:sz w:val="24"/>
          <w:szCs w:val="24"/>
        </w:rPr>
        <w:t xml:space="preserve">susceptible </w:t>
      </w:r>
      <w:r w:rsidR="00127C4B" w:rsidRPr="00201AB0">
        <w:rPr>
          <w:strike/>
          <w:color w:val="000000" w:themeColor="text1"/>
          <w:sz w:val="24"/>
          <w:szCs w:val="24"/>
        </w:rPr>
        <w:t xml:space="preserve">susceptibility </w:t>
      </w:r>
      <w:r w:rsidR="00127C4B" w:rsidRPr="00597040">
        <w:rPr>
          <w:color w:val="000000" w:themeColor="text1"/>
          <w:sz w:val="24"/>
          <w:szCs w:val="24"/>
        </w:rPr>
        <w:t xml:space="preserve">to bias.   </w:t>
      </w:r>
      <w:commentRangeStart w:id="60"/>
      <w:r w:rsidR="00127C4B" w:rsidRPr="00597040">
        <w:rPr>
          <w:color w:val="000000" w:themeColor="text1"/>
          <w:sz w:val="24"/>
          <w:szCs w:val="24"/>
          <w:highlight w:val="yellow"/>
        </w:rPr>
        <w:t xml:space="preserve">The </w:t>
      </w:r>
      <w:commentRangeEnd w:id="60"/>
      <w:r w:rsidR="0053009A">
        <w:rPr>
          <w:rStyle w:val="CommentReference"/>
        </w:rPr>
        <w:commentReference w:id="60"/>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47817D" w14:textId="623486F6"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 xml:space="preserve">arlier detection among 40-49 year olds contributed 5.16% of the 10.94-year gain in life expectancy, which was slightly greater than the corresponding contribution </w:t>
      </w:r>
      <w:del w:id="61" w:author="Hal Sox" w:date="2016-01-17T13:41:00Z">
        <w:r w:rsidRPr="00597040" w:rsidDel="0053009A">
          <w:rPr>
            <w:color w:val="000000" w:themeColor="text1"/>
            <w:sz w:val="24"/>
            <w:szCs w:val="24"/>
          </w:rPr>
          <w:delText xml:space="preserve">of </w:delText>
        </w:r>
      </w:del>
      <w:ins w:id="62" w:author="Hal Sox" w:date="2016-01-17T13:41:00Z">
        <w:r w:rsidR="0053009A">
          <w:rPr>
            <w:color w:val="000000" w:themeColor="text1"/>
            <w:sz w:val="24"/>
            <w:szCs w:val="24"/>
          </w:rPr>
          <w:t>in</w:t>
        </w:r>
        <w:r w:rsidR="0053009A" w:rsidRPr="00597040">
          <w:rPr>
            <w:color w:val="000000" w:themeColor="text1"/>
            <w:sz w:val="24"/>
            <w:szCs w:val="24"/>
          </w:rPr>
          <w:t xml:space="preserve"> </w:t>
        </w:r>
      </w:ins>
      <w:r w:rsidRPr="00597040">
        <w:rPr>
          <w:color w:val="000000" w:themeColor="text1"/>
          <w:sz w:val="24"/>
          <w:szCs w:val="24"/>
        </w:rPr>
        <w:t xml:space="preserve">50-59 year olds (4.11%) and 60-69 year olds (3.75%) and slightly less than the corresponding contribution </w:t>
      </w:r>
      <w:del w:id="63" w:author="Hal Sox" w:date="2016-01-17T13:41:00Z">
        <w:r w:rsidRPr="00597040" w:rsidDel="0053009A">
          <w:rPr>
            <w:color w:val="000000" w:themeColor="text1"/>
            <w:sz w:val="24"/>
            <w:szCs w:val="24"/>
          </w:rPr>
          <w:delText xml:space="preserve">of </w:delText>
        </w:r>
      </w:del>
      <w:ins w:id="64" w:author="Hal Sox" w:date="2016-01-17T13:41:00Z">
        <w:r w:rsidR="0053009A">
          <w:rPr>
            <w:color w:val="000000" w:themeColor="text1"/>
            <w:sz w:val="24"/>
            <w:szCs w:val="24"/>
          </w:rPr>
          <w:t xml:space="preserve">in </w:t>
        </w:r>
      </w:ins>
      <w:r w:rsidRPr="00597040">
        <w:rPr>
          <w:color w:val="000000" w:themeColor="text1"/>
          <w:sz w:val="24"/>
          <w:szCs w:val="24"/>
        </w:rPr>
        <w:t>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w:t>
      </w:r>
      <w:r w:rsidR="00201AB0">
        <w:rPr>
          <w:color w:val="000000" w:themeColor="text1"/>
          <w:sz w:val="24"/>
          <w:szCs w:val="24"/>
          <w:highlight w:val="yellow"/>
        </w:rPr>
        <w:t>d</w:t>
      </w:r>
      <w:r w:rsidR="001F7705" w:rsidRPr="00597040">
        <w:rPr>
          <w:color w:val="000000" w:themeColor="text1"/>
          <w:sz w:val="24"/>
          <w:szCs w:val="24"/>
          <w:highlight w:val="yellow"/>
        </w:rPr>
        <w:t xml:space="preserv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w:t>
      </w:r>
      <w:del w:id="65" w:author="Hal Sox" w:date="2016-01-17T13:43:00Z">
        <w:r w:rsidR="00EB5E79" w:rsidRPr="00FC382F" w:rsidDel="0053009A">
          <w:rPr>
            <w:color w:val="000000" w:themeColor="text1"/>
            <w:sz w:val="24"/>
            <w:szCs w:val="24"/>
            <w:highlight w:val="yellow"/>
          </w:rPr>
          <w:delText>is comparable level of</w:delText>
        </w:r>
      </w:del>
      <w:ins w:id="66" w:author="Hal Sox" w:date="2016-01-17T13:43:00Z">
        <w:r w:rsidR="0053009A">
          <w:rPr>
            <w:color w:val="000000" w:themeColor="text1"/>
            <w:sz w:val="24"/>
            <w:szCs w:val="24"/>
            <w:highlight w:val="yellow"/>
          </w:rPr>
          <w:t>e similar</w:t>
        </w:r>
      </w:ins>
      <w:r w:rsidR="00EB5E79" w:rsidRPr="00FC382F">
        <w:rPr>
          <w:color w:val="000000" w:themeColor="text1"/>
          <w:sz w:val="24"/>
          <w:szCs w:val="24"/>
          <w:highlight w:val="yellow"/>
        </w:rPr>
        <w:t xml:space="preserve"> contribution from earlier detection may be </w:t>
      </w:r>
      <w:r w:rsidR="00201AB0">
        <w:rPr>
          <w:color w:val="000000" w:themeColor="text1"/>
          <w:sz w:val="24"/>
          <w:szCs w:val="24"/>
          <w:highlight w:val="yellow"/>
        </w:rPr>
        <w:t xml:space="preserve">partly due to </w:t>
      </w:r>
      <w:r w:rsidR="00EB5E79" w:rsidRPr="00FC382F">
        <w:rPr>
          <w:color w:val="000000" w:themeColor="text1"/>
          <w:sz w:val="24"/>
          <w:szCs w:val="24"/>
          <w:highlight w:val="yellow"/>
        </w:rPr>
        <w:t>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633F78C4" w14:textId="3BB966DC" w:rsidR="006A16C0" w:rsidRPr="000063AD" w:rsidRDefault="006A16C0" w:rsidP="006A16C0">
      <w:pPr>
        <w:pStyle w:val="Normal2"/>
        <w:spacing w:line="480" w:lineRule="auto"/>
        <w:rPr>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w:t>
      </w:r>
      <w:r w:rsidR="000063AD" w:rsidRPr="000063AD">
        <w:rPr>
          <w:color w:val="000000" w:themeColor="text1"/>
          <w:sz w:val="24"/>
          <w:szCs w:val="24"/>
          <w:highlight w:val="yellow"/>
        </w:rPr>
        <w:t>between</w:t>
      </w:r>
      <w:r w:rsidR="000063AD">
        <w:rPr>
          <w:color w:val="000000" w:themeColor="text1"/>
          <w:sz w:val="24"/>
          <w:szCs w:val="24"/>
        </w:rPr>
        <w:t xml:space="preserve"> </w:t>
      </w:r>
      <w:r w:rsidR="000063AD">
        <w:rPr>
          <w:color w:val="000000" w:themeColor="text1"/>
          <w:sz w:val="24"/>
          <w:szCs w:val="24"/>
          <w:highlight w:val="yellow"/>
        </w:rPr>
        <w:t>35 and</w:t>
      </w:r>
      <w:r w:rsidR="00201AB0" w:rsidRPr="00201AB0">
        <w:rPr>
          <w:color w:val="000000" w:themeColor="text1"/>
          <w:sz w:val="24"/>
          <w:szCs w:val="24"/>
          <w:highlight w:val="yellow"/>
        </w:rPr>
        <w:t xml:space="preserve"> 72%</w:t>
      </w:r>
      <w:r w:rsidR="00201AB0">
        <w:rPr>
          <w:color w:val="000000" w:themeColor="text1"/>
          <w:sz w:val="24"/>
          <w:szCs w:val="24"/>
        </w:rPr>
        <w:t xml:space="preserve"> </w:t>
      </w:r>
      <w:r w:rsidRPr="00FC382F">
        <w:rPr>
          <w:color w:val="000000" w:themeColor="text1"/>
          <w:sz w:val="24"/>
          <w:szCs w:val="24"/>
        </w:rPr>
        <w:t xml:space="preserve">on the </w:t>
      </w:r>
      <w:r w:rsidRPr="00FC382F">
        <w:rPr>
          <w:color w:val="000000" w:themeColor="text1"/>
          <w:sz w:val="24"/>
          <w:szCs w:val="24"/>
        </w:rPr>
        <w:lastRenderedPageBreak/>
        <w:t>decline in breast 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w:t>
      </w:r>
      <w:commentRangeStart w:id="67"/>
      <w:r w:rsidRPr="00FC382F">
        <w:rPr>
          <w:color w:val="000000" w:themeColor="text1"/>
          <w:sz w:val="24"/>
          <w:szCs w:val="24"/>
        </w:rPr>
        <w:t>treatmen</w:t>
      </w:r>
      <w:commentRangeEnd w:id="67"/>
      <w:r w:rsidR="0053009A">
        <w:rPr>
          <w:rStyle w:val="CommentReference"/>
        </w:rPr>
        <w:commentReference w:id="67"/>
      </w:r>
      <w:r w:rsidRPr="00FC382F">
        <w:rPr>
          <w:color w:val="000000" w:themeColor="text1"/>
          <w:sz w:val="24"/>
          <w:szCs w:val="24"/>
        </w:rPr>
        <w:t xml:space="preserve">t.  </w:t>
      </w:r>
      <w:r w:rsidRPr="000063AD">
        <w:rPr>
          <w:color w:val="000000" w:themeColor="text1"/>
          <w:sz w:val="24"/>
          <w:szCs w:val="24"/>
        </w:rPr>
        <w:t xml:space="preserve">Sun et al. (2010) concluded </w:t>
      </w:r>
      <w:r w:rsidR="00D0678B" w:rsidRPr="000063AD">
        <w:rPr>
          <w:color w:val="000000" w:themeColor="text1"/>
          <w:sz w:val="24"/>
          <w:szCs w:val="24"/>
          <w:highlight w:val="yellow"/>
        </w:rPr>
        <w:t xml:space="preserve">that </w:t>
      </w:r>
      <w:r w:rsidR="00692A42" w:rsidRPr="000063AD">
        <w:rPr>
          <w:color w:val="000000" w:themeColor="text1"/>
          <w:sz w:val="24"/>
          <w:szCs w:val="24"/>
          <w:highlight w:val="yellow"/>
        </w:rPr>
        <w:t>advances</w:t>
      </w:r>
      <w:r w:rsidRPr="000063AD">
        <w:rPr>
          <w:color w:val="000000" w:themeColor="text1"/>
          <w:sz w:val="24"/>
          <w:szCs w:val="24"/>
          <w:highlight w:val="yellow"/>
        </w:rPr>
        <w:t xml:space="preserve"> </w:t>
      </w:r>
      <w:r w:rsidRPr="000063AD">
        <w:rPr>
          <w:color w:val="000000" w:themeColor="text1"/>
          <w:sz w:val="24"/>
          <w:szCs w:val="24"/>
        </w:rPr>
        <w:t>in breast cancer treatment contributed 83% of the estimated gain in breast cancer survival time (1988-2000)</w:t>
      </w:r>
      <w:r w:rsidR="00210420" w:rsidRPr="000063AD">
        <w:rPr>
          <w:color w:val="000000" w:themeColor="text1"/>
          <w:sz w:val="24"/>
          <w:szCs w:val="24"/>
        </w:rPr>
        <w:t>.</w:t>
      </w:r>
      <w:r w:rsidR="00210420" w:rsidRPr="000063AD">
        <w:rPr>
          <w:color w:val="000000" w:themeColor="text1"/>
          <w:sz w:val="24"/>
          <w:szCs w:val="24"/>
        </w:rPr>
        <w:fldChar w:fldCharType="begin"/>
      </w:r>
      <w:r w:rsidR="00CA5573" w:rsidRPr="000063AD">
        <w:rPr>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0063AD">
        <w:rPr>
          <w:color w:val="000000" w:themeColor="text1"/>
          <w:sz w:val="24"/>
          <w:szCs w:val="24"/>
        </w:rPr>
        <w:fldChar w:fldCharType="separate"/>
      </w:r>
      <w:r w:rsidR="001B1F06" w:rsidRPr="000063AD">
        <w:rPr>
          <w:rFonts w:eastAsia="Times New Roman"/>
          <w:color w:val="000000" w:themeColor="text1"/>
          <w:sz w:val="24"/>
          <w:vertAlign w:val="superscript"/>
        </w:rPr>
        <w:t>11</w:t>
      </w:r>
      <w:r w:rsidR="00210420" w:rsidRPr="000063AD">
        <w:rPr>
          <w:color w:val="000000" w:themeColor="text1"/>
          <w:sz w:val="24"/>
          <w:szCs w:val="24"/>
        </w:rPr>
        <w:fldChar w:fldCharType="end"/>
      </w:r>
      <w:r w:rsidR="00210420" w:rsidRPr="000063AD">
        <w:rPr>
          <w:color w:val="000000" w:themeColor="text1"/>
          <w:sz w:val="24"/>
          <w:szCs w:val="24"/>
        </w:rPr>
        <w:t xml:space="preserve">  </w:t>
      </w:r>
      <w:r w:rsidRPr="000063AD">
        <w:rPr>
          <w:color w:val="000000" w:themeColor="text1"/>
          <w:sz w:val="24"/>
          <w:szCs w:val="24"/>
        </w:rPr>
        <w:t xml:space="preserve">Our calculation of the contribution of </w:t>
      </w:r>
      <w:r w:rsidR="00692A42" w:rsidRPr="000063AD">
        <w:rPr>
          <w:color w:val="000000" w:themeColor="text1"/>
          <w:sz w:val="24"/>
          <w:szCs w:val="24"/>
          <w:highlight w:val="yellow"/>
        </w:rPr>
        <w:t>advances</w:t>
      </w:r>
      <w:r w:rsidRPr="000063AD">
        <w:rPr>
          <w:color w:val="000000" w:themeColor="text1"/>
          <w:sz w:val="24"/>
          <w:szCs w:val="24"/>
          <w:highlight w:val="yellow"/>
        </w:rPr>
        <w:t xml:space="preserve"> </w:t>
      </w:r>
      <w:r w:rsidRPr="000063AD">
        <w:rPr>
          <w:color w:val="000000" w:themeColor="text1"/>
          <w:sz w:val="24"/>
          <w:szCs w:val="24"/>
        </w:rPr>
        <w:t>in breast cancer treatment in this time period, 64%, suggests the estimate</w:t>
      </w:r>
      <w:ins w:id="68" w:author="Hal Sox" w:date="2016-01-17T13:44:00Z">
        <w:r w:rsidR="0053009A">
          <w:rPr>
            <w:color w:val="000000" w:themeColor="text1"/>
            <w:sz w:val="24"/>
            <w:szCs w:val="24"/>
          </w:rPr>
          <w:t xml:space="preserve"> by Sun et al</w:t>
        </w:r>
      </w:ins>
      <w:ins w:id="69" w:author="Samir S. Soneji" w:date="2016-01-18T09:59:00Z">
        <w:r w:rsidR="0042541A">
          <w:rPr>
            <w:color w:val="000000" w:themeColor="text1"/>
            <w:sz w:val="24"/>
            <w:szCs w:val="24"/>
          </w:rPr>
          <w:t>.</w:t>
        </w:r>
      </w:ins>
      <w:r w:rsidRPr="000063AD">
        <w:rPr>
          <w:color w:val="000000" w:themeColor="text1"/>
          <w:sz w:val="24"/>
          <w:szCs w:val="24"/>
        </w:rPr>
        <w:t xml:space="preserve"> may be too high because the study failed to distinguish between breast cancer and other diseases as causes of death. </w:t>
      </w:r>
    </w:p>
    <w:p w14:paraId="1508E7AC" w14:textId="4B5BF97E"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w:t>
      </w:r>
      <w:r w:rsidR="00201AB0">
        <w:rPr>
          <w:color w:val="000000" w:themeColor="text1"/>
          <w:sz w:val="24"/>
          <w:szCs w:val="24"/>
          <w:highlight w:val="yellow"/>
        </w:rPr>
        <w:t xml:space="preserve">partly </w:t>
      </w:r>
      <w:r w:rsidR="0083465F" w:rsidRPr="00FC382F">
        <w:rPr>
          <w:color w:val="000000" w:themeColor="text1"/>
          <w:sz w:val="24"/>
          <w:szCs w:val="24"/>
          <w:highlight w:val="yellow"/>
        </w:rPr>
        <w:t>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11AC7D9D" w14:textId="52ABD186"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 xml:space="preserve">First, </w:t>
      </w:r>
      <w:commentRangeStart w:id="70"/>
      <w:r w:rsidR="00663568" w:rsidRPr="00597040">
        <w:rPr>
          <w:rFonts w:eastAsia="Times New Roman"/>
          <w:color w:val="000000" w:themeColor="text1"/>
          <w:sz w:val="24"/>
          <w:szCs w:val="24"/>
          <w:shd w:val="clear" w:color="auto" w:fill="FFFF00"/>
        </w:rPr>
        <w:t>our life table methods</w:t>
      </w:r>
      <w:commentRangeEnd w:id="70"/>
      <w:r w:rsidR="00A876A0">
        <w:rPr>
          <w:rStyle w:val="CommentReference"/>
        </w:rPr>
        <w:commentReference w:id="70"/>
      </w:r>
      <w:r w:rsidR="00663568" w:rsidRPr="00597040">
        <w:rPr>
          <w:rFonts w:eastAsia="Times New Roman"/>
          <w:color w:val="000000" w:themeColor="text1"/>
          <w:sz w:val="24"/>
          <w:szCs w:val="24"/>
          <w:shd w:val="clear" w:color="auto" w:fill="FFFF00"/>
        </w:rPr>
        <w:t xml:space="preserve"> and the resulting estimates of life expectancy assume that </w:t>
      </w:r>
      <w:commentRangeStart w:id="71"/>
      <w:ins w:id="72" w:author="Hal Sox" w:date="2016-01-17T13:57:00Z">
        <w:r w:rsidR="00A876A0">
          <w:rPr>
            <w:rFonts w:eastAsia="Times New Roman"/>
            <w:color w:val="000000" w:themeColor="text1"/>
            <w:sz w:val="24"/>
            <w:szCs w:val="24"/>
            <w:shd w:val="clear" w:color="auto" w:fill="FFFF00"/>
          </w:rPr>
          <w:t>breast cancer patients</w:t>
        </w:r>
        <w:r w:rsidR="00A876A0" w:rsidRPr="00597040">
          <w:rPr>
            <w:rFonts w:eastAsia="Times New Roman"/>
            <w:color w:val="000000" w:themeColor="text1"/>
            <w:sz w:val="24"/>
            <w:szCs w:val="24"/>
            <w:shd w:val="clear" w:color="auto" w:fill="FFFF00"/>
          </w:rPr>
          <w:t xml:space="preserve"> </w:t>
        </w:r>
      </w:ins>
      <w:r w:rsidR="00663568" w:rsidRPr="00597040">
        <w:rPr>
          <w:rFonts w:eastAsia="Times New Roman"/>
          <w:color w:val="000000" w:themeColor="text1"/>
          <w:sz w:val="24"/>
          <w:szCs w:val="24"/>
          <w:shd w:val="clear" w:color="auto" w:fill="FFFF00"/>
        </w:rPr>
        <w:t xml:space="preserve">experience a </w:t>
      </w:r>
      <w:r w:rsidR="00663568" w:rsidRPr="00597040">
        <w:rPr>
          <w:rFonts w:eastAsia="Times New Roman"/>
          <w:color w:val="000000" w:themeColor="text1"/>
          <w:sz w:val="24"/>
          <w:szCs w:val="24"/>
          <w:shd w:val="clear" w:color="auto" w:fill="FFFF00"/>
        </w:rPr>
        <w:lastRenderedPageBreak/>
        <w:t xml:space="preserve">set of fatality rates, </w:t>
      </w:r>
      <w:commentRangeEnd w:id="71"/>
      <w:r w:rsidR="004E61AD">
        <w:rPr>
          <w:rStyle w:val="CommentReference"/>
        </w:rPr>
        <w:commentReference w:id="71"/>
      </w:r>
      <w:r w:rsidR="00663568" w:rsidRPr="00597040">
        <w:rPr>
          <w:rFonts w:eastAsia="Times New Roman"/>
          <w:color w:val="000000" w:themeColor="text1"/>
          <w:sz w:val="24"/>
          <w:szCs w:val="24"/>
          <w:shd w:val="clear" w:color="auto" w:fill="FFFF00"/>
        </w:rPr>
        <w:t>which vary by age, based on their year of breast cancer diagnosis rather than on their year of birth</w:t>
      </w:r>
      <w:r w:rsidR="000628FE">
        <w:rPr>
          <w:rFonts w:eastAsia="Times New Roman"/>
          <w:color w:val="000000" w:themeColor="text1"/>
          <w:sz w:val="24"/>
          <w:szCs w:val="24"/>
          <w:shd w:val="clear" w:color="auto" w:fill="FFFF00"/>
        </w:rPr>
        <w:t xml:space="preserve"> (‘period life expectancy’)</w:t>
      </w:r>
      <w:r w:rsidR="00663568" w:rsidRPr="00597040">
        <w:rPr>
          <w:rFonts w:eastAsia="Times New Roman"/>
          <w:color w:val="000000" w:themeColor="text1"/>
          <w:sz w:val="24"/>
          <w:szCs w:val="24"/>
          <w:shd w:val="clear" w:color="auto" w:fill="FFFF00"/>
        </w:rPr>
        <w:t>.  </w:t>
      </w:r>
      <w:r w:rsidR="000628FE">
        <w:rPr>
          <w:rFonts w:eastAsia="Times New Roman"/>
          <w:color w:val="000000" w:themeColor="text1"/>
          <w:sz w:val="24"/>
          <w:szCs w:val="24"/>
          <w:shd w:val="clear" w:color="auto" w:fill="FFFF00"/>
        </w:rPr>
        <w:t xml:space="preserve">True, or ‘cohort’, life expectancy is based on survival times from diagnosis to death of women in the same birth cohort. </w:t>
      </w:r>
      <w:commentRangeStart w:id="73"/>
      <w:r w:rsidR="00663568" w:rsidRPr="000063AD">
        <w:rPr>
          <w:rFonts w:eastAsia="Times New Roman"/>
          <w:color w:val="000000" w:themeColor="text1"/>
          <w:sz w:val="24"/>
          <w:szCs w:val="24"/>
          <w:shd w:val="clear" w:color="auto" w:fill="FFFF00"/>
        </w:rPr>
        <w:t>The limitation of period life expectancy</w:t>
      </w:r>
      <w:commentRangeEnd w:id="73"/>
      <w:r w:rsidR="00F67A85">
        <w:rPr>
          <w:rStyle w:val="CommentReference"/>
        </w:rPr>
        <w:commentReference w:id="73"/>
      </w:r>
      <w:r w:rsidR="00663568" w:rsidRPr="000063AD">
        <w:rPr>
          <w:rFonts w:eastAsia="Times New Roman"/>
          <w:color w:val="000000" w:themeColor="text1"/>
          <w:sz w:val="24"/>
          <w:szCs w:val="24"/>
          <w:shd w:val="clear" w:color="auto" w:fill="FFFF00"/>
        </w:rPr>
        <w:t xml:space="preserve"> notwithstanding, it is commonly </w:t>
      </w:r>
      <w:ins w:id="74" w:author="Hal Sox" w:date="2016-01-17T14:01:00Z">
        <w:r w:rsidR="00A876A0">
          <w:rPr>
            <w:rFonts w:eastAsia="Times New Roman"/>
            <w:color w:val="000000" w:themeColor="text1"/>
            <w:sz w:val="24"/>
            <w:szCs w:val="24"/>
            <w:shd w:val="clear" w:color="auto" w:fill="FFFF00"/>
          </w:rPr>
          <w:t xml:space="preserve">used </w:t>
        </w:r>
      </w:ins>
      <w:del w:id="75" w:author="Hal Sox" w:date="2016-01-17T14:01:00Z">
        <w:r w:rsidR="00663568" w:rsidRPr="000063AD" w:rsidDel="00A876A0">
          <w:rPr>
            <w:rFonts w:eastAsia="Times New Roman"/>
            <w:color w:val="000000" w:themeColor="text1"/>
            <w:sz w:val="24"/>
            <w:szCs w:val="24"/>
            <w:shd w:val="clear" w:color="auto" w:fill="FFFF00"/>
          </w:rPr>
          <w:delText>reported summary of</w:delText>
        </w:r>
      </w:del>
      <w:ins w:id="76" w:author="Hal Sox" w:date="2016-01-17T14:01:00Z">
        <w:r w:rsidR="00A876A0">
          <w:rPr>
            <w:rFonts w:eastAsia="Times New Roman"/>
            <w:color w:val="000000" w:themeColor="text1"/>
            <w:sz w:val="24"/>
            <w:szCs w:val="24"/>
            <w:shd w:val="clear" w:color="auto" w:fill="FFFF00"/>
          </w:rPr>
          <w:t>to summarize</w:t>
        </w:r>
      </w:ins>
      <w:r w:rsidR="00663568" w:rsidRPr="000063AD">
        <w:rPr>
          <w:rFonts w:eastAsia="Times New Roman"/>
          <w:color w:val="000000" w:themeColor="text1"/>
          <w:sz w:val="24"/>
          <w:szCs w:val="24"/>
          <w:shd w:val="clear" w:color="auto" w:fill="FFFF00"/>
        </w:rPr>
        <w:t xml:space="preserve"> a population’s mortality</w:t>
      </w:r>
      <w:ins w:id="77" w:author="Hal Sox" w:date="2016-01-17T14:01:00Z">
        <w:r w:rsidR="00A876A0">
          <w:rPr>
            <w:rFonts w:eastAsia="Times New Roman"/>
            <w:color w:val="000000" w:themeColor="text1"/>
            <w:sz w:val="24"/>
            <w:szCs w:val="24"/>
            <w:shd w:val="clear" w:color="auto" w:fill="FFFF00"/>
          </w:rPr>
          <w:t xml:space="preserve"> experience</w:t>
        </w:r>
      </w:ins>
      <w:r w:rsidR="00663568" w:rsidRPr="000063AD">
        <w:rPr>
          <w:rFonts w:eastAsia="Times New Roman"/>
          <w:color w:val="000000" w:themeColor="text1"/>
          <w:sz w:val="24"/>
          <w:szCs w:val="24"/>
          <w:shd w:val="clear" w:color="auto" w:fill="FFFF00"/>
        </w:rPr>
        <w:t xml:space="preserve"> because cohort life expectancy can </w:t>
      </w:r>
      <w:r w:rsidR="005564FC" w:rsidRPr="000063AD">
        <w:rPr>
          <w:rFonts w:eastAsia="Times New Roman"/>
          <w:color w:val="000000" w:themeColor="text1"/>
          <w:sz w:val="24"/>
          <w:szCs w:val="24"/>
          <w:shd w:val="clear" w:color="auto" w:fill="FFFF00"/>
        </w:rPr>
        <w:t xml:space="preserve">only </w:t>
      </w:r>
      <w:r w:rsidR="00663568" w:rsidRPr="000063AD">
        <w:rPr>
          <w:rFonts w:eastAsia="Times New Roman"/>
          <w:color w:val="000000" w:themeColor="text1"/>
          <w:sz w:val="24"/>
          <w:szCs w:val="24"/>
          <w:shd w:val="clear" w:color="auto" w:fill="FFFF00"/>
        </w:rPr>
        <w:t>be computed after all individuals have died.  </w:t>
      </w:r>
      <w:r w:rsidR="00663568" w:rsidRPr="00597040">
        <w:rPr>
          <w:rFonts w:eastAsia="Times New Roman"/>
          <w:color w:val="000000" w:themeColor="text1"/>
          <w:sz w:val="24"/>
          <w:szCs w:val="24"/>
          <w:shd w:val="clear" w:color="auto" w:fill="FFFF00"/>
        </w:rPr>
        <w:t xml:space="preserve">Empirically, </w:t>
      </w:r>
      <w:r w:rsidR="000628FE">
        <w:rPr>
          <w:rFonts w:eastAsia="Times New Roman"/>
          <w:color w:val="000000" w:themeColor="text1"/>
          <w:sz w:val="24"/>
          <w:szCs w:val="24"/>
          <w:shd w:val="clear" w:color="auto" w:fill="FFFF00"/>
        </w:rPr>
        <w:t xml:space="preserve">cohort-based </w:t>
      </w:r>
      <w:r w:rsidR="00663568" w:rsidRPr="00597040">
        <w:rPr>
          <w:rFonts w:eastAsia="Times New Roman"/>
          <w:color w:val="000000" w:themeColor="text1"/>
          <w:sz w:val="24"/>
          <w:szCs w:val="24"/>
          <w:shd w:val="clear" w:color="auto" w:fill="FFFF00"/>
        </w:rPr>
        <w:t xml:space="preserve">fatality rates </w:t>
      </w:r>
      <w:commentRangeStart w:id="78"/>
      <w:r w:rsidR="00663568" w:rsidRPr="00597040">
        <w:rPr>
          <w:rFonts w:eastAsia="Times New Roman"/>
          <w:color w:val="000000" w:themeColor="text1"/>
          <w:sz w:val="24"/>
          <w:szCs w:val="24"/>
          <w:shd w:val="clear" w:color="auto" w:fill="FFFF00"/>
        </w:rPr>
        <w:t xml:space="preserve">were </w:t>
      </w:r>
      <w:commentRangeEnd w:id="78"/>
      <w:r w:rsidR="00A876A0">
        <w:rPr>
          <w:rStyle w:val="CommentReference"/>
        </w:rPr>
        <w:commentReference w:id="78"/>
      </w:r>
      <w:r w:rsidR="00663568" w:rsidRPr="00597040">
        <w:rPr>
          <w:rFonts w:eastAsia="Times New Roman"/>
          <w:color w:val="000000" w:themeColor="text1"/>
          <w:sz w:val="24"/>
          <w:szCs w:val="24"/>
          <w:shd w:val="clear" w:color="auto" w:fill="FFFF00"/>
        </w:rPr>
        <w:t xml:space="preserve">at most 20% smaller than </w:t>
      </w:r>
      <w:r w:rsidR="000628FE">
        <w:rPr>
          <w:rFonts w:eastAsia="Times New Roman"/>
          <w:color w:val="000000" w:themeColor="text1"/>
          <w:sz w:val="24"/>
          <w:szCs w:val="24"/>
          <w:shd w:val="clear" w:color="auto" w:fill="FFFF00"/>
        </w:rPr>
        <w:t xml:space="preserve">period-based </w:t>
      </w:r>
      <w:r w:rsidR="00663568" w:rsidRPr="00597040">
        <w:rPr>
          <w:rFonts w:eastAsia="Times New Roman"/>
          <w:color w:val="000000" w:themeColor="text1"/>
          <w:sz w:val="24"/>
          <w:szCs w:val="24"/>
          <w:shd w:val="clear" w:color="auto" w:fill="FFFF00"/>
        </w:rPr>
        <w:t>fatality rates (eAppendix J).  </w:t>
      </w:r>
      <w:commentRangeStart w:id="79"/>
      <w:r w:rsidR="00663568" w:rsidRPr="00597040">
        <w:rPr>
          <w:rFonts w:eastAsia="Times New Roman"/>
          <w:color w:val="000000" w:themeColor="text1"/>
          <w:sz w:val="24"/>
          <w:szCs w:val="24"/>
          <w:shd w:val="clear" w:color="auto" w:fill="FFFF00"/>
        </w:rPr>
        <w:t>This difference</w:t>
      </w:r>
      <w:commentRangeEnd w:id="79"/>
      <w:r w:rsidR="00A876A0">
        <w:rPr>
          <w:rStyle w:val="CommentReference"/>
        </w:rPr>
        <w:commentReference w:id="79"/>
      </w:r>
      <w:r w:rsidR="00663568" w:rsidRPr="00597040">
        <w:rPr>
          <w:rFonts w:eastAsia="Times New Roman"/>
          <w:color w:val="000000" w:themeColor="text1"/>
          <w:sz w:val="24"/>
          <w:szCs w:val="24"/>
          <w:shd w:val="clear" w:color="auto" w:fill="FFFF00"/>
        </w:rPr>
        <w:t xml:space="preserve"> corresponds to a gain in life expectancy of 10.88 years between 1975 and 2002 (</w:t>
      </w:r>
      <w:ins w:id="80" w:author="Hal Sox" w:date="2016-01-17T14:03:00Z">
        <w:r w:rsidR="00A876A0">
          <w:rPr>
            <w:rFonts w:eastAsia="Times New Roman"/>
            <w:color w:val="000000" w:themeColor="text1"/>
            <w:sz w:val="24"/>
            <w:szCs w:val="24"/>
            <w:shd w:val="clear" w:color="auto" w:fill="FFFF00"/>
          </w:rPr>
          <w:t xml:space="preserve">the gain was </w:t>
        </w:r>
      </w:ins>
      <w:r w:rsidR="00663568" w:rsidRPr="00597040">
        <w:rPr>
          <w:rFonts w:eastAsia="Times New Roman"/>
          <w:color w:val="000000" w:themeColor="text1"/>
          <w:sz w:val="24"/>
          <w:szCs w:val="24"/>
          <w:shd w:val="clear" w:color="auto" w:fill="FFFF00"/>
        </w:rPr>
        <w:t xml:space="preserve">10.94 years in </w:t>
      </w:r>
      <w:ins w:id="81" w:author="Hal Sox" w:date="2016-01-17T14:03:00Z">
        <w:r w:rsidR="00A876A0">
          <w:rPr>
            <w:rFonts w:eastAsia="Times New Roman"/>
            <w:color w:val="000000" w:themeColor="text1"/>
            <w:sz w:val="24"/>
            <w:szCs w:val="24"/>
            <w:shd w:val="clear" w:color="auto" w:fill="FFFF00"/>
          </w:rPr>
          <w:t xml:space="preserve">our </w:t>
        </w:r>
      </w:ins>
      <w:r w:rsidR="00663568" w:rsidRPr="00597040">
        <w:rPr>
          <w:rFonts w:eastAsia="Times New Roman"/>
          <w:color w:val="000000" w:themeColor="text1"/>
          <w:sz w:val="24"/>
          <w:szCs w:val="24"/>
          <w:shd w:val="clear" w:color="auto" w:fill="FFFF00"/>
        </w:rPr>
        <w:t>primary analysis) with the following contributions: 62% from advances in breast cancer treatment, 28% from earlier detection, and 11% from advances in the treatment of other diseases (61%, 27%, and 11% in primary analysis).  </w:t>
      </w:r>
    </w:p>
    <w:p w14:paraId="215BB87E" w14:textId="2491E616"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Second,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00201AB0" w:rsidRPr="00201AB0">
        <w:rPr>
          <w:color w:val="000000" w:themeColor="text1"/>
          <w:sz w:val="24"/>
          <w:szCs w:val="24"/>
          <w:highlight w:val="yellow"/>
        </w:rPr>
        <w:t>Third</w:t>
      </w:r>
      <w:r w:rsidRPr="00597040">
        <w:rPr>
          <w:color w:val="000000" w:themeColor="text1"/>
          <w:sz w:val="24"/>
          <w:szCs w:val="24"/>
        </w:rPr>
        <w:t>, we cannot quantify the contribution of specific factors that produced the observed effectiveness of detection (e.g.,</w:t>
      </w:r>
      <w:r w:rsidR="007F1EC1">
        <w:rPr>
          <w:color w:val="000000" w:themeColor="text1"/>
          <w:sz w:val="24"/>
          <w:szCs w:val="24"/>
        </w:rPr>
        <w:t xml:space="preserve"> </w:t>
      </w:r>
      <w:r w:rsidRPr="00597040">
        <w:rPr>
          <w:color w:val="000000" w:themeColor="text1"/>
          <w:sz w:val="24"/>
          <w:szCs w:val="24"/>
        </w:rPr>
        <w:t xml:space="preserve">improved standards in the interpretation of mammograms)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after the introduction of a specific innovation.  </w:t>
      </w:r>
      <w:ins w:id="82" w:author="Hal Sox" w:date="2016-01-17T15:36:00Z">
        <w:r w:rsidR="004E61AD">
          <w:rPr>
            <w:color w:val="000000" w:themeColor="text1"/>
            <w:sz w:val="24"/>
            <w:szCs w:val="24"/>
          </w:rPr>
          <w:t>The effect of specific innovations is difficult to track because t</w:t>
        </w:r>
        <w:r w:rsidR="004E61AD" w:rsidRPr="00597040">
          <w:rPr>
            <w:color w:val="000000" w:themeColor="text1"/>
            <w:sz w:val="24"/>
            <w:szCs w:val="24"/>
          </w:rPr>
          <w:t xml:space="preserve">he </w:t>
        </w:r>
      </w:ins>
      <w:r w:rsidRPr="00597040">
        <w:rPr>
          <w:color w:val="000000" w:themeColor="text1"/>
          <w:sz w:val="24"/>
          <w:szCs w:val="24"/>
        </w:rPr>
        <w:t>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56C1860D" w14:textId="0C349CC2"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lastRenderedPageBreak/>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ins w:id="83" w:author="Hal Sox" w:date="2016-01-17T15:37:00Z">
        <w:r w:rsidR="004E61AD">
          <w:rPr>
            <w:color w:val="000000" w:themeColor="text1"/>
            <w:sz w:val="24"/>
            <w:szCs w:val="24"/>
          </w:rPr>
          <w:t xml:space="preserve">, </w:t>
        </w:r>
      </w:ins>
      <w:ins w:id="84" w:author="Hal Sox" w:date="2016-01-17T15:38:00Z">
        <w:r w:rsidR="004E61AD">
          <w:rPr>
            <w:color w:val="000000" w:themeColor="text1"/>
            <w:sz w:val="24"/>
            <w:szCs w:val="24"/>
          </w:rPr>
          <w:t>from which they</w:t>
        </w:r>
      </w:ins>
      <w:ins w:id="85" w:author="Hal Sox" w:date="2016-01-17T15:37:00Z">
        <w:r w:rsidR="004E61AD">
          <w:rPr>
            <w:color w:val="000000" w:themeColor="text1"/>
            <w:sz w:val="24"/>
            <w:szCs w:val="24"/>
          </w:rPr>
          <w:t xml:space="preserve"> otherwise </w:t>
        </w:r>
      </w:ins>
      <w:ins w:id="86" w:author="Hal Sox" w:date="2016-01-17T15:38:00Z">
        <w:r w:rsidR="004E61AD">
          <w:rPr>
            <w:color w:val="000000" w:themeColor="text1"/>
            <w:sz w:val="24"/>
            <w:szCs w:val="24"/>
          </w:rPr>
          <w:t>have died</w:t>
        </w:r>
      </w:ins>
      <w:r w:rsidRPr="00597040">
        <w:rPr>
          <w:color w:val="000000" w:themeColor="text1"/>
          <w:sz w:val="24"/>
          <w:szCs w:val="24"/>
        </w:rPr>
        <w:t xml:space="preserve">.  We apply existing demographic methods to 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the treatment of other diseases. </w:t>
      </w:r>
      <w:r w:rsidR="007F1EC1">
        <w:rPr>
          <w:color w:val="000000" w:themeColor="text1"/>
          <w:sz w:val="24"/>
          <w:szCs w:val="24"/>
        </w:rPr>
        <w:t xml:space="preserve"> </w:t>
      </w:r>
      <w:r w:rsidRPr="00597040">
        <w:rPr>
          <w:color w:val="000000" w:themeColor="text1"/>
          <w:sz w:val="24"/>
          <w:szCs w:val="24"/>
        </w:rPr>
        <w:t xml:space="preserve">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 xml:space="preserve">Our study assessed the benefit of early detection on its contribution to the gain in life expectancy.  When </w:t>
      </w:r>
      <w:ins w:id="87" w:author="Hal Sox" w:date="2016-01-17T15:39:00Z">
        <w:r w:rsidR="004E61AD">
          <w:rPr>
            <w:rFonts w:eastAsia="Times New Roman"/>
            <w:color w:val="000000" w:themeColor="text1"/>
            <w:sz w:val="24"/>
            <w:szCs w:val="24"/>
            <w:highlight w:val="yellow"/>
          </w:rPr>
          <w:t xml:space="preserve">it becomes possible to measure </w:t>
        </w:r>
      </w:ins>
      <w:r w:rsidR="00D9726A" w:rsidRPr="00597040">
        <w:rPr>
          <w:rFonts w:eastAsia="Times New Roman"/>
          <w:color w:val="000000" w:themeColor="text1"/>
          <w:sz w:val="24"/>
          <w:szCs w:val="24"/>
          <w:highlight w:val="yellow"/>
        </w:rPr>
        <w:t xml:space="preserve">the harms </w:t>
      </w:r>
      <w:ins w:id="88" w:author="Hal Sox" w:date="2016-01-17T15:39:00Z">
        <w:r w:rsidR="004E61AD">
          <w:rPr>
            <w:rFonts w:eastAsia="Times New Roman"/>
            <w:color w:val="000000" w:themeColor="text1"/>
            <w:sz w:val="24"/>
            <w:szCs w:val="24"/>
            <w:highlight w:val="yellow"/>
          </w:rPr>
          <w:t>as</w:t>
        </w:r>
      </w:ins>
      <w:r w:rsidR="00D9726A" w:rsidRPr="00597040">
        <w:rPr>
          <w:rFonts w:eastAsia="Times New Roman"/>
          <w:color w:val="000000" w:themeColor="text1"/>
          <w:sz w:val="24"/>
          <w:szCs w:val="24"/>
          <w:highlight w:val="yellow"/>
        </w:rPr>
        <w:t xml:space="preserve"> </w:t>
      </w:r>
      <w:r w:rsidR="00201AB0">
        <w:rPr>
          <w:rFonts w:eastAsia="Times New Roman"/>
          <w:color w:val="000000" w:themeColor="text1"/>
          <w:sz w:val="24"/>
          <w:szCs w:val="24"/>
          <w:highlight w:val="yellow"/>
        </w:rPr>
        <w:t xml:space="preserve">losses </w:t>
      </w:r>
      <w:r w:rsidR="00D9726A" w:rsidRPr="00597040">
        <w:rPr>
          <w:rFonts w:eastAsia="Times New Roman"/>
          <w:color w:val="000000" w:themeColor="text1"/>
          <w:sz w:val="24"/>
          <w:szCs w:val="24"/>
          <w:highlight w:val="yellow"/>
        </w:rPr>
        <w:t>in life expectancy, it will be possible to directly measure the balance of benefits and harms. This common approach may clarify the controversy about whether mammography confers net benefit.</w:t>
      </w:r>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r w:rsidR="009605EF">
        <w:rPr>
          <w:rFonts w:eastAsia="Times New Roman"/>
          <w:color w:val="000000" w:themeColor="text1"/>
          <w:sz w:val="24"/>
          <w:szCs w:val="24"/>
        </w:rPr>
        <w:t xml:space="preserve"> </w:t>
      </w:r>
      <w:r w:rsidR="00E80DD3">
        <w:rPr>
          <w:rFonts w:eastAsia="Times New Roman"/>
          <w:color w:val="000000" w:themeColor="text1"/>
          <w:sz w:val="24"/>
          <w:szCs w:val="24"/>
        </w:rPr>
        <w:tab/>
      </w:r>
      <w:r w:rsidR="006717F3">
        <w:rPr>
          <w:rFonts w:eastAsia="Times New Roman"/>
          <w:color w:val="000000" w:themeColor="text1"/>
          <w:sz w:val="24"/>
          <w:szCs w:val="24"/>
        </w:rPr>
        <w:t xml:space="preserve">  </w:t>
      </w:r>
    </w:p>
    <w:p w14:paraId="5940771D"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19267DF0"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74BA10F7" w14:textId="77777777" w:rsidR="008D20E9" w:rsidRPr="00597040" w:rsidRDefault="008D20E9" w:rsidP="00BB4E57">
      <w:pPr>
        <w:pStyle w:val="Normal1"/>
        <w:spacing w:line="240" w:lineRule="auto"/>
        <w:rPr>
          <w:color w:val="000000" w:themeColor="text1"/>
          <w:sz w:val="24"/>
          <w:szCs w:val="24"/>
        </w:rPr>
      </w:pPr>
    </w:p>
    <w:p w14:paraId="2129B716"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r w:rsidRPr="00597040">
        <w:rPr>
          <w:bCs/>
          <w:color w:val="000000" w:themeColor="text1"/>
          <w:sz w:val="24"/>
          <w:szCs w:val="24"/>
        </w:rPr>
        <w:t xml:space="preserve">Beltrán-Sánchez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58619B6F" w14:textId="77777777" w:rsidR="008D20E9" w:rsidRPr="00597040" w:rsidRDefault="008D20E9" w:rsidP="00BB4E57">
      <w:pPr>
        <w:pStyle w:val="Normal1"/>
        <w:spacing w:line="240" w:lineRule="auto"/>
        <w:rPr>
          <w:color w:val="000000" w:themeColor="text1"/>
          <w:sz w:val="24"/>
          <w:szCs w:val="24"/>
        </w:rPr>
      </w:pPr>
    </w:p>
    <w:p w14:paraId="3394E65D"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72564CFB" w14:textId="77777777" w:rsidR="008D20E9" w:rsidRPr="00597040" w:rsidRDefault="008D20E9" w:rsidP="00BB4E57">
      <w:pPr>
        <w:pStyle w:val="Normal1"/>
        <w:spacing w:line="240" w:lineRule="auto"/>
        <w:rPr>
          <w:color w:val="000000" w:themeColor="text1"/>
          <w:sz w:val="24"/>
          <w:szCs w:val="24"/>
        </w:rPr>
      </w:pPr>
    </w:p>
    <w:p w14:paraId="73D43929" w14:textId="77777777" w:rsidR="00BB4E57" w:rsidRPr="00597040" w:rsidRDefault="008D20E9" w:rsidP="00BB4E57">
      <w:pPr>
        <w:pStyle w:val="Normal1"/>
        <w:spacing w:line="240" w:lineRule="auto"/>
        <w:rPr>
          <w:color w:val="000000" w:themeColor="text1"/>
          <w:sz w:val="24"/>
          <w:szCs w:val="24"/>
        </w:rPr>
      </w:pPr>
      <w:r w:rsidRPr="00597040">
        <w:rPr>
          <w:b/>
          <w:color w:val="000000" w:themeColor="text1"/>
          <w:sz w:val="24"/>
          <w:szCs w:val="24"/>
        </w:rPr>
        <w:t xml:space="preserve">Contributorship Statement:  </w:t>
      </w:r>
      <w:r w:rsidRPr="00597040">
        <w:rPr>
          <w:color w:val="000000" w:themeColor="text1"/>
          <w:sz w:val="24"/>
          <w:szCs w:val="24"/>
        </w:rPr>
        <w:t xml:space="preserve">S. Soneji and H.  </w:t>
      </w:r>
      <w:r w:rsidRPr="00597040">
        <w:rPr>
          <w:bCs/>
          <w:color w:val="000000" w:themeColor="text1"/>
          <w:sz w:val="24"/>
          <w:szCs w:val="24"/>
        </w:rPr>
        <w:t xml:space="preserve">Beltrán-Sánchez </w:t>
      </w:r>
      <w:r w:rsidRPr="00597040">
        <w:rPr>
          <w:color w:val="000000" w:themeColor="text1"/>
          <w:sz w:val="24"/>
          <w:szCs w:val="24"/>
        </w:rPr>
        <w:t xml:space="preserve">were involved in study design, data collection, statistical analysis, and preparation of the article.  </w:t>
      </w:r>
    </w:p>
    <w:p w14:paraId="2FA1BD07" w14:textId="77777777" w:rsidR="00BB4E57" w:rsidRPr="00597040" w:rsidRDefault="00BB4E57">
      <w:pPr>
        <w:rPr>
          <w:color w:val="000000" w:themeColor="text1"/>
          <w:sz w:val="24"/>
          <w:szCs w:val="24"/>
        </w:rPr>
      </w:pPr>
      <w:r w:rsidRPr="00597040">
        <w:rPr>
          <w:color w:val="000000" w:themeColor="text1"/>
          <w:sz w:val="24"/>
          <w:szCs w:val="24"/>
        </w:rPr>
        <w:br w:type="page"/>
      </w:r>
    </w:p>
    <w:p w14:paraId="6ADD7501"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4CDEA1CC"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13F1E17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416310E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108B7D9B"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25E4C12"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0699213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3B9AEF53"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41DC2888"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360BBA08"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AEC897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5F627BC9"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6033BB0A"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3B9B537D"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50DEA89E"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8F796CF"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1D613BC6"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363ED3BA"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234D5446"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68A6C2C4"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608AC207"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464264CD"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C21F9A4"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3E72FB5E"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5C22297A"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59E0F7A"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3BC49336"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7F505AED"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48BD2DE8"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1C970835"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69229472"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6EA5C648"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68B4B56F"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A15822"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03BF1760"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54F07DA3"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2910C629"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38ED49C"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197F239D"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3D8607B1" w14:textId="77777777" w:rsidR="008C1C53" w:rsidRPr="009D3F41" w:rsidRDefault="008C1C53" w:rsidP="00863353">
      <w:pPr>
        <w:pStyle w:val="Normal1"/>
        <w:spacing w:line="240" w:lineRule="auto"/>
        <w:rPr>
          <w:color w:val="000000" w:themeColor="text1"/>
          <w:sz w:val="24"/>
          <w:szCs w:val="24"/>
        </w:rPr>
      </w:pPr>
    </w:p>
    <w:p w14:paraId="59E1D9F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874535E" w14:textId="77777777" w:rsidR="00F27BF9" w:rsidRPr="00597040" w:rsidRDefault="00F27BF9" w:rsidP="00863353">
      <w:pPr>
        <w:pStyle w:val="Normal1"/>
        <w:spacing w:line="240" w:lineRule="auto"/>
        <w:rPr>
          <w:color w:val="000000" w:themeColor="text1"/>
          <w:sz w:val="24"/>
          <w:szCs w:val="24"/>
        </w:rPr>
      </w:pPr>
    </w:p>
    <w:p w14:paraId="31AF072E"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22B334DF" w14:textId="77777777" w:rsidR="00863353" w:rsidRPr="00597040" w:rsidRDefault="00863353" w:rsidP="00863353">
      <w:pPr>
        <w:pStyle w:val="Normal1"/>
        <w:spacing w:line="240" w:lineRule="auto"/>
        <w:rPr>
          <w:color w:val="000000" w:themeColor="text1"/>
          <w:sz w:val="24"/>
          <w:szCs w:val="24"/>
        </w:rPr>
      </w:pPr>
    </w:p>
    <w:p w14:paraId="50001B96"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2F2F3BC2" w14:textId="77777777" w:rsidR="00863353" w:rsidRPr="00597040" w:rsidRDefault="00863353" w:rsidP="00863353">
      <w:pPr>
        <w:pStyle w:val="Normal1"/>
        <w:spacing w:line="240" w:lineRule="auto"/>
        <w:rPr>
          <w:color w:val="000000" w:themeColor="text1"/>
          <w:sz w:val="24"/>
          <w:szCs w:val="24"/>
        </w:rPr>
      </w:pPr>
    </w:p>
    <w:p w14:paraId="42145B64"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2202E3F8" w14:textId="77777777" w:rsidR="00BB4E57" w:rsidRPr="00597040" w:rsidRDefault="00BB4E57" w:rsidP="00863353">
      <w:pPr>
        <w:pStyle w:val="Normal1"/>
        <w:spacing w:line="240" w:lineRule="auto"/>
        <w:rPr>
          <w:color w:val="000000" w:themeColor="text1"/>
          <w:sz w:val="24"/>
          <w:szCs w:val="24"/>
        </w:rPr>
      </w:pPr>
    </w:p>
    <w:p w14:paraId="63F0765C"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1AF99C63" w14:textId="77777777" w:rsidR="00CB35E5" w:rsidRPr="00597040" w:rsidRDefault="00CB35E5" w:rsidP="00863353">
      <w:pPr>
        <w:pStyle w:val="Normal1"/>
        <w:spacing w:line="240" w:lineRule="auto"/>
        <w:rPr>
          <w:color w:val="000000" w:themeColor="text1"/>
          <w:sz w:val="24"/>
          <w:szCs w:val="24"/>
        </w:rPr>
      </w:pPr>
    </w:p>
    <w:p w14:paraId="74F14A31"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7B83DE6" w14:textId="77777777" w:rsidR="00CB35E5" w:rsidRPr="00597040" w:rsidRDefault="00CB35E5">
      <w:pPr>
        <w:rPr>
          <w:color w:val="000000" w:themeColor="text1"/>
          <w:sz w:val="24"/>
          <w:szCs w:val="24"/>
        </w:rPr>
      </w:pPr>
    </w:p>
    <w:p w14:paraId="222B8363"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7A5C36D7"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1699B24F" w14:textId="77777777" w:rsidTr="00597040">
        <w:trPr>
          <w:trHeight w:val="288"/>
        </w:trPr>
        <w:tc>
          <w:tcPr>
            <w:tcW w:w="2851" w:type="dxa"/>
            <w:vMerge w:val="restart"/>
            <w:shd w:val="clear" w:color="auto" w:fill="auto"/>
            <w:vAlign w:val="bottom"/>
          </w:tcPr>
          <w:p w14:paraId="3EB0DA0E"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1AA1FFB"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2FBFC2EC" w14:textId="77777777" w:rsidTr="00597040">
        <w:trPr>
          <w:trHeight w:val="288"/>
        </w:trPr>
        <w:tc>
          <w:tcPr>
            <w:tcW w:w="2851" w:type="dxa"/>
            <w:vMerge/>
            <w:tcBorders>
              <w:bottom w:val="single" w:sz="4" w:space="0" w:color="auto"/>
            </w:tcBorders>
            <w:shd w:val="clear" w:color="auto" w:fill="auto"/>
            <w:vAlign w:val="bottom"/>
            <w:hideMark/>
          </w:tcPr>
          <w:p w14:paraId="215A372D"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1D036ED9"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27C048D6"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16B6F098"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0338A933"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439C7640" w14:textId="77777777" w:rsidTr="00597040">
        <w:trPr>
          <w:trHeight w:val="288"/>
        </w:trPr>
        <w:tc>
          <w:tcPr>
            <w:tcW w:w="2851" w:type="dxa"/>
            <w:tcBorders>
              <w:top w:val="single" w:sz="4" w:space="0" w:color="auto"/>
            </w:tcBorders>
            <w:shd w:val="clear" w:color="auto" w:fill="auto"/>
            <w:vAlign w:val="center"/>
            <w:hideMark/>
          </w:tcPr>
          <w:p w14:paraId="6AA5B6D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72637406"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6C66EC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408DD271" w14:textId="77777777" w:rsidTr="00597040">
        <w:trPr>
          <w:trHeight w:val="288"/>
        </w:trPr>
        <w:tc>
          <w:tcPr>
            <w:tcW w:w="2851" w:type="dxa"/>
            <w:shd w:val="clear" w:color="auto" w:fill="auto"/>
            <w:vAlign w:val="center"/>
            <w:hideMark/>
          </w:tcPr>
          <w:p w14:paraId="64713E9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677B937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0AD5A0F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47AB2849" w14:textId="77777777" w:rsidTr="00597040">
        <w:trPr>
          <w:trHeight w:val="288"/>
        </w:trPr>
        <w:tc>
          <w:tcPr>
            <w:tcW w:w="2851" w:type="dxa"/>
            <w:shd w:val="clear" w:color="auto" w:fill="auto"/>
            <w:vAlign w:val="center"/>
            <w:hideMark/>
          </w:tcPr>
          <w:p w14:paraId="1BCF0C4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711791E1"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30444F8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37FE7C65" w14:textId="77777777" w:rsidTr="00597040">
        <w:trPr>
          <w:trHeight w:val="288"/>
        </w:trPr>
        <w:tc>
          <w:tcPr>
            <w:tcW w:w="2851" w:type="dxa"/>
            <w:shd w:val="clear" w:color="auto" w:fill="auto"/>
            <w:vAlign w:val="center"/>
            <w:hideMark/>
          </w:tcPr>
          <w:p w14:paraId="0C354E3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74074C3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570363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259DDAEC" w14:textId="77777777" w:rsidTr="00597040">
        <w:trPr>
          <w:trHeight w:val="288"/>
        </w:trPr>
        <w:tc>
          <w:tcPr>
            <w:tcW w:w="2851" w:type="dxa"/>
            <w:shd w:val="clear" w:color="auto" w:fill="auto"/>
            <w:vAlign w:val="center"/>
            <w:hideMark/>
          </w:tcPr>
          <w:p w14:paraId="38F70A4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7851381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E22B2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0C3E61CC" w14:textId="77777777" w:rsidTr="00597040">
        <w:trPr>
          <w:trHeight w:val="288"/>
        </w:trPr>
        <w:tc>
          <w:tcPr>
            <w:tcW w:w="2851" w:type="dxa"/>
            <w:shd w:val="clear" w:color="auto" w:fill="auto"/>
            <w:vAlign w:val="center"/>
            <w:hideMark/>
          </w:tcPr>
          <w:p w14:paraId="33E45738"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59F2BDC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5066A11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6C0B54F" w14:textId="77777777" w:rsidTr="00597040">
        <w:trPr>
          <w:trHeight w:val="288"/>
        </w:trPr>
        <w:tc>
          <w:tcPr>
            <w:tcW w:w="2851" w:type="dxa"/>
            <w:tcBorders>
              <w:bottom w:val="single" w:sz="4" w:space="0" w:color="auto"/>
            </w:tcBorders>
            <w:shd w:val="clear" w:color="auto" w:fill="auto"/>
            <w:vAlign w:val="center"/>
            <w:hideMark/>
          </w:tcPr>
          <w:p w14:paraId="503A874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70659E0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056BE1C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46E79BBD" w14:textId="77777777" w:rsidTr="00597040">
        <w:trPr>
          <w:trHeight w:val="288"/>
        </w:trPr>
        <w:tc>
          <w:tcPr>
            <w:tcW w:w="2851" w:type="dxa"/>
            <w:tcBorders>
              <w:top w:val="single" w:sz="4" w:space="0" w:color="auto"/>
            </w:tcBorders>
            <w:shd w:val="clear" w:color="auto" w:fill="auto"/>
            <w:vAlign w:val="center"/>
            <w:hideMark/>
          </w:tcPr>
          <w:p w14:paraId="79F8456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448B78F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35ACF2B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3E4E6BEA" w14:textId="77777777" w:rsidR="00BB4E57" w:rsidRPr="00597040" w:rsidRDefault="00BB4E57" w:rsidP="008D20E9">
      <w:pPr>
        <w:pStyle w:val="Normal1"/>
        <w:spacing w:line="480" w:lineRule="auto"/>
        <w:rPr>
          <w:color w:val="000000" w:themeColor="text1"/>
          <w:sz w:val="24"/>
          <w:szCs w:val="24"/>
        </w:rPr>
      </w:pPr>
    </w:p>
    <w:p w14:paraId="618ECA12" w14:textId="77777777" w:rsidR="00BB4E57" w:rsidRPr="00597040" w:rsidRDefault="00BB4E57" w:rsidP="00BB4E57">
      <w:pPr>
        <w:rPr>
          <w:color w:val="000000" w:themeColor="text1"/>
          <w:sz w:val="24"/>
          <w:szCs w:val="24"/>
        </w:rPr>
      </w:pPr>
    </w:p>
    <w:p w14:paraId="3DEAFB1E" w14:textId="77777777" w:rsidR="00BB4E57" w:rsidRPr="00597040" w:rsidRDefault="00BB4E57" w:rsidP="00BB4E57">
      <w:pPr>
        <w:rPr>
          <w:color w:val="000000" w:themeColor="text1"/>
          <w:sz w:val="24"/>
          <w:szCs w:val="24"/>
        </w:rPr>
      </w:pPr>
    </w:p>
    <w:p w14:paraId="7AB07AEC" w14:textId="77777777" w:rsidR="00BB4E57" w:rsidRPr="00597040" w:rsidRDefault="00BB4E57" w:rsidP="00BB4E57">
      <w:pPr>
        <w:rPr>
          <w:color w:val="000000" w:themeColor="text1"/>
          <w:sz w:val="24"/>
          <w:szCs w:val="24"/>
        </w:rPr>
      </w:pPr>
    </w:p>
    <w:p w14:paraId="5F68A572"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Hal Sox" w:date="2016-01-17T12:25:00Z" w:initials="HS">
    <w:p w14:paraId="59E0117B" w14:textId="7496AC09" w:rsidR="00896852" w:rsidRDefault="00896852">
      <w:pPr>
        <w:pStyle w:val="CommentText"/>
      </w:pPr>
      <w:r>
        <w:rPr>
          <w:rStyle w:val="CommentReference"/>
        </w:rPr>
        <w:annotationRef/>
      </w:r>
      <w:r>
        <w:t>A mysterious and imprecise phrase.  It might mean that you did a regression analysis with interaction terms, but I don’t think that is what you mean here.</w:t>
      </w:r>
    </w:p>
  </w:comment>
  <w:comment w:id="8" w:author="Samir S. Soneji" w:date="2016-01-18T10:02:00Z" w:initials="SSS">
    <w:p w14:paraId="43CA5858" w14:textId="7A446FE9" w:rsidR="005212F4" w:rsidRDefault="005212F4" w:rsidP="005212F4">
      <w:pPr>
        <w:pStyle w:val="CommentText"/>
        <w:numPr>
          <w:ilvl w:val="0"/>
          <w:numId w:val="2"/>
        </w:numPr>
      </w:pPr>
      <w:r>
        <w:rPr>
          <w:rStyle w:val="CommentReference"/>
        </w:rPr>
        <w:annotationRef/>
      </w:r>
      <w:r>
        <w:t xml:space="preserve"> Our analytic approach simultaneously accounts for the effect of these components</w:t>
      </w:r>
      <w:bookmarkStart w:id="9" w:name="_GoBack"/>
      <w:bookmarkEnd w:id="9"/>
    </w:p>
  </w:comment>
  <w:comment w:id="14" w:author="Hal Sox" w:date="2016-01-17T12:35:00Z" w:initials="HS">
    <w:p w14:paraId="200A85C8" w14:textId="7657357A" w:rsidR="00500EE2" w:rsidRDefault="00500EE2">
      <w:pPr>
        <w:pStyle w:val="CommentText"/>
      </w:pPr>
      <w:r>
        <w:rPr>
          <w:rStyle w:val="CommentReference"/>
        </w:rPr>
        <w:annotationRef/>
      </w:r>
      <w:r>
        <w:t>Do you mean for cohorts formed in those two years and followed forward for xx years?</w:t>
      </w:r>
    </w:p>
  </w:comment>
  <w:comment w:id="15" w:author="Hal Sox" w:date="2016-01-17T12:38:00Z" w:initials="HS">
    <w:p w14:paraId="71F2C98F" w14:textId="1E8ABEDE" w:rsidR="00500EE2" w:rsidRDefault="00500EE2">
      <w:pPr>
        <w:pStyle w:val="CommentText"/>
      </w:pPr>
      <w:r>
        <w:rPr>
          <w:rStyle w:val="CommentReference"/>
        </w:rPr>
        <w:annotationRef/>
      </w:r>
      <w:r>
        <w:t>All-cause or disease-specific rates?</w:t>
      </w:r>
    </w:p>
  </w:comment>
  <w:comment w:id="16" w:author="Hal Sox" w:date="2016-01-17T12:38:00Z" w:initials="HS">
    <w:p w14:paraId="4BC9204B" w14:textId="618E5224" w:rsidR="00500EE2" w:rsidRDefault="00500EE2">
      <w:pPr>
        <w:pStyle w:val="CommentText"/>
      </w:pPr>
      <w:r>
        <w:rPr>
          <w:rStyle w:val="CommentReference"/>
        </w:rPr>
        <w:annotationRef/>
      </w:r>
      <w:r>
        <w:t>I would explain why this is necessary.</w:t>
      </w:r>
    </w:p>
  </w:comment>
  <w:comment w:id="19" w:author="Hal Sox" w:date="2016-01-17T12:44:00Z" w:initials="HS">
    <w:p w14:paraId="4375480C" w14:textId="35710722" w:rsidR="00500EE2" w:rsidRDefault="00500EE2">
      <w:pPr>
        <w:pStyle w:val="CommentText"/>
      </w:pPr>
      <w:r>
        <w:rPr>
          <w:rStyle w:val="CommentReference"/>
        </w:rPr>
        <w:annotationRef/>
      </w:r>
      <w:r>
        <w:t>Has this method been validated?</w:t>
      </w:r>
    </w:p>
  </w:comment>
  <w:comment w:id="20" w:author="Hal Sox" w:date="2016-01-17T12:50:00Z" w:initials="HS">
    <w:p w14:paraId="086A9DF1" w14:textId="00F06FBD" w:rsidR="008E4B64" w:rsidRDefault="008E4B64">
      <w:pPr>
        <w:pStyle w:val="CommentText"/>
      </w:pPr>
      <w:r>
        <w:rPr>
          <w:rStyle w:val="CommentReference"/>
        </w:rPr>
        <w:annotationRef/>
      </w:r>
      <w:r>
        <w:t>Seems to me that the Discussion should address the advantages and disadvantages of this constraint.  You would miss attributing some late breast cancer deaths correctly but what would be the corresponding gain?</w:t>
      </w:r>
    </w:p>
  </w:comment>
  <w:comment w:id="22" w:author="Hal Sox" w:date="2016-01-17T12:54:00Z" w:initials="HS">
    <w:p w14:paraId="1CDCE4D1" w14:textId="5DDC1F37" w:rsidR="008E4B64" w:rsidRDefault="008E4B64">
      <w:pPr>
        <w:pStyle w:val="CommentText"/>
      </w:pPr>
      <w:r>
        <w:rPr>
          <w:rStyle w:val="CommentReference"/>
        </w:rPr>
        <w:annotationRef/>
      </w:r>
      <w:r>
        <w:t>Here or earlier you need to explain why this is necessary.</w:t>
      </w:r>
    </w:p>
  </w:comment>
  <w:comment w:id="23" w:author="Hal Sox" w:date="2016-01-17T12:55:00Z" w:initials="HS">
    <w:p w14:paraId="19BF4D9B" w14:textId="0A8712A8" w:rsidR="009E6BB4" w:rsidRDefault="009E6BB4">
      <w:pPr>
        <w:pStyle w:val="CommentText"/>
      </w:pPr>
      <w:r>
        <w:rPr>
          <w:rStyle w:val="CommentReference"/>
        </w:rPr>
        <w:annotationRef/>
      </w:r>
      <w:r>
        <w:t>Seems like a curious word, since it can have lots of meanings.  Would rate or prevalence or proportion be better?</w:t>
      </w:r>
    </w:p>
  </w:comment>
  <w:comment w:id="30" w:author="Hal Sox" w:date="2016-01-17T13:08:00Z" w:initials="HS">
    <w:p w14:paraId="22D4270C" w14:textId="3D1C7EC3" w:rsidR="005A6609" w:rsidRDefault="005A6609">
      <w:pPr>
        <w:pStyle w:val="CommentText"/>
      </w:pPr>
      <w:r>
        <w:rPr>
          <w:rStyle w:val="CommentReference"/>
        </w:rPr>
        <w:annotationRef/>
      </w:r>
      <w:r>
        <w:t>I don’t get the “up to” here.  Did you assign a value of 10% in the primary analysis or a range, in which case it is an analysis of the effect of overdiagnosis?</w:t>
      </w:r>
    </w:p>
  </w:comment>
  <w:comment w:id="31" w:author="Hal Sox" w:date="2016-01-17T13:10:00Z" w:initials="HS">
    <w:p w14:paraId="0937C607" w14:textId="472296BD" w:rsidR="005A6609" w:rsidRDefault="005A6609">
      <w:pPr>
        <w:pStyle w:val="CommentText"/>
      </w:pPr>
      <w:r>
        <w:rPr>
          <w:rStyle w:val="CommentReference"/>
        </w:rPr>
        <w:annotationRef/>
      </w:r>
      <w:r>
        <w:t>Maybe the proportionate contributions changed as described, but you would think that the effect of treatment would have no absolute effect in an overdiagnosed patient (they don’t have a potentially fatal breast cancer).</w:t>
      </w:r>
    </w:p>
  </w:comment>
  <w:comment w:id="32" w:author="Hal Sox" w:date="2016-01-17T13:20:00Z" w:initials="HS">
    <w:p w14:paraId="3982A162" w14:textId="56411CAF" w:rsidR="00621FFF" w:rsidRDefault="00621FFF">
      <w:pPr>
        <w:pStyle w:val="CommentText"/>
      </w:pPr>
      <w:r>
        <w:rPr>
          <w:rStyle w:val="CommentReference"/>
        </w:rPr>
        <w:annotationRef/>
      </w:r>
      <w:r>
        <w:t>You can’t know this (no gold standard) but you can say that “based on our methods, we believe that….”</w:t>
      </w:r>
    </w:p>
  </w:comment>
  <w:comment w:id="33" w:author="Hal Sox" w:date="2016-01-17T13:22:00Z" w:initials="HS">
    <w:p w14:paraId="1AF64556" w14:textId="37CE4677" w:rsidR="00621FFF" w:rsidRDefault="00621FFF">
      <w:pPr>
        <w:pStyle w:val="CommentText"/>
      </w:pPr>
      <w:r>
        <w:rPr>
          <w:rStyle w:val="CommentReference"/>
        </w:rPr>
        <w:annotationRef/>
      </w:r>
      <w:r>
        <w:t>Do they explain why?</w:t>
      </w:r>
    </w:p>
  </w:comment>
  <w:comment w:id="35" w:author="Hal Sox" w:date="2016-01-17T13:24:00Z" w:initials="HS">
    <w:p w14:paraId="54C43063" w14:textId="058127E6" w:rsidR="00621FFF" w:rsidRDefault="00621FFF">
      <w:pPr>
        <w:pStyle w:val="CommentText"/>
      </w:pPr>
      <w:r>
        <w:rPr>
          <w:rStyle w:val="CommentReference"/>
        </w:rPr>
        <w:annotationRef/>
      </w:r>
    </w:p>
  </w:comment>
  <w:comment w:id="36" w:author="Hal Sox" w:date="2016-01-17T13:24:00Z" w:initials="HS">
    <w:p w14:paraId="431847CF" w14:textId="76C78700" w:rsidR="00621FFF" w:rsidRDefault="00621FFF">
      <w:pPr>
        <w:pStyle w:val="CommentText"/>
      </w:pPr>
      <w:r>
        <w:rPr>
          <w:rStyle w:val="CommentReference"/>
        </w:rPr>
        <w:annotationRef/>
      </w:r>
      <w:r>
        <w:t>Is that CISNET’s reasoning?  If so, put the sentence right next to the sentence describing what they did.</w:t>
      </w:r>
    </w:p>
  </w:comment>
  <w:comment w:id="37" w:author="Hal Sox" w:date="2016-01-17T13:26:00Z" w:initials="HS">
    <w:p w14:paraId="5F930D99" w14:textId="4DEA9106" w:rsidR="00621FFF" w:rsidRDefault="00621FFF">
      <w:pPr>
        <w:pStyle w:val="CommentText"/>
      </w:pPr>
      <w:r>
        <w:rPr>
          <w:rStyle w:val="CommentReference"/>
        </w:rPr>
        <w:annotationRef/>
      </w:r>
      <w:r>
        <w:t>Can’t you say “over-estimates” here?</w:t>
      </w:r>
    </w:p>
  </w:comment>
  <w:comment w:id="38" w:author="Hal Sox" w:date="2016-01-17T13:27:00Z" w:initials="HS">
    <w:p w14:paraId="62D5E589" w14:textId="4AE2AE60" w:rsidR="00CE0E7F" w:rsidRDefault="00CE0E7F">
      <w:pPr>
        <w:pStyle w:val="CommentText"/>
      </w:pPr>
      <w:r>
        <w:rPr>
          <w:rStyle w:val="CommentReference"/>
        </w:rPr>
        <w:annotationRef/>
      </w:r>
      <w:r>
        <w:t>Product or Sum?</w:t>
      </w:r>
    </w:p>
  </w:comment>
  <w:comment w:id="39" w:author="Hal Sox" w:date="2016-01-17T13:28:00Z" w:initials="HS">
    <w:p w14:paraId="7548818C" w14:textId="77145626" w:rsidR="00CE0E7F" w:rsidRDefault="00CE0E7F">
      <w:pPr>
        <w:pStyle w:val="CommentText"/>
      </w:pPr>
      <w:r>
        <w:rPr>
          <w:rStyle w:val="CommentReference"/>
        </w:rPr>
        <w:annotationRef/>
      </w:r>
      <w:r>
        <w:t xml:space="preserve">Saying this might be interpreted as placing </w:t>
      </w:r>
      <w:r w:rsidRPr="00CE0E7F">
        <w:rPr>
          <w:u w:val="single"/>
        </w:rPr>
        <w:t>equal weight</w:t>
      </w:r>
      <w:r>
        <w:t xml:space="preserve"> on the two estimates.  If that’s what you mean, say it that way.  More precise.</w:t>
      </w:r>
    </w:p>
  </w:comment>
  <w:comment w:id="40" w:author="Hal Sox" w:date="2016-01-17T13:32:00Z" w:initials="HS">
    <w:p w14:paraId="6239D7CE" w14:textId="23963414" w:rsidR="00CE0E7F" w:rsidRDefault="00CE0E7F">
      <w:pPr>
        <w:pStyle w:val="CommentText"/>
      </w:pPr>
      <w:r>
        <w:rPr>
          <w:rStyle w:val="CommentReference"/>
        </w:rPr>
        <w:annotationRef/>
      </w:r>
      <w:r>
        <w:t xml:space="preserve">Not sure what this means?  Transparency? </w:t>
      </w:r>
    </w:p>
  </w:comment>
  <w:comment w:id="41" w:author="Hal Sox" w:date="2016-01-17T13:33:00Z" w:initials="HS">
    <w:p w14:paraId="5458A6A0" w14:textId="11863F25" w:rsidR="00CE0E7F" w:rsidRDefault="00CE0E7F">
      <w:pPr>
        <w:pStyle w:val="CommentText"/>
      </w:pPr>
      <w:r>
        <w:rPr>
          <w:rStyle w:val="CommentReference"/>
        </w:rPr>
        <w:annotationRef/>
      </w:r>
      <w:r>
        <w:t xml:space="preserve">Would “Untested” be less easily challenged?  And our the assumptions about the </w:t>
      </w:r>
      <w:r w:rsidRPr="00CE0E7F">
        <w:rPr>
          <w:u w:val="single"/>
        </w:rPr>
        <w:t>rates</w:t>
      </w:r>
      <w:r>
        <w:t xml:space="preserve"> of progression?</w:t>
      </w:r>
    </w:p>
  </w:comment>
  <w:comment w:id="60" w:author="Hal Sox" w:date="2016-01-17T13:40:00Z" w:initials="HS">
    <w:p w14:paraId="1A3D3B70" w14:textId="26242E3F" w:rsidR="0053009A" w:rsidRDefault="0053009A">
      <w:pPr>
        <w:pStyle w:val="CommentText"/>
      </w:pPr>
      <w:r>
        <w:rPr>
          <w:rStyle w:val="CommentReference"/>
        </w:rPr>
        <w:annotationRef/>
      </w:r>
      <w:r>
        <w:t>Did they also agree on the relative contribution of early detection in various age groups?</w:t>
      </w:r>
    </w:p>
  </w:comment>
  <w:comment w:id="67" w:author="Hal Sox" w:date="2016-01-17T13:45:00Z" w:initials="HS">
    <w:p w14:paraId="2B5E3AA3" w14:textId="5ECCBAFD" w:rsidR="0053009A" w:rsidRDefault="0053009A">
      <w:pPr>
        <w:pStyle w:val="CommentText"/>
      </w:pPr>
      <w:r>
        <w:rPr>
          <w:rStyle w:val="CommentReference"/>
        </w:rPr>
        <w:annotationRef/>
      </w:r>
      <w:r>
        <w:t>Explain briefly why your estimate is lower than CISNET.</w:t>
      </w:r>
    </w:p>
  </w:comment>
  <w:comment w:id="70" w:author="Hal Sox" w:date="2016-01-17T13:57:00Z" w:initials="HS">
    <w:p w14:paraId="7ABFE712" w14:textId="69E615C9" w:rsidR="00A876A0" w:rsidRDefault="00A876A0">
      <w:pPr>
        <w:pStyle w:val="CommentText"/>
      </w:pPr>
      <w:r>
        <w:rPr>
          <w:rStyle w:val="CommentReference"/>
        </w:rPr>
        <w:annotationRef/>
      </w:r>
      <w:r>
        <w:t>Does the limitation described here contradict any assumptions of the life table calculation and its interpretation as a life expectancy?  In other words, are you using life tables inappropriately?  You state earlier that the life table method is advantageous (vs. CISNET and Sun) because it represents the lived experienced of breast cancer patients. Does this limitation invalidate this claim.</w:t>
      </w:r>
    </w:p>
  </w:comment>
  <w:comment w:id="71" w:author="Hal Sox" w:date="2016-01-17T15:32:00Z" w:initials="HS">
    <w:p w14:paraId="24F42BC2" w14:textId="5DD38796" w:rsidR="004E61AD" w:rsidRDefault="004E61AD">
      <w:pPr>
        <w:pStyle w:val="CommentText"/>
      </w:pPr>
      <w:r>
        <w:rPr>
          <w:rStyle w:val="CommentReference"/>
        </w:rPr>
        <w:annotationRef/>
      </w:r>
      <w:r>
        <w:t>Are the fatality rates lifetime rates from the time of diagnosis or rates that vary over time for a cohort (initially low, rising, and then tailing off to zero at advanced age)</w:t>
      </w:r>
    </w:p>
  </w:comment>
  <w:comment w:id="73" w:author="Hal Sox" w:date="2016-01-17T13:56:00Z" w:initials="HS">
    <w:p w14:paraId="227F34BC" w14:textId="0DB9C7F8" w:rsidR="00F67A85" w:rsidRDefault="00F67A85">
      <w:pPr>
        <w:pStyle w:val="CommentText"/>
      </w:pPr>
      <w:r>
        <w:rPr>
          <w:rStyle w:val="CommentReference"/>
        </w:rPr>
        <w:annotationRef/>
      </w:r>
      <w:r>
        <w:t>You need to say why this is a limitation and describe the direction of the bias.</w:t>
      </w:r>
    </w:p>
  </w:comment>
  <w:comment w:id="78" w:author="Hal Sox" w:date="2016-01-17T14:02:00Z" w:initials="HS">
    <w:p w14:paraId="4558576C" w14:textId="03F68FB8" w:rsidR="00A876A0" w:rsidRDefault="00A876A0">
      <w:pPr>
        <w:pStyle w:val="CommentText"/>
      </w:pPr>
      <w:r>
        <w:rPr>
          <w:rStyle w:val="CommentReference"/>
        </w:rPr>
        <w:annotationRef/>
      </w:r>
      <w:r>
        <w:t>This implies that you calculated them.  “are” would imply that someone else compared the two methods.</w:t>
      </w:r>
      <w:r w:rsidR="004E61AD">
        <w:t xml:space="preserve">  Does this sentence need a reference?</w:t>
      </w:r>
    </w:p>
  </w:comment>
  <w:comment w:id="79" w:author="Hal Sox" w:date="2016-01-17T14:03:00Z" w:initials="HS">
    <w:p w14:paraId="33C743CE" w14:textId="55C27DA0" w:rsidR="00A876A0" w:rsidRDefault="00A876A0">
      <w:pPr>
        <w:pStyle w:val="CommentText"/>
      </w:pPr>
      <w:r>
        <w:rPr>
          <w:rStyle w:val="CommentReference"/>
        </w:rPr>
        <w:annotationRef/>
      </w:r>
      <w:r>
        <w:t>Need more methods here.  Do you mean that you applied a 20% lower figure to the baseline fatality rates used to calculate your life table estimates of life expectancy in the primary analysis?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0117B" w15:done="0"/>
  <w15:commentEx w15:paraId="43CA5858" w15:paraIdParent="59E0117B" w15:done="0"/>
  <w15:commentEx w15:paraId="200A85C8" w15:done="0"/>
  <w15:commentEx w15:paraId="71F2C98F" w15:done="0"/>
  <w15:commentEx w15:paraId="4BC9204B" w15:done="0"/>
  <w15:commentEx w15:paraId="4375480C" w15:done="0"/>
  <w15:commentEx w15:paraId="086A9DF1" w15:done="0"/>
  <w15:commentEx w15:paraId="1CDCE4D1" w15:done="0"/>
  <w15:commentEx w15:paraId="19BF4D9B" w15:done="0"/>
  <w15:commentEx w15:paraId="22D4270C" w15:done="0"/>
  <w15:commentEx w15:paraId="0937C607" w15:done="0"/>
  <w15:commentEx w15:paraId="3982A162" w15:done="0"/>
  <w15:commentEx w15:paraId="1AF64556" w15:done="0"/>
  <w15:commentEx w15:paraId="54C43063" w15:done="0"/>
  <w15:commentEx w15:paraId="431847CF" w15:paraIdParent="54C43063" w15:done="0"/>
  <w15:commentEx w15:paraId="5F930D99" w15:done="0"/>
  <w15:commentEx w15:paraId="62D5E589" w15:done="0"/>
  <w15:commentEx w15:paraId="7548818C" w15:done="0"/>
  <w15:commentEx w15:paraId="6239D7CE" w15:done="0"/>
  <w15:commentEx w15:paraId="5458A6A0" w15:done="0"/>
  <w15:commentEx w15:paraId="1A3D3B70" w15:done="0"/>
  <w15:commentEx w15:paraId="2B5E3AA3" w15:done="0"/>
  <w15:commentEx w15:paraId="7ABFE712" w15:done="0"/>
  <w15:commentEx w15:paraId="24F42BC2" w15:done="0"/>
  <w15:commentEx w15:paraId="227F34BC" w15:done="0"/>
  <w15:commentEx w15:paraId="4558576C" w15:done="0"/>
  <w15:commentEx w15:paraId="33C743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B09D0"/>
    <w:multiLevelType w:val="hybridMultilevel"/>
    <w:tmpl w:val="191CAE7C"/>
    <w:lvl w:ilvl="0" w:tplc="99CCB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rson w15:author="Hal Sox">
    <w15:presenceInfo w15:providerId="AD" w15:userId="S-1-5-21-642843990-3503109507-2988546093-136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50"/>
    <w:rsid w:val="00000C1D"/>
    <w:rsid w:val="000063AD"/>
    <w:rsid w:val="00021D1A"/>
    <w:rsid w:val="00023A72"/>
    <w:rsid w:val="000350FC"/>
    <w:rsid w:val="00045F00"/>
    <w:rsid w:val="0004608D"/>
    <w:rsid w:val="000549FB"/>
    <w:rsid w:val="000572AB"/>
    <w:rsid w:val="00057AA8"/>
    <w:rsid w:val="000628FE"/>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329"/>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1AB0"/>
    <w:rsid w:val="0020610B"/>
    <w:rsid w:val="00210420"/>
    <w:rsid w:val="00210B74"/>
    <w:rsid w:val="00212714"/>
    <w:rsid w:val="00220CAC"/>
    <w:rsid w:val="00221EAD"/>
    <w:rsid w:val="00221FC8"/>
    <w:rsid w:val="002244D3"/>
    <w:rsid w:val="00224D00"/>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3206"/>
    <w:rsid w:val="002B5363"/>
    <w:rsid w:val="002D2734"/>
    <w:rsid w:val="002D2AAE"/>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D27BE"/>
    <w:rsid w:val="003E0830"/>
    <w:rsid w:val="003E27F5"/>
    <w:rsid w:val="003E4FD1"/>
    <w:rsid w:val="003E7278"/>
    <w:rsid w:val="003E78F7"/>
    <w:rsid w:val="003F17C3"/>
    <w:rsid w:val="003F2627"/>
    <w:rsid w:val="0040048B"/>
    <w:rsid w:val="00407819"/>
    <w:rsid w:val="00416547"/>
    <w:rsid w:val="00423A43"/>
    <w:rsid w:val="00425009"/>
    <w:rsid w:val="0042541A"/>
    <w:rsid w:val="00433C4F"/>
    <w:rsid w:val="00435237"/>
    <w:rsid w:val="00435CD7"/>
    <w:rsid w:val="00442D89"/>
    <w:rsid w:val="00445454"/>
    <w:rsid w:val="004460A2"/>
    <w:rsid w:val="00450E2A"/>
    <w:rsid w:val="00454D9D"/>
    <w:rsid w:val="0045642D"/>
    <w:rsid w:val="00460A12"/>
    <w:rsid w:val="00460E40"/>
    <w:rsid w:val="0046268E"/>
    <w:rsid w:val="00464EC4"/>
    <w:rsid w:val="004675F7"/>
    <w:rsid w:val="00474B87"/>
    <w:rsid w:val="00474BF2"/>
    <w:rsid w:val="00474D72"/>
    <w:rsid w:val="0049043D"/>
    <w:rsid w:val="0049107A"/>
    <w:rsid w:val="004A16BB"/>
    <w:rsid w:val="004A2312"/>
    <w:rsid w:val="004A3DF9"/>
    <w:rsid w:val="004A4024"/>
    <w:rsid w:val="004A5FDB"/>
    <w:rsid w:val="004B4864"/>
    <w:rsid w:val="004B7B45"/>
    <w:rsid w:val="004C16D0"/>
    <w:rsid w:val="004C4F44"/>
    <w:rsid w:val="004D00D7"/>
    <w:rsid w:val="004D0A7B"/>
    <w:rsid w:val="004D2C0C"/>
    <w:rsid w:val="004D735B"/>
    <w:rsid w:val="004D75AF"/>
    <w:rsid w:val="004E1014"/>
    <w:rsid w:val="004E61AD"/>
    <w:rsid w:val="004E6252"/>
    <w:rsid w:val="004E6EB3"/>
    <w:rsid w:val="00500EE2"/>
    <w:rsid w:val="005136D3"/>
    <w:rsid w:val="00520939"/>
    <w:rsid w:val="005212F4"/>
    <w:rsid w:val="00524230"/>
    <w:rsid w:val="00525D3D"/>
    <w:rsid w:val="00526611"/>
    <w:rsid w:val="0053009A"/>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A6609"/>
    <w:rsid w:val="005C5769"/>
    <w:rsid w:val="005D086F"/>
    <w:rsid w:val="005D16A4"/>
    <w:rsid w:val="005E6591"/>
    <w:rsid w:val="005F3AB6"/>
    <w:rsid w:val="00603616"/>
    <w:rsid w:val="00606344"/>
    <w:rsid w:val="006079F0"/>
    <w:rsid w:val="00607A30"/>
    <w:rsid w:val="00610B58"/>
    <w:rsid w:val="00610DA0"/>
    <w:rsid w:val="00612DD2"/>
    <w:rsid w:val="00621FFF"/>
    <w:rsid w:val="00627D39"/>
    <w:rsid w:val="00632CA1"/>
    <w:rsid w:val="006361E7"/>
    <w:rsid w:val="00663568"/>
    <w:rsid w:val="00663F69"/>
    <w:rsid w:val="00666234"/>
    <w:rsid w:val="00666E0B"/>
    <w:rsid w:val="00667D88"/>
    <w:rsid w:val="006717F3"/>
    <w:rsid w:val="00671AE9"/>
    <w:rsid w:val="00680A7F"/>
    <w:rsid w:val="00683A5D"/>
    <w:rsid w:val="0068629B"/>
    <w:rsid w:val="00686F13"/>
    <w:rsid w:val="00692A42"/>
    <w:rsid w:val="00693455"/>
    <w:rsid w:val="00694BA2"/>
    <w:rsid w:val="00695012"/>
    <w:rsid w:val="006965C2"/>
    <w:rsid w:val="00697AA6"/>
    <w:rsid w:val="006A16C0"/>
    <w:rsid w:val="006A21AC"/>
    <w:rsid w:val="006A2F8A"/>
    <w:rsid w:val="006A4329"/>
    <w:rsid w:val="006A4B7E"/>
    <w:rsid w:val="006A6297"/>
    <w:rsid w:val="006B3887"/>
    <w:rsid w:val="006C64C2"/>
    <w:rsid w:val="006D5B11"/>
    <w:rsid w:val="006E1D59"/>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65DFD"/>
    <w:rsid w:val="00770581"/>
    <w:rsid w:val="007714EF"/>
    <w:rsid w:val="0077325C"/>
    <w:rsid w:val="00774F21"/>
    <w:rsid w:val="00780EFC"/>
    <w:rsid w:val="007839AB"/>
    <w:rsid w:val="00785261"/>
    <w:rsid w:val="00786A52"/>
    <w:rsid w:val="00792C38"/>
    <w:rsid w:val="00794797"/>
    <w:rsid w:val="007A504C"/>
    <w:rsid w:val="007A60E1"/>
    <w:rsid w:val="007B105B"/>
    <w:rsid w:val="007B1B8B"/>
    <w:rsid w:val="007C60E3"/>
    <w:rsid w:val="007D65B7"/>
    <w:rsid w:val="007E49C7"/>
    <w:rsid w:val="007F1EC1"/>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765C6"/>
    <w:rsid w:val="00885F6C"/>
    <w:rsid w:val="00896852"/>
    <w:rsid w:val="008A0B13"/>
    <w:rsid w:val="008A435D"/>
    <w:rsid w:val="008B1422"/>
    <w:rsid w:val="008B1EBF"/>
    <w:rsid w:val="008B5B8B"/>
    <w:rsid w:val="008B7512"/>
    <w:rsid w:val="008C01DB"/>
    <w:rsid w:val="008C1C53"/>
    <w:rsid w:val="008C5CAD"/>
    <w:rsid w:val="008D20E9"/>
    <w:rsid w:val="008D387C"/>
    <w:rsid w:val="008D51A0"/>
    <w:rsid w:val="008E4B64"/>
    <w:rsid w:val="008F7C88"/>
    <w:rsid w:val="00903EAD"/>
    <w:rsid w:val="00904A4E"/>
    <w:rsid w:val="009109E7"/>
    <w:rsid w:val="00922F44"/>
    <w:rsid w:val="00930808"/>
    <w:rsid w:val="00930F7B"/>
    <w:rsid w:val="00933C4C"/>
    <w:rsid w:val="00935A18"/>
    <w:rsid w:val="009411AF"/>
    <w:rsid w:val="00947D6B"/>
    <w:rsid w:val="00950717"/>
    <w:rsid w:val="00951001"/>
    <w:rsid w:val="009605EF"/>
    <w:rsid w:val="00962818"/>
    <w:rsid w:val="0096522B"/>
    <w:rsid w:val="009671D1"/>
    <w:rsid w:val="00967A63"/>
    <w:rsid w:val="00971EC6"/>
    <w:rsid w:val="00981397"/>
    <w:rsid w:val="009822BB"/>
    <w:rsid w:val="00987C4E"/>
    <w:rsid w:val="009A2AA1"/>
    <w:rsid w:val="009C017C"/>
    <w:rsid w:val="009C1954"/>
    <w:rsid w:val="009C2EC3"/>
    <w:rsid w:val="009C4A5A"/>
    <w:rsid w:val="009D3F41"/>
    <w:rsid w:val="009D5DE9"/>
    <w:rsid w:val="009D73B7"/>
    <w:rsid w:val="009E1B2C"/>
    <w:rsid w:val="009E2A3D"/>
    <w:rsid w:val="009E6BB4"/>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0AEE"/>
    <w:rsid w:val="00A526D1"/>
    <w:rsid w:val="00A7028C"/>
    <w:rsid w:val="00A755FC"/>
    <w:rsid w:val="00A81DFD"/>
    <w:rsid w:val="00A82A42"/>
    <w:rsid w:val="00A8377B"/>
    <w:rsid w:val="00A85917"/>
    <w:rsid w:val="00A86484"/>
    <w:rsid w:val="00A876A0"/>
    <w:rsid w:val="00A87AB6"/>
    <w:rsid w:val="00A87DF7"/>
    <w:rsid w:val="00A92655"/>
    <w:rsid w:val="00A92732"/>
    <w:rsid w:val="00A927B2"/>
    <w:rsid w:val="00A963EB"/>
    <w:rsid w:val="00AA376E"/>
    <w:rsid w:val="00AB1D88"/>
    <w:rsid w:val="00AB5144"/>
    <w:rsid w:val="00AC2C7C"/>
    <w:rsid w:val="00AC4A30"/>
    <w:rsid w:val="00AC5DEE"/>
    <w:rsid w:val="00AD0714"/>
    <w:rsid w:val="00AD39B9"/>
    <w:rsid w:val="00AD3DAC"/>
    <w:rsid w:val="00AE0563"/>
    <w:rsid w:val="00AE6262"/>
    <w:rsid w:val="00AE7BE0"/>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BF634F"/>
    <w:rsid w:val="00C14A22"/>
    <w:rsid w:val="00C17762"/>
    <w:rsid w:val="00C23A1E"/>
    <w:rsid w:val="00C24488"/>
    <w:rsid w:val="00C27F7A"/>
    <w:rsid w:val="00C32860"/>
    <w:rsid w:val="00C3514F"/>
    <w:rsid w:val="00C35FBF"/>
    <w:rsid w:val="00C36E41"/>
    <w:rsid w:val="00C429CC"/>
    <w:rsid w:val="00C440C5"/>
    <w:rsid w:val="00C51BEC"/>
    <w:rsid w:val="00C5224B"/>
    <w:rsid w:val="00C70037"/>
    <w:rsid w:val="00C73C1B"/>
    <w:rsid w:val="00C82A70"/>
    <w:rsid w:val="00C83967"/>
    <w:rsid w:val="00C839B7"/>
    <w:rsid w:val="00C84E05"/>
    <w:rsid w:val="00C854CA"/>
    <w:rsid w:val="00C87F93"/>
    <w:rsid w:val="00C97614"/>
    <w:rsid w:val="00CA5521"/>
    <w:rsid w:val="00CA5573"/>
    <w:rsid w:val="00CA6C53"/>
    <w:rsid w:val="00CA7651"/>
    <w:rsid w:val="00CB35E5"/>
    <w:rsid w:val="00CB7FD5"/>
    <w:rsid w:val="00CC0317"/>
    <w:rsid w:val="00CC06FC"/>
    <w:rsid w:val="00CD25B4"/>
    <w:rsid w:val="00CE0E7F"/>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A3677"/>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0D80"/>
    <w:rsid w:val="00E80DD3"/>
    <w:rsid w:val="00E81F38"/>
    <w:rsid w:val="00E829A2"/>
    <w:rsid w:val="00E91969"/>
    <w:rsid w:val="00E92607"/>
    <w:rsid w:val="00E92EEC"/>
    <w:rsid w:val="00E95610"/>
    <w:rsid w:val="00EA7A52"/>
    <w:rsid w:val="00EA7AB7"/>
    <w:rsid w:val="00EB106E"/>
    <w:rsid w:val="00EB168A"/>
    <w:rsid w:val="00EB2808"/>
    <w:rsid w:val="00EB2BAD"/>
    <w:rsid w:val="00EB5E79"/>
    <w:rsid w:val="00EB7175"/>
    <w:rsid w:val="00EC16C8"/>
    <w:rsid w:val="00EC284A"/>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67A85"/>
    <w:rsid w:val="00F82E8A"/>
    <w:rsid w:val="00F8345E"/>
    <w:rsid w:val="00F87AAC"/>
    <w:rsid w:val="00F87D30"/>
    <w:rsid w:val="00F94264"/>
    <w:rsid w:val="00F95D74"/>
    <w:rsid w:val="00FA0A36"/>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FE767E"/>
  <w15:docId w15:val="{5267AE4A-C912-476D-9967-F4804FAD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 w:type="character" w:styleId="Strong">
    <w:name w:val="Strong"/>
    <w:basedOn w:val="DefaultParagraphFont"/>
    <w:uiPriority w:val="22"/>
    <w:qFormat/>
    <w:rsid w:val="004B7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CBBCD-DEAC-6C40-A121-E6D478E77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19762</Words>
  <Characters>112649</Characters>
  <Application>Microsoft Macintosh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4</cp:revision>
  <cp:lastPrinted>2016-01-18T15:01:00Z</cp:lastPrinted>
  <dcterms:created xsi:type="dcterms:W3CDTF">2016-01-18T14:48:00Z</dcterms:created>
  <dcterms:modified xsi:type="dcterms:W3CDTF">2016-01-18T15:03:00Z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