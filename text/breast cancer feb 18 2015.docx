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C772F" w14:textId="77777777" w:rsidR="0063196F" w:rsidRPr="005503D0" w:rsidRDefault="0063196F">
      <w:pPr>
        <w:rPr>
          <w:rFonts w:ascii="Times New Roman" w:hAnsi="Times New Roman" w:cs="Times New Roman"/>
        </w:rPr>
      </w:pPr>
      <w:r w:rsidRPr="005503D0">
        <w:rPr>
          <w:rFonts w:ascii="Times New Roman" w:hAnsi="Times New Roman" w:cs="Times New Roman"/>
        </w:rPr>
        <w:t>Title</w:t>
      </w:r>
    </w:p>
    <w:p w14:paraId="7975083C" w14:textId="77777777" w:rsidR="0063196F" w:rsidRPr="005503D0" w:rsidRDefault="0063196F" w:rsidP="0063196F">
      <w:pPr>
        <w:pStyle w:val="ListParagraph"/>
        <w:numPr>
          <w:ilvl w:val="0"/>
          <w:numId w:val="1"/>
        </w:numPr>
        <w:rPr>
          <w:rFonts w:ascii="Times New Roman" w:hAnsi="Times New Roman" w:cs="Times New Roman"/>
        </w:rPr>
      </w:pPr>
      <w:r w:rsidRPr="005503D0">
        <w:rPr>
          <w:rFonts w:ascii="Times New Roman" w:hAnsi="Times New Roman" w:cs="Times New Roman"/>
        </w:rPr>
        <w:t>Contribution of Screening and Treatment on Improvements in Cancer Survival</w:t>
      </w:r>
    </w:p>
    <w:p w14:paraId="19C9CE8D" w14:textId="77777777" w:rsidR="0063196F" w:rsidRPr="005503D0" w:rsidRDefault="0063196F" w:rsidP="0063196F">
      <w:pPr>
        <w:pStyle w:val="ListParagraph"/>
        <w:numPr>
          <w:ilvl w:val="0"/>
          <w:numId w:val="1"/>
        </w:numPr>
        <w:rPr>
          <w:rFonts w:ascii="Times New Roman" w:hAnsi="Times New Roman" w:cs="Times New Roman"/>
        </w:rPr>
      </w:pPr>
      <w:r w:rsidRPr="005503D0">
        <w:rPr>
          <w:rFonts w:ascii="Times New Roman" w:hAnsi="Times New Roman" w:cs="Times New Roman"/>
        </w:rPr>
        <w:t>Contribution of Screening and Treatment on Improvements in US Cancer Survival</w:t>
      </w:r>
    </w:p>
    <w:p w14:paraId="6E05A84C" w14:textId="77777777" w:rsidR="001603C2" w:rsidRPr="005503D0" w:rsidRDefault="001603C2" w:rsidP="001603C2">
      <w:pPr>
        <w:pStyle w:val="ListParagraph"/>
        <w:numPr>
          <w:ilvl w:val="0"/>
          <w:numId w:val="1"/>
        </w:numPr>
        <w:rPr>
          <w:rFonts w:ascii="Times New Roman" w:hAnsi="Times New Roman" w:cs="Times New Roman"/>
        </w:rPr>
      </w:pPr>
      <w:r w:rsidRPr="005503D0">
        <w:rPr>
          <w:rFonts w:ascii="Times New Roman" w:hAnsi="Times New Roman" w:cs="Times New Roman"/>
        </w:rPr>
        <w:t>Contribution of Screening and Treatment on Improvements in US Cancer Mortality</w:t>
      </w:r>
    </w:p>
    <w:p w14:paraId="6A166AD6" w14:textId="77777777" w:rsidR="001603C2" w:rsidRPr="005503D0" w:rsidRDefault="001603C2" w:rsidP="001603C2">
      <w:pPr>
        <w:pStyle w:val="ListParagraph"/>
        <w:numPr>
          <w:ilvl w:val="0"/>
          <w:numId w:val="1"/>
        </w:numPr>
        <w:rPr>
          <w:rFonts w:ascii="Times New Roman" w:hAnsi="Times New Roman" w:cs="Times New Roman"/>
        </w:rPr>
      </w:pPr>
      <w:r w:rsidRPr="005503D0">
        <w:rPr>
          <w:rFonts w:ascii="Times New Roman" w:hAnsi="Times New Roman" w:cs="Times New Roman"/>
        </w:rPr>
        <w:t>The Contribution of Screening and Treatment on Improvements in US Cancer Mortality</w:t>
      </w:r>
    </w:p>
    <w:p w14:paraId="790D7E10" w14:textId="77777777" w:rsidR="0063196F" w:rsidRPr="005503D0" w:rsidRDefault="007B6DAE" w:rsidP="0063196F">
      <w:pPr>
        <w:pStyle w:val="ListParagraph"/>
        <w:numPr>
          <w:ilvl w:val="0"/>
          <w:numId w:val="1"/>
        </w:numPr>
        <w:rPr>
          <w:rFonts w:ascii="Times New Roman" w:hAnsi="Times New Roman" w:cs="Times New Roman"/>
        </w:rPr>
      </w:pPr>
      <w:r w:rsidRPr="005503D0">
        <w:rPr>
          <w:rFonts w:ascii="Times New Roman" w:hAnsi="Times New Roman" w:cs="Times New Roman"/>
        </w:rPr>
        <w:t>The Contribution of Stage of Diagnosis &amp; Improvements in Treatment on US Cancer Mortality Rates</w:t>
      </w:r>
    </w:p>
    <w:p w14:paraId="15AA225A" w14:textId="77777777" w:rsidR="0063196F" w:rsidRPr="005503D0" w:rsidRDefault="0063196F">
      <w:pPr>
        <w:rPr>
          <w:rFonts w:ascii="Times New Roman" w:hAnsi="Times New Roman" w:cs="Times New Roman"/>
        </w:rPr>
      </w:pPr>
    </w:p>
    <w:p w14:paraId="3AF497F5" w14:textId="1C6D4EE9" w:rsidR="002A1508" w:rsidRPr="005503D0" w:rsidRDefault="0063196F">
      <w:pPr>
        <w:rPr>
          <w:rFonts w:ascii="Times New Roman" w:hAnsi="Times New Roman" w:cs="Times New Roman"/>
        </w:rPr>
      </w:pPr>
      <w:r w:rsidRPr="005503D0">
        <w:rPr>
          <w:rFonts w:ascii="Times New Roman" w:hAnsi="Times New Roman" w:cs="Times New Roman"/>
        </w:rPr>
        <w:t>Introduction</w:t>
      </w:r>
      <w:r w:rsidR="00297A13">
        <w:rPr>
          <w:rFonts w:ascii="Times New Roman" w:hAnsi="Times New Roman" w:cs="Times New Roman"/>
        </w:rPr>
        <w:t xml:space="preserve"> </w:t>
      </w:r>
    </w:p>
    <w:p w14:paraId="547673DC" w14:textId="77777777" w:rsidR="0063196F" w:rsidRPr="005503D0" w:rsidRDefault="0063196F" w:rsidP="0063196F">
      <w:pPr>
        <w:pStyle w:val="ListParagraph"/>
        <w:numPr>
          <w:ilvl w:val="0"/>
          <w:numId w:val="2"/>
        </w:numPr>
        <w:rPr>
          <w:rFonts w:ascii="Times New Roman" w:hAnsi="Times New Roman" w:cs="Times New Roman"/>
        </w:rPr>
      </w:pPr>
      <w:r w:rsidRPr="005503D0">
        <w:rPr>
          <w:rFonts w:ascii="Times New Roman" w:hAnsi="Times New Roman" w:cs="Times New Roman"/>
        </w:rPr>
        <w:t>What do we know</w:t>
      </w:r>
    </w:p>
    <w:p w14:paraId="5F47A14D" w14:textId="77777777" w:rsidR="0063196F" w:rsidRPr="005503D0" w:rsidRDefault="0063196F" w:rsidP="0063196F">
      <w:pPr>
        <w:pStyle w:val="ListParagraph"/>
        <w:numPr>
          <w:ilvl w:val="1"/>
          <w:numId w:val="2"/>
        </w:numPr>
        <w:rPr>
          <w:rFonts w:ascii="Times New Roman" w:hAnsi="Times New Roman" w:cs="Times New Roman"/>
        </w:rPr>
      </w:pPr>
      <w:r w:rsidRPr="005503D0">
        <w:rPr>
          <w:rFonts w:ascii="Times New Roman" w:hAnsi="Times New Roman" w:cs="Times New Roman"/>
        </w:rPr>
        <w:t>Advancements in treatment</w:t>
      </w:r>
    </w:p>
    <w:p w14:paraId="5A03F3C4" w14:textId="77777777" w:rsidR="0063196F" w:rsidRPr="005503D0" w:rsidRDefault="0063196F" w:rsidP="0063196F">
      <w:pPr>
        <w:pStyle w:val="ListParagraph"/>
        <w:numPr>
          <w:ilvl w:val="1"/>
          <w:numId w:val="2"/>
        </w:numPr>
        <w:rPr>
          <w:rFonts w:ascii="Times New Roman" w:hAnsi="Times New Roman" w:cs="Times New Roman"/>
        </w:rPr>
      </w:pPr>
      <w:r w:rsidRPr="005503D0">
        <w:rPr>
          <w:rFonts w:ascii="Times New Roman" w:hAnsi="Times New Roman" w:cs="Times New Roman"/>
        </w:rPr>
        <w:t>Greater use of effective screening</w:t>
      </w:r>
    </w:p>
    <w:p w14:paraId="64AB9C83" w14:textId="77777777" w:rsidR="0063196F" w:rsidRPr="005503D0" w:rsidRDefault="0063196F" w:rsidP="0063196F">
      <w:pPr>
        <w:pStyle w:val="ListParagraph"/>
        <w:numPr>
          <w:ilvl w:val="1"/>
          <w:numId w:val="2"/>
        </w:numPr>
        <w:rPr>
          <w:rFonts w:ascii="Times New Roman" w:hAnsi="Times New Roman" w:cs="Times New Roman"/>
        </w:rPr>
      </w:pPr>
      <w:r w:rsidRPr="005503D0">
        <w:rPr>
          <w:rFonts w:ascii="Times New Roman" w:hAnsi="Times New Roman" w:cs="Times New Roman"/>
        </w:rPr>
        <w:t>Improvements in the care of other diseases (e.g., CVD)</w:t>
      </w:r>
    </w:p>
    <w:p w14:paraId="26A04687" w14:textId="77777777" w:rsidR="0063196F" w:rsidRPr="005503D0" w:rsidRDefault="0063196F" w:rsidP="0063196F">
      <w:pPr>
        <w:pStyle w:val="ListParagraph"/>
        <w:ind w:left="1440"/>
        <w:rPr>
          <w:rFonts w:ascii="Times New Roman" w:hAnsi="Times New Roman" w:cs="Times New Roman"/>
        </w:rPr>
      </w:pPr>
    </w:p>
    <w:p w14:paraId="6DBE62F6" w14:textId="77777777" w:rsidR="0063196F" w:rsidRPr="005503D0" w:rsidRDefault="0063196F" w:rsidP="0063196F">
      <w:pPr>
        <w:pStyle w:val="ListParagraph"/>
        <w:numPr>
          <w:ilvl w:val="0"/>
          <w:numId w:val="2"/>
        </w:numPr>
        <w:rPr>
          <w:rFonts w:ascii="Times New Roman" w:hAnsi="Times New Roman" w:cs="Times New Roman"/>
        </w:rPr>
      </w:pPr>
      <w:r w:rsidRPr="005503D0">
        <w:rPr>
          <w:rFonts w:ascii="Times New Roman" w:hAnsi="Times New Roman" w:cs="Times New Roman"/>
        </w:rPr>
        <w:t>What don’t we know/research gap</w:t>
      </w:r>
    </w:p>
    <w:p w14:paraId="3BE760DE" w14:textId="77777777" w:rsidR="0063196F" w:rsidRPr="005503D0" w:rsidRDefault="001603C2" w:rsidP="0063196F">
      <w:pPr>
        <w:pStyle w:val="ListParagraph"/>
        <w:numPr>
          <w:ilvl w:val="1"/>
          <w:numId w:val="2"/>
        </w:numPr>
        <w:rPr>
          <w:rFonts w:ascii="Times New Roman" w:hAnsi="Times New Roman" w:cs="Times New Roman"/>
        </w:rPr>
      </w:pPr>
      <w:r w:rsidRPr="005503D0">
        <w:rPr>
          <w:rFonts w:ascii="Times New Roman" w:hAnsi="Times New Roman" w:cs="Times New Roman"/>
        </w:rPr>
        <w:t xml:space="preserve">How much of the improvement in cancer survival is due to improved screening which shifts the stage of diagnosis to earlier </w:t>
      </w:r>
    </w:p>
    <w:p w14:paraId="367BF4E6" w14:textId="77777777" w:rsidR="0063196F" w:rsidRPr="005503D0" w:rsidRDefault="0063196F" w:rsidP="0063196F">
      <w:pPr>
        <w:pStyle w:val="ListParagraph"/>
        <w:numPr>
          <w:ilvl w:val="0"/>
          <w:numId w:val="2"/>
        </w:numPr>
        <w:rPr>
          <w:rFonts w:ascii="Times New Roman" w:hAnsi="Times New Roman" w:cs="Times New Roman"/>
        </w:rPr>
      </w:pPr>
      <w:r w:rsidRPr="005503D0">
        <w:rPr>
          <w:rFonts w:ascii="Times New Roman" w:hAnsi="Times New Roman" w:cs="Times New Roman"/>
        </w:rPr>
        <w:t>How does our study fill this research gap</w:t>
      </w:r>
    </w:p>
    <w:p w14:paraId="4C6EE3A3" w14:textId="77777777" w:rsidR="0063196F" w:rsidRPr="005503D0" w:rsidRDefault="0063196F" w:rsidP="0063196F">
      <w:pPr>
        <w:rPr>
          <w:rFonts w:ascii="Times New Roman" w:hAnsi="Times New Roman" w:cs="Times New Roman"/>
        </w:rPr>
      </w:pPr>
    </w:p>
    <w:p w14:paraId="551FB403" w14:textId="77777777" w:rsidR="0063196F" w:rsidRPr="005503D0" w:rsidRDefault="0063196F" w:rsidP="0063196F">
      <w:pPr>
        <w:rPr>
          <w:rFonts w:ascii="Times New Roman" w:hAnsi="Times New Roman" w:cs="Times New Roman"/>
        </w:rPr>
      </w:pPr>
      <w:r w:rsidRPr="005503D0">
        <w:rPr>
          <w:rFonts w:ascii="Times New Roman" w:hAnsi="Times New Roman" w:cs="Times New Roman"/>
        </w:rPr>
        <w:t>Methods</w:t>
      </w:r>
    </w:p>
    <w:p w14:paraId="3C49C217" w14:textId="77777777" w:rsidR="0063196F" w:rsidRPr="005503D0" w:rsidRDefault="0063196F" w:rsidP="0063196F">
      <w:pPr>
        <w:pStyle w:val="ListParagraph"/>
        <w:numPr>
          <w:ilvl w:val="0"/>
          <w:numId w:val="3"/>
        </w:numPr>
        <w:rPr>
          <w:rFonts w:ascii="Times New Roman" w:hAnsi="Times New Roman" w:cs="Times New Roman"/>
        </w:rPr>
      </w:pPr>
      <w:r w:rsidRPr="005503D0">
        <w:rPr>
          <w:rFonts w:ascii="Times New Roman" w:hAnsi="Times New Roman" w:cs="Times New Roman"/>
        </w:rPr>
        <w:t>Data</w:t>
      </w:r>
    </w:p>
    <w:p w14:paraId="74A7AE84" w14:textId="77777777" w:rsidR="0063196F" w:rsidRPr="005503D0" w:rsidRDefault="0063196F" w:rsidP="0063196F">
      <w:pPr>
        <w:pStyle w:val="ListParagraph"/>
        <w:numPr>
          <w:ilvl w:val="0"/>
          <w:numId w:val="3"/>
        </w:numPr>
        <w:rPr>
          <w:rFonts w:ascii="Times New Roman" w:hAnsi="Times New Roman" w:cs="Times New Roman"/>
        </w:rPr>
      </w:pPr>
      <w:r w:rsidRPr="005503D0">
        <w:rPr>
          <w:rFonts w:ascii="Times New Roman" w:hAnsi="Times New Roman" w:cs="Times New Roman"/>
        </w:rPr>
        <w:t>Methodology</w:t>
      </w:r>
    </w:p>
    <w:p w14:paraId="5FDEE6B4" w14:textId="77777777" w:rsidR="0063196F" w:rsidRPr="005503D0" w:rsidRDefault="0063196F" w:rsidP="0063196F">
      <w:pPr>
        <w:rPr>
          <w:rFonts w:ascii="Times New Roman" w:hAnsi="Times New Roman" w:cs="Times New Roman"/>
        </w:rPr>
      </w:pPr>
    </w:p>
    <w:p w14:paraId="05455ED6" w14:textId="77777777" w:rsidR="0063196F" w:rsidRPr="005503D0" w:rsidRDefault="0063196F" w:rsidP="0063196F">
      <w:pPr>
        <w:rPr>
          <w:rFonts w:ascii="Times New Roman" w:hAnsi="Times New Roman" w:cs="Times New Roman"/>
        </w:rPr>
      </w:pPr>
      <w:r w:rsidRPr="005503D0">
        <w:rPr>
          <w:rFonts w:ascii="Times New Roman" w:hAnsi="Times New Roman" w:cs="Times New Roman"/>
        </w:rPr>
        <w:t>Results</w:t>
      </w:r>
    </w:p>
    <w:p w14:paraId="5153EA3E" w14:textId="77777777" w:rsidR="0063196F" w:rsidRPr="005503D0" w:rsidRDefault="0063196F" w:rsidP="0063196F">
      <w:pPr>
        <w:rPr>
          <w:rFonts w:ascii="Times New Roman" w:hAnsi="Times New Roman" w:cs="Times New Roman"/>
        </w:rPr>
      </w:pPr>
    </w:p>
    <w:p w14:paraId="1B4E36B3" w14:textId="25DEE78D" w:rsidR="00D81C2D" w:rsidRPr="005503D0" w:rsidRDefault="0063196F" w:rsidP="0063196F">
      <w:pPr>
        <w:rPr>
          <w:rFonts w:ascii="Times New Roman" w:hAnsi="Times New Roman" w:cs="Times New Roman"/>
        </w:rPr>
      </w:pPr>
      <w:r w:rsidRPr="005503D0">
        <w:rPr>
          <w:rFonts w:ascii="Times New Roman" w:hAnsi="Times New Roman" w:cs="Times New Roman"/>
        </w:rPr>
        <w:t>Discussion</w:t>
      </w:r>
    </w:p>
    <w:p w14:paraId="7365C95D" w14:textId="77777777" w:rsidR="00D81C2D" w:rsidRPr="005503D0" w:rsidRDefault="00D81C2D">
      <w:pPr>
        <w:rPr>
          <w:rFonts w:ascii="Times New Roman" w:hAnsi="Times New Roman" w:cs="Times New Roman"/>
        </w:rPr>
      </w:pPr>
      <w:r w:rsidRPr="005503D0">
        <w:rPr>
          <w:rFonts w:ascii="Times New Roman" w:hAnsi="Times New Roman" w:cs="Times New Roman"/>
        </w:rPr>
        <w:br w:type="page"/>
      </w:r>
    </w:p>
    <w:p w14:paraId="06C80FD0" w14:textId="77777777" w:rsidR="00204DE8" w:rsidRPr="005503D0" w:rsidRDefault="00204DE8" w:rsidP="00204DE8">
      <w:pPr>
        <w:rPr>
          <w:rFonts w:ascii="Times New Roman" w:hAnsi="Times New Roman" w:cs="Times New Roman"/>
          <w:b/>
        </w:rPr>
      </w:pPr>
      <w:r w:rsidRPr="005503D0">
        <w:rPr>
          <w:rFonts w:ascii="Times New Roman" w:hAnsi="Times New Roman" w:cs="Times New Roman"/>
          <w:b/>
        </w:rPr>
        <w:lastRenderedPageBreak/>
        <w:t>ABSTRACT</w:t>
      </w:r>
    </w:p>
    <w:p w14:paraId="44135230" w14:textId="2F5620A4"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 xml:space="preserve">Importance.  </w:t>
      </w:r>
      <w:r w:rsidR="00DB52E9">
        <w:rPr>
          <w:rStyle w:val="Strong"/>
          <w:rFonts w:ascii="Times New Roman" w:hAnsi="Times New Roman"/>
          <w:b w:val="0"/>
          <w:sz w:val="24"/>
          <w:szCs w:val="24"/>
        </w:rPr>
        <w:t>Previous studies yield conflicting results on whether improvements in cancer mortality rates result from [1] more widespread screening that potentially shifts the stage of diagnosis to earlier and more treatable stages or [2] advancements in treatment.</w:t>
      </w:r>
      <w:r w:rsidR="00DB52E9">
        <w:rPr>
          <w:rFonts w:ascii="Times New Roman" w:hAnsi="Times New Roman"/>
          <w:sz w:val="24"/>
          <w:szCs w:val="24"/>
        </w:rPr>
        <w:t xml:space="preserve"> </w:t>
      </w:r>
      <w:r w:rsidRPr="005503D0">
        <w:rPr>
          <w:rFonts w:ascii="Times New Roman" w:hAnsi="Times New Roman"/>
          <w:sz w:val="24"/>
          <w:szCs w:val="24"/>
        </w:rPr>
        <w:t xml:space="preserve"> </w:t>
      </w:r>
      <w:r>
        <w:rPr>
          <w:rFonts w:ascii="Times New Roman" w:hAnsi="Times New Roman"/>
          <w:sz w:val="24"/>
          <w:szCs w:val="24"/>
        </w:rPr>
        <w:t>By knowing the relative contribution of screening versus treatment on improvements in cancer mortality, we can more effectively focus cancer care.</w:t>
      </w:r>
    </w:p>
    <w:p w14:paraId="3444DB0C" w14:textId="77777777"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Objective.</w:t>
      </w:r>
      <w:r w:rsidRPr="005503D0">
        <w:rPr>
          <w:rFonts w:ascii="Times New Roman" w:hAnsi="Times New Roman"/>
          <w:sz w:val="24"/>
          <w:szCs w:val="24"/>
        </w:rPr>
        <w:t>  To assess how much of the gain in life expectancy over time among cancer patients resulted from shifts in the stage of diagnosis versus improvements in mortality rates from cancer and competing causes of death.</w:t>
      </w:r>
    </w:p>
    <w:p w14:paraId="50942C82" w14:textId="11F67E0C" w:rsidR="00204DE8" w:rsidRPr="005503D0" w:rsidRDefault="00204DE8" w:rsidP="00204DE8">
      <w:pPr>
        <w:pStyle w:val="NormalWeb"/>
        <w:rPr>
          <w:rFonts w:ascii="Times New Roman" w:hAnsi="Times New Roman"/>
          <w:bCs/>
          <w:sz w:val="24"/>
          <w:szCs w:val="24"/>
        </w:rPr>
      </w:pPr>
      <w:proofErr w:type="gramStart"/>
      <w:r w:rsidRPr="005503D0">
        <w:rPr>
          <w:rStyle w:val="Strong"/>
          <w:rFonts w:ascii="Times New Roman" w:hAnsi="Times New Roman"/>
          <w:sz w:val="24"/>
          <w:szCs w:val="24"/>
        </w:rPr>
        <w:t>Design, Setting, and Participants.</w:t>
      </w:r>
      <w:proofErr w:type="gramEnd"/>
      <w:r w:rsidRPr="005503D0">
        <w:rPr>
          <w:rStyle w:val="Strong"/>
          <w:rFonts w:ascii="Times New Roman" w:hAnsi="Times New Roman"/>
          <w:sz w:val="24"/>
          <w:szCs w:val="24"/>
        </w:rPr>
        <w:t xml:space="preserve"> </w:t>
      </w:r>
      <w:r w:rsidRPr="005503D0">
        <w:rPr>
          <w:rFonts w:ascii="Times New Roman" w:hAnsi="Times New Roman"/>
          <w:bCs/>
          <w:sz w:val="24"/>
          <w:szCs w:val="24"/>
        </w:rPr>
        <w:t xml:space="preserve">Retrospective cohort evaluation of </w:t>
      </w:r>
      <w:r w:rsidRPr="005503D0">
        <w:rPr>
          <w:rFonts w:ascii="Times New Roman" w:hAnsi="Times New Roman"/>
          <w:bCs/>
          <w:sz w:val="24"/>
          <w:szCs w:val="24"/>
          <w:highlight w:val="yellow"/>
        </w:rPr>
        <w:t>N</w:t>
      </w:r>
      <w:r w:rsidRPr="005503D0">
        <w:rPr>
          <w:rFonts w:ascii="Times New Roman" w:hAnsi="Times New Roman"/>
          <w:bCs/>
          <w:sz w:val="24"/>
          <w:szCs w:val="24"/>
        </w:rPr>
        <w:t xml:space="preserve"> patients aged 40-84 years diagnosed with breast, colorectal, lung, prostate, </w:t>
      </w:r>
      <w:r w:rsidR="00DE409F">
        <w:rPr>
          <w:rFonts w:ascii="Times New Roman" w:hAnsi="Times New Roman"/>
          <w:bCs/>
          <w:sz w:val="24"/>
          <w:szCs w:val="24"/>
        </w:rPr>
        <w:t xml:space="preserve">and 8 other </w:t>
      </w:r>
      <w:commentRangeStart w:id="0"/>
      <w:r w:rsidR="00DE409F">
        <w:rPr>
          <w:rFonts w:ascii="Times New Roman" w:hAnsi="Times New Roman"/>
          <w:bCs/>
          <w:sz w:val="24"/>
          <w:szCs w:val="24"/>
        </w:rPr>
        <w:t xml:space="preserve">leading </w:t>
      </w:r>
      <w:commentRangeEnd w:id="0"/>
      <w:r w:rsidR="00DE409F">
        <w:rPr>
          <w:rStyle w:val="CommentReference"/>
          <w:rFonts w:asciiTheme="minorHAnsi" w:hAnsiTheme="minorHAnsi" w:cstheme="minorBidi"/>
        </w:rPr>
        <w:commentReference w:id="0"/>
      </w:r>
      <w:r w:rsidR="00DE409F">
        <w:rPr>
          <w:rFonts w:ascii="Times New Roman" w:hAnsi="Times New Roman"/>
          <w:bCs/>
          <w:sz w:val="24"/>
          <w:szCs w:val="24"/>
        </w:rPr>
        <w:t>cancers</w:t>
      </w:r>
      <w:r w:rsidRPr="005503D0">
        <w:rPr>
          <w:rFonts w:ascii="Times New Roman" w:hAnsi="Times New Roman"/>
          <w:bCs/>
          <w:sz w:val="24"/>
          <w:szCs w:val="24"/>
        </w:rPr>
        <w:t xml:space="preserve">; </w:t>
      </w:r>
      <w:commentRangeStart w:id="1"/>
      <w:r w:rsidRPr="005503D0">
        <w:rPr>
          <w:rFonts w:ascii="Times New Roman" w:hAnsi="Times New Roman"/>
          <w:bCs/>
          <w:sz w:val="24"/>
          <w:szCs w:val="24"/>
        </w:rPr>
        <w:t>1973-2011</w:t>
      </w:r>
      <w:commentRangeEnd w:id="1"/>
      <w:r>
        <w:rPr>
          <w:rStyle w:val="CommentReference"/>
          <w:rFonts w:asciiTheme="minorHAnsi" w:hAnsiTheme="minorHAnsi" w:cstheme="minorBidi"/>
        </w:rPr>
        <w:commentReference w:id="1"/>
      </w:r>
      <w:r w:rsidRPr="005503D0">
        <w:rPr>
          <w:rFonts w:ascii="Times New Roman" w:hAnsi="Times New Roman"/>
          <w:bCs/>
          <w:sz w:val="24"/>
          <w:szCs w:val="24"/>
        </w:rPr>
        <w:t xml:space="preserve">; using the US Surveillance, Epidemiology, and End Results registries. </w:t>
      </w:r>
    </w:p>
    <w:p w14:paraId="5F7C4633" w14:textId="7BB98749"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 xml:space="preserve">Main Outcomes and Measures.  </w:t>
      </w:r>
      <w:r w:rsidRPr="005503D0">
        <w:rPr>
          <w:rStyle w:val="Strong"/>
          <w:rFonts w:ascii="Times New Roman" w:hAnsi="Times New Roman"/>
          <w:b w:val="0"/>
          <w:sz w:val="24"/>
          <w:szCs w:val="24"/>
        </w:rPr>
        <w:t xml:space="preserve">The gain in life expectancy over time that resulted from shifts in the stage at diagnosis, improvements in mortality </w:t>
      </w:r>
      <w:r>
        <w:rPr>
          <w:rStyle w:val="Strong"/>
          <w:rFonts w:ascii="Times New Roman" w:hAnsi="Times New Roman"/>
          <w:b w:val="0"/>
          <w:sz w:val="24"/>
          <w:szCs w:val="24"/>
        </w:rPr>
        <w:t xml:space="preserve">rates </w:t>
      </w:r>
      <w:r w:rsidRPr="005503D0">
        <w:rPr>
          <w:rStyle w:val="Strong"/>
          <w:rFonts w:ascii="Times New Roman" w:hAnsi="Times New Roman"/>
          <w:b w:val="0"/>
          <w:sz w:val="24"/>
          <w:szCs w:val="24"/>
        </w:rPr>
        <w:t xml:space="preserve">from cancer, and improvements in mortality </w:t>
      </w:r>
      <w:r>
        <w:rPr>
          <w:rStyle w:val="Strong"/>
          <w:rFonts w:ascii="Times New Roman" w:hAnsi="Times New Roman"/>
          <w:b w:val="0"/>
          <w:sz w:val="24"/>
          <w:szCs w:val="24"/>
        </w:rPr>
        <w:t xml:space="preserve">rates </w:t>
      </w:r>
      <w:r w:rsidRPr="005503D0">
        <w:rPr>
          <w:rStyle w:val="Strong"/>
          <w:rFonts w:ascii="Times New Roman" w:hAnsi="Times New Roman"/>
          <w:b w:val="0"/>
          <w:sz w:val="24"/>
          <w:szCs w:val="24"/>
        </w:rPr>
        <w:t>from other causes of death.</w:t>
      </w:r>
    </w:p>
    <w:p w14:paraId="1F03BD19" w14:textId="7D5397E6" w:rsidR="00EE0F08" w:rsidRDefault="00204DE8" w:rsidP="00EE0F08">
      <w:pPr>
        <w:pStyle w:val="NormalWeb"/>
        <w:rPr>
          <w:ins w:id="2" w:author="Samir Soneji" w:date="2015-02-18T11:31:00Z"/>
          <w:rFonts w:ascii="Times New Roman" w:hAnsi="Times New Roman"/>
          <w:sz w:val="24"/>
          <w:szCs w:val="24"/>
        </w:rPr>
      </w:pPr>
      <w:r w:rsidRPr="005503D0">
        <w:rPr>
          <w:rStyle w:val="Strong"/>
          <w:rFonts w:ascii="Times New Roman" w:hAnsi="Times New Roman"/>
          <w:sz w:val="24"/>
          <w:szCs w:val="24"/>
        </w:rPr>
        <w:t>Results:</w:t>
      </w:r>
      <w:r w:rsidRPr="005503D0">
        <w:rPr>
          <w:rFonts w:ascii="Times New Roman" w:hAnsi="Times New Roman"/>
          <w:sz w:val="24"/>
          <w:szCs w:val="24"/>
        </w:rPr>
        <w:t xml:space="preserve">  Life expectancy for breast cancer patients increased by 13.4 years between 1973 and 2001: </w:t>
      </w:r>
      <w:r w:rsidR="00DE409F">
        <w:rPr>
          <w:rFonts w:ascii="Times New Roman" w:hAnsi="Times New Roman"/>
          <w:sz w:val="24"/>
          <w:szCs w:val="24"/>
        </w:rPr>
        <w:t>30.6%</w:t>
      </w:r>
      <w:r w:rsidRPr="005503D0">
        <w:rPr>
          <w:rFonts w:ascii="Times New Roman" w:hAnsi="Times New Roman"/>
          <w:sz w:val="24"/>
          <w:szCs w:val="24"/>
        </w:rPr>
        <w:t xml:space="preserve"> from shifts to earlier stages at diagnosis, </w:t>
      </w:r>
      <w:r w:rsidR="00DE409F">
        <w:rPr>
          <w:rFonts w:ascii="Times New Roman" w:hAnsi="Times New Roman"/>
          <w:sz w:val="24"/>
          <w:szCs w:val="24"/>
        </w:rPr>
        <w:t>48.5%</w:t>
      </w:r>
      <w:r w:rsidRPr="005503D0">
        <w:rPr>
          <w:rFonts w:ascii="Times New Roman" w:hAnsi="Times New Roman"/>
          <w:sz w:val="24"/>
          <w:szCs w:val="24"/>
        </w:rPr>
        <w:t xml:space="preserve"> from improvements in breast cancer mortality rates, an</w:t>
      </w:r>
      <w:r w:rsidR="00DE409F">
        <w:rPr>
          <w:rFonts w:ascii="Times New Roman" w:hAnsi="Times New Roman"/>
          <w:sz w:val="24"/>
          <w:szCs w:val="24"/>
        </w:rPr>
        <w:t>d 20.1%</w:t>
      </w:r>
      <w:r w:rsidRPr="005503D0">
        <w:rPr>
          <w:rFonts w:ascii="Times New Roman" w:hAnsi="Times New Roman"/>
          <w:sz w:val="24"/>
          <w:szCs w:val="24"/>
        </w:rPr>
        <w:t xml:space="preserve"> from improvements in mortality rates of other diseases.  </w:t>
      </w:r>
      <w:ins w:id="3" w:author="Samir Soneji" w:date="2015-02-18T11:30:00Z">
        <w:r w:rsidR="00EE0F08">
          <w:rPr>
            <w:rFonts w:ascii="Times New Roman" w:hAnsi="Times New Roman"/>
            <w:sz w:val="24"/>
            <w:szCs w:val="24"/>
          </w:rPr>
          <w:t>Most of the 7.4-year gain in life expectancy for colorectal cancer patients over this time period resulted from reductions in colorectal cancer mortality rates (70.3%), rather than stage shift (20.3%).</w:t>
        </w:r>
      </w:ins>
      <w:ins w:id="4" w:author="Samir Soneji" w:date="2015-02-18T11:31:00Z">
        <w:r w:rsidR="00EE0F08">
          <w:rPr>
            <w:rFonts w:ascii="Times New Roman" w:hAnsi="Times New Roman"/>
            <w:sz w:val="24"/>
            <w:szCs w:val="24"/>
          </w:rPr>
          <w:t xml:space="preserve"> </w:t>
        </w:r>
      </w:ins>
    </w:p>
    <w:p w14:paraId="01FB7D8E" w14:textId="77777777" w:rsidR="00EE0F08" w:rsidRDefault="00EE0F08" w:rsidP="00EE0F08">
      <w:pPr>
        <w:pStyle w:val="NormalWeb"/>
        <w:rPr>
          <w:ins w:id="5" w:author="Samir Soneji" w:date="2015-02-18T11:31:00Z"/>
          <w:rFonts w:ascii="Times New Roman" w:hAnsi="Times New Roman"/>
          <w:sz w:val="24"/>
          <w:szCs w:val="24"/>
        </w:rPr>
      </w:pPr>
    </w:p>
    <w:p w14:paraId="3D9DFD9A" w14:textId="6D7A2572" w:rsidR="00204DE8" w:rsidRPr="005503D0" w:rsidRDefault="00204DE8" w:rsidP="00EE0F08">
      <w:pPr>
        <w:pStyle w:val="NormalWeb"/>
        <w:rPr>
          <w:rFonts w:ascii="Times New Roman" w:hAnsi="Times New Roman"/>
          <w:sz w:val="24"/>
          <w:szCs w:val="24"/>
        </w:rPr>
      </w:pPr>
      <w:del w:id="6" w:author="Samir Soneji" w:date="2015-02-18T11:31:00Z">
        <w:r w:rsidRPr="005503D0" w:rsidDel="00EE0F08">
          <w:rPr>
            <w:rFonts w:ascii="Times New Roman" w:hAnsi="Times New Roman"/>
            <w:sz w:val="24"/>
            <w:szCs w:val="24"/>
          </w:rPr>
          <w:delText xml:space="preserve">Life expectancy for colorectal cancer patients increased by 7.4 years over this time period: </w:delText>
        </w:r>
        <w:r w:rsidR="00DE409F" w:rsidDel="00EE0F08">
          <w:rPr>
            <w:rFonts w:ascii="Times New Roman" w:hAnsi="Times New Roman"/>
            <w:sz w:val="24"/>
            <w:szCs w:val="24"/>
          </w:rPr>
          <w:delText>20.3%</w:delText>
        </w:r>
        <w:r w:rsidRPr="005503D0" w:rsidDel="00EE0F08">
          <w:rPr>
            <w:rFonts w:ascii="Times New Roman" w:hAnsi="Times New Roman"/>
            <w:sz w:val="24"/>
            <w:szCs w:val="24"/>
          </w:rPr>
          <w:delText xml:space="preserve"> from stage shift, </w:delText>
        </w:r>
        <w:r w:rsidR="00DE409F" w:rsidDel="00EE0F08">
          <w:rPr>
            <w:rFonts w:ascii="Times New Roman" w:hAnsi="Times New Roman"/>
            <w:sz w:val="24"/>
            <w:szCs w:val="24"/>
          </w:rPr>
          <w:delText>70.3%</w:delText>
        </w:r>
        <w:r w:rsidRPr="005503D0" w:rsidDel="00EE0F08">
          <w:rPr>
            <w:rFonts w:ascii="Times New Roman" w:hAnsi="Times New Roman"/>
            <w:sz w:val="24"/>
            <w:szCs w:val="24"/>
          </w:rPr>
          <w:delText xml:space="preserve"> from improvements in colorectal cancer mortality rates, and </w:delText>
        </w:r>
        <w:r w:rsidR="00DE409F" w:rsidDel="00EE0F08">
          <w:rPr>
            <w:rFonts w:ascii="Times New Roman" w:hAnsi="Times New Roman"/>
            <w:sz w:val="24"/>
            <w:szCs w:val="24"/>
          </w:rPr>
          <w:delText>9.5%</w:delText>
        </w:r>
        <w:r w:rsidRPr="005503D0" w:rsidDel="00EE0F08">
          <w:rPr>
            <w:rFonts w:ascii="Times New Roman" w:hAnsi="Times New Roman"/>
            <w:sz w:val="24"/>
            <w:szCs w:val="24"/>
          </w:rPr>
          <w:delText xml:space="preserve"> from improvements in mortality rates of other diseases</w:delText>
        </w:r>
        <w:r w:rsidDel="00EE0F08">
          <w:rPr>
            <w:rFonts w:ascii="Times New Roman" w:hAnsi="Times New Roman"/>
            <w:sz w:val="24"/>
            <w:szCs w:val="24"/>
          </w:rPr>
          <w:delText>.</w:delText>
        </w:r>
        <w:r w:rsidRPr="005503D0" w:rsidDel="00EE0F08">
          <w:rPr>
            <w:rFonts w:ascii="Times New Roman" w:hAnsi="Times New Roman"/>
            <w:sz w:val="24"/>
            <w:szCs w:val="24"/>
          </w:rPr>
          <w:delText xml:space="preserve">  </w:delText>
        </w:r>
      </w:del>
      <w:r w:rsidRPr="005503D0">
        <w:rPr>
          <w:rFonts w:ascii="Times New Roman" w:hAnsi="Times New Roman"/>
          <w:sz w:val="24"/>
          <w:szCs w:val="24"/>
        </w:rPr>
        <w:t>We observe</w:t>
      </w:r>
      <w:r w:rsidR="00DE409F">
        <w:rPr>
          <w:rFonts w:ascii="Times New Roman" w:hAnsi="Times New Roman"/>
          <w:sz w:val="24"/>
          <w:szCs w:val="24"/>
        </w:rPr>
        <w:t>d</w:t>
      </w:r>
      <w:r w:rsidRPr="005503D0">
        <w:rPr>
          <w:rFonts w:ascii="Times New Roman" w:hAnsi="Times New Roman"/>
          <w:sz w:val="24"/>
          <w:szCs w:val="24"/>
        </w:rPr>
        <w:t xml:space="preserve"> a more modest gain of 3.6 years in life expectancy for prostate cancer patients: </w:t>
      </w:r>
      <w:r w:rsidR="00DE409F">
        <w:rPr>
          <w:rFonts w:ascii="Times New Roman" w:hAnsi="Times New Roman"/>
          <w:sz w:val="24"/>
          <w:szCs w:val="24"/>
        </w:rPr>
        <w:t>19.4%</w:t>
      </w:r>
      <w:r w:rsidRPr="005503D0">
        <w:rPr>
          <w:rFonts w:ascii="Times New Roman" w:hAnsi="Times New Roman"/>
          <w:sz w:val="24"/>
          <w:szCs w:val="24"/>
        </w:rPr>
        <w:t xml:space="preserve"> from stage shift, </w:t>
      </w:r>
      <w:r w:rsidR="00DE409F">
        <w:rPr>
          <w:rFonts w:ascii="Times New Roman" w:hAnsi="Times New Roman"/>
          <w:sz w:val="24"/>
          <w:szCs w:val="24"/>
        </w:rPr>
        <w:t>19.4%</w:t>
      </w:r>
      <w:r w:rsidRPr="005503D0">
        <w:rPr>
          <w:rFonts w:ascii="Times New Roman" w:hAnsi="Times New Roman"/>
          <w:sz w:val="24"/>
          <w:szCs w:val="24"/>
        </w:rPr>
        <w:t xml:space="preserve"> from improvements in prostate cancer mortality, and </w:t>
      </w:r>
      <w:r w:rsidR="00DE409F">
        <w:rPr>
          <w:rFonts w:ascii="Times New Roman" w:hAnsi="Times New Roman"/>
          <w:sz w:val="24"/>
          <w:szCs w:val="24"/>
        </w:rPr>
        <w:t>61.1%</w:t>
      </w:r>
      <w:r w:rsidRPr="005503D0">
        <w:rPr>
          <w:rFonts w:ascii="Times New Roman" w:hAnsi="Times New Roman"/>
          <w:sz w:val="24"/>
          <w:szCs w:val="24"/>
        </w:rPr>
        <w:t xml:space="preserve"> from improvements in mortality of other diseases.</w:t>
      </w:r>
    </w:p>
    <w:p w14:paraId="5C68FD72" w14:textId="269B4E1D" w:rsidR="007C15AE" w:rsidRDefault="00204DE8" w:rsidP="00DE409F">
      <w:pPr>
        <w:pStyle w:val="NormalWeb"/>
        <w:rPr>
          <w:rFonts w:ascii="Times New Roman" w:hAnsi="Times New Roman"/>
        </w:rPr>
      </w:pPr>
      <w:proofErr w:type="gramStart"/>
      <w:r w:rsidRPr="005503D0">
        <w:rPr>
          <w:rStyle w:val="Strong"/>
          <w:rFonts w:ascii="Times New Roman" w:hAnsi="Times New Roman"/>
          <w:sz w:val="24"/>
          <w:szCs w:val="24"/>
        </w:rPr>
        <w:t>Conclusions and Relevance</w:t>
      </w:r>
      <w:r>
        <w:rPr>
          <w:rStyle w:val="Strong"/>
          <w:rFonts w:ascii="Times New Roman" w:hAnsi="Times New Roman"/>
          <w:sz w:val="24"/>
          <w:szCs w:val="24"/>
        </w:rPr>
        <w:t>.</w:t>
      </w:r>
      <w:proofErr w:type="gramEnd"/>
      <w:r>
        <w:rPr>
          <w:rStyle w:val="Strong"/>
          <w:rFonts w:ascii="Times New Roman" w:hAnsi="Times New Roman"/>
          <w:sz w:val="24"/>
          <w:szCs w:val="24"/>
        </w:rPr>
        <w:t xml:space="preserve">  </w:t>
      </w:r>
      <w:r w:rsidR="00DE409F">
        <w:rPr>
          <w:rStyle w:val="Strong"/>
          <w:rFonts w:ascii="Times New Roman" w:hAnsi="Times New Roman"/>
          <w:b w:val="0"/>
          <w:sz w:val="24"/>
          <w:szCs w:val="24"/>
        </w:rPr>
        <w:t>Life expectancy for</w:t>
      </w:r>
      <w:r>
        <w:rPr>
          <w:rStyle w:val="Strong"/>
          <w:rFonts w:ascii="Times New Roman" w:hAnsi="Times New Roman"/>
          <w:b w:val="0"/>
          <w:sz w:val="24"/>
          <w:szCs w:val="24"/>
        </w:rPr>
        <w:t xml:space="preserve"> cancer patients primarily increased </w:t>
      </w:r>
      <w:r w:rsidR="00DE409F">
        <w:rPr>
          <w:rStyle w:val="Strong"/>
          <w:rFonts w:ascii="Times New Roman" w:hAnsi="Times New Roman"/>
          <w:b w:val="0"/>
          <w:sz w:val="24"/>
          <w:szCs w:val="24"/>
        </w:rPr>
        <w:t xml:space="preserve">because of </w:t>
      </w:r>
      <w:r>
        <w:rPr>
          <w:rStyle w:val="Strong"/>
          <w:rFonts w:ascii="Times New Roman" w:hAnsi="Times New Roman"/>
          <w:b w:val="0"/>
          <w:sz w:val="24"/>
          <w:szCs w:val="24"/>
        </w:rPr>
        <w:t xml:space="preserve">improvements in </w:t>
      </w:r>
      <w:r w:rsidR="00DE409F">
        <w:rPr>
          <w:rStyle w:val="Strong"/>
          <w:rFonts w:ascii="Times New Roman" w:hAnsi="Times New Roman"/>
          <w:b w:val="0"/>
          <w:sz w:val="24"/>
          <w:szCs w:val="24"/>
        </w:rPr>
        <w:t>treatment of cancer</w:t>
      </w:r>
      <w:del w:id="7" w:author="Samir Soneji" w:date="2015-02-17T15:52:00Z">
        <w:r w:rsidR="00DE409F" w:rsidDel="00DB52E9">
          <w:rPr>
            <w:rStyle w:val="Strong"/>
            <w:rFonts w:ascii="Times New Roman" w:hAnsi="Times New Roman"/>
            <w:b w:val="0"/>
            <w:sz w:val="24"/>
            <w:szCs w:val="24"/>
          </w:rPr>
          <w:delText xml:space="preserve"> itself and competing causes of death</w:delText>
        </w:r>
      </w:del>
      <w:r w:rsidR="00DE409F">
        <w:rPr>
          <w:rStyle w:val="Strong"/>
          <w:rFonts w:ascii="Times New Roman" w:hAnsi="Times New Roman"/>
          <w:b w:val="0"/>
          <w:sz w:val="24"/>
          <w:szCs w:val="24"/>
        </w:rPr>
        <w:t>, rather than screening</w:t>
      </w:r>
      <w:r>
        <w:rPr>
          <w:rStyle w:val="Strong"/>
          <w:rFonts w:ascii="Times New Roman" w:hAnsi="Times New Roman"/>
          <w:b w:val="0"/>
          <w:sz w:val="24"/>
          <w:szCs w:val="24"/>
        </w:rPr>
        <w:t>.</w:t>
      </w:r>
      <w:r w:rsidR="007C15AE">
        <w:rPr>
          <w:rFonts w:ascii="Times New Roman" w:hAnsi="Times New Roman"/>
        </w:rPr>
        <w:br w:type="page"/>
      </w:r>
    </w:p>
    <w:p w14:paraId="7ED1268D" w14:textId="3EF4F5C1" w:rsidR="00D81C2D" w:rsidRDefault="007C15AE">
      <w:pPr>
        <w:pStyle w:val="NormalWeb"/>
        <w:spacing w:before="0" w:beforeAutospacing="0" w:after="0" w:afterAutospacing="0" w:line="480" w:lineRule="auto"/>
        <w:rPr>
          <w:rFonts w:ascii="Times New Roman" w:hAnsi="Times New Roman"/>
          <w:b/>
          <w:sz w:val="24"/>
          <w:szCs w:val="24"/>
        </w:rPr>
        <w:pPrChange w:id="8" w:author="Samir Soneji" w:date="2015-02-18T16:21:00Z">
          <w:pPr>
            <w:pStyle w:val="NormalWeb"/>
          </w:pPr>
        </w:pPrChange>
      </w:pPr>
      <w:r>
        <w:rPr>
          <w:rFonts w:ascii="Times New Roman" w:hAnsi="Times New Roman"/>
          <w:b/>
          <w:sz w:val="24"/>
          <w:szCs w:val="24"/>
        </w:rPr>
        <w:lastRenderedPageBreak/>
        <w:t>INTRODUCTION</w:t>
      </w:r>
    </w:p>
    <w:p w14:paraId="541964C5" w14:textId="77777777" w:rsidR="007E5A6E" w:rsidRPr="007E5A6E" w:rsidRDefault="007E5A6E">
      <w:pPr>
        <w:pStyle w:val="NormalWeb"/>
        <w:spacing w:before="0" w:beforeAutospacing="0" w:after="0" w:afterAutospacing="0" w:line="480" w:lineRule="auto"/>
        <w:rPr>
          <w:ins w:id="9" w:author="Samir Soneji" w:date="2015-02-18T16:21:00Z"/>
          <w:rFonts w:ascii="Times New Roman" w:hAnsi="Times New Roman"/>
          <w:b/>
          <w:sz w:val="24"/>
          <w:szCs w:val="24"/>
          <w:rPrChange w:id="10" w:author="Samir Soneji" w:date="2015-02-18T16:21:00Z">
            <w:rPr>
              <w:ins w:id="11" w:author="Samir Soneji" w:date="2015-02-18T16:21:00Z"/>
              <w:rFonts w:ascii="Times New Roman" w:hAnsi="Times New Roman"/>
              <w:sz w:val="24"/>
              <w:szCs w:val="24"/>
            </w:rPr>
          </w:rPrChange>
        </w:rPr>
        <w:pPrChange w:id="12" w:author="Samir Soneji" w:date="2015-02-18T16:21:00Z">
          <w:pPr>
            <w:pStyle w:val="NormalWeb"/>
          </w:pPr>
        </w:pPrChange>
      </w:pPr>
      <w:ins w:id="13" w:author="Samir Soneji" w:date="2015-02-18T16:21:00Z">
        <w:r w:rsidRPr="007E5A6E">
          <w:rPr>
            <w:rFonts w:ascii="Times New Roman" w:hAnsi="Times New Roman"/>
            <w:b/>
            <w:sz w:val="24"/>
            <w:szCs w:val="24"/>
            <w:rPrChange w:id="14" w:author="Samir Soneji" w:date="2015-02-18T16:21:00Z">
              <w:rPr>
                <w:rFonts w:ascii="Times New Roman" w:hAnsi="Times New Roman"/>
                <w:sz w:val="24"/>
                <w:szCs w:val="24"/>
              </w:rPr>
            </w:rPrChange>
          </w:rPr>
          <w:t xml:space="preserve">What do we </w:t>
        </w:r>
        <w:proofErr w:type="gramStart"/>
        <w:r w:rsidRPr="007E5A6E">
          <w:rPr>
            <w:rFonts w:ascii="Times New Roman" w:hAnsi="Times New Roman"/>
            <w:b/>
            <w:sz w:val="24"/>
            <w:szCs w:val="24"/>
            <w:rPrChange w:id="15" w:author="Samir Soneji" w:date="2015-02-18T16:21:00Z">
              <w:rPr>
                <w:rFonts w:ascii="Times New Roman" w:hAnsi="Times New Roman"/>
                <w:sz w:val="24"/>
                <w:szCs w:val="24"/>
              </w:rPr>
            </w:rPrChange>
          </w:rPr>
          <w:t>know</w:t>
        </w:r>
        <w:proofErr w:type="gramEnd"/>
      </w:ins>
    </w:p>
    <w:p w14:paraId="5AB6FCEE" w14:textId="7C07CBF9" w:rsidR="0005296C" w:rsidRDefault="0005296C">
      <w:pPr>
        <w:pStyle w:val="NormalWeb"/>
        <w:spacing w:before="0" w:beforeAutospacing="0" w:after="0" w:afterAutospacing="0" w:line="480" w:lineRule="auto"/>
        <w:rPr>
          <w:ins w:id="16" w:author="Samir Soneji" w:date="2015-02-18T16:20:00Z"/>
          <w:rFonts w:ascii="Times New Roman" w:hAnsi="Times New Roman"/>
          <w:sz w:val="24"/>
          <w:szCs w:val="24"/>
        </w:rPr>
        <w:pPrChange w:id="17" w:author="Samir Soneji" w:date="2015-02-18T16:21:00Z">
          <w:pPr>
            <w:pStyle w:val="NormalWeb"/>
          </w:pPr>
        </w:pPrChange>
      </w:pPr>
      <w:ins w:id="18" w:author="Samir Soneji" w:date="2015-02-18T16:18:00Z">
        <w:r>
          <w:rPr>
            <w:rFonts w:ascii="Times New Roman" w:hAnsi="Times New Roman"/>
            <w:sz w:val="24"/>
            <w:szCs w:val="24"/>
          </w:rPr>
          <w:tab/>
        </w:r>
      </w:ins>
      <w:ins w:id="19" w:author="TDI" w:date="2015-02-18T21:50:00Z">
        <w:r w:rsidR="000F7B80">
          <w:rPr>
            <w:rFonts w:ascii="Times New Roman" w:hAnsi="Times New Roman"/>
            <w:sz w:val="24"/>
            <w:szCs w:val="24"/>
          </w:rPr>
          <w:t xml:space="preserve">Since peak mortality in 1989, </w:t>
        </w:r>
      </w:ins>
      <w:ins w:id="20" w:author="Samir Soneji" w:date="2015-02-18T16:18:00Z">
        <w:del w:id="21" w:author="TDI" w:date="2015-02-18T21:50:00Z">
          <w:r w:rsidDel="000F7B80">
            <w:rPr>
              <w:rFonts w:ascii="Times New Roman" w:hAnsi="Times New Roman"/>
              <w:sz w:val="24"/>
              <w:szCs w:val="24"/>
            </w:rPr>
            <w:delText xml:space="preserve">Although </w:delText>
          </w:r>
        </w:del>
        <w:del w:id="22" w:author="TDI" w:date="2015-02-18T21:48:00Z">
          <w:r w:rsidDel="000F7B80">
            <w:rPr>
              <w:rFonts w:ascii="Times New Roman" w:hAnsi="Times New Roman"/>
              <w:sz w:val="24"/>
              <w:szCs w:val="24"/>
            </w:rPr>
            <w:delText>stagnant for</w:delText>
          </w:r>
        </w:del>
        <w:del w:id="23" w:author="TDI" w:date="2015-02-18T21:49:00Z">
          <w:r w:rsidDel="000F7B80">
            <w:rPr>
              <w:rFonts w:ascii="Times New Roman" w:hAnsi="Times New Roman"/>
              <w:sz w:val="24"/>
              <w:szCs w:val="24"/>
            </w:rPr>
            <w:delText xml:space="preserve"> </w:delText>
          </w:r>
        </w:del>
        <w:del w:id="24" w:author="TDI" w:date="2015-02-18T21:48:00Z">
          <w:r w:rsidDel="000F7B80">
            <w:rPr>
              <w:rFonts w:ascii="Times New Roman" w:hAnsi="Times New Roman"/>
              <w:sz w:val="24"/>
              <w:szCs w:val="24"/>
            </w:rPr>
            <w:delText>decades</w:delText>
          </w:r>
        </w:del>
        <w:del w:id="25" w:author="TDI" w:date="2015-02-18T21:51:00Z">
          <w:r w:rsidDel="000F7B80">
            <w:rPr>
              <w:rFonts w:ascii="Times New Roman" w:hAnsi="Times New Roman"/>
              <w:sz w:val="24"/>
              <w:szCs w:val="24"/>
            </w:rPr>
            <w:delText xml:space="preserve">, </w:delText>
          </w:r>
        </w:del>
      </w:ins>
      <w:ins w:id="26" w:author="TDI" w:date="2015-02-18T21:49:00Z">
        <w:r w:rsidR="000F7B80">
          <w:rPr>
            <w:rFonts w:ascii="Times New Roman" w:hAnsi="Times New Roman"/>
            <w:sz w:val="24"/>
            <w:szCs w:val="24"/>
          </w:rPr>
          <w:t xml:space="preserve">breast cancer </w:t>
        </w:r>
      </w:ins>
      <w:ins w:id="27" w:author="Samir Soneji" w:date="2015-02-18T16:18:00Z">
        <w:r>
          <w:rPr>
            <w:rFonts w:ascii="Times New Roman" w:hAnsi="Times New Roman"/>
            <w:sz w:val="24"/>
            <w:szCs w:val="24"/>
          </w:rPr>
          <w:t xml:space="preserve">mortality rates </w:t>
        </w:r>
      </w:ins>
      <w:ins w:id="28" w:author="TDI" w:date="2015-02-18T21:49:00Z">
        <w:r w:rsidR="000F7B80">
          <w:rPr>
            <w:rFonts w:ascii="Times New Roman" w:hAnsi="Times New Roman"/>
            <w:sz w:val="24"/>
            <w:szCs w:val="24"/>
          </w:rPr>
          <w:t>in the United States declined by 35%</w:t>
        </w:r>
      </w:ins>
      <w:ins w:id="29" w:author="Samir Soneji" w:date="2015-02-18T16:18:00Z">
        <w:del w:id="30" w:author="TDI" w:date="2015-02-18T21:51:00Z">
          <w:r w:rsidDel="000F7B80">
            <w:rPr>
              <w:rFonts w:ascii="Times New Roman" w:hAnsi="Times New Roman"/>
              <w:sz w:val="24"/>
              <w:szCs w:val="24"/>
            </w:rPr>
            <w:delText>for many leading cancers have declined substantially in the United States.  For example, breast and prostate cancer mortality rates decreased by 35% and 47% since peak mortality in 1989 and 1993, respectively</w:delText>
          </w:r>
        </w:del>
        <w:r>
          <w:rPr>
            <w:rFonts w:ascii="Times New Roman" w:hAnsi="Times New Roman"/>
            <w:sz w:val="24"/>
            <w:szCs w:val="24"/>
          </w:rPr>
          <w:t>.</w:t>
        </w:r>
      </w:ins>
      <w:ins w:id="31" w:author="TDI" w:date="2015-02-19T08:15:00Z">
        <w:r w:rsidR="001D1AE5">
          <w:rPr>
            <w:rFonts w:ascii="Times New Roman" w:hAnsi="Times New Roman"/>
            <w:sz w:val="24"/>
            <w:szCs w:val="24"/>
          </w:rPr>
          <w:fldChar w:fldCharType="begin"/>
        </w:r>
        <w:r w:rsidR="001D1AE5">
          <w:rPr>
            <w:rFonts w:ascii="Times New Roman" w:hAnsi="Times New Roman"/>
            <w:sz w:val="24"/>
            <w:szCs w:val="24"/>
          </w:rPr>
          <w:instrText xml:space="preserve"> ADDIN ZOTERO_ITEM CSL_CITATION {"citationID":"16dm8ebkj1","properties":{"formattedCitation":"{\\rtf \\super 1\\nosupersub{}}","plainCitation":"1"},"citationItems":[{"id":5175,"uris":["http://zotero.org/users/39665/items/UV2GT546"],"uri":["http://zotero.org/users/39665/items/UV2GT546"],"itemData":{"id":5175,"type":"report","title":"SEER Cancer Statistics Review, 1975-2011","publisher":"National Cancer Institute","publisher-place":"Bethesda, MD","event-place":"Bethesda, MD","author":[{"family":"Howlader","given":"N"},{"family":"Noone","given":"AM"},{"family":"Krapcho","given":"M"},{"family":"Garshell","given":"J"},{"family":"Miller","given":"D"},{"family":"Altekruse","given":"SF"},{"family":"Kosary","given":"CL"},{"family":"Yu","given":"M"},{"family":"Ruhl","given":"J"},{"family":"Tatalovich","given":"Z"},{"family":"Cho","given":"H"}],"issued":{"date-parts":[["2014"]]}}}],"schema":"https://github.com/citation-style-language/schema/raw/master/csl-citation.json"} </w:instrText>
        </w:r>
      </w:ins>
      <w:r w:rsidR="001D1AE5">
        <w:rPr>
          <w:rFonts w:ascii="Times New Roman" w:hAnsi="Times New Roman"/>
          <w:sz w:val="24"/>
          <w:szCs w:val="24"/>
        </w:rPr>
        <w:fldChar w:fldCharType="separate"/>
      </w:r>
      <w:ins w:id="32" w:author="TDI" w:date="2015-02-19T08:15:00Z">
        <w:r w:rsidR="001D1AE5" w:rsidRPr="001D1AE5">
          <w:rPr>
            <w:rFonts w:ascii="Times New Roman" w:hAnsi="Times New Roman"/>
            <w:sz w:val="24"/>
            <w:szCs w:val="24"/>
            <w:vertAlign w:val="superscript"/>
            <w:rPrChange w:id="33" w:author="TDI" w:date="2015-02-19T08:15:00Z">
              <w:rPr>
                <w:sz w:val="24"/>
                <w:szCs w:val="24"/>
                <w:vertAlign w:val="superscript"/>
              </w:rPr>
            </w:rPrChange>
          </w:rPr>
          <w:t>1</w:t>
        </w:r>
        <w:r w:rsidR="001D1AE5">
          <w:rPr>
            <w:rFonts w:ascii="Times New Roman" w:hAnsi="Times New Roman"/>
            <w:sz w:val="24"/>
            <w:szCs w:val="24"/>
          </w:rPr>
          <w:fldChar w:fldCharType="end"/>
        </w:r>
      </w:ins>
      <w:proofErr w:type="gramStart"/>
      <w:ins w:id="34" w:author="Samir Soneji" w:date="2015-02-18T16:18:00Z">
        <w:r>
          <w:rPr>
            <w:rFonts w:ascii="Times New Roman" w:hAnsi="Times New Roman"/>
            <w:sz w:val="24"/>
            <w:szCs w:val="24"/>
          </w:rPr>
          <w:t xml:space="preserve">  Th</w:t>
        </w:r>
        <w:proofErr w:type="gramEnd"/>
        <w:del w:id="35" w:author="TDI" w:date="2015-02-18T21:51:00Z">
          <w:r w:rsidDel="000F7B80">
            <w:rPr>
              <w:rFonts w:ascii="Times New Roman" w:hAnsi="Times New Roman"/>
              <w:sz w:val="24"/>
              <w:szCs w:val="24"/>
            </w:rPr>
            <w:delText>ese</w:delText>
          </w:r>
        </w:del>
      </w:ins>
      <w:ins w:id="36" w:author="TDI" w:date="2015-02-18T21:51:00Z">
        <w:r w:rsidR="000F7B80">
          <w:rPr>
            <w:rFonts w:ascii="Times New Roman" w:hAnsi="Times New Roman"/>
            <w:sz w:val="24"/>
            <w:szCs w:val="24"/>
          </w:rPr>
          <w:t>is</w:t>
        </w:r>
      </w:ins>
      <w:ins w:id="37" w:author="Samir Soneji" w:date="2015-02-18T16:18:00Z">
        <w:r>
          <w:rPr>
            <w:rFonts w:ascii="Times New Roman" w:hAnsi="Times New Roman"/>
            <w:sz w:val="24"/>
            <w:szCs w:val="24"/>
          </w:rPr>
          <w:t xml:space="preserve"> reduction</w:t>
        </w:r>
        <w:del w:id="38" w:author="TDI" w:date="2015-02-18T21:51:00Z">
          <w:r w:rsidDel="000F7B80">
            <w:rPr>
              <w:rFonts w:ascii="Times New Roman" w:hAnsi="Times New Roman"/>
              <w:sz w:val="24"/>
              <w:szCs w:val="24"/>
            </w:rPr>
            <w:delText>s in mortality rates</w:delText>
          </w:r>
        </w:del>
        <w:r>
          <w:rPr>
            <w:rFonts w:ascii="Times New Roman" w:hAnsi="Times New Roman"/>
            <w:sz w:val="24"/>
            <w:szCs w:val="24"/>
          </w:rPr>
          <w:t xml:space="preserve"> likely resulted from a combination of advancements in prevention, screening, and treatment.  Each of these factors has become </w:t>
        </w:r>
      </w:ins>
      <w:ins w:id="39" w:author="Samir Soneji" w:date="2015-02-18T16:19:00Z">
        <w:r>
          <w:rPr>
            <w:rFonts w:ascii="Times New Roman" w:hAnsi="Times New Roman"/>
            <w:sz w:val="24"/>
            <w:szCs w:val="24"/>
          </w:rPr>
          <w:t>the</w:t>
        </w:r>
      </w:ins>
      <w:ins w:id="40" w:author="Samir Soneji" w:date="2015-02-18T16:18:00Z">
        <w:r>
          <w:rPr>
            <w:rFonts w:ascii="Times New Roman" w:hAnsi="Times New Roman"/>
            <w:sz w:val="24"/>
            <w:szCs w:val="24"/>
          </w:rPr>
          <w:t xml:space="preserve"> </w:t>
        </w:r>
      </w:ins>
      <w:ins w:id="41" w:author="Samir Soneji" w:date="2015-02-18T16:19:00Z">
        <w:r>
          <w:rPr>
            <w:rFonts w:ascii="Times New Roman" w:hAnsi="Times New Roman"/>
            <w:sz w:val="24"/>
            <w:szCs w:val="24"/>
          </w:rPr>
          <w:t xml:space="preserve">subject of intense controversy, especially screening and treatment.  Medical researchers now question the previously held dogmatic belief that </w:t>
        </w:r>
      </w:ins>
      <w:ins w:id="42" w:author="TDI" w:date="2015-02-18T21:56:00Z">
        <w:r w:rsidR="000F7B80">
          <w:rPr>
            <w:rFonts w:ascii="Times New Roman" w:hAnsi="Times New Roman"/>
            <w:sz w:val="24"/>
            <w:szCs w:val="24"/>
          </w:rPr>
          <w:t xml:space="preserve">mammography </w:t>
        </w:r>
      </w:ins>
      <w:ins w:id="43" w:author="Samir Soneji" w:date="2015-02-18T16:19:00Z">
        <w:r>
          <w:rPr>
            <w:rFonts w:ascii="Times New Roman" w:hAnsi="Times New Roman"/>
            <w:sz w:val="24"/>
            <w:szCs w:val="24"/>
          </w:rPr>
          <w:t xml:space="preserve">screening saves lives by detecting cancer at </w:t>
        </w:r>
      </w:ins>
      <w:ins w:id="44" w:author="Samir Soneji" w:date="2015-02-18T16:20:00Z">
        <w:r>
          <w:rPr>
            <w:rFonts w:ascii="Times New Roman" w:hAnsi="Times New Roman"/>
            <w:sz w:val="24"/>
            <w:szCs w:val="24"/>
          </w:rPr>
          <w:t>earlier</w:t>
        </w:r>
      </w:ins>
      <w:ins w:id="45" w:author="Samir Soneji" w:date="2015-02-18T16:19:00Z">
        <w:r>
          <w:rPr>
            <w:rFonts w:ascii="Times New Roman" w:hAnsi="Times New Roman"/>
            <w:sz w:val="24"/>
            <w:szCs w:val="24"/>
          </w:rPr>
          <w:t xml:space="preserve"> and more treatable </w:t>
        </w:r>
        <w:commentRangeStart w:id="46"/>
        <w:r>
          <w:rPr>
            <w:rFonts w:ascii="Times New Roman" w:hAnsi="Times New Roman"/>
            <w:sz w:val="24"/>
            <w:szCs w:val="24"/>
          </w:rPr>
          <w:t>stages</w:t>
        </w:r>
      </w:ins>
      <w:commentRangeEnd w:id="46"/>
      <w:ins w:id="47" w:author="Samir Soneji" w:date="2015-02-18T16:22:00Z">
        <w:r w:rsidR="007E5A6E">
          <w:rPr>
            <w:rStyle w:val="CommentReference"/>
            <w:rFonts w:asciiTheme="minorHAnsi" w:hAnsiTheme="minorHAnsi" w:cstheme="minorBidi"/>
          </w:rPr>
          <w:commentReference w:id="46"/>
        </w:r>
      </w:ins>
      <w:ins w:id="49" w:author="Samir Soneji" w:date="2015-02-18T16:19:00Z">
        <w:r>
          <w:rPr>
            <w:rFonts w:ascii="Times New Roman" w:hAnsi="Times New Roman"/>
            <w:sz w:val="24"/>
            <w:szCs w:val="24"/>
          </w:rPr>
          <w:t>.</w:t>
        </w:r>
      </w:ins>
      <w:ins w:id="50" w:author="Samir Soneji" w:date="2015-02-18T16:20:00Z">
        <w:r w:rsidR="002B2894">
          <w:rPr>
            <w:rFonts w:ascii="Times New Roman" w:hAnsi="Times New Roman"/>
            <w:sz w:val="24"/>
            <w:szCs w:val="24"/>
          </w:rPr>
          <w:t xml:space="preserve">  Similarly, pharmaceutical and medical equipment companies face harsh criticism over </w:t>
        </w:r>
        <w:commentRangeStart w:id="51"/>
        <w:r w:rsidR="002B2894">
          <w:rPr>
            <w:rFonts w:ascii="Times New Roman" w:hAnsi="Times New Roman"/>
            <w:sz w:val="24"/>
            <w:szCs w:val="24"/>
          </w:rPr>
          <w:t>whether</w:t>
        </w:r>
      </w:ins>
      <w:commentRangeEnd w:id="51"/>
      <w:r w:rsidR="001D1AE5">
        <w:rPr>
          <w:rStyle w:val="CommentReference"/>
          <w:rFonts w:asciiTheme="minorHAnsi" w:hAnsiTheme="minorHAnsi" w:cstheme="minorBidi"/>
        </w:rPr>
        <w:commentReference w:id="51"/>
      </w:r>
      <w:ins w:id="52" w:author="Samir Soneji" w:date="2015-02-18T16:20:00Z">
        <w:r w:rsidR="002B2894">
          <w:rPr>
            <w:rFonts w:ascii="Times New Roman" w:hAnsi="Times New Roman"/>
            <w:sz w:val="24"/>
            <w:szCs w:val="24"/>
          </w:rPr>
          <w:t xml:space="preserve"> the potentially small gain in life expectancy for </w:t>
        </w:r>
      </w:ins>
      <w:ins w:id="53" w:author="TDI" w:date="2015-02-18T21:56:00Z">
        <w:r w:rsidR="000F7B80">
          <w:rPr>
            <w:rFonts w:ascii="Times New Roman" w:hAnsi="Times New Roman"/>
            <w:sz w:val="24"/>
            <w:szCs w:val="24"/>
          </w:rPr>
          <w:t xml:space="preserve">breast </w:t>
        </w:r>
      </w:ins>
      <w:ins w:id="54" w:author="Samir Soneji" w:date="2015-02-18T16:20:00Z">
        <w:r w:rsidR="002B2894">
          <w:rPr>
            <w:rFonts w:ascii="Times New Roman" w:hAnsi="Times New Roman"/>
            <w:sz w:val="24"/>
            <w:szCs w:val="24"/>
          </w:rPr>
          <w:t xml:space="preserve">cancer patients justifies the </w:t>
        </w:r>
        <w:r w:rsidR="00B96362">
          <w:rPr>
            <w:rFonts w:ascii="Times New Roman" w:hAnsi="Times New Roman"/>
            <w:sz w:val="24"/>
            <w:szCs w:val="24"/>
          </w:rPr>
          <w:t xml:space="preserve">cost of new chemotherapy drugs and surgical devices.  </w:t>
        </w:r>
      </w:ins>
    </w:p>
    <w:p w14:paraId="48983B86" w14:textId="4F8E283B" w:rsidR="007E5A6E" w:rsidRPr="001D1AE5" w:rsidRDefault="001D1AE5">
      <w:pPr>
        <w:pStyle w:val="NormalWeb"/>
        <w:spacing w:line="480" w:lineRule="auto"/>
        <w:ind w:firstLine="720"/>
        <w:rPr>
          <w:ins w:id="55" w:author="Samir Soneji" w:date="2015-02-18T16:22:00Z"/>
          <w:rFonts w:ascii="Times New Roman" w:hAnsi="Times New Roman"/>
          <w:sz w:val="24"/>
          <w:szCs w:val="24"/>
          <w:rPrChange w:id="56" w:author="TDI" w:date="2015-02-19T08:13:00Z">
            <w:rPr>
              <w:ins w:id="57" w:author="Samir Soneji" w:date="2015-02-18T16:22:00Z"/>
              <w:rFonts w:ascii="Times New Roman" w:hAnsi="Times New Roman"/>
              <w:b/>
              <w:sz w:val="24"/>
              <w:szCs w:val="24"/>
            </w:rPr>
          </w:rPrChange>
        </w:rPr>
        <w:pPrChange w:id="58" w:author="Samir Soneji" w:date="2015-02-18T14:25:00Z">
          <w:pPr>
            <w:pStyle w:val="NormalWeb"/>
          </w:pPr>
        </w:pPrChange>
      </w:pPr>
      <w:ins w:id="59" w:author="TDI" w:date="2015-02-19T08:13:00Z">
        <w:r>
          <w:rPr>
            <w:rFonts w:ascii="Times New Roman" w:hAnsi="Times New Roman"/>
            <w:sz w:val="24"/>
            <w:szCs w:val="24"/>
          </w:rPr>
          <w:t>A recent meta-analysis of randomized control trials found that mammography screening reduced breast cancer mortality by 19%.</w:t>
        </w:r>
      </w:ins>
      <w:ins w:id="60" w:author="TDI" w:date="2015-02-19T08:14:00Z">
        <w:r>
          <w:rPr>
            <w:rFonts w:ascii="Times New Roman" w:hAnsi="Times New Roman"/>
            <w:sz w:val="24"/>
            <w:szCs w:val="24"/>
          </w:rPr>
          <w:fldChar w:fldCharType="begin"/>
        </w:r>
      </w:ins>
      <w:ins w:id="61" w:author="TDI" w:date="2015-02-19T08:15:00Z">
        <w:r>
          <w:rPr>
            <w:rFonts w:ascii="Times New Roman" w:hAnsi="Times New Roman"/>
            <w:sz w:val="24"/>
            <w:szCs w:val="24"/>
          </w:rPr>
          <w:instrText xml:space="preserve"> ADDIN ZOTERO_ITEM CSL_CITATION {"citationID":"2atlauvqi7","properties":{"formattedCitation":"{\\rtf \\super 2\\nosupersub{}}","plainCitation":"2"},"citationItems":[{"id":5971,"uris":["http://zotero.org/users/39665/items/TW8C4MM4"],"uri":["http://zotero.org/users/39665/items/TW8C4MM4"],"itemData":{"id":5971,"type":"article-journal","title":"A systematic assessment of benefits and risks to guide breast cancer screening decisions","container-title":"JAMA","page":"1327-1335","volume":"311","issue":"13","source":"NCBI PubMed","abstract":"IMPORTANCE: Breast cancer is the second leading cause of cancer deaths among US women. Mammography screening may be associated with reduced breast cancer mortality but can also cause harm. Guidelines recommend individualizing screening decisions, particularly for younger women.\nOBJECTIVES: We reviewed the evidence on the mortality benefit and chief harms of mammography screening and what is known about how to individualize mammography screening decisions, including communicating risks and benefits to patients.\nEVIDENCE ACQUISITION: We searched MEDLINE from 1960-2014 to describe (1) benefits of mammography, (2) harms of mammography, and (3) individualizing screening decisions and promoting informed decision making. We also manually searched reference lists of key articles retrieved, selected reviews, meta-analyses, and practice recommendations. We rated the level of evidence using the American Heart Association guidelines.\nRESULTS: Mammography screening is associated with a 19% overall reduction of breast cancer mortality (approximately 15% for women in their 40s and 32% for women in their 60s). For a 40- or 50-year-old woman undergoing 10 years of annual mammograms, the cumulative risk of a false-positive result is about 61%. About 19% of the cancers diagnosed during that 10-year period would not have become clinically apparent without screening (overdiagnosis), although there is uncertainty about this estimate. The net benefit of screening depends greatly on baseline breast cancer risk, which should be incorporated into screening decisions. Decision aids have the potential to help patients integrate information about risks and benefits with their own values and priorities, although they are not yet widely available for use in clinical practice.\nCONCLUSIONS AND RELEVANCE: To maximize the benefit of mammography screening, decisions should be individualized based on patients' risk profiles and preferences. Risk models and decision aids are useful tools, but more research is needed to optimize these and to further quantify overdiagnosis. Research should also explore other breast cancer screening strategies.","DOI":"10.1001/jama.2014.1398","ISSN":"1538-3598","note":"PMID: 24691608","journalAbbreviation":"JAMA","language":"eng","author":[{"family":"Pace","given":"Lydia E."},{"family":"Keating","given":"Nancy L."}],"issued":{"date-parts":[["2014",4,2]]},"PMID":"24691608"}}],"schema":"https://github.com/citation-style-language/schema/raw/master/csl-citation.json"} </w:instrText>
        </w:r>
      </w:ins>
      <w:r>
        <w:rPr>
          <w:rFonts w:ascii="Times New Roman" w:hAnsi="Times New Roman"/>
          <w:sz w:val="24"/>
          <w:szCs w:val="24"/>
        </w:rPr>
        <w:fldChar w:fldCharType="separate"/>
      </w:r>
      <w:ins w:id="62" w:author="TDI" w:date="2015-02-19T08:15:00Z">
        <w:r w:rsidRPr="001D1AE5">
          <w:rPr>
            <w:rFonts w:ascii="Times New Roman" w:hAnsi="Times New Roman"/>
            <w:sz w:val="24"/>
            <w:szCs w:val="24"/>
            <w:vertAlign w:val="superscript"/>
            <w:rPrChange w:id="63" w:author="TDI" w:date="2015-02-19T08:15:00Z">
              <w:rPr>
                <w:sz w:val="24"/>
                <w:szCs w:val="24"/>
                <w:vertAlign w:val="superscript"/>
              </w:rPr>
            </w:rPrChange>
          </w:rPr>
          <w:t>2</w:t>
        </w:r>
      </w:ins>
      <w:ins w:id="64" w:author="TDI" w:date="2015-02-19T08:14:00Z">
        <w:r>
          <w:rPr>
            <w:rFonts w:ascii="Times New Roman" w:hAnsi="Times New Roman"/>
            <w:sz w:val="24"/>
            <w:szCs w:val="24"/>
          </w:rPr>
          <w:fldChar w:fldCharType="end"/>
        </w:r>
      </w:ins>
      <w:proofErr w:type="gramStart"/>
      <w:ins w:id="65" w:author="TDI" w:date="2015-02-19T08:15:00Z">
        <w:r>
          <w:rPr>
            <w:rFonts w:ascii="Times New Roman" w:hAnsi="Times New Roman"/>
            <w:sz w:val="24"/>
            <w:szCs w:val="24"/>
          </w:rPr>
          <w:t xml:space="preserve">  Yet</w:t>
        </w:r>
        <w:proofErr w:type="gramEnd"/>
        <w:r>
          <w:rPr>
            <w:rFonts w:ascii="Times New Roman" w:hAnsi="Times New Roman"/>
            <w:sz w:val="24"/>
            <w:szCs w:val="24"/>
          </w:rPr>
          <w:t>, population-based studies conclude far less, if any, benefit in the U.S. or Europe.</w:t>
        </w:r>
      </w:ins>
      <w:bookmarkStart w:id="66" w:name="_GoBack"/>
      <w:bookmarkEnd w:id="66"/>
    </w:p>
    <w:p w14:paraId="3D0D33C9" w14:textId="2231D81A" w:rsidR="00AF054F" w:rsidRPr="0024511B" w:rsidRDefault="00AF054F">
      <w:pPr>
        <w:pStyle w:val="NormalWeb"/>
        <w:spacing w:line="480" w:lineRule="auto"/>
        <w:ind w:firstLine="720"/>
        <w:rPr>
          <w:rFonts w:ascii="Times New Roman" w:hAnsi="Times New Roman"/>
          <w:sz w:val="24"/>
          <w:szCs w:val="24"/>
        </w:rPr>
        <w:pPrChange w:id="67" w:author="Samir Soneji" w:date="2015-02-18T14:25:00Z">
          <w:pPr>
            <w:pStyle w:val="NormalWeb"/>
          </w:pPr>
        </w:pPrChange>
      </w:pPr>
      <w:ins w:id="68" w:author="Samir Soneji" w:date="2015-02-18T13:39:00Z">
        <w:r>
          <w:rPr>
            <w:rFonts w:ascii="Times New Roman" w:hAnsi="Times New Roman"/>
            <w:sz w:val="24"/>
            <w:szCs w:val="24"/>
          </w:rPr>
          <w:t xml:space="preserve">Although previous studies </w:t>
        </w:r>
      </w:ins>
      <w:ins w:id="69" w:author="Samir Soneji" w:date="2015-02-18T13:40:00Z">
        <w:r w:rsidR="0024511B">
          <w:rPr>
            <w:rFonts w:ascii="Times New Roman" w:hAnsi="Times New Roman"/>
            <w:sz w:val="24"/>
            <w:szCs w:val="24"/>
          </w:rPr>
          <w:t xml:space="preserve">identify </w:t>
        </w:r>
      </w:ins>
      <w:ins w:id="70" w:author="Samir Soneji" w:date="2015-02-18T13:41:00Z">
        <w:r w:rsidR="0024511B">
          <w:rPr>
            <w:rFonts w:ascii="Times New Roman" w:hAnsi="Times New Roman"/>
            <w:sz w:val="24"/>
            <w:szCs w:val="24"/>
          </w:rPr>
          <w:t xml:space="preserve">the </w:t>
        </w:r>
      </w:ins>
      <w:ins w:id="71" w:author="Samir Soneji" w:date="2015-02-18T13:40:00Z">
        <w:r w:rsidR="0024511B">
          <w:rPr>
            <w:rFonts w:ascii="Times New Roman" w:hAnsi="Times New Roman"/>
            <w:sz w:val="24"/>
            <w:szCs w:val="24"/>
          </w:rPr>
          <w:t xml:space="preserve">benefits of screening and treatment on </w:t>
        </w:r>
      </w:ins>
      <w:ins w:id="72" w:author="Samir Soneji" w:date="2015-02-18T13:42:00Z">
        <w:r w:rsidR="0024511B">
          <w:rPr>
            <w:rFonts w:ascii="Times New Roman" w:hAnsi="Times New Roman"/>
            <w:sz w:val="24"/>
            <w:szCs w:val="24"/>
          </w:rPr>
          <w:t xml:space="preserve">reductions in </w:t>
        </w:r>
      </w:ins>
      <w:ins w:id="73" w:author="Samir Soneji" w:date="2015-02-18T13:41:00Z">
        <w:r w:rsidR="0024511B">
          <w:rPr>
            <w:rFonts w:ascii="Times New Roman" w:hAnsi="Times New Roman"/>
            <w:sz w:val="24"/>
            <w:szCs w:val="24"/>
          </w:rPr>
          <w:t>cancer mortality</w:t>
        </w:r>
      </w:ins>
      <w:ins w:id="74" w:author="Samir Soneji" w:date="2015-02-18T13:42:00Z">
        <w:r w:rsidR="0024511B">
          <w:rPr>
            <w:rFonts w:ascii="Times New Roman" w:hAnsi="Times New Roman"/>
            <w:sz w:val="24"/>
            <w:szCs w:val="24"/>
          </w:rPr>
          <w:t xml:space="preserve"> rates</w:t>
        </w:r>
      </w:ins>
      <w:ins w:id="75" w:author="Samir Soneji" w:date="2015-02-18T13:39:00Z">
        <w:r>
          <w:rPr>
            <w:rFonts w:ascii="Times New Roman" w:hAnsi="Times New Roman"/>
            <w:sz w:val="24"/>
            <w:szCs w:val="24"/>
          </w:rPr>
          <w:t xml:space="preserve">, we cannot yet accurately </w:t>
        </w:r>
      </w:ins>
      <w:ins w:id="76" w:author="Samir Soneji" w:date="2015-02-18T13:41:00Z">
        <w:r w:rsidR="0024511B">
          <w:rPr>
            <w:rFonts w:ascii="Times New Roman" w:hAnsi="Times New Roman"/>
            <w:sz w:val="24"/>
            <w:szCs w:val="24"/>
          </w:rPr>
          <w:t xml:space="preserve">measure the individual effect of </w:t>
        </w:r>
        <w:commentRangeStart w:id="77"/>
        <w:r w:rsidR="0024511B">
          <w:rPr>
            <w:rFonts w:ascii="Times New Roman" w:hAnsi="Times New Roman"/>
            <w:sz w:val="24"/>
            <w:szCs w:val="24"/>
          </w:rPr>
          <w:t>each</w:t>
        </w:r>
      </w:ins>
      <w:commentRangeEnd w:id="77"/>
      <w:ins w:id="78" w:author="Samir Soneji" w:date="2015-02-18T13:42:00Z">
        <w:r w:rsidR="0024511B">
          <w:rPr>
            <w:rStyle w:val="CommentReference"/>
            <w:rFonts w:asciiTheme="minorHAnsi" w:hAnsiTheme="minorHAnsi" w:cstheme="minorBidi"/>
          </w:rPr>
          <w:commentReference w:id="77"/>
        </w:r>
      </w:ins>
      <w:ins w:id="80" w:author="Samir Soneji" w:date="2015-02-18T13:41:00Z">
        <w:r w:rsidR="0024511B">
          <w:rPr>
            <w:rFonts w:ascii="Times New Roman" w:hAnsi="Times New Roman"/>
            <w:sz w:val="24"/>
            <w:szCs w:val="24"/>
          </w:rPr>
          <w:t xml:space="preserve">.  </w:t>
        </w:r>
      </w:ins>
      <w:ins w:id="81" w:author="Samir Soneji" w:date="2015-02-18T13:40:00Z">
        <w:r w:rsidR="0024511B">
          <w:rPr>
            <w:rFonts w:ascii="Times New Roman" w:hAnsi="Times New Roman"/>
            <w:sz w:val="24"/>
            <w:szCs w:val="24"/>
          </w:rPr>
          <w:t xml:space="preserve"> </w:t>
        </w:r>
      </w:ins>
    </w:p>
    <w:p w14:paraId="510EC995" w14:textId="77777777" w:rsidR="007C15AE" w:rsidRDefault="007C15AE">
      <w:pPr>
        <w:spacing w:line="480" w:lineRule="auto"/>
        <w:rPr>
          <w:rFonts w:ascii="Times New Roman" w:hAnsi="Times New Roman" w:cs="Times New Roman"/>
          <w:b/>
        </w:rPr>
        <w:pPrChange w:id="82" w:author="Samir Soneji" w:date="2015-02-18T14:24:00Z">
          <w:pPr/>
        </w:pPrChange>
      </w:pPr>
      <w:r>
        <w:rPr>
          <w:rFonts w:ascii="Times New Roman" w:hAnsi="Times New Roman"/>
          <w:b/>
        </w:rPr>
        <w:br w:type="page"/>
      </w:r>
    </w:p>
    <w:p w14:paraId="5684C108" w14:textId="024E9FE1" w:rsidR="007C15AE" w:rsidRDefault="00926910">
      <w:pPr>
        <w:pStyle w:val="NormalWeb"/>
        <w:spacing w:line="480" w:lineRule="auto"/>
        <w:rPr>
          <w:rFonts w:ascii="Times New Roman" w:hAnsi="Times New Roman"/>
          <w:b/>
          <w:sz w:val="24"/>
          <w:szCs w:val="24"/>
        </w:rPr>
        <w:pPrChange w:id="83" w:author="Samir Soneji" w:date="2015-02-18T14:24:00Z">
          <w:pPr>
            <w:pStyle w:val="NormalWeb"/>
          </w:pPr>
        </w:pPrChange>
      </w:pPr>
      <w:r>
        <w:rPr>
          <w:rFonts w:ascii="Times New Roman" w:hAnsi="Times New Roman"/>
          <w:b/>
          <w:sz w:val="24"/>
          <w:szCs w:val="24"/>
        </w:rPr>
        <w:lastRenderedPageBreak/>
        <w:t xml:space="preserve">2. </w:t>
      </w:r>
      <w:r w:rsidR="007C15AE">
        <w:rPr>
          <w:rFonts w:ascii="Times New Roman" w:hAnsi="Times New Roman"/>
          <w:b/>
          <w:sz w:val="24"/>
          <w:szCs w:val="24"/>
        </w:rPr>
        <w:t>METHODS</w:t>
      </w:r>
    </w:p>
    <w:p w14:paraId="480B9BA4" w14:textId="77777777" w:rsidR="00926910" w:rsidRPr="0020100F" w:rsidRDefault="00926910">
      <w:pPr>
        <w:spacing w:line="480" w:lineRule="auto"/>
        <w:outlineLvl w:val="1"/>
        <w:rPr>
          <w:rFonts w:ascii="Times New Roman" w:hAnsi="Times New Roman" w:cs="Times New Roman"/>
          <w:b/>
        </w:rPr>
      </w:pPr>
      <w:r w:rsidRPr="0020100F">
        <w:rPr>
          <w:rFonts w:ascii="Times New Roman" w:hAnsi="Times New Roman" w:cs="Times New Roman"/>
          <w:b/>
        </w:rPr>
        <w:t>2.1 Patient Data</w:t>
      </w:r>
    </w:p>
    <w:p w14:paraId="3C2C0811" w14:textId="027EA50A" w:rsidR="00FC79D3" w:rsidRDefault="00926910">
      <w:pPr>
        <w:spacing w:line="480" w:lineRule="auto"/>
        <w:ind w:firstLine="720"/>
        <w:rPr>
          <w:rFonts w:ascii="Times New Roman" w:hAnsi="Times New Roman" w:cs="Times New Roman"/>
        </w:rPr>
      </w:pPr>
      <w:r w:rsidRPr="0020100F">
        <w:rPr>
          <w:rFonts w:ascii="Times New Roman" w:hAnsi="Times New Roman" w:cs="Times New Roman"/>
        </w:rPr>
        <w:t>We obtained incidence and mortality data from the NCI’s Surveillance, Epidemiology, and End Results (SEER) 9 registry database</w:t>
      </w:r>
      <w:r>
        <w:t xml:space="preserve"> between 1973 and 2011 for the following cancers: </w:t>
      </w:r>
      <w:r w:rsidRPr="005503D0">
        <w:rPr>
          <w:rFonts w:ascii="Times New Roman" w:hAnsi="Times New Roman"/>
          <w:bCs/>
        </w:rPr>
        <w:t>bladder, breast, cervical, colorectal, esophageal, head and neck, kidney, lung, lymphoma</w:t>
      </w:r>
      <w:r>
        <w:rPr>
          <w:rFonts w:ascii="Times New Roman" w:hAnsi="Times New Roman"/>
          <w:bCs/>
        </w:rPr>
        <w:t>,</w:t>
      </w:r>
      <w:r w:rsidRPr="005503D0">
        <w:rPr>
          <w:rFonts w:ascii="Times New Roman" w:hAnsi="Times New Roman"/>
          <w:bCs/>
        </w:rPr>
        <w:t xml:space="preserve"> melanoma</w:t>
      </w:r>
      <w:r>
        <w:rPr>
          <w:rFonts w:ascii="Times New Roman" w:hAnsi="Times New Roman"/>
          <w:bCs/>
        </w:rPr>
        <w:t>,</w:t>
      </w:r>
      <w:r w:rsidRPr="005503D0">
        <w:rPr>
          <w:rFonts w:ascii="Times New Roman" w:hAnsi="Times New Roman"/>
          <w:bCs/>
        </w:rPr>
        <w:t xml:space="preserve"> ovarian, pancreatic, prostate, stomach, and </w:t>
      </w:r>
      <w:r>
        <w:rPr>
          <w:rFonts w:ascii="Times New Roman" w:hAnsi="Times New Roman"/>
          <w:bCs/>
        </w:rPr>
        <w:t>uterine.</w:t>
      </w:r>
      <w:r>
        <w:rPr>
          <w:rFonts w:ascii="Times New Roman" w:hAnsi="Times New Roman" w:cs="Times New Roman"/>
        </w:rPr>
        <w:t xml:space="preserve">  </w:t>
      </w:r>
      <w:r w:rsidRPr="0020100F">
        <w:rPr>
          <w:rFonts w:ascii="Times New Roman" w:hAnsi="Times New Roman" w:cs="Times New Roman"/>
        </w:rPr>
        <w:t>The SEER 9 registries, which cover ~10% of the US population, form the largest</w:t>
      </w:r>
      <w:r w:rsidRPr="0020100F">
        <w:rPr>
          <w:rFonts w:ascii="Times New Roman" w:hAnsi="Times New Roman" w:cs="Times New Roman"/>
          <w:szCs w:val="32"/>
        </w:rPr>
        <w:t xml:space="preserve">, most representative </w:t>
      </w:r>
      <w:r w:rsidRPr="0020100F">
        <w:rPr>
          <w:rFonts w:ascii="Times New Roman" w:hAnsi="Times New Roman" w:cs="Times New Roman"/>
        </w:rPr>
        <w:t>and longest running national cancer incidence database.</w:t>
      </w:r>
      <w:r w:rsidRPr="0020100F">
        <w:rPr>
          <w:rFonts w:ascii="Times New Roman" w:hAnsi="Times New Roman" w:cs="Times New Roman"/>
          <w:szCs w:val="32"/>
        </w:rPr>
        <w:t xml:space="preserve">  SEER captures virtually all of the cancers occurring in the geographic areas covered by the SEER registries; a person’s entry into the registries begins with their diagnosis and ends, if relevant, with their death. </w:t>
      </w:r>
      <w:r w:rsidR="00EC49BD">
        <w:rPr>
          <w:rFonts w:ascii="Times New Roman" w:hAnsi="Times New Roman" w:cs="Times New Roman"/>
          <w:szCs w:val="32"/>
        </w:rPr>
        <w:t xml:space="preserve"> </w:t>
      </w:r>
      <w:r w:rsidRPr="0020100F">
        <w:rPr>
          <w:rFonts w:ascii="Times New Roman" w:hAnsi="Times New Roman" w:cs="Times New Roman"/>
        </w:rPr>
        <w:t xml:space="preserve">We analyzed </w:t>
      </w:r>
      <w:r w:rsidR="00EC49BD" w:rsidRPr="00EC49BD">
        <w:rPr>
          <w:rFonts w:ascii="Times New Roman" w:hAnsi="Times New Roman" w:cs="Times New Roman"/>
          <w:highlight w:val="yellow"/>
        </w:rPr>
        <w:t>N</w:t>
      </w:r>
      <w:r w:rsidRPr="0020100F">
        <w:rPr>
          <w:rFonts w:ascii="Times New Roman" w:hAnsi="Times New Roman" w:cs="Times New Roman"/>
        </w:rPr>
        <w:t xml:space="preserve"> can</w:t>
      </w:r>
      <w:r w:rsidR="00EC49BD">
        <w:rPr>
          <w:rFonts w:ascii="Times New Roman" w:hAnsi="Times New Roman" w:cs="Times New Roman"/>
        </w:rPr>
        <w:t>cer cases diagnosed between 1973 and 2011</w:t>
      </w:r>
      <w:r w:rsidRPr="0020100F">
        <w:rPr>
          <w:rFonts w:ascii="Times New Roman" w:hAnsi="Times New Roman" w:cs="Times New Roman"/>
        </w:rPr>
        <w:t>, included only the first matching record for each person, and excluded deaths from cancers identified only by autopsy or death certificate.  SEER classifies cancer as the cause of death based on the death certificate, the identity of a primary tumor, and relevant comorbidities</w:t>
      </w:r>
      <w:r w:rsidRPr="0020100F">
        <w:rPr>
          <w:rFonts w:ascii="Times New Roman" w:hAnsi="Times New Roman" w:cs="Times New Roman"/>
          <w:szCs w:val="32"/>
        </w:rPr>
        <w:t>.</w:t>
      </w:r>
      <w:r w:rsidRPr="0020100F">
        <w:rPr>
          <w:rFonts w:ascii="Times New Roman" w:hAnsi="Times New Roman" w:cs="Times New Roman"/>
        </w:rPr>
        <w:t xml:space="preserve">  We placed a further requirement: the cancer death must have occurred within 10 years of its diagnosis.</w:t>
      </w:r>
      <w:r w:rsidRPr="00E27F60">
        <w:rPr>
          <w:rFonts w:ascii="Times New Roman" w:hAnsi="Times New Roman" w:cs="Times New Roman"/>
        </w:rPr>
        <w:fldChar w:fldCharType="begin"/>
      </w:r>
      <w:ins w:id="84" w:author="TDI" w:date="2015-02-19T08:15:00Z">
        <w:r w:rsidR="001D1AE5">
          <w:rPr>
            <w:rFonts w:ascii="Times New Roman" w:hAnsi="Times New Roman" w:cs="Times New Roman"/>
          </w:rPr>
          <w:instrText xml:space="preserve"> ADDIN ZOTERO_ITEM CSL_CITATION {"citationID":"7QjrCZ4W","properties":{"formattedCitation":"{\\rtf \\super 3,4\\nosupersub{}}","plainCitation":"3,4"},"citationItems":[{"id":3648,"uris":["http://zotero.org/users/39665/items/RNFM4QDD"],"uri":["http://zotero.org/users/39665/items/RNFM4QDD"],"itemData":{"id":3648,"type":"article-journal","title":"A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F"}],"issued":{"date-parts":[["1994",12]]},"PMID":"7730854"}},{"id":1222,"uris":["http://zotero.org/users/39665/items/RHQB83MQ"],"uri":["http://zotero.org/users/39665/items/RHQB83MQ"],"itemData":{"id":1222,"type":"article-journal","title":"Trends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ins>
      <w:del w:id="85" w:author="TDI" w:date="2015-02-19T08:14:00Z">
        <w:r w:rsidRPr="0020100F" w:rsidDel="001D1AE5">
          <w:rPr>
            <w:rFonts w:ascii="Times New Roman" w:hAnsi="Times New Roman" w:cs="Times New Roman"/>
          </w:rPr>
          <w:delInstrText xml:space="preserve"> ADDIN ZOTERO_ITEM CSL_CITATION {"citationID":"7QjrCZ4W","properties":{"formattedCitation":"{\\rtf \\super 19, 20\\nosupersub{}}","plainCitation":"19, 20"},"citationItems":[{"id":971,"uris":["http://zotero.org/users/39665/items/RNFM4QDD"],"uri":["http://zotero.org/users/39665/items/RNFM4QDD"],"itemData":{"id":971,"type":"article-journal","title":"A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F"}],"issued":{"date-parts":[["1994",12]]}}},{"id":1222,"uris":["http://zotero.org/users/39665/items/RHQB83MQ"],"uri":["http://zotero.org/users/39665/items/RHQB83MQ"],"itemData":{"id":1222,"type":"article-journal","title":"Trends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delInstrText>
        </w:r>
      </w:del>
      <w:r w:rsidRPr="00E27F60">
        <w:rPr>
          <w:rFonts w:ascii="Times New Roman" w:hAnsi="Times New Roman" w:cs="Times New Roman"/>
        </w:rPr>
        <w:fldChar w:fldCharType="separate"/>
      </w:r>
      <w:del w:id="86" w:author="TDI" w:date="2015-02-19T08:14:00Z">
        <w:r w:rsidRPr="001D1AE5" w:rsidDel="001D1AE5">
          <w:rPr>
            <w:rFonts w:ascii="Times New Roman" w:hAnsi="Times New Roman" w:cs="Times New Roman"/>
            <w:vertAlign w:val="superscript"/>
            <w:rPrChange w:id="87" w:author="TDI" w:date="2015-02-19T08:15:00Z">
              <w:rPr>
                <w:rFonts w:ascii="Times New Roman" w:hAnsi="Times New Roman" w:cs="Times New Roman"/>
                <w:vertAlign w:val="superscript"/>
              </w:rPr>
            </w:rPrChange>
          </w:rPr>
          <w:delText>19, 20</w:delText>
        </w:r>
      </w:del>
      <w:ins w:id="88" w:author="TDI" w:date="2015-02-19T08:15:00Z">
        <w:r w:rsidR="001D1AE5" w:rsidRPr="001D1AE5">
          <w:rPr>
            <w:rFonts w:ascii="Times New Roman" w:hAnsi="Times New Roman" w:cs="Times New Roman"/>
            <w:vertAlign w:val="superscript"/>
            <w:rPrChange w:id="89" w:author="TDI" w:date="2015-02-19T08:15:00Z">
              <w:rPr>
                <w:vertAlign w:val="superscript"/>
              </w:rPr>
            </w:rPrChange>
          </w:rPr>
          <w:t>3,4</w:t>
        </w:r>
      </w:ins>
      <w:r w:rsidRPr="00E27F60">
        <w:rPr>
          <w:rFonts w:ascii="Times New Roman" w:hAnsi="Times New Roman" w:cs="Times New Roman"/>
        </w:rPr>
        <w:fldChar w:fldCharType="end"/>
      </w:r>
      <w:r w:rsidRPr="0020100F">
        <w:rPr>
          <w:rFonts w:ascii="Times New Roman" w:hAnsi="Times New Roman" w:cs="Times New Roman"/>
          <w:szCs w:val="32"/>
        </w:rPr>
        <w:t xml:space="preserve"> </w:t>
      </w:r>
      <w:r w:rsidRPr="0020100F">
        <w:rPr>
          <w:rFonts w:ascii="Times New Roman" w:hAnsi="Times New Roman" w:cs="Times New Roman"/>
        </w:rPr>
        <w:t>By allowing this 10-year time window between diagnosis and death, we were able to calculate incidence-bas</w:t>
      </w:r>
      <w:r w:rsidR="00EC49BD">
        <w:rPr>
          <w:rFonts w:ascii="Times New Roman" w:hAnsi="Times New Roman" w:cs="Times New Roman"/>
        </w:rPr>
        <w:t xml:space="preserve">ed mortality rates between 1973 and 2001 </w:t>
      </w:r>
      <w:r w:rsidRPr="0020100F">
        <w:rPr>
          <w:rFonts w:ascii="Times New Roman" w:hAnsi="Times New Roman" w:cs="Times New Roman"/>
        </w:rPr>
        <w:t xml:space="preserve">for </w:t>
      </w:r>
      <w:r w:rsidR="00EC49BD" w:rsidRPr="00FC79D3">
        <w:rPr>
          <w:rFonts w:ascii="Times New Roman" w:hAnsi="Times New Roman" w:cs="Times New Roman"/>
          <w:highlight w:val="yellow"/>
        </w:rPr>
        <w:t>N</w:t>
      </w:r>
      <w:r w:rsidRPr="0020100F">
        <w:rPr>
          <w:rFonts w:ascii="Times New Roman" w:hAnsi="Times New Roman" w:cs="Times New Roman"/>
        </w:rPr>
        <w:t xml:space="preserve"> incident cancer cases. </w:t>
      </w:r>
    </w:p>
    <w:p w14:paraId="74AC0A01" w14:textId="1DB53BBA" w:rsidR="00FC79D3" w:rsidRDefault="00926910">
      <w:pPr>
        <w:spacing w:line="480" w:lineRule="auto"/>
        <w:ind w:firstLine="720"/>
        <w:rPr>
          <w:rFonts w:ascii="Times New Roman" w:hAnsi="Times New Roman" w:cs="Times New Roman"/>
        </w:rPr>
      </w:pPr>
      <w:r w:rsidRPr="0020100F">
        <w:rPr>
          <w:rFonts w:ascii="Times New Roman" w:hAnsi="Times New Roman" w:cs="Times New Roman"/>
        </w:rPr>
        <w:t xml:space="preserve">An incidence-based mortality rate </w:t>
      </w:r>
      <w:r w:rsidR="00FC79D3">
        <w:rPr>
          <w:rFonts w:ascii="Times New Roman" w:hAnsi="Times New Roman" w:cs="Times New Roman"/>
        </w:rPr>
        <w:t xml:space="preserve">for a specific cohort of </w:t>
      </w:r>
      <w:r w:rsidR="00797628">
        <w:rPr>
          <w:rFonts w:ascii="Times New Roman" w:hAnsi="Times New Roman" w:cs="Times New Roman"/>
        </w:rPr>
        <w:t xml:space="preserve">newly diagnosed </w:t>
      </w:r>
      <w:r w:rsidR="00FC79D3">
        <w:rPr>
          <w:rFonts w:ascii="Times New Roman" w:hAnsi="Times New Roman" w:cs="Times New Roman"/>
        </w:rPr>
        <w:t xml:space="preserve">cancer </w:t>
      </w:r>
      <w:r w:rsidR="00797628">
        <w:rPr>
          <w:rFonts w:ascii="Times New Roman" w:hAnsi="Times New Roman" w:cs="Times New Roman"/>
        </w:rPr>
        <w:t>patients</w:t>
      </w:r>
      <w:r w:rsidR="00FC79D3">
        <w:rPr>
          <w:rFonts w:ascii="Times New Roman" w:hAnsi="Times New Roman" w:cs="Times New Roman"/>
        </w:rPr>
        <w:t xml:space="preserve"> equals the ratio of [1] the number of cancer deaths occurring for this cohort up to 10 years </w:t>
      </w:r>
      <w:r w:rsidR="00797628">
        <w:rPr>
          <w:rFonts w:ascii="Times New Roman" w:hAnsi="Times New Roman" w:cs="Times New Roman"/>
        </w:rPr>
        <w:t>beyond</w:t>
      </w:r>
      <w:r w:rsidR="00FC79D3">
        <w:rPr>
          <w:rFonts w:ascii="Times New Roman" w:hAnsi="Times New Roman" w:cs="Times New Roman"/>
        </w:rPr>
        <w:t xml:space="preserve"> </w:t>
      </w:r>
      <w:r w:rsidR="00797628">
        <w:rPr>
          <w:rFonts w:ascii="Times New Roman" w:hAnsi="Times New Roman" w:cs="Times New Roman"/>
        </w:rPr>
        <w:t xml:space="preserve">their </w:t>
      </w:r>
      <w:r w:rsidR="00FC79D3">
        <w:rPr>
          <w:rFonts w:ascii="Times New Roman" w:hAnsi="Times New Roman" w:cs="Times New Roman"/>
        </w:rPr>
        <w:t xml:space="preserve">diagnosis and [2] the total number of person-years lived by this cohort, up to 10 years.  For example, </w:t>
      </w:r>
      <w:ins w:id="90" w:author="Samir Soneji" w:date="2015-02-17T16:02:00Z">
        <w:r w:rsidR="002D7AC7" w:rsidRPr="002D7AC7">
          <w:rPr>
            <w:rFonts w:ascii="Times New Roman" w:hAnsi="Times New Roman" w:cs="Times New Roman"/>
          </w:rPr>
          <w:t>1301</w:t>
        </w:r>
      </w:ins>
      <w:r w:rsidR="00FC79D3">
        <w:rPr>
          <w:rFonts w:ascii="Times New Roman" w:hAnsi="Times New Roman" w:cs="Times New Roman"/>
        </w:rPr>
        <w:t xml:space="preserve">women </w:t>
      </w:r>
      <w:ins w:id="91" w:author="Samir Soneji" w:date="2015-02-17T16:01:00Z">
        <w:r w:rsidR="002D7AC7">
          <w:rPr>
            <w:rFonts w:ascii="Times New Roman" w:hAnsi="Times New Roman" w:cs="Times New Roman"/>
          </w:rPr>
          <w:t xml:space="preserve">aged 65-69 years </w:t>
        </w:r>
      </w:ins>
      <w:r w:rsidR="00FC79D3">
        <w:rPr>
          <w:rFonts w:ascii="Times New Roman" w:hAnsi="Times New Roman" w:cs="Times New Roman"/>
        </w:rPr>
        <w:t xml:space="preserve">were </w:t>
      </w:r>
      <w:r w:rsidR="00A71D7A">
        <w:rPr>
          <w:rFonts w:ascii="Times New Roman" w:hAnsi="Times New Roman" w:cs="Times New Roman"/>
        </w:rPr>
        <w:t xml:space="preserve">diagnosed with localized breast cancer in 2001.  Between 2001 and 2011, </w:t>
      </w:r>
      <w:ins w:id="92" w:author="Samir Soneji" w:date="2015-02-17T16:03:00Z">
        <w:r w:rsidR="002D7AC7">
          <w:rPr>
            <w:rFonts w:ascii="Times New Roman" w:hAnsi="Times New Roman" w:cs="Times New Roman"/>
          </w:rPr>
          <w:t>66</w:t>
        </w:r>
      </w:ins>
      <w:r w:rsidR="00A71D7A">
        <w:rPr>
          <w:rFonts w:ascii="Times New Roman" w:hAnsi="Times New Roman" w:cs="Times New Roman"/>
        </w:rPr>
        <w:t xml:space="preserve"> </w:t>
      </w:r>
      <w:ins w:id="93" w:author="Samir Soneji" w:date="2015-02-17T15:59:00Z">
        <w:r w:rsidR="002D7AC7">
          <w:rPr>
            <w:rFonts w:ascii="Times New Roman" w:hAnsi="Times New Roman" w:cs="Times New Roman"/>
          </w:rPr>
          <w:t xml:space="preserve">of these women </w:t>
        </w:r>
      </w:ins>
      <w:r w:rsidR="00A71D7A">
        <w:rPr>
          <w:rFonts w:ascii="Times New Roman" w:hAnsi="Times New Roman" w:cs="Times New Roman"/>
        </w:rPr>
        <w:t xml:space="preserve">died of </w:t>
      </w:r>
      <w:r w:rsidR="00A71D7A">
        <w:rPr>
          <w:rFonts w:ascii="Times New Roman" w:hAnsi="Times New Roman" w:cs="Times New Roman"/>
        </w:rPr>
        <w:lastRenderedPageBreak/>
        <w:t xml:space="preserve">breast cancer and </w:t>
      </w:r>
      <w:ins w:id="94" w:author="Samir Soneji" w:date="2015-02-17T16:03:00Z">
        <w:r w:rsidR="002D7AC7">
          <w:rPr>
            <w:rFonts w:ascii="Times New Roman" w:hAnsi="Times New Roman" w:cs="Times New Roman"/>
          </w:rPr>
          <w:t>another 207 died of a competing cause of death.  T</w:t>
        </w:r>
      </w:ins>
      <w:r w:rsidR="00A71D7A">
        <w:rPr>
          <w:rFonts w:ascii="Times New Roman" w:hAnsi="Times New Roman" w:cs="Times New Roman"/>
        </w:rPr>
        <w:t xml:space="preserve">his entire cohort lived a total of </w:t>
      </w:r>
      <w:ins w:id="95" w:author="Samir Soneji" w:date="2015-02-17T16:03:00Z">
        <w:r w:rsidR="002D7AC7">
          <w:rPr>
            <w:rFonts w:ascii="Times New Roman" w:hAnsi="Times New Roman" w:cs="Times New Roman"/>
          </w:rPr>
          <w:t xml:space="preserve">11,591 </w:t>
        </w:r>
      </w:ins>
      <w:r w:rsidR="00A71D7A">
        <w:rPr>
          <w:rFonts w:ascii="Times New Roman" w:hAnsi="Times New Roman" w:cs="Times New Roman"/>
        </w:rPr>
        <w:t>person-years</w:t>
      </w:r>
      <w:ins w:id="96" w:author="Samir Soneji" w:date="2015-02-17T16:04:00Z">
        <w:r w:rsidR="002D7AC7">
          <w:rPr>
            <w:rFonts w:ascii="Times New Roman" w:hAnsi="Times New Roman" w:cs="Times New Roman"/>
          </w:rPr>
          <w:t xml:space="preserve"> over the 10-year period</w:t>
        </w:r>
      </w:ins>
      <w:r w:rsidR="00A71D7A">
        <w:rPr>
          <w:rFonts w:ascii="Times New Roman" w:hAnsi="Times New Roman" w:cs="Times New Roman"/>
        </w:rPr>
        <w:t xml:space="preserve">.  Thus, the incidence-based mortality rate </w:t>
      </w:r>
      <w:ins w:id="97" w:author="Samir Soneji" w:date="2015-02-17T16:04:00Z">
        <w:r w:rsidR="002D7AC7">
          <w:rPr>
            <w:rFonts w:ascii="Times New Roman" w:hAnsi="Times New Roman" w:cs="Times New Roman"/>
          </w:rPr>
          <w:t>equaled 66/11,591 for cancer and 207/11,591 for competing causes of death.</w:t>
        </w:r>
      </w:ins>
      <w:r w:rsidR="00A71D7A">
        <w:rPr>
          <w:rFonts w:ascii="Times New Roman" w:hAnsi="Times New Roman" w:cs="Times New Roman"/>
        </w:rPr>
        <w:t xml:space="preserve"> We calculated incidence-based mortality rates by age group at diagnosis (40-44 years to 80-84 years), sex, </w:t>
      </w:r>
      <w:proofErr w:type="gramStart"/>
      <w:r w:rsidR="00A71D7A">
        <w:rPr>
          <w:rFonts w:ascii="Times New Roman" w:hAnsi="Times New Roman" w:cs="Times New Roman"/>
        </w:rPr>
        <w:t>year of diagnosis (1973-2011), cancer type, stage (in situ, localized, regional, and distant)</w:t>
      </w:r>
      <w:ins w:id="98" w:author="Samir Soneji" w:date="2015-02-17T16:05:00Z">
        <w:r w:rsidR="002D7AC7">
          <w:rPr>
            <w:rFonts w:ascii="Times New Roman" w:hAnsi="Times New Roman" w:cs="Times New Roman"/>
          </w:rPr>
          <w:t>, and cause of death</w:t>
        </w:r>
        <w:proofErr w:type="gramEnd"/>
        <w:r w:rsidR="002D7AC7">
          <w:rPr>
            <w:rFonts w:ascii="Times New Roman" w:hAnsi="Times New Roman" w:cs="Times New Roman"/>
          </w:rPr>
          <w:t xml:space="preserve"> (specific cancer and competing cause of death)</w:t>
        </w:r>
      </w:ins>
      <w:r w:rsidR="00A71D7A">
        <w:rPr>
          <w:rFonts w:ascii="Times New Roman" w:hAnsi="Times New Roman" w:cs="Times New Roman"/>
        </w:rPr>
        <w:t>.</w:t>
      </w:r>
      <w:r w:rsidR="00BC1CE8">
        <w:rPr>
          <w:rFonts w:ascii="Times New Roman" w:hAnsi="Times New Roman" w:cs="Times New Roman"/>
        </w:rPr>
        <w:t xml:space="preserve"> </w:t>
      </w:r>
      <w:r w:rsidR="00BC1CE8" w:rsidRPr="00BC1CE8">
        <w:rPr>
          <w:rFonts w:ascii="Times New Roman" w:hAnsi="Times New Roman" w:cs="Times New Roman"/>
          <w:highlight w:val="yellow"/>
        </w:rPr>
        <w:t>Proportion.</w:t>
      </w:r>
    </w:p>
    <w:p w14:paraId="386E25D3" w14:textId="77777777" w:rsidR="007C15AE" w:rsidRDefault="007C15AE">
      <w:pPr>
        <w:spacing w:line="480" w:lineRule="auto"/>
        <w:rPr>
          <w:rFonts w:ascii="Times New Roman" w:hAnsi="Times New Roman" w:cs="Times New Roman"/>
          <w:b/>
        </w:rPr>
        <w:pPrChange w:id="99" w:author="Samir Soneji" w:date="2015-02-18T14:24:00Z">
          <w:pPr/>
        </w:pPrChange>
      </w:pPr>
      <w:r>
        <w:rPr>
          <w:rFonts w:ascii="Times New Roman" w:hAnsi="Times New Roman"/>
          <w:b/>
        </w:rPr>
        <w:br w:type="page"/>
      </w:r>
    </w:p>
    <w:p w14:paraId="28C2FE59" w14:textId="3F58457A" w:rsidR="007C15AE" w:rsidRDefault="007C15AE">
      <w:pPr>
        <w:pStyle w:val="NormalWeb"/>
        <w:spacing w:line="480" w:lineRule="auto"/>
        <w:rPr>
          <w:rFonts w:ascii="Times New Roman" w:hAnsi="Times New Roman"/>
          <w:b/>
          <w:sz w:val="24"/>
          <w:szCs w:val="24"/>
        </w:rPr>
        <w:pPrChange w:id="100" w:author="Samir Soneji" w:date="2015-02-18T14:24:00Z">
          <w:pPr>
            <w:pStyle w:val="NormalWeb"/>
          </w:pPr>
        </w:pPrChange>
      </w:pPr>
      <w:r>
        <w:rPr>
          <w:rFonts w:ascii="Times New Roman" w:hAnsi="Times New Roman"/>
          <w:b/>
          <w:sz w:val="24"/>
          <w:szCs w:val="24"/>
        </w:rPr>
        <w:lastRenderedPageBreak/>
        <w:t>RESULTS</w:t>
      </w:r>
    </w:p>
    <w:p w14:paraId="5BA471D3" w14:textId="77777777" w:rsidR="007C15AE" w:rsidRDefault="007C15AE">
      <w:pPr>
        <w:pStyle w:val="NormalWeb"/>
        <w:spacing w:line="480" w:lineRule="auto"/>
        <w:rPr>
          <w:rFonts w:ascii="Times New Roman" w:hAnsi="Times New Roman"/>
          <w:b/>
          <w:sz w:val="24"/>
          <w:szCs w:val="24"/>
        </w:rPr>
        <w:pPrChange w:id="101" w:author="Samir Soneji" w:date="2015-02-18T14:24:00Z">
          <w:pPr>
            <w:pStyle w:val="NormalWeb"/>
          </w:pPr>
        </w:pPrChange>
      </w:pPr>
    </w:p>
    <w:p w14:paraId="4BC15C87" w14:textId="77777777" w:rsidR="007C15AE" w:rsidRDefault="007C15AE">
      <w:pPr>
        <w:spacing w:line="480" w:lineRule="auto"/>
        <w:rPr>
          <w:rFonts w:ascii="Times New Roman" w:hAnsi="Times New Roman" w:cs="Times New Roman"/>
          <w:b/>
        </w:rPr>
        <w:pPrChange w:id="102" w:author="Samir Soneji" w:date="2015-02-18T14:24:00Z">
          <w:pPr/>
        </w:pPrChange>
      </w:pPr>
      <w:r>
        <w:rPr>
          <w:rFonts w:ascii="Times New Roman" w:hAnsi="Times New Roman"/>
          <w:b/>
        </w:rPr>
        <w:br w:type="page"/>
      </w:r>
    </w:p>
    <w:p w14:paraId="4013D3C3" w14:textId="74ADD495" w:rsidR="007C15AE" w:rsidRPr="007C15AE" w:rsidRDefault="007C15AE">
      <w:pPr>
        <w:pStyle w:val="NormalWeb"/>
        <w:spacing w:line="480" w:lineRule="auto"/>
        <w:rPr>
          <w:rFonts w:ascii="Times New Roman" w:hAnsi="Times New Roman"/>
          <w:b/>
          <w:sz w:val="24"/>
          <w:szCs w:val="24"/>
        </w:rPr>
        <w:pPrChange w:id="103" w:author="Samir Soneji" w:date="2015-02-18T14:24:00Z">
          <w:pPr>
            <w:pStyle w:val="NormalWeb"/>
          </w:pPr>
        </w:pPrChange>
      </w:pPr>
      <w:r>
        <w:rPr>
          <w:rFonts w:ascii="Times New Roman" w:hAnsi="Times New Roman"/>
          <w:b/>
          <w:sz w:val="24"/>
          <w:szCs w:val="24"/>
        </w:rPr>
        <w:lastRenderedPageBreak/>
        <w:t>DISCUSSION</w:t>
      </w:r>
    </w:p>
    <w:p w14:paraId="4EFD5281" w14:textId="77777777" w:rsidR="007C15AE" w:rsidRDefault="007C15AE">
      <w:pPr>
        <w:spacing w:line="480" w:lineRule="auto"/>
        <w:rPr>
          <w:rFonts w:ascii="Times New Roman" w:hAnsi="Times New Roman" w:cs="Times New Roman"/>
          <w:b/>
        </w:rPr>
        <w:pPrChange w:id="104" w:author="Samir Soneji" w:date="2015-02-18T14:24:00Z">
          <w:pPr/>
        </w:pPrChange>
      </w:pPr>
      <w:r>
        <w:rPr>
          <w:rFonts w:ascii="Times New Roman" w:hAnsi="Times New Roman" w:cs="Times New Roman"/>
          <w:b/>
        </w:rPr>
        <w:br w:type="page"/>
      </w:r>
    </w:p>
    <w:p w14:paraId="22EE1C20" w14:textId="3EAEB25C" w:rsidR="00D81C2D" w:rsidRPr="007C15AE" w:rsidRDefault="007C15AE" w:rsidP="0063196F">
      <w:pPr>
        <w:rPr>
          <w:rFonts w:ascii="Times New Roman" w:hAnsi="Times New Roman" w:cs="Times New Roman"/>
          <w:b/>
        </w:rPr>
      </w:pPr>
      <w:r w:rsidRPr="007C15AE">
        <w:rPr>
          <w:rFonts w:ascii="Times New Roman" w:hAnsi="Times New Roman" w:cs="Times New Roman"/>
          <w:b/>
        </w:rPr>
        <w:lastRenderedPageBreak/>
        <w:t>REFERENCES</w:t>
      </w:r>
    </w:p>
    <w:sectPr w:rsidR="00D81C2D" w:rsidRPr="007C15AE" w:rsidSect="00D65EA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mir Soneji" w:date="2015-02-16T14:42:00Z" w:initials="SS">
    <w:p w14:paraId="384E5559" w14:textId="46B51029" w:rsidR="001D1AE5" w:rsidRDefault="001D1AE5">
      <w:pPr>
        <w:pStyle w:val="CommentText"/>
      </w:pPr>
      <w:r>
        <w:rPr>
          <w:rStyle w:val="CommentReference"/>
        </w:rPr>
        <w:annotationRef/>
      </w:r>
      <w:r>
        <w:t>Leading might be vague.  Most prevalent?</w:t>
      </w:r>
    </w:p>
  </w:comment>
  <w:comment w:id="1" w:author="Hiram Beltran-Sanchez" w:date="2015-02-15T20:41:00Z" w:initials="HB">
    <w:p w14:paraId="1AF65826" w14:textId="77777777" w:rsidR="001D1AE5" w:rsidRDefault="001D1AE5" w:rsidP="00204DE8">
      <w:pPr>
        <w:pStyle w:val="CommentText"/>
      </w:pPr>
      <w:r>
        <w:rPr>
          <w:rStyle w:val="CommentReference"/>
        </w:rPr>
        <w:annotationRef/>
      </w:r>
      <w:r>
        <w:t>Why do we want to study the whole period?  Have there been any major improvements in treatment that may allow us to look at different periods?</w:t>
      </w:r>
    </w:p>
  </w:comment>
  <w:comment w:id="46" w:author="Samir Soneji" w:date="2015-02-18T16:23:00Z" w:initials="SS">
    <w:p w14:paraId="5652F48E" w14:textId="19B89C46" w:rsidR="001D1AE5" w:rsidRDefault="001D1AE5">
      <w:pPr>
        <w:pStyle w:val="CommentText"/>
      </w:pPr>
      <w:ins w:id="48" w:author="Samir Soneji" w:date="2015-02-18T16:22:00Z">
        <w:r>
          <w:rPr>
            <w:rStyle w:val="CommentReference"/>
          </w:rPr>
          <w:annotationRef/>
        </w:r>
      </w:ins>
      <w:r>
        <w:t xml:space="preserve">Add citation: see </w:t>
      </w:r>
      <w:proofErr w:type="spellStart"/>
      <w:r>
        <w:t>zotero</w:t>
      </w:r>
      <w:proofErr w:type="spellEnd"/>
      <w:r>
        <w:t xml:space="preserve"> entries on </w:t>
      </w:r>
      <w:proofErr w:type="spellStart"/>
      <w:r>
        <w:t>feb</w:t>
      </w:r>
      <w:proofErr w:type="spellEnd"/>
      <w:r>
        <w:t xml:space="preserve"> 18 2015</w:t>
      </w:r>
    </w:p>
  </w:comment>
  <w:comment w:id="51" w:author="TDI" w:date="2015-02-19T08:13:00Z" w:initials="T">
    <w:p w14:paraId="052D3F79" w14:textId="6B07B6EE" w:rsidR="001D1AE5" w:rsidRDefault="001D1AE5">
      <w:pPr>
        <w:pStyle w:val="CommentText"/>
      </w:pPr>
      <w:r>
        <w:rPr>
          <w:rStyle w:val="CommentReference"/>
        </w:rPr>
        <w:annotationRef/>
      </w:r>
      <w:r>
        <w:t>Alternative ending…”over the high cost of development for new chemotherapy drugs and surgical devices.”</w:t>
      </w:r>
    </w:p>
  </w:comment>
  <w:comment w:id="77" w:author="Samir Soneji" w:date="2015-02-18T13:42:00Z" w:initials="SS">
    <w:p w14:paraId="6D3C0FA5" w14:textId="42992F8B" w:rsidR="001D1AE5" w:rsidRDefault="001D1AE5">
      <w:pPr>
        <w:pStyle w:val="CommentText"/>
      </w:pPr>
      <w:ins w:id="79" w:author="Samir Soneji" w:date="2015-02-18T13:42:00Z">
        <w:r>
          <w:rPr>
            <w:rStyle w:val="CommentReference"/>
          </w:rPr>
          <w:annotationRef/>
        </w:r>
      </w:ins>
      <w:r>
        <w:t>Is it clear what “each” refers to?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C132B" w14:textId="77777777" w:rsidR="001D1AE5" w:rsidRDefault="001D1AE5" w:rsidP="00926910">
      <w:r>
        <w:separator/>
      </w:r>
    </w:p>
  </w:endnote>
  <w:endnote w:type="continuationSeparator" w:id="0">
    <w:p w14:paraId="2E9FEB1E" w14:textId="77777777" w:rsidR="001D1AE5" w:rsidRDefault="001D1AE5" w:rsidP="00926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07E72" w14:textId="77777777" w:rsidR="001D1AE5" w:rsidRDefault="001D1AE5" w:rsidP="00926910">
      <w:r>
        <w:separator/>
      </w:r>
    </w:p>
  </w:footnote>
  <w:footnote w:type="continuationSeparator" w:id="0">
    <w:p w14:paraId="5754DE3C" w14:textId="77777777" w:rsidR="001D1AE5" w:rsidRDefault="001D1AE5" w:rsidP="009269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4D405E6"/>
    <w:multiLevelType w:val="hybridMultilevel"/>
    <w:tmpl w:val="E50C9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6669AF"/>
    <w:multiLevelType w:val="hybridMultilevel"/>
    <w:tmpl w:val="66C86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662C49"/>
    <w:multiLevelType w:val="hybridMultilevel"/>
    <w:tmpl w:val="356C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revisionView w:insDel="0" w:formatting="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96F"/>
    <w:rsid w:val="0003612D"/>
    <w:rsid w:val="000428CD"/>
    <w:rsid w:val="0005296C"/>
    <w:rsid w:val="00053A6D"/>
    <w:rsid w:val="000F7B80"/>
    <w:rsid w:val="001603C2"/>
    <w:rsid w:val="001605D5"/>
    <w:rsid w:val="001D1AE5"/>
    <w:rsid w:val="001E22E2"/>
    <w:rsid w:val="00204DE8"/>
    <w:rsid w:val="0024511B"/>
    <w:rsid w:val="00297A13"/>
    <w:rsid w:val="002A1508"/>
    <w:rsid w:val="002B2894"/>
    <w:rsid w:val="002B48B6"/>
    <w:rsid w:val="002D7AC7"/>
    <w:rsid w:val="003D3E46"/>
    <w:rsid w:val="00424538"/>
    <w:rsid w:val="00480D94"/>
    <w:rsid w:val="0051375B"/>
    <w:rsid w:val="005503D0"/>
    <w:rsid w:val="005628C7"/>
    <w:rsid w:val="0063196F"/>
    <w:rsid w:val="00685E42"/>
    <w:rsid w:val="00797628"/>
    <w:rsid w:val="007B6DAE"/>
    <w:rsid w:val="007C15AE"/>
    <w:rsid w:val="007C7079"/>
    <w:rsid w:val="007D7607"/>
    <w:rsid w:val="007E5A6E"/>
    <w:rsid w:val="00896638"/>
    <w:rsid w:val="00926910"/>
    <w:rsid w:val="00A71D7A"/>
    <w:rsid w:val="00AA6CB3"/>
    <w:rsid w:val="00AF054F"/>
    <w:rsid w:val="00B96362"/>
    <w:rsid w:val="00BC1CE8"/>
    <w:rsid w:val="00BF3646"/>
    <w:rsid w:val="00C1678F"/>
    <w:rsid w:val="00C25E96"/>
    <w:rsid w:val="00D65EAD"/>
    <w:rsid w:val="00D72D9D"/>
    <w:rsid w:val="00D81C2D"/>
    <w:rsid w:val="00D91903"/>
    <w:rsid w:val="00DB52E9"/>
    <w:rsid w:val="00DE409F"/>
    <w:rsid w:val="00EC49BD"/>
    <w:rsid w:val="00EE0F08"/>
    <w:rsid w:val="00F53426"/>
    <w:rsid w:val="00F6271C"/>
    <w:rsid w:val="00FC79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DC81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96F"/>
    <w:pPr>
      <w:ind w:left="720"/>
      <w:contextualSpacing/>
    </w:pPr>
  </w:style>
  <w:style w:type="paragraph" w:styleId="NormalWeb">
    <w:name w:val="Normal (Web)"/>
    <w:basedOn w:val="Normal"/>
    <w:uiPriority w:val="99"/>
    <w:unhideWhenUsed/>
    <w:rsid w:val="00D81C2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81C2D"/>
    <w:rPr>
      <w:b/>
      <w:bCs/>
    </w:rPr>
  </w:style>
  <w:style w:type="character" w:styleId="CommentReference">
    <w:name w:val="annotation reference"/>
    <w:basedOn w:val="DefaultParagraphFont"/>
    <w:uiPriority w:val="99"/>
    <w:semiHidden/>
    <w:unhideWhenUsed/>
    <w:rsid w:val="005503D0"/>
    <w:rPr>
      <w:sz w:val="18"/>
      <w:szCs w:val="18"/>
    </w:rPr>
  </w:style>
  <w:style w:type="paragraph" w:styleId="CommentText">
    <w:name w:val="annotation text"/>
    <w:basedOn w:val="Normal"/>
    <w:link w:val="CommentTextChar"/>
    <w:uiPriority w:val="99"/>
    <w:semiHidden/>
    <w:unhideWhenUsed/>
    <w:rsid w:val="005503D0"/>
  </w:style>
  <w:style w:type="character" w:customStyle="1" w:styleId="CommentTextChar">
    <w:name w:val="Comment Text Char"/>
    <w:basedOn w:val="DefaultParagraphFont"/>
    <w:link w:val="CommentText"/>
    <w:uiPriority w:val="99"/>
    <w:semiHidden/>
    <w:rsid w:val="005503D0"/>
  </w:style>
  <w:style w:type="paragraph" w:styleId="CommentSubject">
    <w:name w:val="annotation subject"/>
    <w:basedOn w:val="CommentText"/>
    <w:next w:val="CommentText"/>
    <w:link w:val="CommentSubjectChar"/>
    <w:uiPriority w:val="99"/>
    <w:semiHidden/>
    <w:unhideWhenUsed/>
    <w:rsid w:val="005503D0"/>
    <w:rPr>
      <w:b/>
      <w:bCs/>
      <w:sz w:val="20"/>
      <w:szCs w:val="20"/>
    </w:rPr>
  </w:style>
  <w:style w:type="character" w:customStyle="1" w:styleId="CommentSubjectChar">
    <w:name w:val="Comment Subject Char"/>
    <w:basedOn w:val="CommentTextChar"/>
    <w:link w:val="CommentSubject"/>
    <w:uiPriority w:val="99"/>
    <w:semiHidden/>
    <w:rsid w:val="005503D0"/>
    <w:rPr>
      <w:b/>
      <w:bCs/>
      <w:sz w:val="20"/>
      <w:szCs w:val="20"/>
    </w:rPr>
  </w:style>
  <w:style w:type="paragraph" w:styleId="BalloonText">
    <w:name w:val="Balloon Text"/>
    <w:basedOn w:val="Normal"/>
    <w:link w:val="BalloonTextChar"/>
    <w:uiPriority w:val="99"/>
    <w:semiHidden/>
    <w:unhideWhenUsed/>
    <w:rsid w:val="005503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3D0"/>
    <w:rPr>
      <w:rFonts w:ascii="Lucida Grande" w:hAnsi="Lucida Grande" w:cs="Lucida Grande"/>
      <w:sz w:val="18"/>
      <w:szCs w:val="18"/>
    </w:rPr>
  </w:style>
  <w:style w:type="paragraph" w:styleId="FootnoteText">
    <w:name w:val="footnote text"/>
    <w:basedOn w:val="Normal"/>
    <w:link w:val="FootnoteTextChar"/>
    <w:uiPriority w:val="99"/>
    <w:unhideWhenUsed/>
    <w:rsid w:val="00926910"/>
    <w:rPr>
      <w:rFonts w:ascii="Calibri" w:eastAsiaTheme="minorHAnsi" w:hAnsi="Calibri"/>
      <w:sz w:val="20"/>
    </w:rPr>
  </w:style>
  <w:style w:type="character" w:customStyle="1" w:styleId="FootnoteTextChar">
    <w:name w:val="Footnote Text Char"/>
    <w:basedOn w:val="DefaultParagraphFont"/>
    <w:link w:val="FootnoteText"/>
    <w:uiPriority w:val="99"/>
    <w:rsid w:val="00926910"/>
    <w:rPr>
      <w:rFonts w:ascii="Calibri" w:eastAsiaTheme="minorHAnsi" w:hAnsi="Calibri"/>
      <w:sz w:val="20"/>
    </w:rPr>
  </w:style>
  <w:style w:type="character" w:styleId="FootnoteReference">
    <w:name w:val="footnote reference"/>
    <w:basedOn w:val="DefaultParagraphFont"/>
    <w:uiPriority w:val="99"/>
    <w:semiHidden/>
    <w:unhideWhenUsed/>
    <w:rsid w:val="0092691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96F"/>
    <w:pPr>
      <w:ind w:left="720"/>
      <w:contextualSpacing/>
    </w:pPr>
  </w:style>
  <w:style w:type="paragraph" w:styleId="NormalWeb">
    <w:name w:val="Normal (Web)"/>
    <w:basedOn w:val="Normal"/>
    <w:uiPriority w:val="99"/>
    <w:unhideWhenUsed/>
    <w:rsid w:val="00D81C2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81C2D"/>
    <w:rPr>
      <w:b/>
      <w:bCs/>
    </w:rPr>
  </w:style>
  <w:style w:type="character" w:styleId="CommentReference">
    <w:name w:val="annotation reference"/>
    <w:basedOn w:val="DefaultParagraphFont"/>
    <w:uiPriority w:val="99"/>
    <w:semiHidden/>
    <w:unhideWhenUsed/>
    <w:rsid w:val="005503D0"/>
    <w:rPr>
      <w:sz w:val="18"/>
      <w:szCs w:val="18"/>
    </w:rPr>
  </w:style>
  <w:style w:type="paragraph" w:styleId="CommentText">
    <w:name w:val="annotation text"/>
    <w:basedOn w:val="Normal"/>
    <w:link w:val="CommentTextChar"/>
    <w:uiPriority w:val="99"/>
    <w:semiHidden/>
    <w:unhideWhenUsed/>
    <w:rsid w:val="005503D0"/>
  </w:style>
  <w:style w:type="character" w:customStyle="1" w:styleId="CommentTextChar">
    <w:name w:val="Comment Text Char"/>
    <w:basedOn w:val="DefaultParagraphFont"/>
    <w:link w:val="CommentText"/>
    <w:uiPriority w:val="99"/>
    <w:semiHidden/>
    <w:rsid w:val="005503D0"/>
  </w:style>
  <w:style w:type="paragraph" w:styleId="CommentSubject">
    <w:name w:val="annotation subject"/>
    <w:basedOn w:val="CommentText"/>
    <w:next w:val="CommentText"/>
    <w:link w:val="CommentSubjectChar"/>
    <w:uiPriority w:val="99"/>
    <w:semiHidden/>
    <w:unhideWhenUsed/>
    <w:rsid w:val="005503D0"/>
    <w:rPr>
      <w:b/>
      <w:bCs/>
      <w:sz w:val="20"/>
      <w:szCs w:val="20"/>
    </w:rPr>
  </w:style>
  <w:style w:type="character" w:customStyle="1" w:styleId="CommentSubjectChar">
    <w:name w:val="Comment Subject Char"/>
    <w:basedOn w:val="CommentTextChar"/>
    <w:link w:val="CommentSubject"/>
    <w:uiPriority w:val="99"/>
    <w:semiHidden/>
    <w:rsid w:val="005503D0"/>
    <w:rPr>
      <w:b/>
      <w:bCs/>
      <w:sz w:val="20"/>
      <w:szCs w:val="20"/>
    </w:rPr>
  </w:style>
  <w:style w:type="paragraph" w:styleId="BalloonText">
    <w:name w:val="Balloon Text"/>
    <w:basedOn w:val="Normal"/>
    <w:link w:val="BalloonTextChar"/>
    <w:uiPriority w:val="99"/>
    <w:semiHidden/>
    <w:unhideWhenUsed/>
    <w:rsid w:val="005503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3D0"/>
    <w:rPr>
      <w:rFonts w:ascii="Lucida Grande" w:hAnsi="Lucida Grande" w:cs="Lucida Grande"/>
      <w:sz w:val="18"/>
      <w:szCs w:val="18"/>
    </w:rPr>
  </w:style>
  <w:style w:type="paragraph" w:styleId="FootnoteText">
    <w:name w:val="footnote text"/>
    <w:basedOn w:val="Normal"/>
    <w:link w:val="FootnoteTextChar"/>
    <w:uiPriority w:val="99"/>
    <w:unhideWhenUsed/>
    <w:rsid w:val="00926910"/>
    <w:rPr>
      <w:rFonts w:ascii="Calibri" w:eastAsiaTheme="minorHAnsi" w:hAnsi="Calibri"/>
      <w:sz w:val="20"/>
    </w:rPr>
  </w:style>
  <w:style w:type="character" w:customStyle="1" w:styleId="FootnoteTextChar">
    <w:name w:val="Footnote Text Char"/>
    <w:basedOn w:val="DefaultParagraphFont"/>
    <w:link w:val="FootnoteText"/>
    <w:uiPriority w:val="99"/>
    <w:rsid w:val="00926910"/>
    <w:rPr>
      <w:rFonts w:ascii="Calibri" w:eastAsiaTheme="minorHAnsi" w:hAnsi="Calibri"/>
      <w:sz w:val="20"/>
    </w:rPr>
  </w:style>
  <w:style w:type="character" w:styleId="FootnoteReference">
    <w:name w:val="footnote reference"/>
    <w:basedOn w:val="DefaultParagraphFont"/>
    <w:uiPriority w:val="99"/>
    <w:semiHidden/>
    <w:unhideWhenUsed/>
    <w:rsid w:val="009269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578146">
      <w:bodyDiv w:val="1"/>
      <w:marLeft w:val="0"/>
      <w:marRight w:val="0"/>
      <w:marTop w:val="0"/>
      <w:marBottom w:val="0"/>
      <w:divBdr>
        <w:top w:val="none" w:sz="0" w:space="0" w:color="auto"/>
        <w:left w:val="none" w:sz="0" w:space="0" w:color="auto"/>
        <w:bottom w:val="none" w:sz="0" w:space="0" w:color="auto"/>
        <w:right w:val="none" w:sz="0" w:space="0" w:color="auto"/>
      </w:divBdr>
      <w:divsChild>
        <w:div w:id="16877054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3012</Words>
  <Characters>17174</Characters>
  <Application>Microsoft Macintosh Word</Application>
  <DocSecurity>0</DocSecurity>
  <Lines>143</Lines>
  <Paragraphs>40</Paragraphs>
  <ScaleCrop>false</ScaleCrop>
  <Company/>
  <LinksUpToDate>false</LinksUpToDate>
  <CharactersWithSpaces>20146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TDI</dc:creator>
  <cp:keywords/>
  <dc:description/>
  <cp:lastModifiedBy>TDI</cp:lastModifiedBy>
  <cp:revision>4</cp:revision>
  <dcterms:created xsi:type="dcterms:W3CDTF">2015-02-19T02:48:00Z</dcterms:created>
  <dcterms:modified xsi:type="dcterms:W3CDTF">2015-02-19T13:28:00Z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zotero-version="4.0.26"&gt;&lt;session id="lyvqt9H1"/&gt;&lt;style id="http://www.zotero.org/styles/jama" hasBibliography="1" bibliographyStyleHasBeenSet="0"/&gt;&lt;prefs&gt;&lt;pref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