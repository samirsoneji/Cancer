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FC772F" w14:textId="77777777" w:rsidR="0063196F" w:rsidRPr="005503D0" w:rsidRDefault="0063196F">
      <w:pPr>
        <w:rPr>
          <w:rFonts w:ascii="Times New Roman" w:hAnsi="Times New Roman" w:cs="Times New Roman"/>
        </w:rPr>
      </w:pPr>
      <w:r w:rsidRPr="005503D0">
        <w:rPr>
          <w:rFonts w:ascii="Times New Roman" w:hAnsi="Times New Roman" w:cs="Times New Roman"/>
        </w:rPr>
        <w:t>Title</w:t>
      </w:r>
    </w:p>
    <w:p w14:paraId="7975083C" w14:textId="77777777" w:rsidR="0063196F" w:rsidRPr="005503D0" w:rsidRDefault="0063196F" w:rsidP="0063196F">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Cancer Survival</w:t>
      </w:r>
    </w:p>
    <w:p w14:paraId="19C9CE8D" w14:textId="77777777" w:rsidR="0063196F" w:rsidRPr="005503D0" w:rsidRDefault="0063196F" w:rsidP="0063196F">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US Cancer Survival</w:t>
      </w:r>
    </w:p>
    <w:p w14:paraId="6E05A84C" w14:textId="77777777" w:rsidR="001603C2" w:rsidRPr="005503D0" w:rsidRDefault="001603C2" w:rsidP="001603C2">
      <w:pPr>
        <w:pStyle w:val="ListParagraph"/>
        <w:numPr>
          <w:ilvl w:val="0"/>
          <w:numId w:val="1"/>
        </w:numPr>
        <w:rPr>
          <w:rFonts w:ascii="Times New Roman" w:hAnsi="Times New Roman" w:cs="Times New Roman"/>
        </w:rPr>
      </w:pPr>
      <w:r w:rsidRPr="005503D0">
        <w:rPr>
          <w:rFonts w:ascii="Times New Roman" w:hAnsi="Times New Roman" w:cs="Times New Roman"/>
        </w:rPr>
        <w:t>Contribution of Screening and Treatment on Improvements in US Cancer Mortality</w:t>
      </w:r>
    </w:p>
    <w:p w14:paraId="6A166AD6" w14:textId="77777777" w:rsidR="001603C2" w:rsidRPr="005503D0" w:rsidRDefault="001603C2" w:rsidP="001603C2">
      <w:pPr>
        <w:pStyle w:val="ListParagraph"/>
        <w:numPr>
          <w:ilvl w:val="0"/>
          <w:numId w:val="1"/>
        </w:numPr>
        <w:rPr>
          <w:rFonts w:ascii="Times New Roman" w:hAnsi="Times New Roman" w:cs="Times New Roman"/>
        </w:rPr>
      </w:pPr>
      <w:r w:rsidRPr="005503D0">
        <w:rPr>
          <w:rFonts w:ascii="Times New Roman" w:hAnsi="Times New Roman" w:cs="Times New Roman"/>
        </w:rPr>
        <w:t>The Contribution of Screening and Treatment on Improvements in US Cancer Mortality</w:t>
      </w:r>
    </w:p>
    <w:p w14:paraId="790D7E10" w14:textId="77777777" w:rsidR="0063196F" w:rsidRPr="005503D0" w:rsidRDefault="007B6DAE" w:rsidP="0063196F">
      <w:pPr>
        <w:pStyle w:val="ListParagraph"/>
        <w:numPr>
          <w:ilvl w:val="0"/>
          <w:numId w:val="1"/>
        </w:numPr>
        <w:rPr>
          <w:rFonts w:ascii="Times New Roman" w:hAnsi="Times New Roman" w:cs="Times New Roman"/>
        </w:rPr>
      </w:pPr>
      <w:r w:rsidRPr="005503D0">
        <w:rPr>
          <w:rFonts w:ascii="Times New Roman" w:hAnsi="Times New Roman" w:cs="Times New Roman"/>
        </w:rPr>
        <w:t>The Contribution of Stage of Diagnosis &amp; Improvements in Treatment on US Cancer Mortality Rates</w:t>
      </w:r>
    </w:p>
    <w:p w14:paraId="15AA225A" w14:textId="77777777" w:rsidR="0063196F" w:rsidRPr="005503D0" w:rsidRDefault="0063196F">
      <w:pPr>
        <w:rPr>
          <w:rFonts w:ascii="Times New Roman" w:hAnsi="Times New Roman" w:cs="Times New Roman"/>
        </w:rPr>
      </w:pPr>
    </w:p>
    <w:p w14:paraId="3AF497F5" w14:textId="1C6D4EE9" w:rsidR="002A1508" w:rsidRPr="005503D0" w:rsidRDefault="0063196F">
      <w:pPr>
        <w:rPr>
          <w:rFonts w:ascii="Times New Roman" w:hAnsi="Times New Roman" w:cs="Times New Roman"/>
        </w:rPr>
      </w:pPr>
      <w:r w:rsidRPr="005503D0">
        <w:rPr>
          <w:rFonts w:ascii="Times New Roman" w:hAnsi="Times New Roman" w:cs="Times New Roman"/>
        </w:rPr>
        <w:t>Introduction</w:t>
      </w:r>
      <w:r w:rsidR="00297A13">
        <w:rPr>
          <w:rFonts w:ascii="Times New Roman" w:hAnsi="Times New Roman" w:cs="Times New Roman"/>
        </w:rPr>
        <w:t xml:space="preserve"> </w:t>
      </w:r>
    </w:p>
    <w:p w14:paraId="547673DC"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What do we know</w:t>
      </w:r>
    </w:p>
    <w:p w14:paraId="5F47A14D"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Advancements in treatment</w:t>
      </w:r>
    </w:p>
    <w:p w14:paraId="5A03F3C4"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Greater use of effective screening</w:t>
      </w:r>
    </w:p>
    <w:p w14:paraId="64AB9C83" w14:textId="77777777" w:rsidR="0063196F" w:rsidRPr="005503D0" w:rsidRDefault="0063196F" w:rsidP="0063196F">
      <w:pPr>
        <w:pStyle w:val="ListParagraph"/>
        <w:numPr>
          <w:ilvl w:val="1"/>
          <w:numId w:val="2"/>
        </w:numPr>
        <w:rPr>
          <w:rFonts w:ascii="Times New Roman" w:hAnsi="Times New Roman" w:cs="Times New Roman"/>
        </w:rPr>
      </w:pPr>
      <w:r w:rsidRPr="005503D0">
        <w:rPr>
          <w:rFonts w:ascii="Times New Roman" w:hAnsi="Times New Roman" w:cs="Times New Roman"/>
        </w:rPr>
        <w:t>Improvements in the care of other diseases (e.g., CVD)</w:t>
      </w:r>
    </w:p>
    <w:p w14:paraId="26A04687" w14:textId="77777777" w:rsidR="0063196F" w:rsidRPr="005503D0" w:rsidRDefault="0063196F" w:rsidP="0063196F">
      <w:pPr>
        <w:pStyle w:val="ListParagraph"/>
        <w:ind w:left="1440"/>
        <w:rPr>
          <w:rFonts w:ascii="Times New Roman" w:hAnsi="Times New Roman" w:cs="Times New Roman"/>
        </w:rPr>
      </w:pPr>
    </w:p>
    <w:p w14:paraId="6DBE62F6"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What don’t we know/research gap</w:t>
      </w:r>
    </w:p>
    <w:p w14:paraId="3BE760DE" w14:textId="77777777" w:rsidR="0063196F" w:rsidRPr="005503D0" w:rsidRDefault="001603C2" w:rsidP="0063196F">
      <w:pPr>
        <w:pStyle w:val="ListParagraph"/>
        <w:numPr>
          <w:ilvl w:val="1"/>
          <w:numId w:val="2"/>
        </w:numPr>
        <w:rPr>
          <w:rFonts w:ascii="Times New Roman" w:hAnsi="Times New Roman" w:cs="Times New Roman"/>
        </w:rPr>
      </w:pPr>
      <w:r w:rsidRPr="005503D0">
        <w:rPr>
          <w:rFonts w:ascii="Times New Roman" w:hAnsi="Times New Roman" w:cs="Times New Roman"/>
        </w:rPr>
        <w:t xml:space="preserve">How much of the improvement in cancer survival is due to improved screening which shifts the stage of diagnosis to earlier </w:t>
      </w:r>
    </w:p>
    <w:p w14:paraId="367BF4E6" w14:textId="77777777" w:rsidR="0063196F" w:rsidRPr="005503D0" w:rsidRDefault="0063196F" w:rsidP="0063196F">
      <w:pPr>
        <w:pStyle w:val="ListParagraph"/>
        <w:numPr>
          <w:ilvl w:val="0"/>
          <w:numId w:val="2"/>
        </w:numPr>
        <w:rPr>
          <w:rFonts w:ascii="Times New Roman" w:hAnsi="Times New Roman" w:cs="Times New Roman"/>
        </w:rPr>
      </w:pPr>
      <w:r w:rsidRPr="005503D0">
        <w:rPr>
          <w:rFonts w:ascii="Times New Roman" w:hAnsi="Times New Roman" w:cs="Times New Roman"/>
        </w:rPr>
        <w:t>How does our study fill this research gap</w:t>
      </w:r>
    </w:p>
    <w:p w14:paraId="4C6EE3A3" w14:textId="77777777" w:rsidR="0063196F" w:rsidRPr="005503D0" w:rsidRDefault="0063196F" w:rsidP="0063196F">
      <w:pPr>
        <w:rPr>
          <w:rFonts w:ascii="Times New Roman" w:hAnsi="Times New Roman" w:cs="Times New Roman"/>
        </w:rPr>
      </w:pPr>
    </w:p>
    <w:p w14:paraId="551FB403" w14:textId="77777777" w:rsidR="0063196F" w:rsidRPr="005503D0" w:rsidRDefault="0063196F" w:rsidP="0063196F">
      <w:pPr>
        <w:rPr>
          <w:rFonts w:ascii="Times New Roman" w:hAnsi="Times New Roman" w:cs="Times New Roman"/>
        </w:rPr>
      </w:pPr>
      <w:r w:rsidRPr="005503D0">
        <w:rPr>
          <w:rFonts w:ascii="Times New Roman" w:hAnsi="Times New Roman" w:cs="Times New Roman"/>
        </w:rPr>
        <w:t>Methods</w:t>
      </w:r>
    </w:p>
    <w:p w14:paraId="3C49C217" w14:textId="77777777" w:rsidR="0063196F" w:rsidRPr="005503D0" w:rsidRDefault="0063196F" w:rsidP="0063196F">
      <w:pPr>
        <w:pStyle w:val="ListParagraph"/>
        <w:numPr>
          <w:ilvl w:val="0"/>
          <w:numId w:val="3"/>
        </w:numPr>
        <w:rPr>
          <w:rFonts w:ascii="Times New Roman" w:hAnsi="Times New Roman" w:cs="Times New Roman"/>
        </w:rPr>
      </w:pPr>
      <w:r w:rsidRPr="005503D0">
        <w:rPr>
          <w:rFonts w:ascii="Times New Roman" w:hAnsi="Times New Roman" w:cs="Times New Roman"/>
        </w:rPr>
        <w:t>Data</w:t>
      </w:r>
    </w:p>
    <w:p w14:paraId="74A7AE84" w14:textId="77777777" w:rsidR="0063196F" w:rsidRPr="005503D0" w:rsidRDefault="0063196F" w:rsidP="0063196F">
      <w:pPr>
        <w:pStyle w:val="ListParagraph"/>
        <w:numPr>
          <w:ilvl w:val="0"/>
          <w:numId w:val="3"/>
        </w:numPr>
        <w:rPr>
          <w:rFonts w:ascii="Times New Roman" w:hAnsi="Times New Roman" w:cs="Times New Roman"/>
        </w:rPr>
      </w:pPr>
      <w:r w:rsidRPr="005503D0">
        <w:rPr>
          <w:rFonts w:ascii="Times New Roman" w:hAnsi="Times New Roman" w:cs="Times New Roman"/>
        </w:rPr>
        <w:t>Methodology</w:t>
      </w:r>
    </w:p>
    <w:p w14:paraId="5FDEE6B4" w14:textId="77777777" w:rsidR="0063196F" w:rsidRPr="005503D0" w:rsidRDefault="0063196F" w:rsidP="0063196F">
      <w:pPr>
        <w:rPr>
          <w:rFonts w:ascii="Times New Roman" w:hAnsi="Times New Roman" w:cs="Times New Roman"/>
        </w:rPr>
      </w:pPr>
    </w:p>
    <w:p w14:paraId="05455ED6" w14:textId="77777777" w:rsidR="0063196F" w:rsidRPr="005503D0" w:rsidRDefault="0063196F" w:rsidP="0063196F">
      <w:pPr>
        <w:rPr>
          <w:rFonts w:ascii="Times New Roman" w:hAnsi="Times New Roman" w:cs="Times New Roman"/>
        </w:rPr>
      </w:pPr>
      <w:r w:rsidRPr="005503D0">
        <w:rPr>
          <w:rFonts w:ascii="Times New Roman" w:hAnsi="Times New Roman" w:cs="Times New Roman"/>
        </w:rPr>
        <w:t>Results</w:t>
      </w:r>
    </w:p>
    <w:p w14:paraId="5153EA3E" w14:textId="77777777" w:rsidR="0063196F" w:rsidRPr="005503D0" w:rsidRDefault="0063196F" w:rsidP="0063196F">
      <w:pPr>
        <w:rPr>
          <w:rFonts w:ascii="Times New Roman" w:hAnsi="Times New Roman" w:cs="Times New Roman"/>
        </w:rPr>
      </w:pPr>
    </w:p>
    <w:p w14:paraId="1B4E36B3" w14:textId="25DEE78D" w:rsidR="00D81C2D" w:rsidRPr="005503D0" w:rsidRDefault="0063196F" w:rsidP="0063196F">
      <w:pPr>
        <w:rPr>
          <w:rFonts w:ascii="Times New Roman" w:hAnsi="Times New Roman" w:cs="Times New Roman"/>
        </w:rPr>
      </w:pPr>
      <w:r w:rsidRPr="005503D0">
        <w:rPr>
          <w:rFonts w:ascii="Times New Roman" w:hAnsi="Times New Roman" w:cs="Times New Roman"/>
        </w:rPr>
        <w:t>Discussion</w:t>
      </w:r>
    </w:p>
    <w:p w14:paraId="7365C95D" w14:textId="77777777" w:rsidR="00D81C2D" w:rsidRPr="005503D0" w:rsidRDefault="00D81C2D">
      <w:pPr>
        <w:rPr>
          <w:rFonts w:ascii="Times New Roman" w:hAnsi="Times New Roman" w:cs="Times New Roman"/>
        </w:rPr>
      </w:pPr>
      <w:r w:rsidRPr="005503D0">
        <w:rPr>
          <w:rFonts w:ascii="Times New Roman" w:hAnsi="Times New Roman" w:cs="Times New Roman"/>
        </w:rPr>
        <w:br w:type="page"/>
      </w:r>
    </w:p>
    <w:p w14:paraId="06C80FD0" w14:textId="77777777" w:rsidR="00204DE8" w:rsidRPr="005503D0" w:rsidRDefault="00204DE8" w:rsidP="00204DE8">
      <w:pPr>
        <w:rPr>
          <w:rFonts w:ascii="Times New Roman" w:hAnsi="Times New Roman" w:cs="Times New Roman"/>
          <w:b/>
        </w:rPr>
      </w:pPr>
      <w:r w:rsidRPr="005503D0">
        <w:rPr>
          <w:rFonts w:ascii="Times New Roman" w:hAnsi="Times New Roman" w:cs="Times New Roman"/>
          <w:b/>
        </w:rPr>
        <w:lastRenderedPageBreak/>
        <w:t>ABSTRACT</w:t>
      </w:r>
    </w:p>
    <w:p w14:paraId="44135230" w14:textId="2F5620A4"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 xml:space="preserve">Importance.  </w:t>
      </w:r>
      <w:r w:rsidR="00DB52E9">
        <w:rPr>
          <w:rStyle w:val="Strong"/>
          <w:rFonts w:ascii="Times New Roman" w:hAnsi="Times New Roman"/>
          <w:b w:val="0"/>
          <w:sz w:val="24"/>
          <w:szCs w:val="24"/>
        </w:rPr>
        <w:t>Previous studies yield conflicting results on whether improvements in cancer mortality rates result from [1] more widespread screening that potentially shifts the stage of diagnosis to earlier and more treatable stages or [2] advancements in treatment.</w:t>
      </w:r>
      <w:r w:rsidR="00DB52E9">
        <w:rPr>
          <w:rFonts w:ascii="Times New Roman" w:hAnsi="Times New Roman"/>
          <w:sz w:val="24"/>
          <w:szCs w:val="24"/>
        </w:rPr>
        <w:t xml:space="preserve"> </w:t>
      </w:r>
      <w:r w:rsidRPr="005503D0">
        <w:rPr>
          <w:rFonts w:ascii="Times New Roman" w:hAnsi="Times New Roman"/>
          <w:sz w:val="24"/>
          <w:szCs w:val="24"/>
        </w:rPr>
        <w:t xml:space="preserve"> </w:t>
      </w:r>
      <w:r>
        <w:rPr>
          <w:rFonts w:ascii="Times New Roman" w:hAnsi="Times New Roman"/>
          <w:sz w:val="24"/>
          <w:szCs w:val="24"/>
        </w:rPr>
        <w:t>By knowing the relative contribution of screening versus treatment on improvements in cancer mortality, we can more effectively focus cancer care.</w:t>
      </w:r>
    </w:p>
    <w:p w14:paraId="3444DB0C" w14:textId="77777777"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Objective.</w:t>
      </w:r>
      <w:r w:rsidRPr="005503D0">
        <w:rPr>
          <w:rFonts w:ascii="Times New Roman" w:hAnsi="Times New Roman"/>
          <w:sz w:val="24"/>
          <w:szCs w:val="24"/>
        </w:rPr>
        <w:t>  To assess how much of the gain in life expectancy over time among cancer patients resulted from shifts in the stage of diagnosis versus improvements in mortality rates from cancer and competing causes of death.</w:t>
      </w:r>
    </w:p>
    <w:p w14:paraId="50942C82" w14:textId="11F67E0C" w:rsidR="00204DE8" w:rsidRPr="005503D0" w:rsidRDefault="00204DE8" w:rsidP="00204DE8">
      <w:pPr>
        <w:pStyle w:val="NormalWeb"/>
        <w:rPr>
          <w:rFonts w:ascii="Times New Roman" w:hAnsi="Times New Roman"/>
          <w:bCs/>
          <w:sz w:val="24"/>
          <w:szCs w:val="24"/>
        </w:rPr>
      </w:pPr>
      <w:proofErr w:type="gramStart"/>
      <w:r w:rsidRPr="005503D0">
        <w:rPr>
          <w:rStyle w:val="Strong"/>
          <w:rFonts w:ascii="Times New Roman" w:hAnsi="Times New Roman"/>
          <w:sz w:val="24"/>
          <w:szCs w:val="24"/>
        </w:rPr>
        <w:t>Design, Setting, and Participants.</w:t>
      </w:r>
      <w:proofErr w:type="gramEnd"/>
      <w:r w:rsidRPr="005503D0">
        <w:rPr>
          <w:rStyle w:val="Strong"/>
          <w:rFonts w:ascii="Times New Roman" w:hAnsi="Times New Roman"/>
          <w:sz w:val="24"/>
          <w:szCs w:val="24"/>
        </w:rPr>
        <w:t xml:space="preserve"> </w:t>
      </w:r>
      <w:r w:rsidRPr="005503D0">
        <w:rPr>
          <w:rFonts w:ascii="Times New Roman" w:hAnsi="Times New Roman"/>
          <w:bCs/>
          <w:sz w:val="24"/>
          <w:szCs w:val="24"/>
        </w:rPr>
        <w:t xml:space="preserve">Retrospective cohort evaluation of </w:t>
      </w:r>
      <w:r w:rsidRPr="005503D0">
        <w:rPr>
          <w:rFonts w:ascii="Times New Roman" w:hAnsi="Times New Roman"/>
          <w:bCs/>
          <w:sz w:val="24"/>
          <w:szCs w:val="24"/>
          <w:highlight w:val="yellow"/>
        </w:rPr>
        <w:t>N</w:t>
      </w:r>
      <w:r w:rsidRPr="005503D0">
        <w:rPr>
          <w:rFonts w:ascii="Times New Roman" w:hAnsi="Times New Roman"/>
          <w:bCs/>
          <w:sz w:val="24"/>
          <w:szCs w:val="24"/>
        </w:rPr>
        <w:t xml:space="preserve"> patients aged 40-84 years diagnosed with breast, colorectal, lung, prostate, </w:t>
      </w:r>
      <w:r w:rsidR="00DE409F">
        <w:rPr>
          <w:rFonts w:ascii="Times New Roman" w:hAnsi="Times New Roman"/>
          <w:bCs/>
          <w:sz w:val="24"/>
          <w:szCs w:val="24"/>
        </w:rPr>
        <w:t xml:space="preserve">and 8 other </w:t>
      </w:r>
      <w:commentRangeStart w:id="0"/>
      <w:r w:rsidR="00DE409F">
        <w:rPr>
          <w:rFonts w:ascii="Times New Roman" w:hAnsi="Times New Roman"/>
          <w:bCs/>
          <w:sz w:val="24"/>
          <w:szCs w:val="24"/>
        </w:rPr>
        <w:t xml:space="preserve">leading </w:t>
      </w:r>
      <w:commentRangeEnd w:id="0"/>
      <w:r w:rsidR="00DE409F">
        <w:rPr>
          <w:rStyle w:val="CommentReference"/>
          <w:rFonts w:asciiTheme="minorHAnsi" w:hAnsiTheme="minorHAnsi" w:cstheme="minorBidi"/>
        </w:rPr>
        <w:commentReference w:id="0"/>
      </w:r>
      <w:r w:rsidR="00DE409F">
        <w:rPr>
          <w:rFonts w:ascii="Times New Roman" w:hAnsi="Times New Roman"/>
          <w:bCs/>
          <w:sz w:val="24"/>
          <w:szCs w:val="24"/>
        </w:rPr>
        <w:t>cancers</w:t>
      </w:r>
      <w:r w:rsidRPr="005503D0">
        <w:rPr>
          <w:rFonts w:ascii="Times New Roman" w:hAnsi="Times New Roman"/>
          <w:bCs/>
          <w:sz w:val="24"/>
          <w:szCs w:val="24"/>
        </w:rPr>
        <w:t xml:space="preserve">; </w:t>
      </w:r>
      <w:commentRangeStart w:id="1"/>
      <w:r w:rsidRPr="005503D0">
        <w:rPr>
          <w:rFonts w:ascii="Times New Roman" w:hAnsi="Times New Roman"/>
          <w:bCs/>
          <w:sz w:val="24"/>
          <w:szCs w:val="24"/>
        </w:rPr>
        <w:t>1973-2011</w:t>
      </w:r>
      <w:commentRangeEnd w:id="1"/>
      <w:r>
        <w:rPr>
          <w:rStyle w:val="CommentReference"/>
          <w:rFonts w:asciiTheme="minorHAnsi" w:hAnsiTheme="minorHAnsi" w:cstheme="minorBidi"/>
        </w:rPr>
        <w:commentReference w:id="1"/>
      </w:r>
      <w:r w:rsidRPr="005503D0">
        <w:rPr>
          <w:rFonts w:ascii="Times New Roman" w:hAnsi="Times New Roman"/>
          <w:bCs/>
          <w:sz w:val="24"/>
          <w:szCs w:val="24"/>
        </w:rPr>
        <w:t xml:space="preserve">; using the US Surveillance, Epidemiology, and End Results registries. </w:t>
      </w:r>
    </w:p>
    <w:p w14:paraId="5F7C4633" w14:textId="7BB98749" w:rsidR="00204DE8" w:rsidRPr="005503D0" w:rsidRDefault="00204DE8" w:rsidP="00204DE8">
      <w:pPr>
        <w:pStyle w:val="NormalWeb"/>
        <w:rPr>
          <w:rFonts w:ascii="Times New Roman" w:hAnsi="Times New Roman"/>
          <w:sz w:val="24"/>
          <w:szCs w:val="24"/>
        </w:rPr>
      </w:pPr>
      <w:r w:rsidRPr="005503D0">
        <w:rPr>
          <w:rStyle w:val="Strong"/>
          <w:rFonts w:ascii="Times New Roman" w:hAnsi="Times New Roman"/>
          <w:sz w:val="24"/>
          <w:szCs w:val="24"/>
        </w:rPr>
        <w:t xml:space="preserve">Main Outcomes and Measures.  </w:t>
      </w:r>
      <w:r w:rsidRPr="005503D0">
        <w:rPr>
          <w:rStyle w:val="Strong"/>
          <w:rFonts w:ascii="Times New Roman" w:hAnsi="Times New Roman"/>
          <w:b w:val="0"/>
          <w:sz w:val="24"/>
          <w:szCs w:val="24"/>
        </w:rPr>
        <w:t xml:space="preserve">The gain in life expectancy over time that resulted from shifts in the stage at diagnosis, improvements in mortality </w:t>
      </w:r>
      <w:r>
        <w:rPr>
          <w:rStyle w:val="Strong"/>
          <w:rFonts w:ascii="Times New Roman" w:hAnsi="Times New Roman"/>
          <w:b w:val="0"/>
          <w:sz w:val="24"/>
          <w:szCs w:val="24"/>
        </w:rPr>
        <w:t xml:space="preserve">rates </w:t>
      </w:r>
      <w:r w:rsidRPr="005503D0">
        <w:rPr>
          <w:rStyle w:val="Strong"/>
          <w:rFonts w:ascii="Times New Roman" w:hAnsi="Times New Roman"/>
          <w:b w:val="0"/>
          <w:sz w:val="24"/>
          <w:szCs w:val="24"/>
        </w:rPr>
        <w:t xml:space="preserve">from cancer, and improvements in mortality </w:t>
      </w:r>
      <w:r>
        <w:rPr>
          <w:rStyle w:val="Strong"/>
          <w:rFonts w:ascii="Times New Roman" w:hAnsi="Times New Roman"/>
          <w:b w:val="0"/>
          <w:sz w:val="24"/>
          <w:szCs w:val="24"/>
        </w:rPr>
        <w:t xml:space="preserve">rates </w:t>
      </w:r>
      <w:r w:rsidRPr="005503D0">
        <w:rPr>
          <w:rStyle w:val="Strong"/>
          <w:rFonts w:ascii="Times New Roman" w:hAnsi="Times New Roman"/>
          <w:b w:val="0"/>
          <w:sz w:val="24"/>
          <w:szCs w:val="24"/>
        </w:rPr>
        <w:t>from other causes of death.</w:t>
      </w:r>
    </w:p>
    <w:p w14:paraId="1F03BD19" w14:textId="7D5397E6" w:rsidR="00EE0F08" w:rsidRDefault="00204DE8" w:rsidP="00EE0F08">
      <w:pPr>
        <w:pStyle w:val="NormalWeb"/>
        <w:rPr>
          <w:ins w:id="2" w:author="Samir Soneji" w:date="2015-02-18T11:31:00Z"/>
          <w:rFonts w:ascii="Times New Roman" w:hAnsi="Times New Roman"/>
          <w:sz w:val="24"/>
          <w:szCs w:val="24"/>
        </w:rPr>
      </w:pPr>
      <w:r w:rsidRPr="005503D0">
        <w:rPr>
          <w:rStyle w:val="Strong"/>
          <w:rFonts w:ascii="Times New Roman" w:hAnsi="Times New Roman"/>
          <w:sz w:val="24"/>
          <w:szCs w:val="24"/>
        </w:rPr>
        <w:t>Results:</w:t>
      </w:r>
      <w:r w:rsidRPr="005503D0">
        <w:rPr>
          <w:rFonts w:ascii="Times New Roman" w:hAnsi="Times New Roman"/>
          <w:sz w:val="24"/>
          <w:szCs w:val="24"/>
        </w:rPr>
        <w:t xml:space="preserve">  Life expectancy for breast cancer patients increased by 13.4 years between 1973 and 2001: </w:t>
      </w:r>
      <w:r w:rsidR="00DE409F">
        <w:rPr>
          <w:rFonts w:ascii="Times New Roman" w:hAnsi="Times New Roman"/>
          <w:sz w:val="24"/>
          <w:szCs w:val="24"/>
        </w:rPr>
        <w:t>30.6%</w:t>
      </w:r>
      <w:r w:rsidRPr="005503D0">
        <w:rPr>
          <w:rFonts w:ascii="Times New Roman" w:hAnsi="Times New Roman"/>
          <w:sz w:val="24"/>
          <w:szCs w:val="24"/>
        </w:rPr>
        <w:t xml:space="preserve"> from shifts to earlier stages at diagnosis, </w:t>
      </w:r>
      <w:r w:rsidR="00DE409F">
        <w:rPr>
          <w:rFonts w:ascii="Times New Roman" w:hAnsi="Times New Roman"/>
          <w:sz w:val="24"/>
          <w:szCs w:val="24"/>
        </w:rPr>
        <w:t>48.5%</w:t>
      </w:r>
      <w:r w:rsidRPr="005503D0">
        <w:rPr>
          <w:rFonts w:ascii="Times New Roman" w:hAnsi="Times New Roman"/>
          <w:sz w:val="24"/>
          <w:szCs w:val="24"/>
        </w:rPr>
        <w:t xml:space="preserve"> from improvements in breast cancer mortality rates, an</w:t>
      </w:r>
      <w:r w:rsidR="00DE409F">
        <w:rPr>
          <w:rFonts w:ascii="Times New Roman" w:hAnsi="Times New Roman"/>
          <w:sz w:val="24"/>
          <w:szCs w:val="24"/>
        </w:rPr>
        <w:t>d 20.1%</w:t>
      </w:r>
      <w:r w:rsidRPr="005503D0">
        <w:rPr>
          <w:rFonts w:ascii="Times New Roman" w:hAnsi="Times New Roman"/>
          <w:sz w:val="24"/>
          <w:szCs w:val="24"/>
        </w:rPr>
        <w:t xml:space="preserve"> from improvements in mortality rates of other diseases.  </w:t>
      </w:r>
      <w:ins w:id="3" w:author="Samir Soneji" w:date="2015-02-18T11:30:00Z">
        <w:r w:rsidR="00EE0F08">
          <w:rPr>
            <w:rFonts w:ascii="Times New Roman" w:hAnsi="Times New Roman"/>
            <w:sz w:val="24"/>
            <w:szCs w:val="24"/>
          </w:rPr>
          <w:t>Most of the 7.4-year gain in life expectancy for colorectal cancer patients over this time period resulted from reductions in colorectal cancer mortality rates (70.3%), rather than stage shift (20.3%).</w:t>
        </w:r>
      </w:ins>
      <w:ins w:id="4" w:author="Samir Soneji" w:date="2015-02-18T11:31:00Z">
        <w:r w:rsidR="00EE0F08">
          <w:rPr>
            <w:rFonts w:ascii="Times New Roman" w:hAnsi="Times New Roman"/>
            <w:sz w:val="24"/>
            <w:szCs w:val="24"/>
          </w:rPr>
          <w:t xml:space="preserve"> </w:t>
        </w:r>
      </w:ins>
    </w:p>
    <w:p w14:paraId="01FB7D8E" w14:textId="77777777" w:rsidR="00EE0F08" w:rsidRDefault="00EE0F08" w:rsidP="00EE0F08">
      <w:pPr>
        <w:pStyle w:val="NormalWeb"/>
        <w:rPr>
          <w:ins w:id="5" w:author="Samir Soneji" w:date="2015-02-18T11:31:00Z"/>
          <w:rFonts w:ascii="Times New Roman" w:hAnsi="Times New Roman"/>
          <w:sz w:val="24"/>
          <w:szCs w:val="24"/>
        </w:rPr>
      </w:pPr>
    </w:p>
    <w:p w14:paraId="3D9DFD9A" w14:textId="6D7A2572" w:rsidR="00204DE8" w:rsidRPr="005503D0" w:rsidRDefault="00204DE8" w:rsidP="00EE0F08">
      <w:pPr>
        <w:pStyle w:val="NormalWeb"/>
        <w:rPr>
          <w:rFonts w:ascii="Times New Roman" w:hAnsi="Times New Roman"/>
          <w:sz w:val="24"/>
          <w:szCs w:val="24"/>
        </w:rPr>
      </w:pPr>
      <w:del w:id="6" w:author="Samir Soneji" w:date="2015-02-18T11:31:00Z">
        <w:r w:rsidRPr="005503D0" w:rsidDel="00EE0F08">
          <w:rPr>
            <w:rFonts w:ascii="Times New Roman" w:hAnsi="Times New Roman"/>
            <w:sz w:val="24"/>
            <w:szCs w:val="24"/>
          </w:rPr>
          <w:delText xml:space="preserve">Life expectancy for colorectal cancer patients increased by 7.4 years over this time period: </w:delText>
        </w:r>
        <w:r w:rsidR="00DE409F" w:rsidDel="00EE0F08">
          <w:rPr>
            <w:rFonts w:ascii="Times New Roman" w:hAnsi="Times New Roman"/>
            <w:sz w:val="24"/>
            <w:szCs w:val="24"/>
          </w:rPr>
          <w:delText>20.3%</w:delText>
        </w:r>
        <w:r w:rsidRPr="005503D0" w:rsidDel="00EE0F08">
          <w:rPr>
            <w:rFonts w:ascii="Times New Roman" w:hAnsi="Times New Roman"/>
            <w:sz w:val="24"/>
            <w:szCs w:val="24"/>
          </w:rPr>
          <w:delText xml:space="preserve"> from stage shift, </w:delText>
        </w:r>
        <w:r w:rsidR="00DE409F" w:rsidDel="00EE0F08">
          <w:rPr>
            <w:rFonts w:ascii="Times New Roman" w:hAnsi="Times New Roman"/>
            <w:sz w:val="24"/>
            <w:szCs w:val="24"/>
          </w:rPr>
          <w:delText>70.3%</w:delText>
        </w:r>
        <w:r w:rsidRPr="005503D0" w:rsidDel="00EE0F08">
          <w:rPr>
            <w:rFonts w:ascii="Times New Roman" w:hAnsi="Times New Roman"/>
            <w:sz w:val="24"/>
            <w:szCs w:val="24"/>
          </w:rPr>
          <w:delText xml:space="preserve"> from improvements in colorectal cancer mortality rates, and </w:delText>
        </w:r>
        <w:r w:rsidR="00DE409F" w:rsidDel="00EE0F08">
          <w:rPr>
            <w:rFonts w:ascii="Times New Roman" w:hAnsi="Times New Roman"/>
            <w:sz w:val="24"/>
            <w:szCs w:val="24"/>
          </w:rPr>
          <w:delText>9.5%</w:delText>
        </w:r>
        <w:r w:rsidRPr="005503D0" w:rsidDel="00EE0F08">
          <w:rPr>
            <w:rFonts w:ascii="Times New Roman" w:hAnsi="Times New Roman"/>
            <w:sz w:val="24"/>
            <w:szCs w:val="24"/>
          </w:rPr>
          <w:delText xml:space="preserve"> from improvements in mortality rates of other diseases</w:delText>
        </w:r>
        <w:r w:rsidDel="00EE0F08">
          <w:rPr>
            <w:rFonts w:ascii="Times New Roman" w:hAnsi="Times New Roman"/>
            <w:sz w:val="24"/>
            <w:szCs w:val="24"/>
          </w:rPr>
          <w:delText>.</w:delText>
        </w:r>
        <w:r w:rsidRPr="005503D0" w:rsidDel="00EE0F08">
          <w:rPr>
            <w:rFonts w:ascii="Times New Roman" w:hAnsi="Times New Roman"/>
            <w:sz w:val="24"/>
            <w:szCs w:val="24"/>
          </w:rPr>
          <w:delText xml:space="preserve">  </w:delText>
        </w:r>
      </w:del>
      <w:r w:rsidRPr="005503D0">
        <w:rPr>
          <w:rFonts w:ascii="Times New Roman" w:hAnsi="Times New Roman"/>
          <w:sz w:val="24"/>
          <w:szCs w:val="24"/>
        </w:rPr>
        <w:t>We observe</w:t>
      </w:r>
      <w:r w:rsidR="00DE409F">
        <w:rPr>
          <w:rFonts w:ascii="Times New Roman" w:hAnsi="Times New Roman"/>
          <w:sz w:val="24"/>
          <w:szCs w:val="24"/>
        </w:rPr>
        <w:t>d</w:t>
      </w:r>
      <w:r w:rsidRPr="005503D0">
        <w:rPr>
          <w:rFonts w:ascii="Times New Roman" w:hAnsi="Times New Roman"/>
          <w:sz w:val="24"/>
          <w:szCs w:val="24"/>
        </w:rPr>
        <w:t xml:space="preserve"> a more modest gain of 3.6 years in life expectancy for prostate cancer patients: </w:t>
      </w:r>
      <w:r w:rsidR="00DE409F">
        <w:rPr>
          <w:rFonts w:ascii="Times New Roman" w:hAnsi="Times New Roman"/>
          <w:sz w:val="24"/>
          <w:szCs w:val="24"/>
        </w:rPr>
        <w:t>19.4%</w:t>
      </w:r>
      <w:r w:rsidRPr="005503D0">
        <w:rPr>
          <w:rFonts w:ascii="Times New Roman" w:hAnsi="Times New Roman"/>
          <w:sz w:val="24"/>
          <w:szCs w:val="24"/>
        </w:rPr>
        <w:t xml:space="preserve"> from stage shift, </w:t>
      </w:r>
      <w:r w:rsidR="00DE409F">
        <w:rPr>
          <w:rFonts w:ascii="Times New Roman" w:hAnsi="Times New Roman"/>
          <w:sz w:val="24"/>
          <w:szCs w:val="24"/>
        </w:rPr>
        <w:t>19.4%</w:t>
      </w:r>
      <w:r w:rsidRPr="005503D0">
        <w:rPr>
          <w:rFonts w:ascii="Times New Roman" w:hAnsi="Times New Roman"/>
          <w:sz w:val="24"/>
          <w:szCs w:val="24"/>
        </w:rPr>
        <w:t xml:space="preserve"> from improvements in prostate cancer mortality, and </w:t>
      </w:r>
      <w:r w:rsidR="00DE409F">
        <w:rPr>
          <w:rFonts w:ascii="Times New Roman" w:hAnsi="Times New Roman"/>
          <w:sz w:val="24"/>
          <w:szCs w:val="24"/>
        </w:rPr>
        <w:t>61.1%</w:t>
      </w:r>
      <w:r w:rsidRPr="005503D0">
        <w:rPr>
          <w:rFonts w:ascii="Times New Roman" w:hAnsi="Times New Roman"/>
          <w:sz w:val="24"/>
          <w:szCs w:val="24"/>
        </w:rPr>
        <w:t xml:space="preserve"> from improvements in mortality of other diseases.</w:t>
      </w:r>
    </w:p>
    <w:p w14:paraId="5C68FD72" w14:textId="269B4E1D" w:rsidR="007C15AE" w:rsidRDefault="00204DE8" w:rsidP="00DE409F">
      <w:pPr>
        <w:pStyle w:val="NormalWeb"/>
        <w:rPr>
          <w:rFonts w:ascii="Times New Roman" w:hAnsi="Times New Roman"/>
        </w:rPr>
      </w:pPr>
      <w:proofErr w:type="gramStart"/>
      <w:r w:rsidRPr="005503D0">
        <w:rPr>
          <w:rStyle w:val="Strong"/>
          <w:rFonts w:ascii="Times New Roman" w:hAnsi="Times New Roman"/>
          <w:sz w:val="24"/>
          <w:szCs w:val="24"/>
        </w:rPr>
        <w:t>Conclusions and Relevance</w:t>
      </w:r>
      <w:r>
        <w:rPr>
          <w:rStyle w:val="Strong"/>
          <w:rFonts w:ascii="Times New Roman" w:hAnsi="Times New Roman"/>
          <w:sz w:val="24"/>
          <w:szCs w:val="24"/>
        </w:rPr>
        <w:t>.</w:t>
      </w:r>
      <w:proofErr w:type="gramEnd"/>
      <w:r>
        <w:rPr>
          <w:rStyle w:val="Strong"/>
          <w:rFonts w:ascii="Times New Roman" w:hAnsi="Times New Roman"/>
          <w:sz w:val="24"/>
          <w:szCs w:val="24"/>
        </w:rPr>
        <w:t xml:space="preserve">  </w:t>
      </w:r>
      <w:r w:rsidR="00DE409F">
        <w:rPr>
          <w:rStyle w:val="Strong"/>
          <w:rFonts w:ascii="Times New Roman" w:hAnsi="Times New Roman"/>
          <w:b w:val="0"/>
          <w:sz w:val="24"/>
          <w:szCs w:val="24"/>
        </w:rPr>
        <w:t>Life expectancy for</w:t>
      </w:r>
      <w:r>
        <w:rPr>
          <w:rStyle w:val="Strong"/>
          <w:rFonts w:ascii="Times New Roman" w:hAnsi="Times New Roman"/>
          <w:b w:val="0"/>
          <w:sz w:val="24"/>
          <w:szCs w:val="24"/>
        </w:rPr>
        <w:t xml:space="preserve"> cancer patients primarily increased </w:t>
      </w:r>
      <w:r w:rsidR="00DE409F">
        <w:rPr>
          <w:rStyle w:val="Strong"/>
          <w:rFonts w:ascii="Times New Roman" w:hAnsi="Times New Roman"/>
          <w:b w:val="0"/>
          <w:sz w:val="24"/>
          <w:szCs w:val="24"/>
        </w:rPr>
        <w:t xml:space="preserve">because of </w:t>
      </w:r>
      <w:r>
        <w:rPr>
          <w:rStyle w:val="Strong"/>
          <w:rFonts w:ascii="Times New Roman" w:hAnsi="Times New Roman"/>
          <w:b w:val="0"/>
          <w:sz w:val="24"/>
          <w:szCs w:val="24"/>
        </w:rPr>
        <w:t xml:space="preserve">improvements in </w:t>
      </w:r>
      <w:r w:rsidR="00DE409F">
        <w:rPr>
          <w:rStyle w:val="Strong"/>
          <w:rFonts w:ascii="Times New Roman" w:hAnsi="Times New Roman"/>
          <w:b w:val="0"/>
          <w:sz w:val="24"/>
          <w:szCs w:val="24"/>
        </w:rPr>
        <w:t>treatment of cancer</w:t>
      </w:r>
      <w:del w:id="7" w:author="Samir Soneji" w:date="2015-02-17T15:52:00Z">
        <w:r w:rsidR="00DE409F" w:rsidDel="00DB52E9">
          <w:rPr>
            <w:rStyle w:val="Strong"/>
            <w:rFonts w:ascii="Times New Roman" w:hAnsi="Times New Roman"/>
            <w:b w:val="0"/>
            <w:sz w:val="24"/>
            <w:szCs w:val="24"/>
          </w:rPr>
          <w:delText xml:space="preserve"> itself and competing causes of death</w:delText>
        </w:r>
      </w:del>
      <w:r w:rsidR="00DE409F">
        <w:rPr>
          <w:rStyle w:val="Strong"/>
          <w:rFonts w:ascii="Times New Roman" w:hAnsi="Times New Roman"/>
          <w:b w:val="0"/>
          <w:sz w:val="24"/>
          <w:szCs w:val="24"/>
        </w:rPr>
        <w:t>, rather than screening</w:t>
      </w:r>
      <w:r>
        <w:rPr>
          <w:rStyle w:val="Strong"/>
          <w:rFonts w:ascii="Times New Roman" w:hAnsi="Times New Roman"/>
          <w:b w:val="0"/>
          <w:sz w:val="24"/>
          <w:szCs w:val="24"/>
        </w:rPr>
        <w:t>.</w:t>
      </w:r>
      <w:r w:rsidR="007C15AE">
        <w:rPr>
          <w:rFonts w:ascii="Times New Roman" w:hAnsi="Times New Roman"/>
        </w:rPr>
        <w:br w:type="page"/>
      </w:r>
    </w:p>
    <w:p w14:paraId="7ED1268D" w14:textId="3EF4F5C1" w:rsidR="00D81C2D" w:rsidRDefault="007C15AE" w:rsidP="00C1678F">
      <w:pPr>
        <w:pStyle w:val="NormalWeb"/>
        <w:spacing w:line="480" w:lineRule="auto"/>
        <w:rPr>
          <w:rFonts w:ascii="Times New Roman" w:hAnsi="Times New Roman"/>
          <w:b/>
          <w:sz w:val="24"/>
          <w:szCs w:val="24"/>
        </w:rPr>
        <w:pPrChange w:id="8" w:author="Samir Soneji" w:date="2015-02-18T14:24:00Z">
          <w:pPr>
            <w:pStyle w:val="NormalWeb"/>
          </w:pPr>
        </w:pPrChange>
      </w:pPr>
      <w:r>
        <w:rPr>
          <w:rFonts w:ascii="Times New Roman" w:hAnsi="Times New Roman"/>
          <w:b/>
          <w:sz w:val="24"/>
          <w:szCs w:val="24"/>
        </w:rPr>
        <w:lastRenderedPageBreak/>
        <w:t>INTRODUCTION</w:t>
      </w:r>
    </w:p>
    <w:p w14:paraId="42CFF4F3" w14:textId="7A2755E4" w:rsidR="007C15AE" w:rsidRDefault="00C1678F" w:rsidP="00C1678F">
      <w:pPr>
        <w:pStyle w:val="NormalWeb"/>
        <w:spacing w:line="480" w:lineRule="auto"/>
        <w:rPr>
          <w:ins w:id="9" w:author="Samir Soneji" w:date="2015-02-18T14:24:00Z"/>
          <w:rFonts w:ascii="Times New Roman" w:hAnsi="Times New Roman"/>
          <w:sz w:val="24"/>
          <w:szCs w:val="24"/>
        </w:rPr>
        <w:pPrChange w:id="10" w:author="Samir Soneji" w:date="2015-02-18T14:24:00Z">
          <w:pPr>
            <w:pStyle w:val="NormalWeb"/>
          </w:pPr>
        </w:pPrChange>
      </w:pPr>
      <w:ins w:id="11" w:author="Samir Soneji" w:date="2015-02-18T14:24:00Z">
        <w:r>
          <w:rPr>
            <w:rFonts w:ascii="Times New Roman" w:hAnsi="Times New Roman"/>
            <w:sz w:val="24"/>
            <w:szCs w:val="24"/>
          </w:rPr>
          <w:t xml:space="preserve">What do we </w:t>
        </w:r>
        <w:proofErr w:type="gramStart"/>
        <w:r>
          <w:rPr>
            <w:rFonts w:ascii="Times New Roman" w:hAnsi="Times New Roman"/>
            <w:sz w:val="24"/>
            <w:szCs w:val="24"/>
          </w:rPr>
          <w:t>know</w:t>
        </w:r>
        <w:proofErr w:type="gramEnd"/>
      </w:ins>
    </w:p>
    <w:p w14:paraId="2959EEB5" w14:textId="0B6DFFAE" w:rsidR="00C1678F" w:rsidRDefault="00C1678F" w:rsidP="00C1678F">
      <w:pPr>
        <w:pStyle w:val="NormalWeb"/>
        <w:spacing w:line="480" w:lineRule="auto"/>
        <w:rPr>
          <w:ins w:id="12" w:author="Samir Soneji" w:date="2015-02-18T14:24:00Z"/>
          <w:rFonts w:ascii="Times New Roman" w:hAnsi="Times New Roman"/>
          <w:sz w:val="24"/>
          <w:szCs w:val="24"/>
        </w:rPr>
        <w:pPrChange w:id="13" w:author="Samir Soneji" w:date="2015-02-18T14:24:00Z">
          <w:pPr>
            <w:pStyle w:val="NormalWeb"/>
          </w:pPr>
        </w:pPrChange>
      </w:pPr>
      <w:ins w:id="14" w:author="Samir Soneji" w:date="2015-02-18T14:25:00Z">
        <w:r>
          <w:rPr>
            <w:rFonts w:ascii="Times New Roman" w:hAnsi="Times New Roman"/>
            <w:sz w:val="24"/>
            <w:szCs w:val="24"/>
          </w:rPr>
          <w:tab/>
          <w:t xml:space="preserve">For decades, physicians promoted—and their patients accepted—the belief that screening saved lives by detecting cancer at earlier and more treatable stages.  Increasingly, medical researchers question this dogmatic assumption and empirical </w:t>
        </w:r>
      </w:ins>
      <w:ins w:id="15" w:author="Samir Soneji" w:date="2015-02-18T14:26:00Z">
        <w:r>
          <w:rPr>
            <w:rFonts w:ascii="Times New Roman" w:hAnsi="Times New Roman"/>
            <w:sz w:val="24"/>
            <w:szCs w:val="24"/>
          </w:rPr>
          <w:t>research</w:t>
        </w:r>
      </w:ins>
      <w:ins w:id="16" w:author="Samir Soneji" w:date="2015-02-18T14:25:00Z">
        <w:r>
          <w:rPr>
            <w:rFonts w:ascii="Times New Roman" w:hAnsi="Times New Roman"/>
            <w:sz w:val="24"/>
            <w:szCs w:val="24"/>
          </w:rPr>
          <w:t xml:space="preserve"> </w:t>
        </w:r>
      </w:ins>
      <w:ins w:id="17" w:author="Samir Soneji" w:date="2015-02-18T14:26:00Z">
        <w:r>
          <w:rPr>
            <w:rFonts w:ascii="Times New Roman" w:hAnsi="Times New Roman"/>
            <w:sz w:val="24"/>
            <w:szCs w:val="24"/>
          </w:rPr>
          <w:t>produces mixed results on the benefits of screening.  At the same time, pharmaceutical</w:t>
        </w:r>
        <w:r w:rsidR="0003612D">
          <w:rPr>
            <w:rFonts w:ascii="Times New Roman" w:hAnsi="Times New Roman"/>
            <w:sz w:val="24"/>
            <w:szCs w:val="24"/>
          </w:rPr>
          <w:t xml:space="preserve"> and medical equipment companies faced harsh criticism over the cost of new chemotherapy drugs and surgical devices.</w:t>
        </w:r>
      </w:ins>
    </w:p>
    <w:p w14:paraId="4AAF2AE3" w14:textId="5C23D07A" w:rsidR="00AF054F" w:rsidRDefault="00C1678F" w:rsidP="00C1678F">
      <w:pPr>
        <w:pStyle w:val="NormalWeb"/>
        <w:spacing w:line="480" w:lineRule="auto"/>
        <w:rPr>
          <w:ins w:id="18" w:author="Samir Soneji" w:date="2015-02-18T13:36:00Z"/>
          <w:rFonts w:ascii="Times New Roman" w:hAnsi="Times New Roman"/>
          <w:b/>
          <w:sz w:val="24"/>
          <w:szCs w:val="24"/>
        </w:rPr>
        <w:pPrChange w:id="19" w:author="Samir Soneji" w:date="2015-02-18T14:24:00Z">
          <w:pPr>
            <w:pStyle w:val="NormalWeb"/>
          </w:pPr>
        </w:pPrChange>
      </w:pPr>
      <w:ins w:id="20" w:author="Samir Soneji" w:date="2015-02-18T14:24:00Z">
        <w:r>
          <w:rPr>
            <w:rFonts w:ascii="Times New Roman" w:hAnsi="Times New Roman"/>
            <w:sz w:val="24"/>
            <w:szCs w:val="24"/>
          </w:rPr>
          <w:t>What don’t we know/research gap</w:t>
        </w:r>
      </w:ins>
      <w:bookmarkStart w:id="21" w:name="_GoBack"/>
      <w:bookmarkEnd w:id="21"/>
    </w:p>
    <w:p w14:paraId="3D0D33C9" w14:textId="2231D81A" w:rsidR="00AF054F" w:rsidRPr="0024511B" w:rsidRDefault="00AF054F" w:rsidP="00C1678F">
      <w:pPr>
        <w:pStyle w:val="NormalWeb"/>
        <w:spacing w:line="480" w:lineRule="auto"/>
        <w:ind w:firstLine="720"/>
        <w:rPr>
          <w:rFonts w:ascii="Times New Roman" w:hAnsi="Times New Roman"/>
          <w:sz w:val="24"/>
          <w:szCs w:val="24"/>
        </w:rPr>
        <w:pPrChange w:id="22" w:author="Samir Soneji" w:date="2015-02-18T14:25:00Z">
          <w:pPr>
            <w:pStyle w:val="NormalWeb"/>
          </w:pPr>
        </w:pPrChange>
      </w:pPr>
      <w:ins w:id="23" w:author="Samir Soneji" w:date="2015-02-18T13:39:00Z">
        <w:r>
          <w:rPr>
            <w:rFonts w:ascii="Times New Roman" w:hAnsi="Times New Roman"/>
            <w:sz w:val="24"/>
            <w:szCs w:val="24"/>
          </w:rPr>
          <w:t xml:space="preserve">Although previous studies </w:t>
        </w:r>
      </w:ins>
      <w:ins w:id="24" w:author="Samir Soneji" w:date="2015-02-18T13:40:00Z">
        <w:r w:rsidR="0024511B">
          <w:rPr>
            <w:rFonts w:ascii="Times New Roman" w:hAnsi="Times New Roman"/>
            <w:sz w:val="24"/>
            <w:szCs w:val="24"/>
          </w:rPr>
          <w:t xml:space="preserve">identify </w:t>
        </w:r>
      </w:ins>
      <w:ins w:id="25" w:author="Samir Soneji" w:date="2015-02-18T13:41:00Z">
        <w:r w:rsidR="0024511B">
          <w:rPr>
            <w:rFonts w:ascii="Times New Roman" w:hAnsi="Times New Roman"/>
            <w:sz w:val="24"/>
            <w:szCs w:val="24"/>
          </w:rPr>
          <w:t xml:space="preserve">the </w:t>
        </w:r>
      </w:ins>
      <w:ins w:id="26" w:author="Samir Soneji" w:date="2015-02-18T13:40:00Z">
        <w:r w:rsidR="0024511B">
          <w:rPr>
            <w:rFonts w:ascii="Times New Roman" w:hAnsi="Times New Roman"/>
            <w:sz w:val="24"/>
            <w:szCs w:val="24"/>
          </w:rPr>
          <w:t xml:space="preserve">benefits of screening and treatment on </w:t>
        </w:r>
      </w:ins>
      <w:ins w:id="27" w:author="Samir Soneji" w:date="2015-02-18T13:42:00Z">
        <w:r w:rsidR="0024511B">
          <w:rPr>
            <w:rFonts w:ascii="Times New Roman" w:hAnsi="Times New Roman"/>
            <w:sz w:val="24"/>
            <w:szCs w:val="24"/>
          </w:rPr>
          <w:t xml:space="preserve">reductions in </w:t>
        </w:r>
      </w:ins>
      <w:ins w:id="28" w:author="Samir Soneji" w:date="2015-02-18T13:41:00Z">
        <w:r w:rsidR="0024511B">
          <w:rPr>
            <w:rFonts w:ascii="Times New Roman" w:hAnsi="Times New Roman"/>
            <w:sz w:val="24"/>
            <w:szCs w:val="24"/>
          </w:rPr>
          <w:t>cancer mortality</w:t>
        </w:r>
      </w:ins>
      <w:ins w:id="29" w:author="Samir Soneji" w:date="2015-02-18T13:42:00Z">
        <w:r w:rsidR="0024511B">
          <w:rPr>
            <w:rFonts w:ascii="Times New Roman" w:hAnsi="Times New Roman"/>
            <w:sz w:val="24"/>
            <w:szCs w:val="24"/>
          </w:rPr>
          <w:t xml:space="preserve"> rates</w:t>
        </w:r>
      </w:ins>
      <w:ins w:id="30" w:author="Samir Soneji" w:date="2015-02-18T13:39:00Z">
        <w:r>
          <w:rPr>
            <w:rFonts w:ascii="Times New Roman" w:hAnsi="Times New Roman"/>
            <w:sz w:val="24"/>
            <w:szCs w:val="24"/>
          </w:rPr>
          <w:t xml:space="preserve">, we cannot yet accurately </w:t>
        </w:r>
      </w:ins>
      <w:ins w:id="31" w:author="Samir Soneji" w:date="2015-02-18T13:41:00Z">
        <w:r w:rsidR="0024511B">
          <w:rPr>
            <w:rFonts w:ascii="Times New Roman" w:hAnsi="Times New Roman"/>
            <w:sz w:val="24"/>
            <w:szCs w:val="24"/>
          </w:rPr>
          <w:t xml:space="preserve">measure the individual effect of </w:t>
        </w:r>
        <w:commentRangeStart w:id="32"/>
        <w:r w:rsidR="0024511B">
          <w:rPr>
            <w:rFonts w:ascii="Times New Roman" w:hAnsi="Times New Roman"/>
            <w:sz w:val="24"/>
            <w:szCs w:val="24"/>
          </w:rPr>
          <w:t>each</w:t>
        </w:r>
      </w:ins>
      <w:commentRangeEnd w:id="32"/>
      <w:ins w:id="33" w:author="Samir Soneji" w:date="2015-02-18T13:42:00Z">
        <w:r w:rsidR="0024511B">
          <w:rPr>
            <w:rStyle w:val="CommentReference"/>
            <w:rFonts w:asciiTheme="minorHAnsi" w:hAnsiTheme="minorHAnsi" w:cstheme="minorBidi"/>
          </w:rPr>
          <w:commentReference w:id="32"/>
        </w:r>
      </w:ins>
      <w:ins w:id="35" w:author="Samir Soneji" w:date="2015-02-18T13:41:00Z">
        <w:r w:rsidR="0024511B">
          <w:rPr>
            <w:rFonts w:ascii="Times New Roman" w:hAnsi="Times New Roman"/>
            <w:sz w:val="24"/>
            <w:szCs w:val="24"/>
          </w:rPr>
          <w:t xml:space="preserve">.  </w:t>
        </w:r>
      </w:ins>
      <w:ins w:id="36" w:author="Samir Soneji" w:date="2015-02-18T13:40:00Z">
        <w:r w:rsidR="0024511B">
          <w:rPr>
            <w:rFonts w:ascii="Times New Roman" w:hAnsi="Times New Roman"/>
            <w:sz w:val="24"/>
            <w:szCs w:val="24"/>
          </w:rPr>
          <w:t xml:space="preserve"> </w:t>
        </w:r>
      </w:ins>
    </w:p>
    <w:p w14:paraId="510EC995" w14:textId="77777777" w:rsidR="007C15AE" w:rsidRDefault="007C15AE" w:rsidP="00C1678F">
      <w:pPr>
        <w:spacing w:line="480" w:lineRule="auto"/>
        <w:rPr>
          <w:rFonts w:ascii="Times New Roman" w:hAnsi="Times New Roman" w:cs="Times New Roman"/>
          <w:b/>
        </w:rPr>
        <w:pPrChange w:id="37" w:author="Samir Soneji" w:date="2015-02-18T14:24:00Z">
          <w:pPr/>
        </w:pPrChange>
      </w:pPr>
      <w:r>
        <w:rPr>
          <w:rFonts w:ascii="Times New Roman" w:hAnsi="Times New Roman"/>
          <w:b/>
        </w:rPr>
        <w:br w:type="page"/>
      </w:r>
    </w:p>
    <w:p w14:paraId="5684C108" w14:textId="024E9FE1" w:rsidR="007C15AE" w:rsidRDefault="00926910" w:rsidP="00C1678F">
      <w:pPr>
        <w:pStyle w:val="NormalWeb"/>
        <w:spacing w:line="480" w:lineRule="auto"/>
        <w:rPr>
          <w:rFonts w:ascii="Times New Roman" w:hAnsi="Times New Roman"/>
          <w:b/>
          <w:sz w:val="24"/>
          <w:szCs w:val="24"/>
        </w:rPr>
        <w:pPrChange w:id="38" w:author="Samir Soneji" w:date="2015-02-18T14:24:00Z">
          <w:pPr>
            <w:pStyle w:val="NormalWeb"/>
          </w:pPr>
        </w:pPrChange>
      </w:pPr>
      <w:r>
        <w:rPr>
          <w:rFonts w:ascii="Times New Roman" w:hAnsi="Times New Roman"/>
          <w:b/>
          <w:sz w:val="24"/>
          <w:szCs w:val="24"/>
        </w:rPr>
        <w:lastRenderedPageBreak/>
        <w:t xml:space="preserve">2. </w:t>
      </w:r>
      <w:r w:rsidR="007C15AE">
        <w:rPr>
          <w:rFonts w:ascii="Times New Roman" w:hAnsi="Times New Roman"/>
          <w:b/>
          <w:sz w:val="24"/>
          <w:szCs w:val="24"/>
        </w:rPr>
        <w:t>METHODS</w:t>
      </w:r>
    </w:p>
    <w:p w14:paraId="480B9BA4" w14:textId="77777777" w:rsidR="00926910" w:rsidRPr="0020100F" w:rsidRDefault="00926910" w:rsidP="00C1678F">
      <w:pPr>
        <w:spacing w:line="480" w:lineRule="auto"/>
        <w:outlineLvl w:val="1"/>
        <w:rPr>
          <w:rFonts w:ascii="Times New Roman" w:hAnsi="Times New Roman" w:cs="Times New Roman"/>
          <w:b/>
        </w:rPr>
        <w:pPrChange w:id="39" w:author="Samir Soneji" w:date="2015-02-18T14:24:00Z">
          <w:pPr>
            <w:spacing w:line="480" w:lineRule="auto"/>
            <w:outlineLvl w:val="1"/>
          </w:pPr>
        </w:pPrChange>
      </w:pPr>
      <w:r w:rsidRPr="0020100F">
        <w:rPr>
          <w:rFonts w:ascii="Times New Roman" w:hAnsi="Times New Roman" w:cs="Times New Roman"/>
          <w:b/>
        </w:rPr>
        <w:t>2.1 Patient Data</w:t>
      </w:r>
    </w:p>
    <w:p w14:paraId="3C2C0811" w14:textId="144F6132" w:rsidR="00FC79D3" w:rsidRDefault="00926910" w:rsidP="00C1678F">
      <w:pPr>
        <w:spacing w:line="480" w:lineRule="auto"/>
        <w:ind w:firstLine="720"/>
        <w:rPr>
          <w:rFonts w:ascii="Times New Roman" w:hAnsi="Times New Roman" w:cs="Times New Roman"/>
        </w:rPr>
        <w:pPrChange w:id="40" w:author="Samir Soneji" w:date="2015-02-18T14:24:00Z">
          <w:pPr>
            <w:spacing w:line="480" w:lineRule="auto"/>
            <w:ind w:firstLine="720"/>
          </w:pPr>
        </w:pPrChange>
      </w:pPr>
      <w:r w:rsidRPr="0020100F">
        <w:rPr>
          <w:rFonts w:ascii="Times New Roman" w:hAnsi="Times New Roman" w:cs="Times New Roman"/>
        </w:rPr>
        <w:t>We obtained incidence and mortality data from the NCI’s Surveillance, Epidemiology, and End Results (SEER) 9 registry database</w:t>
      </w:r>
      <w:r>
        <w:t xml:space="preserve"> between 1973 and 2011 for the following cancers: </w:t>
      </w:r>
      <w:r w:rsidRPr="005503D0">
        <w:rPr>
          <w:rFonts w:ascii="Times New Roman" w:hAnsi="Times New Roman"/>
          <w:bCs/>
        </w:rPr>
        <w:t>bladder, breast, cervical, colorectal, esophageal, head and neck, kidney, lung, lymphoma</w:t>
      </w:r>
      <w:r>
        <w:rPr>
          <w:rFonts w:ascii="Times New Roman" w:hAnsi="Times New Roman"/>
          <w:bCs/>
        </w:rPr>
        <w:t>,</w:t>
      </w:r>
      <w:r w:rsidRPr="005503D0">
        <w:rPr>
          <w:rFonts w:ascii="Times New Roman" w:hAnsi="Times New Roman"/>
          <w:bCs/>
        </w:rPr>
        <w:t xml:space="preserve"> melanoma</w:t>
      </w:r>
      <w:r>
        <w:rPr>
          <w:rFonts w:ascii="Times New Roman" w:hAnsi="Times New Roman"/>
          <w:bCs/>
        </w:rPr>
        <w:t>,</w:t>
      </w:r>
      <w:r w:rsidRPr="005503D0">
        <w:rPr>
          <w:rFonts w:ascii="Times New Roman" w:hAnsi="Times New Roman"/>
          <w:bCs/>
        </w:rPr>
        <w:t xml:space="preserve"> ovarian, pancreatic, prostate, stomach, and </w:t>
      </w:r>
      <w:r>
        <w:rPr>
          <w:rFonts w:ascii="Times New Roman" w:hAnsi="Times New Roman"/>
          <w:bCs/>
        </w:rPr>
        <w:t>uterine.</w:t>
      </w:r>
      <w:r>
        <w:rPr>
          <w:rFonts w:ascii="Times New Roman" w:hAnsi="Times New Roman" w:cs="Times New Roman"/>
        </w:rPr>
        <w:t xml:space="preserve">  </w:t>
      </w:r>
      <w:r w:rsidRPr="0020100F">
        <w:rPr>
          <w:rFonts w:ascii="Times New Roman" w:hAnsi="Times New Roman" w:cs="Times New Roman"/>
        </w:rPr>
        <w:t>The SEER 9 registries, which cover ~10% of the US population, form the largest</w:t>
      </w:r>
      <w:r w:rsidRPr="0020100F">
        <w:rPr>
          <w:rFonts w:ascii="Times New Roman" w:hAnsi="Times New Roman" w:cs="Times New Roman"/>
          <w:szCs w:val="32"/>
        </w:rPr>
        <w:t xml:space="preserve">, most representative </w:t>
      </w:r>
      <w:r w:rsidRPr="0020100F">
        <w:rPr>
          <w:rFonts w:ascii="Times New Roman" w:hAnsi="Times New Roman" w:cs="Times New Roman"/>
        </w:rPr>
        <w:t>and longest running national cancer incidence database.</w:t>
      </w:r>
      <w:r w:rsidRPr="0020100F">
        <w:rPr>
          <w:rFonts w:ascii="Times New Roman" w:hAnsi="Times New Roman" w:cs="Times New Roman"/>
          <w:szCs w:val="32"/>
        </w:rPr>
        <w:t xml:space="preserve">  SEER captures virtually all of the cancers occurring in the geographic areas covered by the SEER registries; a person’s entry into the registries begins with their diagnosis and ends, if relevant, with their death. </w:t>
      </w:r>
      <w:r w:rsidR="00EC49BD">
        <w:rPr>
          <w:rFonts w:ascii="Times New Roman" w:hAnsi="Times New Roman" w:cs="Times New Roman"/>
          <w:szCs w:val="32"/>
        </w:rPr>
        <w:t xml:space="preserve"> </w:t>
      </w:r>
      <w:r w:rsidRPr="0020100F">
        <w:rPr>
          <w:rFonts w:ascii="Times New Roman" w:hAnsi="Times New Roman" w:cs="Times New Roman"/>
        </w:rPr>
        <w:t xml:space="preserve">We analyzed </w:t>
      </w:r>
      <w:r w:rsidR="00EC49BD" w:rsidRPr="00EC49BD">
        <w:rPr>
          <w:rFonts w:ascii="Times New Roman" w:hAnsi="Times New Roman" w:cs="Times New Roman"/>
          <w:highlight w:val="yellow"/>
        </w:rPr>
        <w:t>N</w:t>
      </w:r>
      <w:r w:rsidRPr="0020100F">
        <w:rPr>
          <w:rFonts w:ascii="Times New Roman" w:hAnsi="Times New Roman" w:cs="Times New Roman"/>
        </w:rPr>
        <w:t xml:space="preserve"> can</w:t>
      </w:r>
      <w:r w:rsidR="00EC49BD">
        <w:rPr>
          <w:rFonts w:ascii="Times New Roman" w:hAnsi="Times New Roman" w:cs="Times New Roman"/>
        </w:rPr>
        <w:t>cer cases diagnosed between 1973 and 2011</w:t>
      </w:r>
      <w:r w:rsidRPr="0020100F">
        <w:rPr>
          <w:rFonts w:ascii="Times New Roman" w:hAnsi="Times New Roman" w:cs="Times New Roman"/>
        </w:rPr>
        <w:t>, included only the first matching record for each person, and excluded deaths from cancers identified only by autopsy or death certificate.  SEER classifies cancer as the cause of death based on the death certificate, the identity of a primary tumor, and relevant comorbidities</w:t>
      </w:r>
      <w:r w:rsidRPr="0020100F">
        <w:rPr>
          <w:rFonts w:ascii="Times New Roman" w:hAnsi="Times New Roman" w:cs="Times New Roman"/>
          <w:szCs w:val="32"/>
        </w:rPr>
        <w:t>.</w:t>
      </w:r>
      <w:r w:rsidRPr="0020100F">
        <w:rPr>
          <w:rFonts w:ascii="Times New Roman" w:hAnsi="Times New Roman" w:cs="Times New Roman"/>
        </w:rPr>
        <w:t xml:space="preserve">  We placed a further requirement: the cancer death must have occurred within 10 years of its diagnosis.</w:t>
      </w:r>
      <w:r w:rsidRPr="00E27F60">
        <w:rPr>
          <w:rFonts w:ascii="Times New Roman" w:hAnsi="Times New Roman" w:cs="Times New Roman"/>
        </w:rPr>
        <w:fldChar w:fldCharType="begin"/>
      </w:r>
      <w:r w:rsidRPr="0020100F">
        <w:rPr>
          <w:rFonts w:ascii="Times New Roman" w:hAnsi="Times New Roman" w:cs="Times New Roman"/>
        </w:rPr>
        <w:instrText xml:space="preserve"> ADDIN ZOTERO_ITEM CSL_CITATION {"citationID":"7QjrCZ4W","properties":{"formattedCitation":"{\\rtf \\super 19, 20\\nosupersub{}}","plainCitation":"19, 20"},"citationItems":[{"id":971,"uris":["http://zotero.org/users/39665/items/RNFM4QDD"],"uri":["http://zotero.org/users/39665/items/RNFM4QDD"],"itemData":{"id":971,"type":"article-journal","title":"A method for partitioning cancer mortality trends by factors associated with diagnosis: an application to female breast cancer","container-title":"Journal of clinical epidemiology","page":"1451-1461","volume":"47","issue":"12","source":"NCBI PubMed","abstract":"U.S. cancer mortality data derived from information recorded on death certificates are frequently relied upon as an indicator of progress against cancer. A limitation of this measure is the lack of information pertaining to the onset of disease, such as year-of-diagnosis, age-at-diagnosis, stage of disease at diagnosis and histology of lesions. However, population-based cancer registries collect these types of data and allow the calculation of an incidence-file based mortality rate. This incidence-based mortality rate allows a partitioning of mortality by variables associated with the cancer onset. Breast cancer incidence-based mortality measures are created and compared to mortality rates based on death certificates over a comparable time period. Novel mortality measures, such as mortality rates by stage-at-diagnosis, age-at-diagnosis and year-of-diagnosis, are used to illustrate the value of this approach.","ISSN":"0895-4356","note":"PMID: 7730854","shortTitle":"A method for partitioning cancer mortality trends by factors associated with diagnosis","journalAbbreviation":"J Clin Epidemiol","author":[{"family":"Chu","given":"K C"},{"family":"Miller","given":"B A"},{"family":"Feuer","given":"E J"},{"family":"Hankey","given":"B F"}],"issued":{"date-parts":[["1994",12]]}}},{"id":1222,"uris":["http://zotero.org/users/39665/items/RHQB83MQ"],"uri":["http://zotero.org/users/39665/items/RHQB83MQ"],"itemData":{"id":1222,"type":"article-journal","title":"Trends in prostate cancer mortality among black men and white men in the United States","container-title":"Cancer","page":"1507-1516","volume":"97","issue":"6","source":"NCBI PubMed","abstract":"BACKGROUND\n\nProstate cancer mortality rates in the United States declined sharply after 1991 in white men and declined after 1992 in black men. The current study was conducted to investigate possible mechanisms for the declining prostate cancer mortality rates in the United States.\n\n\nMETHODS\n\nThe authors examined and compared patterns of prostate cancer incidence, survival rates, and mortality rates among black men and white men in the United States using the 1969-1999 U.S. prostate cancer mortality rates and the 1975-1999 prostate cancer incidence, survival, and incidence-based mortality rates from the Surveillance, Epidemiology, and End Results (SEER) Program for the U.S. population. The SEER data represent approximately 10% of the U.S. population.\n\n\nRESULTS\n\nProstate cancer incidence and mortality rates showed transient increases after 1986, when the U.S. Food and Drug Administration approved the use of prostate specific antigen (PSA) testing. The age-adjusted prostate cancer mortality rates for men age 50-84 years, however, have dropped below the rate in 1986 since 1995 for white men and since 1997 for black men. In fact, for white men ages 50-79 years, the 1998 and 1999 rates were the lowest observed since 1950. Incidence-based mortality rates by disease stage revealed that the recent declines were due to declines in distant disease mortality. Moreover, the decrease in distant disease mortality was due to a decline in distant disease incidence, and not to improved survival of patients with distant disease.\n\n\nCONCLUSIONS\n\nSimilar incidence, survival, and mortality rate patterns are seen in black men and white men in the United States, although with differences in the timing and magnitude of recent rate decreases. Increased detection of prostate cancer before it becomes metastatic, possibly reflecting increased use of PSA testing after 1986, may explain much of the recent mortality decrease in both white men and black men.","DOI":"10.1002/cncr.11212","ISSN":"0008-543X","note":"PMID: 12627516","journalAbbreviation":"Cancer","author":[{"family":"Chu","given":"Kenneth C"},{"family":"Tarone","given":"Robert E"},{"family":"Freeman","given":"Harold P"}],"issued":{"date-parts":[["2003",3,15]]},"PMID":"12627516"}}],"schema":"https://github.com/citation-style-language/schema/raw/master/csl-citation.json"} </w:instrText>
      </w:r>
      <w:r w:rsidRPr="00E27F60">
        <w:rPr>
          <w:rFonts w:ascii="Times New Roman" w:hAnsi="Times New Roman" w:cs="Times New Roman"/>
        </w:rPr>
        <w:fldChar w:fldCharType="separate"/>
      </w:r>
      <w:r w:rsidRPr="0020100F">
        <w:rPr>
          <w:rFonts w:ascii="Times New Roman" w:hAnsi="Times New Roman" w:cs="Times New Roman"/>
          <w:vertAlign w:val="superscript"/>
        </w:rPr>
        <w:t>19, 20</w:t>
      </w:r>
      <w:r w:rsidRPr="00E27F60">
        <w:rPr>
          <w:rFonts w:ascii="Times New Roman" w:hAnsi="Times New Roman" w:cs="Times New Roman"/>
        </w:rPr>
        <w:fldChar w:fldCharType="end"/>
      </w:r>
      <w:r w:rsidRPr="0020100F">
        <w:rPr>
          <w:rFonts w:ascii="Times New Roman" w:hAnsi="Times New Roman" w:cs="Times New Roman"/>
          <w:szCs w:val="32"/>
        </w:rPr>
        <w:t xml:space="preserve"> </w:t>
      </w:r>
      <w:proofErr w:type="gramStart"/>
      <w:r w:rsidRPr="0020100F">
        <w:rPr>
          <w:rFonts w:ascii="Times New Roman" w:hAnsi="Times New Roman" w:cs="Times New Roman"/>
        </w:rPr>
        <w:t>By</w:t>
      </w:r>
      <w:proofErr w:type="gramEnd"/>
      <w:r w:rsidRPr="0020100F">
        <w:rPr>
          <w:rFonts w:ascii="Times New Roman" w:hAnsi="Times New Roman" w:cs="Times New Roman"/>
        </w:rPr>
        <w:t xml:space="preserve"> allowing this 10-year time window between diagnosis and death, we were able to calculate incidence-bas</w:t>
      </w:r>
      <w:r w:rsidR="00EC49BD">
        <w:rPr>
          <w:rFonts w:ascii="Times New Roman" w:hAnsi="Times New Roman" w:cs="Times New Roman"/>
        </w:rPr>
        <w:t xml:space="preserve">ed mortality rates between 1973 and 2001 </w:t>
      </w:r>
      <w:r w:rsidRPr="0020100F">
        <w:rPr>
          <w:rFonts w:ascii="Times New Roman" w:hAnsi="Times New Roman" w:cs="Times New Roman"/>
        </w:rPr>
        <w:t xml:space="preserve">for </w:t>
      </w:r>
      <w:r w:rsidR="00EC49BD" w:rsidRPr="00FC79D3">
        <w:rPr>
          <w:rFonts w:ascii="Times New Roman" w:hAnsi="Times New Roman" w:cs="Times New Roman"/>
          <w:highlight w:val="yellow"/>
        </w:rPr>
        <w:t>N</w:t>
      </w:r>
      <w:r w:rsidRPr="0020100F">
        <w:rPr>
          <w:rFonts w:ascii="Times New Roman" w:hAnsi="Times New Roman" w:cs="Times New Roman"/>
        </w:rPr>
        <w:t xml:space="preserve"> incident cancer cases. </w:t>
      </w:r>
    </w:p>
    <w:p w14:paraId="74AC0A01" w14:textId="1DB53BBA" w:rsidR="00FC79D3" w:rsidRDefault="00926910" w:rsidP="00C1678F">
      <w:pPr>
        <w:spacing w:line="480" w:lineRule="auto"/>
        <w:ind w:firstLine="720"/>
        <w:rPr>
          <w:rFonts w:ascii="Times New Roman" w:hAnsi="Times New Roman" w:cs="Times New Roman"/>
        </w:rPr>
        <w:pPrChange w:id="41" w:author="Samir Soneji" w:date="2015-02-18T14:24:00Z">
          <w:pPr>
            <w:spacing w:line="480" w:lineRule="auto"/>
            <w:ind w:firstLine="720"/>
          </w:pPr>
        </w:pPrChange>
      </w:pPr>
      <w:r w:rsidRPr="0020100F">
        <w:rPr>
          <w:rFonts w:ascii="Times New Roman" w:hAnsi="Times New Roman" w:cs="Times New Roman"/>
        </w:rPr>
        <w:t xml:space="preserve">An incidence-based mortality rate </w:t>
      </w:r>
      <w:r w:rsidR="00FC79D3">
        <w:rPr>
          <w:rFonts w:ascii="Times New Roman" w:hAnsi="Times New Roman" w:cs="Times New Roman"/>
        </w:rPr>
        <w:t xml:space="preserve">for a specific cohort of </w:t>
      </w:r>
      <w:r w:rsidR="00797628">
        <w:rPr>
          <w:rFonts w:ascii="Times New Roman" w:hAnsi="Times New Roman" w:cs="Times New Roman"/>
        </w:rPr>
        <w:t xml:space="preserve">newly diagnosed </w:t>
      </w:r>
      <w:r w:rsidR="00FC79D3">
        <w:rPr>
          <w:rFonts w:ascii="Times New Roman" w:hAnsi="Times New Roman" w:cs="Times New Roman"/>
        </w:rPr>
        <w:t xml:space="preserve">cancer </w:t>
      </w:r>
      <w:r w:rsidR="00797628">
        <w:rPr>
          <w:rFonts w:ascii="Times New Roman" w:hAnsi="Times New Roman" w:cs="Times New Roman"/>
        </w:rPr>
        <w:t>patients</w:t>
      </w:r>
      <w:r w:rsidR="00FC79D3">
        <w:rPr>
          <w:rFonts w:ascii="Times New Roman" w:hAnsi="Times New Roman" w:cs="Times New Roman"/>
        </w:rPr>
        <w:t xml:space="preserve"> equals the ratio of [1] the number of cancer deaths occurring for this cohort up to 10 years </w:t>
      </w:r>
      <w:r w:rsidR="00797628">
        <w:rPr>
          <w:rFonts w:ascii="Times New Roman" w:hAnsi="Times New Roman" w:cs="Times New Roman"/>
        </w:rPr>
        <w:t>beyond</w:t>
      </w:r>
      <w:r w:rsidR="00FC79D3">
        <w:rPr>
          <w:rFonts w:ascii="Times New Roman" w:hAnsi="Times New Roman" w:cs="Times New Roman"/>
        </w:rPr>
        <w:t xml:space="preserve"> </w:t>
      </w:r>
      <w:r w:rsidR="00797628">
        <w:rPr>
          <w:rFonts w:ascii="Times New Roman" w:hAnsi="Times New Roman" w:cs="Times New Roman"/>
        </w:rPr>
        <w:t xml:space="preserve">their </w:t>
      </w:r>
      <w:r w:rsidR="00FC79D3">
        <w:rPr>
          <w:rFonts w:ascii="Times New Roman" w:hAnsi="Times New Roman" w:cs="Times New Roman"/>
        </w:rPr>
        <w:t xml:space="preserve">diagnosis and [2] the total number of person-years lived by this cohort, up to 10 years.  For example, </w:t>
      </w:r>
      <w:ins w:id="42" w:author="Samir Soneji" w:date="2015-02-17T16:02:00Z">
        <w:r w:rsidR="002D7AC7" w:rsidRPr="002D7AC7">
          <w:rPr>
            <w:rFonts w:ascii="Times New Roman" w:hAnsi="Times New Roman" w:cs="Times New Roman"/>
          </w:rPr>
          <w:t>1301</w:t>
        </w:r>
      </w:ins>
      <w:r w:rsidR="00FC79D3">
        <w:rPr>
          <w:rFonts w:ascii="Times New Roman" w:hAnsi="Times New Roman" w:cs="Times New Roman"/>
        </w:rPr>
        <w:t xml:space="preserve">women </w:t>
      </w:r>
      <w:ins w:id="43" w:author="Samir Soneji" w:date="2015-02-17T16:01:00Z">
        <w:r w:rsidR="002D7AC7">
          <w:rPr>
            <w:rFonts w:ascii="Times New Roman" w:hAnsi="Times New Roman" w:cs="Times New Roman"/>
          </w:rPr>
          <w:t xml:space="preserve">aged 65-69 years </w:t>
        </w:r>
      </w:ins>
      <w:r w:rsidR="00FC79D3">
        <w:rPr>
          <w:rFonts w:ascii="Times New Roman" w:hAnsi="Times New Roman" w:cs="Times New Roman"/>
        </w:rPr>
        <w:t xml:space="preserve">were </w:t>
      </w:r>
      <w:r w:rsidR="00A71D7A">
        <w:rPr>
          <w:rFonts w:ascii="Times New Roman" w:hAnsi="Times New Roman" w:cs="Times New Roman"/>
        </w:rPr>
        <w:t xml:space="preserve">diagnosed with localized breast cancer in 2001.  Between 2001 and 2011, </w:t>
      </w:r>
      <w:ins w:id="44" w:author="Samir Soneji" w:date="2015-02-17T16:03:00Z">
        <w:r w:rsidR="002D7AC7">
          <w:rPr>
            <w:rFonts w:ascii="Times New Roman" w:hAnsi="Times New Roman" w:cs="Times New Roman"/>
          </w:rPr>
          <w:t>66</w:t>
        </w:r>
      </w:ins>
      <w:r w:rsidR="00A71D7A">
        <w:rPr>
          <w:rFonts w:ascii="Times New Roman" w:hAnsi="Times New Roman" w:cs="Times New Roman"/>
        </w:rPr>
        <w:t xml:space="preserve"> </w:t>
      </w:r>
      <w:ins w:id="45" w:author="Samir Soneji" w:date="2015-02-17T15:59:00Z">
        <w:r w:rsidR="002D7AC7">
          <w:rPr>
            <w:rFonts w:ascii="Times New Roman" w:hAnsi="Times New Roman" w:cs="Times New Roman"/>
          </w:rPr>
          <w:t xml:space="preserve">of these women </w:t>
        </w:r>
      </w:ins>
      <w:r w:rsidR="00A71D7A">
        <w:rPr>
          <w:rFonts w:ascii="Times New Roman" w:hAnsi="Times New Roman" w:cs="Times New Roman"/>
        </w:rPr>
        <w:t xml:space="preserve">died of </w:t>
      </w:r>
      <w:r w:rsidR="00A71D7A">
        <w:rPr>
          <w:rFonts w:ascii="Times New Roman" w:hAnsi="Times New Roman" w:cs="Times New Roman"/>
        </w:rPr>
        <w:lastRenderedPageBreak/>
        <w:t xml:space="preserve">breast cancer and </w:t>
      </w:r>
      <w:ins w:id="46" w:author="Samir Soneji" w:date="2015-02-17T16:03:00Z">
        <w:r w:rsidR="002D7AC7">
          <w:rPr>
            <w:rFonts w:ascii="Times New Roman" w:hAnsi="Times New Roman" w:cs="Times New Roman"/>
          </w:rPr>
          <w:t>another 207 died of a competing cause of death.  T</w:t>
        </w:r>
      </w:ins>
      <w:r w:rsidR="00A71D7A">
        <w:rPr>
          <w:rFonts w:ascii="Times New Roman" w:hAnsi="Times New Roman" w:cs="Times New Roman"/>
        </w:rPr>
        <w:t xml:space="preserve">his entire cohort lived a total of </w:t>
      </w:r>
      <w:ins w:id="47" w:author="Samir Soneji" w:date="2015-02-17T16:03:00Z">
        <w:r w:rsidR="002D7AC7">
          <w:rPr>
            <w:rFonts w:ascii="Times New Roman" w:hAnsi="Times New Roman" w:cs="Times New Roman"/>
          </w:rPr>
          <w:t xml:space="preserve">11,591 </w:t>
        </w:r>
      </w:ins>
      <w:r w:rsidR="00A71D7A">
        <w:rPr>
          <w:rFonts w:ascii="Times New Roman" w:hAnsi="Times New Roman" w:cs="Times New Roman"/>
        </w:rPr>
        <w:t>person-years</w:t>
      </w:r>
      <w:ins w:id="48" w:author="Samir Soneji" w:date="2015-02-17T16:04:00Z">
        <w:r w:rsidR="002D7AC7">
          <w:rPr>
            <w:rFonts w:ascii="Times New Roman" w:hAnsi="Times New Roman" w:cs="Times New Roman"/>
          </w:rPr>
          <w:t xml:space="preserve"> over the 10-year period</w:t>
        </w:r>
      </w:ins>
      <w:r w:rsidR="00A71D7A">
        <w:rPr>
          <w:rFonts w:ascii="Times New Roman" w:hAnsi="Times New Roman" w:cs="Times New Roman"/>
        </w:rPr>
        <w:t xml:space="preserve">.  Thus, the incidence-based mortality rate </w:t>
      </w:r>
      <w:ins w:id="49" w:author="Samir Soneji" w:date="2015-02-17T16:04:00Z">
        <w:r w:rsidR="002D7AC7">
          <w:rPr>
            <w:rFonts w:ascii="Times New Roman" w:hAnsi="Times New Roman" w:cs="Times New Roman"/>
          </w:rPr>
          <w:t>equaled 66/11,591 for cancer and 207/11,591 for competing causes of death.</w:t>
        </w:r>
      </w:ins>
      <w:r w:rsidR="00A71D7A">
        <w:rPr>
          <w:rFonts w:ascii="Times New Roman" w:hAnsi="Times New Roman" w:cs="Times New Roman"/>
        </w:rPr>
        <w:t xml:space="preserve"> We calculated incidence-based mortality rates by age group at diagnosis (40-44 years to 80-84 years), sex, </w:t>
      </w:r>
      <w:proofErr w:type="gramStart"/>
      <w:r w:rsidR="00A71D7A">
        <w:rPr>
          <w:rFonts w:ascii="Times New Roman" w:hAnsi="Times New Roman" w:cs="Times New Roman"/>
        </w:rPr>
        <w:t>year of diagnosis (1973-2011), cancer type, stage (in situ, localized, regional, and distant)</w:t>
      </w:r>
      <w:ins w:id="50" w:author="Samir Soneji" w:date="2015-02-17T16:05:00Z">
        <w:r w:rsidR="002D7AC7">
          <w:rPr>
            <w:rFonts w:ascii="Times New Roman" w:hAnsi="Times New Roman" w:cs="Times New Roman"/>
          </w:rPr>
          <w:t>, and cause of death</w:t>
        </w:r>
        <w:proofErr w:type="gramEnd"/>
        <w:r w:rsidR="002D7AC7">
          <w:rPr>
            <w:rFonts w:ascii="Times New Roman" w:hAnsi="Times New Roman" w:cs="Times New Roman"/>
          </w:rPr>
          <w:t xml:space="preserve"> (specific cancer and competing cause of death)</w:t>
        </w:r>
      </w:ins>
      <w:r w:rsidR="00A71D7A">
        <w:rPr>
          <w:rFonts w:ascii="Times New Roman" w:hAnsi="Times New Roman" w:cs="Times New Roman"/>
        </w:rPr>
        <w:t>.</w:t>
      </w:r>
      <w:r w:rsidR="00BC1CE8">
        <w:rPr>
          <w:rFonts w:ascii="Times New Roman" w:hAnsi="Times New Roman" w:cs="Times New Roman"/>
        </w:rPr>
        <w:t xml:space="preserve"> </w:t>
      </w:r>
      <w:r w:rsidR="00BC1CE8" w:rsidRPr="00BC1CE8">
        <w:rPr>
          <w:rFonts w:ascii="Times New Roman" w:hAnsi="Times New Roman" w:cs="Times New Roman"/>
          <w:highlight w:val="yellow"/>
        </w:rPr>
        <w:t>Proportion.</w:t>
      </w:r>
    </w:p>
    <w:p w14:paraId="386E25D3" w14:textId="77777777" w:rsidR="007C15AE" w:rsidRDefault="007C15AE" w:rsidP="00C1678F">
      <w:pPr>
        <w:spacing w:line="480" w:lineRule="auto"/>
        <w:rPr>
          <w:rFonts w:ascii="Times New Roman" w:hAnsi="Times New Roman" w:cs="Times New Roman"/>
          <w:b/>
        </w:rPr>
        <w:pPrChange w:id="51" w:author="Samir Soneji" w:date="2015-02-18T14:24:00Z">
          <w:pPr/>
        </w:pPrChange>
      </w:pPr>
      <w:r>
        <w:rPr>
          <w:rFonts w:ascii="Times New Roman" w:hAnsi="Times New Roman"/>
          <w:b/>
        </w:rPr>
        <w:br w:type="page"/>
      </w:r>
    </w:p>
    <w:p w14:paraId="28C2FE59" w14:textId="3F58457A" w:rsidR="007C15AE" w:rsidRDefault="007C15AE" w:rsidP="00C1678F">
      <w:pPr>
        <w:pStyle w:val="NormalWeb"/>
        <w:spacing w:line="480" w:lineRule="auto"/>
        <w:rPr>
          <w:rFonts w:ascii="Times New Roman" w:hAnsi="Times New Roman"/>
          <w:b/>
          <w:sz w:val="24"/>
          <w:szCs w:val="24"/>
        </w:rPr>
        <w:pPrChange w:id="52" w:author="Samir Soneji" w:date="2015-02-18T14:24:00Z">
          <w:pPr>
            <w:pStyle w:val="NormalWeb"/>
          </w:pPr>
        </w:pPrChange>
      </w:pPr>
      <w:r>
        <w:rPr>
          <w:rFonts w:ascii="Times New Roman" w:hAnsi="Times New Roman"/>
          <w:b/>
          <w:sz w:val="24"/>
          <w:szCs w:val="24"/>
        </w:rPr>
        <w:lastRenderedPageBreak/>
        <w:t>RESULTS</w:t>
      </w:r>
    </w:p>
    <w:p w14:paraId="5BA471D3" w14:textId="77777777" w:rsidR="007C15AE" w:rsidRDefault="007C15AE" w:rsidP="00C1678F">
      <w:pPr>
        <w:pStyle w:val="NormalWeb"/>
        <w:spacing w:line="480" w:lineRule="auto"/>
        <w:rPr>
          <w:rFonts w:ascii="Times New Roman" w:hAnsi="Times New Roman"/>
          <w:b/>
          <w:sz w:val="24"/>
          <w:szCs w:val="24"/>
        </w:rPr>
        <w:pPrChange w:id="53" w:author="Samir Soneji" w:date="2015-02-18T14:24:00Z">
          <w:pPr>
            <w:pStyle w:val="NormalWeb"/>
          </w:pPr>
        </w:pPrChange>
      </w:pPr>
    </w:p>
    <w:p w14:paraId="4BC15C87" w14:textId="77777777" w:rsidR="007C15AE" w:rsidRDefault="007C15AE" w:rsidP="00C1678F">
      <w:pPr>
        <w:spacing w:line="480" w:lineRule="auto"/>
        <w:rPr>
          <w:rFonts w:ascii="Times New Roman" w:hAnsi="Times New Roman" w:cs="Times New Roman"/>
          <w:b/>
        </w:rPr>
        <w:pPrChange w:id="54" w:author="Samir Soneji" w:date="2015-02-18T14:24:00Z">
          <w:pPr/>
        </w:pPrChange>
      </w:pPr>
      <w:r>
        <w:rPr>
          <w:rFonts w:ascii="Times New Roman" w:hAnsi="Times New Roman"/>
          <w:b/>
        </w:rPr>
        <w:br w:type="page"/>
      </w:r>
    </w:p>
    <w:p w14:paraId="4013D3C3" w14:textId="74ADD495" w:rsidR="007C15AE" w:rsidRPr="007C15AE" w:rsidRDefault="007C15AE" w:rsidP="00C1678F">
      <w:pPr>
        <w:pStyle w:val="NormalWeb"/>
        <w:spacing w:line="480" w:lineRule="auto"/>
        <w:rPr>
          <w:rFonts w:ascii="Times New Roman" w:hAnsi="Times New Roman"/>
          <w:b/>
          <w:sz w:val="24"/>
          <w:szCs w:val="24"/>
        </w:rPr>
        <w:pPrChange w:id="55" w:author="Samir Soneji" w:date="2015-02-18T14:24:00Z">
          <w:pPr>
            <w:pStyle w:val="NormalWeb"/>
          </w:pPr>
        </w:pPrChange>
      </w:pPr>
      <w:r>
        <w:rPr>
          <w:rFonts w:ascii="Times New Roman" w:hAnsi="Times New Roman"/>
          <w:b/>
          <w:sz w:val="24"/>
          <w:szCs w:val="24"/>
        </w:rPr>
        <w:lastRenderedPageBreak/>
        <w:t>DISCUSSION</w:t>
      </w:r>
    </w:p>
    <w:p w14:paraId="4EFD5281" w14:textId="77777777" w:rsidR="007C15AE" w:rsidRDefault="007C15AE" w:rsidP="00C1678F">
      <w:pPr>
        <w:spacing w:line="480" w:lineRule="auto"/>
        <w:rPr>
          <w:rFonts w:ascii="Times New Roman" w:hAnsi="Times New Roman" w:cs="Times New Roman"/>
          <w:b/>
        </w:rPr>
        <w:pPrChange w:id="56" w:author="Samir Soneji" w:date="2015-02-18T14:24:00Z">
          <w:pPr/>
        </w:pPrChange>
      </w:pPr>
      <w:r>
        <w:rPr>
          <w:rFonts w:ascii="Times New Roman" w:hAnsi="Times New Roman" w:cs="Times New Roman"/>
          <w:b/>
        </w:rPr>
        <w:br w:type="page"/>
      </w:r>
    </w:p>
    <w:p w14:paraId="22EE1C20" w14:textId="3EAEB25C" w:rsidR="00D81C2D" w:rsidRPr="007C15AE" w:rsidRDefault="007C15AE" w:rsidP="0063196F">
      <w:pPr>
        <w:rPr>
          <w:rFonts w:ascii="Times New Roman" w:hAnsi="Times New Roman" w:cs="Times New Roman"/>
          <w:b/>
        </w:rPr>
      </w:pPr>
      <w:r w:rsidRPr="007C15AE">
        <w:rPr>
          <w:rFonts w:ascii="Times New Roman" w:hAnsi="Times New Roman" w:cs="Times New Roman"/>
          <w:b/>
        </w:rPr>
        <w:lastRenderedPageBreak/>
        <w:t>REFERENCES</w:t>
      </w:r>
    </w:p>
    <w:sectPr w:rsidR="00D81C2D" w:rsidRPr="007C15AE" w:rsidSect="00D65EA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mir Soneji" w:date="2015-02-16T14:42:00Z" w:initials="SS">
    <w:p w14:paraId="384E5559" w14:textId="46B51029" w:rsidR="0003612D" w:rsidRDefault="0003612D">
      <w:pPr>
        <w:pStyle w:val="CommentText"/>
      </w:pPr>
      <w:r>
        <w:rPr>
          <w:rStyle w:val="CommentReference"/>
        </w:rPr>
        <w:annotationRef/>
      </w:r>
      <w:r>
        <w:t>Leading might be vague.  Most prevalent?</w:t>
      </w:r>
    </w:p>
  </w:comment>
  <w:comment w:id="1" w:author="Hiram Beltran-Sanchez" w:date="2015-02-15T20:41:00Z" w:initials="HB">
    <w:p w14:paraId="1AF65826" w14:textId="77777777" w:rsidR="0003612D" w:rsidRDefault="0003612D" w:rsidP="00204DE8">
      <w:pPr>
        <w:pStyle w:val="CommentText"/>
      </w:pPr>
      <w:r>
        <w:rPr>
          <w:rStyle w:val="CommentReference"/>
        </w:rPr>
        <w:annotationRef/>
      </w:r>
      <w:r>
        <w:t>Why do we want to study the whole period?  Have there been any major improvements in treatment that may allow us to look at different periods?</w:t>
      </w:r>
    </w:p>
  </w:comment>
  <w:comment w:id="32" w:author="Samir Soneji" w:date="2015-02-18T13:42:00Z" w:initials="SS">
    <w:p w14:paraId="6D3C0FA5" w14:textId="42992F8B" w:rsidR="0003612D" w:rsidRDefault="0003612D">
      <w:pPr>
        <w:pStyle w:val="CommentText"/>
      </w:pPr>
      <w:ins w:id="34" w:author="Samir Soneji" w:date="2015-02-18T13:42:00Z">
        <w:r>
          <w:rPr>
            <w:rStyle w:val="CommentReference"/>
          </w:rPr>
          <w:annotationRef/>
        </w:r>
      </w:ins>
      <w:r>
        <w:t>Is it clear what “each” refers to?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C132B" w14:textId="77777777" w:rsidR="0003612D" w:rsidRDefault="0003612D" w:rsidP="00926910">
      <w:r>
        <w:separator/>
      </w:r>
    </w:p>
  </w:endnote>
  <w:endnote w:type="continuationSeparator" w:id="0">
    <w:p w14:paraId="2E9FEB1E" w14:textId="77777777" w:rsidR="0003612D" w:rsidRDefault="0003612D" w:rsidP="00926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607E72" w14:textId="77777777" w:rsidR="0003612D" w:rsidRDefault="0003612D" w:rsidP="00926910">
      <w:r>
        <w:separator/>
      </w:r>
    </w:p>
  </w:footnote>
  <w:footnote w:type="continuationSeparator" w:id="0">
    <w:p w14:paraId="5754DE3C" w14:textId="77777777" w:rsidR="0003612D" w:rsidRDefault="0003612D" w:rsidP="009269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3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4D405E6"/>
    <w:multiLevelType w:val="hybridMultilevel"/>
    <w:tmpl w:val="E50C9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6669AF"/>
    <w:multiLevelType w:val="hybridMultilevel"/>
    <w:tmpl w:val="66C86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662C49"/>
    <w:multiLevelType w:val="hybridMultilevel"/>
    <w:tmpl w:val="356C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revisionView w:insDel="0" w:formatting="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96F"/>
    <w:rsid w:val="0003612D"/>
    <w:rsid w:val="000428CD"/>
    <w:rsid w:val="00053A6D"/>
    <w:rsid w:val="001603C2"/>
    <w:rsid w:val="001605D5"/>
    <w:rsid w:val="001E22E2"/>
    <w:rsid w:val="00204DE8"/>
    <w:rsid w:val="0024511B"/>
    <w:rsid w:val="00297A13"/>
    <w:rsid w:val="002A1508"/>
    <w:rsid w:val="002B48B6"/>
    <w:rsid w:val="002D7AC7"/>
    <w:rsid w:val="003D3E46"/>
    <w:rsid w:val="00424538"/>
    <w:rsid w:val="00480D94"/>
    <w:rsid w:val="0051375B"/>
    <w:rsid w:val="005503D0"/>
    <w:rsid w:val="0063196F"/>
    <w:rsid w:val="00685E42"/>
    <w:rsid w:val="00797628"/>
    <w:rsid w:val="007B6DAE"/>
    <w:rsid w:val="007C15AE"/>
    <w:rsid w:val="007C7079"/>
    <w:rsid w:val="007D7607"/>
    <w:rsid w:val="00896638"/>
    <w:rsid w:val="00926910"/>
    <w:rsid w:val="00A71D7A"/>
    <w:rsid w:val="00AA6CB3"/>
    <w:rsid w:val="00AF054F"/>
    <w:rsid w:val="00BC1CE8"/>
    <w:rsid w:val="00BF3646"/>
    <w:rsid w:val="00C1678F"/>
    <w:rsid w:val="00C25E96"/>
    <w:rsid w:val="00D65EAD"/>
    <w:rsid w:val="00D72D9D"/>
    <w:rsid w:val="00D81C2D"/>
    <w:rsid w:val="00D91903"/>
    <w:rsid w:val="00DB52E9"/>
    <w:rsid w:val="00DE409F"/>
    <w:rsid w:val="00EC49BD"/>
    <w:rsid w:val="00EE0F08"/>
    <w:rsid w:val="00F53426"/>
    <w:rsid w:val="00F6271C"/>
    <w:rsid w:val="00FC79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C81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6F"/>
    <w:pPr>
      <w:ind w:left="720"/>
      <w:contextualSpacing/>
    </w:pPr>
  </w:style>
  <w:style w:type="paragraph" w:styleId="NormalWeb">
    <w:name w:val="Normal (Web)"/>
    <w:basedOn w:val="Normal"/>
    <w:uiPriority w:val="99"/>
    <w:unhideWhenUsed/>
    <w:rsid w:val="00D81C2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81C2D"/>
    <w:rPr>
      <w:b/>
      <w:bCs/>
    </w:rPr>
  </w:style>
  <w:style w:type="character" w:styleId="CommentReference">
    <w:name w:val="annotation reference"/>
    <w:basedOn w:val="DefaultParagraphFont"/>
    <w:uiPriority w:val="99"/>
    <w:semiHidden/>
    <w:unhideWhenUsed/>
    <w:rsid w:val="005503D0"/>
    <w:rPr>
      <w:sz w:val="18"/>
      <w:szCs w:val="18"/>
    </w:rPr>
  </w:style>
  <w:style w:type="paragraph" w:styleId="CommentText">
    <w:name w:val="annotation text"/>
    <w:basedOn w:val="Normal"/>
    <w:link w:val="CommentTextChar"/>
    <w:uiPriority w:val="99"/>
    <w:semiHidden/>
    <w:unhideWhenUsed/>
    <w:rsid w:val="005503D0"/>
  </w:style>
  <w:style w:type="character" w:customStyle="1" w:styleId="CommentTextChar">
    <w:name w:val="Comment Text Char"/>
    <w:basedOn w:val="DefaultParagraphFont"/>
    <w:link w:val="CommentText"/>
    <w:uiPriority w:val="99"/>
    <w:semiHidden/>
    <w:rsid w:val="005503D0"/>
  </w:style>
  <w:style w:type="paragraph" w:styleId="CommentSubject">
    <w:name w:val="annotation subject"/>
    <w:basedOn w:val="CommentText"/>
    <w:next w:val="CommentText"/>
    <w:link w:val="CommentSubjectChar"/>
    <w:uiPriority w:val="99"/>
    <w:semiHidden/>
    <w:unhideWhenUsed/>
    <w:rsid w:val="005503D0"/>
    <w:rPr>
      <w:b/>
      <w:bCs/>
      <w:sz w:val="20"/>
      <w:szCs w:val="20"/>
    </w:rPr>
  </w:style>
  <w:style w:type="character" w:customStyle="1" w:styleId="CommentSubjectChar">
    <w:name w:val="Comment Subject Char"/>
    <w:basedOn w:val="CommentTextChar"/>
    <w:link w:val="CommentSubject"/>
    <w:uiPriority w:val="99"/>
    <w:semiHidden/>
    <w:rsid w:val="005503D0"/>
    <w:rPr>
      <w:b/>
      <w:bCs/>
      <w:sz w:val="20"/>
      <w:szCs w:val="20"/>
    </w:rPr>
  </w:style>
  <w:style w:type="paragraph" w:styleId="BalloonText">
    <w:name w:val="Balloon Text"/>
    <w:basedOn w:val="Normal"/>
    <w:link w:val="BalloonTextChar"/>
    <w:uiPriority w:val="99"/>
    <w:semiHidden/>
    <w:unhideWhenUsed/>
    <w:rsid w:val="005503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3D0"/>
    <w:rPr>
      <w:rFonts w:ascii="Lucida Grande" w:hAnsi="Lucida Grande" w:cs="Lucida Grande"/>
      <w:sz w:val="18"/>
      <w:szCs w:val="18"/>
    </w:rPr>
  </w:style>
  <w:style w:type="paragraph" w:styleId="FootnoteText">
    <w:name w:val="footnote text"/>
    <w:basedOn w:val="Normal"/>
    <w:link w:val="FootnoteTextChar"/>
    <w:uiPriority w:val="99"/>
    <w:unhideWhenUsed/>
    <w:rsid w:val="00926910"/>
    <w:rPr>
      <w:rFonts w:ascii="Calibri" w:eastAsiaTheme="minorHAnsi" w:hAnsi="Calibri"/>
      <w:sz w:val="20"/>
    </w:rPr>
  </w:style>
  <w:style w:type="character" w:customStyle="1" w:styleId="FootnoteTextChar">
    <w:name w:val="Footnote Text Char"/>
    <w:basedOn w:val="DefaultParagraphFont"/>
    <w:link w:val="FootnoteText"/>
    <w:uiPriority w:val="99"/>
    <w:rsid w:val="00926910"/>
    <w:rPr>
      <w:rFonts w:ascii="Calibri" w:eastAsiaTheme="minorHAnsi" w:hAnsi="Calibri"/>
      <w:sz w:val="20"/>
    </w:rPr>
  </w:style>
  <w:style w:type="character" w:styleId="FootnoteReference">
    <w:name w:val="footnote reference"/>
    <w:basedOn w:val="DefaultParagraphFont"/>
    <w:uiPriority w:val="99"/>
    <w:semiHidden/>
    <w:unhideWhenUsed/>
    <w:rsid w:val="0092691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96F"/>
    <w:pPr>
      <w:ind w:left="720"/>
      <w:contextualSpacing/>
    </w:pPr>
  </w:style>
  <w:style w:type="paragraph" w:styleId="NormalWeb">
    <w:name w:val="Normal (Web)"/>
    <w:basedOn w:val="Normal"/>
    <w:uiPriority w:val="99"/>
    <w:unhideWhenUsed/>
    <w:rsid w:val="00D81C2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81C2D"/>
    <w:rPr>
      <w:b/>
      <w:bCs/>
    </w:rPr>
  </w:style>
  <w:style w:type="character" w:styleId="CommentReference">
    <w:name w:val="annotation reference"/>
    <w:basedOn w:val="DefaultParagraphFont"/>
    <w:uiPriority w:val="99"/>
    <w:semiHidden/>
    <w:unhideWhenUsed/>
    <w:rsid w:val="005503D0"/>
    <w:rPr>
      <w:sz w:val="18"/>
      <w:szCs w:val="18"/>
    </w:rPr>
  </w:style>
  <w:style w:type="paragraph" w:styleId="CommentText">
    <w:name w:val="annotation text"/>
    <w:basedOn w:val="Normal"/>
    <w:link w:val="CommentTextChar"/>
    <w:uiPriority w:val="99"/>
    <w:semiHidden/>
    <w:unhideWhenUsed/>
    <w:rsid w:val="005503D0"/>
  </w:style>
  <w:style w:type="character" w:customStyle="1" w:styleId="CommentTextChar">
    <w:name w:val="Comment Text Char"/>
    <w:basedOn w:val="DefaultParagraphFont"/>
    <w:link w:val="CommentText"/>
    <w:uiPriority w:val="99"/>
    <w:semiHidden/>
    <w:rsid w:val="005503D0"/>
  </w:style>
  <w:style w:type="paragraph" w:styleId="CommentSubject">
    <w:name w:val="annotation subject"/>
    <w:basedOn w:val="CommentText"/>
    <w:next w:val="CommentText"/>
    <w:link w:val="CommentSubjectChar"/>
    <w:uiPriority w:val="99"/>
    <w:semiHidden/>
    <w:unhideWhenUsed/>
    <w:rsid w:val="005503D0"/>
    <w:rPr>
      <w:b/>
      <w:bCs/>
      <w:sz w:val="20"/>
      <w:szCs w:val="20"/>
    </w:rPr>
  </w:style>
  <w:style w:type="character" w:customStyle="1" w:styleId="CommentSubjectChar">
    <w:name w:val="Comment Subject Char"/>
    <w:basedOn w:val="CommentTextChar"/>
    <w:link w:val="CommentSubject"/>
    <w:uiPriority w:val="99"/>
    <w:semiHidden/>
    <w:rsid w:val="005503D0"/>
    <w:rPr>
      <w:b/>
      <w:bCs/>
      <w:sz w:val="20"/>
      <w:szCs w:val="20"/>
    </w:rPr>
  </w:style>
  <w:style w:type="paragraph" w:styleId="BalloonText">
    <w:name w:val="Balloon Text"/>
    <w:basedOn w:val="Normal"/>
    <w:link w:val="BalloonTextChar"/>
    <w:uiPriority w:val="99"/>
    <w:semiHidden/>
    <w:unhideWhenUsed/>
    <w:rsid w:val="005503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3D0"/>
    <w:rPr>
      <w:rFonts w:ascii="Lucida Grande" w:hAnsi="Lucida Grande" w:cs="Lucida Grande"/>
      <w:sz w:val="18"/>
      <w:szCs w:val="18"/>
    </w:rPr>
  </w:style>
  <w:style w:type="paragraph" w:styleId="FootnoteText">
    <w:name w:val="footnote text"/>
    <w:basedOn w:val="Normal"/>
    <w:link w:val="FootnoteTextChar"/>
    <w:uiPriority w:val="99"/>
    <w:unhideWhenUsed/>
    <w:rsid w:val="00926910"/>
    <w:rPr>
      <w:rFonts w:ascii="Calibri" w:eastAsiaTheme="minorHAnsi" w:hAnsi="Calibri"/>
      <w:sz w:val="20"/>
    </w:rPr>
  </w:style>
  <w:style w:type="character" w:customStyle="1" w:styleId="FootnoteTextChar">
    <w:name w:val="Footnote Text Char"/>
    <w:basedOn w:val="DefaultParagraphFont"/>
    <w:link w:val="FootnoteText"/>
    <w:uiPriority w:val="99"/>
    <w:rsid w:val="00926910"/>
    <w:rPr>
      <w:rFonts w:ascii="Calibri" w:eastAsiaTheme="minorHAnsi" w:hAnsi="Calibri"/>
      <w:sz w:val="20"/>
    </w:rPr>
  </w:style>
  <w:style w:type="character" w:styleId="FootnoteReference">
    <w:name w:val="footnote reference"/>
    <w:basedOn w:val="DefaultParagraphFont"/>
    <w:uiPriority w:val="99"/>
    <w:semiHidden/>
    <w:unhideWhenUsed/>
    <w:rsid w:val="0092691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578146">
      <w:bodyDiv w:val="1"/>
      <w:marLeft w:val="0"/>
      <w:marRight w:val="0"/>
      <w:marTop w:val="0"/>
      <w:marBottom w:val="0"/>
      <w:divBdr>
        <w:top w:val="none" w:sz="0" w:space="0" w:color="auto"/>
        <w:left w:val="none" w:sz="0" w:space="0" w:color="auto"/>
        <w:bottom w:val="none" w:sz="0" w:space="0" w:color="auto"/>
        <w:right w:val="none" w:sz="0" w:space="0" w:color="auto"/>
      </w:divBdr>
      <w:divsChild>
        <w:div w:id="16877054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1611</Words>
  <Characters>9189</Characters>
  <Application>Microsoft Macintosh Word</Application>
  <DocSecurity>0</DocSecurity>
  <Lines>76</Lines>
  <Paragraphs>21</Paragraphs>
  <ScaleCrop>false</ScaleCrop>
  <Company/>
  <LinksUpToDate>false</LinksUpToDate>
  <CharactersWithSpaces>10779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TDI</dc:creator>
  <cp:keywords/>
  <dc:description/>
  <cp:lastModifiedBy>Samir Soneji</cp:lastModifiedBy>
  <cp:revision>3</cp:revision>
  <dcterms:created xsi:type="dcterms:W3CDTF">2015-02-18T16:30:00Z</dcterms:created>
  <dcterms:modified xsi:type="dcterms:W3CDTF">2015-02-18T20:11:00Z</dcterms:modified>
</cp:coreProperties>
</file>