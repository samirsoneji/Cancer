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DBCD"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0E61FFF9" w14:textId="77777777" w:rsidR="00065CBA" w:rsidRPr="00065CBA" w:rsidRDefault="00065CBA" w:rsidP="008D20E9">
      <w:pPr>
        <w:pStyle w:val="Normal1"/>
        <w:spacing w:line="240" w:lineRule="auto"/>
        <w:rPr>
          <w:sz w:val="24"/>
          <w:szCs w:val="24"/>
        </w:rPr>
      </w:pPr>
    </w:p>
    <w:p w14:paraId="60A5A548" w14:textId="77777777" w:rsidR="00065CBA" w:rsidRDefault="00065CBA" w:rsidP="008D20E9">
      <w:pPr>
        <w:pStyle w:val="Normal1"/>
        <w:spacing w:line="240" w:lineRule="auto"/>
        <w:rPr>
          <w:sz w:val="24"/>
          <w:szCs w:val="24"/>
        </w:rPr>
      </w:pPr>
      <w:r w:rsidRPr="00065CBA">
        <w:rPr>
          <w:sz w:val="24"/>
          <w:szCs w:val="24"/>
        </w:rPr>
        <w:t>Authors: Samir Soneji, PhD</w:t>
      </w:r>
    </w:p>
    <w:p w14:paraId="4DC2B357"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4166F7EF" w14:textId="77777777" w:rsidR="008D20E9" w:rsidRPr="00065CBA" w:rsidRDefault="008D20E9" w:rsidP="008D20E9">
      <w:pPr>
        <w:pStyle w:val="Normal1"/>
        <w:spacing w:line="240" w:lineRule="auto"/>
        <w:rPr>
          <w:sz w:val="24"/>
          <w:szCs w:val="24"/>
        </w:rPr>
      </w:pPr>
    </w:p>
    <w:p w14:paraId="264251CF"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From the </w:t>
      </w:r>
      <w:r w:rsidR="008D20E9" w:rsidRPr="008D20E9">
        <w:rPr>
          <w:bCs/>
          <w:sz w:val="24"/>
          <w:szCs w:val="24"/>
        </w:rPr>
        <w:t>Department of Community Health Sciences, University of California Los Angeles (HBS).</w:t>
      </w:r>
    </w:p>
    <w:p w14:paraId="59493EB3" w14:textId="77777777" w:rsidR="00065CBA" w:rsidRPr="00065CBA" w:rsidRDefault="00065CBA" w:rsidP="008D20E9">
      <w:pPr>
        <w:pStyle w:val="Normal1"/>
        <w:spacing w:line="240" w:lineRule="auto"/>
        <w:rPr>
          <w:sz w:val="24"/>
          <w:szCs w:val="24"/>
        </w:rPr>
      </w:pPr>
    </w:p>
    <w:p w14:paraId="69F74453"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4E050230" w14:textId="77777777" w:rsidR="00065CBA" w:rsidRPr="00065CBA" w:rsidRDefault="00065CBA" w:rsidP="008D20E9">
      <w:pPr>
        <w:pStyle w:val="Normal1"/>
        <w:spacing w:line="240" w:lineRule="auto"/>
        <w:rPr>
          <w:sz w:val="24"/>
          <w:szCs w:val="24"/>
        </w:rPr>
      </w:pPr>
    </w:p>
    <w:p w14:paraId="3131C3B4" w14:textId="74151D32"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3B2A77">
        <w:rPr>
          <w:sz w:val="24"/>
          <w:szCs w:val="24"/>
        </w:rPr>
        <w:t>6</w:t>
      </w:r>
      <w:r w:rsidR="000937A8">
        <w:rPr>
          <w:sz w:val="24"/>
          <w:szCs w:val="24"/>
        </w:rPr>
        <w:t>8</w:t>
      </w:r>
    </w:p>
    <w:p w14:paraId="5D2DA92E" w14:textId="77777777" w:rsidR="00065CBA" w:rsidRPr="00065CBA" w:rsidRDefault="00065CBA" w:rsidP="008D20E9">
      <w:pPr>
        <w:pStyle w:val="Normal1"/>
        <w:spacing w:line="240" w:lineRule="auto"/>
        <w:rPr>
          <w:sz w:val="24"/>
          <w:szCs w:val="24"/>
        </w:rPr>
      </w:pPr>
    </w:p>
    <w:p w14:paraId="3BC02CEB" w14:textId="77777777" w:rsidR="008D20E9" w:rsidRDefault="008D20E9" w:rsidP="008D20E9">
      <w:pPr>
        <w:spacing w:line="240" w:lineRule="auto"/>
      </w:pPr>
      <w:r>
        <w:br w:type="page"/>
      </w:r>
    </w:p>
    <w:p w14:paraId="5687F9BA"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w:t>
      </w:r>
      <w:r w:rsidR="003B2A77">
        <w:rPr>
          <w:b/>
          <w:bCs/>
          <w:sz w:val="24"/>
          <w:szCs w:val="24"/>
        </w:rPr>
        <w:t>8</w:t>
      </w:r>
      <w:r w:rsidR="00AA376E">
        <w:rPr>
          <w:b/>
          <w:bCs/>
          <w:sz w:val="24"/>
          <w:szCs w:val="24"/>
        </w:rPr>
        <w:t>)</w:t>
      </w:r>
    </w:p>
    <w:p w14:paraId="398443EA" w14:textId="77777777" w:rsidR="008D20E9" w:rsidRPr="008D20E9" w:rsidRDefault="008D20E9" w:rsidP="008D20E9">
      <w:pPr>
        <w:pStyle w:val="Normal1"/>
        <w:spacing w:line="240" w:lineRule="auto"/>
        <w:rPr>
          <w:b/>
          <w:sz w:val="24"/>
          <w:szCs w:val="24"/>
        </w:rPr>
      </w:pPr>
    </w:p>
    <w:p w14:paraId="222E3EB4"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3B2A77">
        <w:rPr>
          <w:bCs/>
          <w:sz w:val="24"/>
          <w:szCs w:val="24"/>
        </w:rPr>
        <w:t>The intense controversy over mammography screening arose and persists, in part, because of disagreement over the precise contribution of earlier detection versus advancements in breast cancer treatment</w:t>
      </w:r>
      <w:r w:rsidR="00EB2808">
        <w:rPr>
          <w:bCs/>
          <w:sz w:val="24"/>
          <w:szCs w:val="24"/>
        </w:rPr>
        <w:t xml:space="preserve">.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r w:rsidR="003B2A77">
        <w:rPr>
          <w:bCs/>
          <w:sz w:val="24"/>
          <w:szCs w:val="24"/>
        </w:rPr>
        <w:t xml:space="preserve"> since 1975</w:t>
      </w:r>
      <w:r w:rsidR="00B35181">
        <w:rPr>
          <w:bCs/>
          <w:sz w:val="24"/>
          <w:szCs w:val="24"/>
        </w:rPr>
        <w:t>.</w:t>
      </w:r>
    </w:p>
    <w:p w14:paraId="632838EF" w14:textId="77777777" w:rsidR="008D20E9" w:rsidRDefault="008D20E9" w:rsidP="008D20E9">
      <w:pPr>
        <w:pStyle w:val="Normal1"/>
        <w:spacing w:line="240" w:lineRule="auto"/>
        <w:rPr>
          <w:sz w:val="24"/>
          <w:szCs w:val="24"/>
        </w:rPr>
      </w:pPr>
    </w:p>
    <w:p w14:paraId="191D15D9" w14:textId="7777777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w:t>
      </w:r>
      <w:r w:rsidR="003B2A77">
        <w:rPr>
          <w:sz w:val="24"/>
          <w:szCs w:val="24"/>
        </w:rPr>
        <w:t>1</w:t>
      </w:r>
      <w:r w:rsidR="00871F4B">
        <w:rPr>
          <w:sz w:val="24"/>
          <w:szCs w:val="24"/>
        </w:rPr>
        <w:t>% in a sensitivity analysis.</w:t>
      </w:r>
    </w:p>
    <w:p w14:paraId="0BDBE453" w14:textId="77777777" w:rsidR="00AE0563" w:rsidRDefault="00AE0563" w:rsidP="008D20E9">
      <w:pPr>
        <w:pStyle w:val="Normal1"/>
        <w:spacing w:line="240" w:lineRule="auto"/>
        <w:rPr>
          <w:sz w:val="24"/>
          <w:szCs w:val="24"/>
        </w:rPr>
      </w:pPr>
    </w:p>
    <w:p w14:paraId="0DD30A5D"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w:t>
      </w:r>
      <w:r w:rsidR="003B2A77">
        <w:rPr>
          <w:sz w:val="24"/>
          <w:szCs w:val="24"/>
        </w:rPr>
        <w:t xml:space="preserve">this </w:t>
      </w:r>
      <w:r w:rsidR="00786A52">
        <w:rPr>
          <w:sz w:val="24"/>
          <w:szCs w:val="24"/>
        </w:rPr>
        <w:t xml:space="preserve">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74414CD3" w14:textId="77777777" w:rsidR="00AE0563" w:rsidRDefault="00AE0563" w:rsidP="008D20E9">
      <w:pPr>
        <w:pStyle w:val="Normal1"/>
        <w:spacing w:line="240" w:lineRule="auto"/>
        <w:rPr>
          <w:sz w:val="24"/>
          <w:szCs w:val="24"/>
        </w:rPr>
      </w:pPr>
    </w:p>
    <w:p w14:paraId="082D3FF4"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4AFB2C83" w14:textId="77777777" w:rsidR="00077772" w:rsidRDefault="00077772">
      <w:pPr>
        <w:rPr>
          <w:b/>
          <w:sz w:val="24"/>
          <w:szCs w:val="24"/>
        </w:rPr>
      </w:pPr>
      <w:r>
        <w:rPr>
          <w:b/>
          <w:sz w:val="24"/>
          <w:szCs w:val="24"/>
        </w:rPr>
        <w:br w:type="page"/>
      </w:r>
    </w:p>
    <w:p w14:paraId="20E77243" w14:textId="77777777" w:rsidR="00226350" w:rsidRDefault="00065CBA" w:rsidP="008D20E9">
      <w:pPr>
        <w:pStyle w:val="Normal1"/>
        <w:spacing w:line="480" w:lineRule="auto"/>
      </w:pPr>
      <w:r>
        <w:rPr>
          <w:b/>
          <w:sz w:val="24"/>
          <w:szCs w:val="24"/>
        </w:rPr>
        <w:lastRenderedPageBreak/>
        <w:t>INTRODUCTION</w:t>
      </w:r>
    </w:p>
    <w:p w14:paraId="6A17318E" w14:textId="77777777"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A927B2">
        <w:rPr>
          <w:sz w:val="24"/>
          <w:szCs w:val="24"/>
        </w:rPr>
        <w:instrText xml:space="preserve"> ADDIN ZOTERO_ITEM CSL_CITATION {"citationID":"euehJksP","properties":{"formattedCitation":"{\\rtf \\super 1\\uc0\\u8211{}6\\nosupersub{}}","plainCitation":"1–6"},"citationItems":[{"id":6015,"uris":["http://zotero.org/users/39665/items/2R4236K3"],"uri":["http://zotero.org/users/39665/items/2R4236K3"],"itemData":{"id":6015,"type":"article-journal","title":"Effect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r>
        <w:rPr>
          <w:sz w:val="24"/>
          <w:szCs w:val="24"/>
        </w:rPr>
        <w:t xml:space="preserve"> In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16D4FDCA" w14:textId="77777777" w:rsidR="00226350" w:rsidRDefault="00407819" w:rsidP="008D20E9">
      <w:pPr>
        <w:pStyle w:val="Normal1"/>
        <w:spacing w:line="480" w:lineRule="auto"/>
        <w:ind w:firstLine="720"/>
      </w:pPr>
      <w:r>
        <w:rPr>
          <w:sz w:val="24"/>
          <w:szCs w:val="24"/>
        </w:rPr>
        <w:t xml:space="preserve">  </w:t>
      </w:r>
      <w:r w:rsidR="00065CBA">
        <w:rPr>
          <w:sz w:val="24"/>
          <w:szCs w:val="24"/>
        </w:rPr>
        <w:t xml:space="preserve">The controversy over screening arose and persists, in part, because of disagreement </w:t>
      </w:r>
      <w:r w:rsidR="003B2A77">
        <w:rPr>
          <w:sz w:val="24"/>
          <w:szCs w:val="24"/>
        </w:rPr>
        <w:t xml:space="preserve">over </w:t>
      </w:r>
      <w:r w:rsidR="00065CBA">
        <w:rPr>
          <w:sz w:val="24"/>
          <w:szCs w:val="24"/>
        </w:rPr>
        <w:t>the value of screening</w:t>
      </w:r>
      <w:r w:rsidR="00E63FFB">
        <w:rPr>
          <w:sz w:val="24"/>
          <w:szCs w:val="24"/>
        </w:rPr>
        <w:t xml:space="preserve"> and disagreement </w:t>
      </w:r>
      <w:r w:rsidR="003B2A77">
        <w:rPr>
          <w:sz w:val="24"/>
          <w:szCs w:val="24"/>
        </w:rPr>
        <w:t xml:space="preserve">over </w:t>
      </w:r>
      <w:r w:rsidR="00E63FFB">
        <w:rPr>
          <w:sz w:val="24"/>
          <w:szCs w:val="24"/>
        </w:rPr>
        <w:t>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r w:rsidR="00065CBA">
        <w:rPr>
          <w:sz w:val="24"/>
          <w:szCs w:val="24"/>
        </w:rPr>
        <w:t xml:space="preserve"> </w:t>
      </w:r>
      <w:r w:rsidR="00AB5144">
        <w:rPr>
          <w:sz w:val="24"/>
          <w:szCs w:val="24"/>
        </w:rPr>
        <w:t xml:space="preserve"> </w:t>
      </w:r>
      <w:r w:rsidR="00AB5144" w:rsidRPr="0040048B">
        <w:rPr>
          <w:sz w:val="24"/>
          <w:szCs w:val="24"/>
        </w:rPr>
        <w:t>Yet</w:t>
      </w:r>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A927B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r w:rsidR="00065CBA">
        <w:rPr>
          <w:sz w:val="24"/>
          <w:szCs w:val="24"/>
        </w:rPr>
        <w:t xml:space="preserve">  </w:t>
      </w:r>
      <w:r w:rsidR="00E63FFB">
        <w:rPr>
          <w:sz w:val="24"/>
          <w:szCs w:val="24"/>
        </w:rPr>
        <w:t>However</w:t>
      </w:r>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w:t>
      </w:r>
      <w:r w:rsidR="00065CBA">
        <w:rPr>
          <w:sz w:val="24"/>
          <w:szCs w:val="24"/>
        </w:rPr>
        <w:lastRenderedPageBreak/>
        <w:t>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18E2C3" w14:textId="77777777"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A927B2">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r>
        <w:rPr>
          <w:sz w:val="24"/>
          <w:szCs w:val="24"/>
        </w:rPr>
        <w:t xml:space="preserve">  </w:t>
      </w:r>
      <w:r w:rsidRPr="00632CA1">
        <w:rPr>
          <w:sz w:val="24"/>
          <w:szCs w:val="24"/>
        </w:rPr>
        <w:t xml:space="preserve">We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49C0050B" w14:textId="77777777" w:rsidR="00135A0F" w:rsidRDefault="00135A0F" w:rsidP="008D20E9">
      <w:pPr>
        <w:pStyle w:val="Normal1"/>
        <w:spacing w:line="480" w:lineRule="auto"/>
        <w:rPr>
          <w:b/>
          <w:sz w:val="24"/>
          <w:szCs w:val="24"/>
        </w:rPr>
      </w:pPr>
    </w:p>
    <w:p w14:paraId="668E454B" w14:textId="77777777" w:rsidR="008D20E9" w:rsidRPr="008D20E9" w:rsidRDefault="008D20E9" w:rsidP="008D20E9">
      <w:pPr>
        <w:pStyle w:val="Normal1"/>
        <w:spacing w:line="480" w:lineRule="auto"/>
        <w:rPr>
          <w:sz w:val="24"/>
          <w:szCs w:val="24"/>
        </w:rPr>
      </w:pPr>
      <w:r w:rsidRPr="008D20E9">
        <w:rPr>
          <w:b/>
          <w:sz w:val="24"/>
          <w:szCs w:val="24"/>
        </w:rPr>
        <w:t>2. METHODS</w:t>
      </w:r>
    </w:p>
    <w:p w14:paraId="7B054754"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9 registry database between 1975 and 2012.  The SEER 9 registries, which </w:t>
      </w:r>
      <w:r w:rsidRPr="008D20E9">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3,4</w:t>
      </w:r>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148E4FBD"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lastRenderedPageBreak/>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295C0A1" w14:textId="3752E7B6" w:rsidR="008D20E9" w:rsidRPr="008D20E9" w:rsidRDefault="008D20E9" w:rsidP="00A453B9">
      <w:pPr>
        <w:pStyle w:val="Normal1"/>
        <w:spacing w:line="480" w:lineRule="auto"/>
        <w:ind w:firstLine="720"/>
        <w:rPr>
          <w:sz w:val="24"/>
          <w:szCs w:val="24"/>
        </w:rPr>
      </w:pPr>
      <w:r w:rsidRPr="008D20E9">
        <w:rPr>
          <w:b/>
          <w:sz w:val="24"/>
          <w:szCs w:val="24"/>
        </w:rPr>
        <w:t>2.2  Analytic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r w:rsidRPr="008D20E9">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overdiagnosed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ins w:id="0" w:author="TDI" w:date="2015-08-05T06:16:00Z">
        <w:r w:rsidR="00A453B9">
          <w:rPr>
            <w:sz w:val="24"/>
            <w:szCs w:val="24"/>
          </w:rPr>
          <w:t xml:space="preserve">Overdiagosed cases </w:t>
        </w:r>
      </w:ins>
      <w:ins w:id="1" w:author="TDI" w:date="2015-08-05T06:17:00Z">
        <w:r w:rsidR="00A453B9">
          <w:rPr>
            <w:sz w:val="24"/>
            <w:szCs w:val="24"/>
          </w:rPr>
          <w:t xml:space="preserve">also </w:t>
        </w:r>
      </w:ins>
      <w:ins w:id="2" w:author="TDI" w:date="2015-08-05T06:18:00Z">
        <w:r w:rsidR="00A453B9">
          <w:rPr>
            <w:sz w:val="24"/>
            <w:szCs w:val="24"/>
          </w:rPr>
          <w:t xml:space="preserve">increase the </w:t>
        </w:r>
      </w:ins>
      <w:ins w:id="3" w:author="TDI" w:date="2015-08-05T06:19:00Z">
        <w:r w:rsidR="00A453B9">
          <w:rPr>
            <w:sz w:val="24"/>
            <w:szCs w:val="24"/>
          </w:rPr>
          <w:t xml:space="preserve">annual </w:t>
        </w:r>
      </w:ins>
      <w:ins w:id="4" w:author="TDI" w:date="2015-08-05T06:18:00Z">
        <w:r w:rsidR="00A453B9">
          <w:rPr>
            <w:sz w:val="24"/>
            <w:szCs w:val="24"/>
          </w:rPr>
          <w:t xml:space="preserve">share of smaller sized tumors.  We adjust the share by </w:t>
        </w:r>
      </w:ins>
      <w:ins w:id="5" w:author="TDI" w:date="2015-08-05T06:27:00Z">
        <w:r w:rsidR="00A453B9">
          <w:rPr>
            <w:sz w:val="24"/>
            <w:szCs w:val="24"/>
          </w:rPr>
          <w:t>subtracting</w:t>
        </w:r>
      </w:ins>
      <w:ins w:id="6" w:author="TDI" w:date="2015-08-05T06:23:00Z">
        <w:r w:rsidR="00A453B9">
          <w:rPr>
            <w:sz w:val="24"/>
            <w:szCs w:val="24"/>
          </w:rPr>
          <w:t xml:space="preserve"> the overdiagnosed cases </w:t>
        </w:r>
      </w:ins>
      <w:ins w:id="7" w:author="TDI" w:date="2015-08-05T06:27:00Z">
        <w:r w:rsidR="00A453B9">
          <w:rPr>
            <w:sz w:val="24"/>
            <w:szCs w:val="24"/>
          </w:rPr>
          <w:t>from</w:t>
        </w:r>
      </w:ins>
      <w:ins w:id="8" w:author="TDI" w:date="2015-08-05T06:23:00Z">
        <w:r w:rsidR="00A453B9">
          <w:rPr>
            <w:sz w:val="24"/>
            <w:szCs w:val="24"/>
          </w:rPr>
          <w:t xml:space="preserve"> the annual count </w:t>
        </w:r>
      </w:ins>
      <w:ins w:id="9" w:author="TDI" w:date="2015-08-05T06:27:00Z">
        <w:r w:rsidR="00A453B9">
          <w:rPr>
            <w:sz w:val="24"/>
            <w:szCs w:val="24"/>
          </w:rPr>
          <w:t xml:space="preserve">of incident cancers </w:t>
        </w:r>
      </w:ins>
      <w:ins w:id="10" w:author="TDI" w:date="2015-08-05T06:26:00Z">
        <w:r w:rsidR="00A453B9">
          <w:rPr>
            <w:sz w:val="24"/>
            <w:szCs w:val="24"/>
          </w:rPr>
          <w:t xml:space="preserve">and recalculate the </w:t>
        </w:r>
      </w:ins>
      <w:ins w:id="11" w:author="TDI" w:date="2015-08-05T06:27:00Z">
        <w:r w:rsidR="00A453B9">
          <w:rPr>
            <w:sz w:val="24"/>
            <w:szCs w:val="24"/>
          </w:rPr>
          <w:t xml:space="preserve">distribution by tumor size.  </w:t>
        </w:r>
      </w:ins>
      <w:bookmarkStart w:id="12" w:name="_GoBack"/>
      <w:bookmarkEnd w:id="12"/>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360BB874" w14:textId="77777777"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A927B2">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r w:rsidRPr="008D20E9">
        <w:rPr>
          <w:sz w:val="24"/>
          <w:szCs w:val="24"/>
        </w:rPr>
        <w:t xml:space="preserve">  We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t>
      </w:r>
      <w:r w:rsidRPr="008D20E9">
        <w:rPr>
          <w:sz w:val="24"/>
          <w:szCs w:val="24"/>
        </w:rPr>
        <w:lastRenderedPageBreak/>
        <w:t xml:space="preserve">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w:t>
      </w:r>
      <w:r w:rsidR="003B2A77">
        <w:rPr>
          <w:sz w:val="24"/>
          <w:szCs w:val="24"/>
        </w:rPr>
        <w:t xml:space="preserve"> from earlier detection</w:t>
      </w:r>
      <w:r w:rsidRPr="008D20E9">
        <w:rPr>
          <w:sz w:val="24"/>
          <w:szCs w:val="24"/>
        </w:rPr>
        <w:t>, [2] reductions in case fatality rates from breast cancer</w:t>
      </w:r>
      <w:r w:rsidR="003B2A77">
        <w:rPr>
          <w:sz w:val="24"/>
          <w:szCs w:val="24"/>
        </w:rPr>
        <w:t xml:space="preserve"> from advancements in breast cancer treatment,</w:t>
      </w:r>
      <w:r w:rsidRPr="008D20E9">
        <w:rPr>
          <w:sz w:val="24"/>
          <w:szCs w:val="24"/>
        </w:rPr>
        <w:t xml:space="preserve"> and [3] reductions in case fatality rates from competing causes of death</w:t>
      </w:r>
      <w:r w:rsidR="003B2A77">
        <w:rPr>
          <w:sz w:val="24"/>
          <w:szCs w:val="24"/>
        </w:rPr>
        <w:t xml:space="preserve"> from advancements in the treatment of other diseases</w:t>
      </w:r>
      <w:r w:rsidRPr="008D20E9">
        <w:rPr>
          <w:sz w:val="24"/>
          <w:szCs w:val="24"/>
        </w:rPr>
        <w:t xml:space="preserve">.  </w:t>
      </w:r>
    </w:p>
    <w:p w14:paraId="7AB01D6B" w14:textId="77777777"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  Using an established demographic method, we calculated how much of the change in life expectancy over time was the result of changes in the aforementioned three factors.</w:t>
      </w:r>
      <w:r w:rsidR="0055083B">
        <w:rPr>
          <w:sz w:val="24"/>
          <w:szCs w:val="24"/>
        </w:rPr>
        <w:fldChar w:fldCharType="begin"/>
      </w:r>
      <w:r w:rsidR="00A927B2">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t>
      </w:r>
      <w:r w:rsidR="00C32860">
        <w:rPr>
          <w:sz w:val="24"/>
          <w:szCs w:val="24"/>
        </w:rPr>
        <w:t xml:space="preserve"> </w:t>
      </w:r>
      <w:r w:rsidRPr="008D20E9">
        <w:rPr>
          <w:sz w:val="24"/>
          <w:szCs w:val="24"/>
        </w:rPr>
        <w:t xml:space="preserve">We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5165858F"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 xml:space="preserve">To assess the robustness of our findings to the overdiagnosis level, we vary </w:t>
      </w:r>
      <w:r w:rsidR="00360AA5">
        <w:rPr>
          <w:sz w:val="24"/>
          <w:szCs w:val="24"/>
        </w:rPr>
        <w:t>it</w:t>
      </w:r>
      <w:r w:rsidR="00360AA5" w:rsidRPr="008D20E9">
        <w:rPr>
          <w:sz w:val="24"/>
          <w:szCs w:val="24"/>
        </w:rPr>
        <w:t xml:space="preserve"> </w:t>
      </w:r>
      <w:r w:rsidRPr="008D20E9">
        <w:rPr>
          <w:sz w:val="24"/>
          <w:szCs w:val="24"/>
        </w:rPr>
        <w:t>from 0% to 3</w:t>
      </w:r>
      <w:r w:rsidR="0055083B">
        <w:rPr>
          <w:sz w:val="24"/>
          <w:szCs w:val="24"/>
        </w:rPr>
        <w:t>1</w:t>
      </w:r>
      <w:r w:rsidRPr="008D20E9">
        <w:rPr>
          <w:sz w:val="24"/>
          <w:szCs w:val="24"/>
        </w:rPr>
        <w:t>%</w:t>
      </w:r>
      <w:r w:rsidR="00232A27">
        <w:rPr>
          <w:sz w:val="24"/>
          <w:szCs w:val="24"/>
        </w:rPr>
        <w:fldChar w:fldCharType="begin"/>
      </w:r>
      <w:r w:rsidR="00A927B2">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3EC1AA2C" w14:textId="77777777" w:rsidR="008D20E9" w:rsidRDefault="008D20E9" w:rsidP="008D20E9">
      <w:pPr>
        <w:pStyle w:val="Normal1"/>
        <w:spacing w:line="480" w:lineRule="auto"/>
        <w:rPr>
          <w:sz w:val="24"/>
          <w:szCs w:val="24"/>
        </w:rPr>
      </w:pPr>
      <w:r w:rsidRPr="008D20E9">
        <w:rPr>
          <w:sz w:val="24"/>
          <w:szCs w:val="24"/>
        </w:rPr>
        <w:t xml:space="preserve"> </w:t>
      </w:r>
    </w:p>
    <w:p w14:paraId="26AA310E"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6A289C1B" w14:textId="77777777" w:rsidR="00666234" w:rsidRDefault="008D20E9" w:rsidP="008D20E9">
      <w:pPr>
        <w:pStyle w:val="Normal1"/>
        <w:spacing w:line="480" w:lineRule="auto"/>
        <w:ind w:firstLine="720"/>
      </w:pPr>
      <w:r>
        <w:rPr>
          <w:b/>
          <w:sz w:val="24"/>
          <w:szCs w:val="24"/>
        </w:rPr>
        <w:t xml:space="preserve">3.1.  </w:t>
      </w:r>
      <w:r w:rsidRPr="008D20E9">
        <w:rPr>
          <w:b/>
          <w:sz w:val="24"/>
          <w:szCs w:val="24"/>
        </w:rPr>
        <w:t>Incidence Rates, Size Distribution, and Case Fatality Rates.</w:t>
      </w:r>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w:t>
      </w:r>
      <w:r w:rsidRPr="008D20E9">
        <w:rPr>
          <w:sz w:val="24"/>
          <w:szCs w:val="24"/>
        </w:rPr>
        <w:lastRenderedPageBreak/>
        <w:t xml:space="preserve">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2-3cm, 3-5cm and </w:t>
      </w:r>
      <w:r w:rsidR="00F16533">
        <w:rPr>
          <w:sz w:val="24"/>
          <w:szCs w:val="24"/>
        </w:rPr>
        <w:t>≥5</w:t>
      </w:r>
      <w:r w:rsidR="00666234" w:rsidRPr="00666234">
        <w:rPr>
          <w:sz w:val="24"/>
          <w:szCs w:val="24"/>
        </w:rPr>
        <w:t>cm increased from 1975</w:t>
      </w:r>
      <w:r w:rsidR="00666234">
        <w:rPr>
          <w:sz w:val="24"/>
          <w:szCs w:val="24"/>
        </w:rPr>
        <w:t xml:space="preserve">, peaked around 1984, and </w:t>
      </w:r>
      <w:r w:rsidR="00666234" w:rsidRPr="00666234">
        <w:rPr>
          <w:sz w:val="24"/>
          <w:szCs w:val="24"/>
        </w:rPr>
        <w:t>decreased thereafter.</w:t>
      </w:r>
    </w:p>
    <w:p w14:paraId="32F9B697" w14:textId="77777777"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0DE7F38"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2C3624E" w14:textId="77777777" w:rsidR="00A92655" w:rsidRDefault="008D20E9" w:rsidP="00A92655">
      <w:pPr>
        <w:pStyle w:val="Normal1"/>
        <w:spacing w:line="480" w:lineRule="auto"/>
        <w:ind w:firstLine="720"/>
        <w:rPr>
          <w:sz w:val="24"/>
          <w:szCs w:val="24"/>
        </w:rPr>
      </w:pPr>
      <w:r w:rsidRPr="008D20E9">
        <w:rPr>
          <w:b/>
          <w:sz w:val="24"/>
          <w:szCs w:val="24"/>
        </w:rPr>
        <w:t>3.2.  Gains in Life Expectancy.</w:t>
      </w:r>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w:t>
      </w:r>
      <w:r w:rsidRPr="008D20E9">
        <w:rPr>
          <w:sz w:val="24"/>
          <w:szCs w:val="24"/>
        </w:rPr>
        <w:lastRenderedPageBreak/>
        <w:t xml:space="preserve">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gain in life expectancy (11%). </w:t>
      </w:r>
    </w:p>
    <w:p w14:paraId="7C9F37CE" w14:textId="77777777" w:rsidR="008D20E9" w:rsidRPr="008D20E9" w:rsidRDefault="008D20E9" w:rsidP="000549FB">
      <w:pPr>
        <w:pStyle w:val="Normal1"/>
        <w:spacing w:line="480" w:lineRule="auto"/>
        <w:ind w:firstLine="720"/>
        <w:rPr>
          <w:sz w:val="24"/>
          <w:szCs w:val="24"/>
        </w:rPr>
      </w:pPr>
      <w:r>
        <w:rPr>
          <w:b/>
          <w:sz w:val="24"/>
          <w:szCs w:val="24"/>
        </w:rPr>
        <w:t xml:space="preserve">3.3  </w:t>
      </w:r>
      <w:r w:rsidRPr="008D20E9">
        <w:rPr>
          <w:b/>
          <w:sz w:val="24"/>
          <w:szCs w:val="24"/>
        </w:rPr>
        <w:t xml:space="preserve">Contribution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w:t>
      </w:r>
      <w:r w:rsidR="003B2A77">
        <w:rPr>
          <w:sz w:val="24"/>
          <w:szCs w:val="24"/>
        </w:rPr>
        <w:t>olds</w:t>
      </w:r>
      <w:r w:rsidR="00A963EB" w:rsidRPr="00A963EB">
        <w:rPr>
          <w:sz w:val="24"/>
          <w:szCs w:val="24"/>
        </w:rPr>
        <w:t xml:space="preserve"> contributed the most followed by 60-69 and 70-79 years </w:t>
      </w:r>
      <w:r w:rsidR="003B2A77">
        <w:rPr>
          <w:sz w:val="24"/>
          <w:szCs w:val="24"/>
        </w:rPr>
        <w:t>olds</w:t>
      </w:r>
      <w:r w:rsidR="00A963EB" w:rsidRPr="00A963EB">
        <w:rPr>
          <w:sz w:val="24"/>
          <w:szCs w:val="24"/>
        </w:rPr>
        <w:t xml:space="preserve">. Similarly, of the overall contribution of the growing share of 1-2 cm tumors, 70-79 years </w:t>
      </w:r>
      <w:r w:rsidR="003B2A77">
        <w:rPr>
          <w:sz w:val="24"/>
          <w:szCs w:val="24"/>
        </w:rPr>
        <w:t>olds</w:t>
      </w:r>
      <w:r w:rsidR="00A963EB" w:rsidRPr="00A963EB">
        <w:rPr>
          <w:sz w:val="24"/>
          <w:szCs w:val="24"/>
        </w:rPr>
        <w:t xml:space="preserve">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032CC224" w14:textId="77777777" w:rsidR="008D20E9" w:rsidRPr="008D20E9" w:rsidRDefault="008D20E9" w:rsidP="008D20E9">
      <w:pPr>
        <w:pStyle w:val="Normal1"/>
        <w:spacing w:line="480" w:lineRule="auto"/>
        <w:ind w:firstLine="720"/>
        <w:rPr>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31% (Figure </w:t>
      </w:r>
      <w:r w:rsidR="00863353">
        <w:rPr>
          <w:sz w:val="24"/>
          <w:szCs w:val="24"/>
        </w:rPr>
        <w:t>3</w:t>
      </w:r>
      <w:r w:rsidRPr="008D20E9">
        <w:rPr>
          <w:sz w:val="24"/>
          <w:szCs w:val="24"/>
        </w:rPr>
        <w:t xml:space="preserve">).  As the percentage of overdiagnosis among these tumors sizes increased, the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w:t>
      </w:r>
      <w:r w:rsidRPr="008D20E9">
        <w:rPr>
          <w:sz w:val="24"/>
          <w:szCs w:val="24"/>
        </w:rPr>
        <w:lastRenderedPageBreak/>
        <w:t xml:space="preserve">the overall gain in life expectancy, followed by the temporal shift to smaller sized tumors and then by reductions in case fatality rates from competing causes of death.  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 xml:space="preserve">We also </w:t>
      </w:r>
      <w:r w:rsidR="0096522B">
        <w:rPr>
          <w:sz w:val="24"/>
          <w:szCs w:val="24"/>
        </w:rPr>
        <w:t>independently</w:t>
      </w:r>
      <w:r w:rsidR="0096522B" w:rsidRPr="008D20E9">
        <w:rPr>
          <w:sz w:val="24"/>
          <w:szCs w:val="24"/>
        </w:rPr>
        <w:t xml:space="preserve"> </w:t>
      </w:r>
      <w:r w:rsidRPr="008D20E9">
        <w:rPr>
          <w:sz w:val="24"/>
          <w:szCs w:val="24"/>
        </w:rPr>
        <w:t>var</w:t>
      </w:r>
      <w:r w:rsidR="0096522B">
        <w:rPr>
          <w:sz w:val="24"/>
          <w:szCs w:val="24"/>
        </w:rPr>
        <w:t>ied</w:t>
      </w:r>
      <w:r w:rsidRPr="008D20E9">
        <w:rPr>
          <w:sz w:val="24"/>
          <w:szCs w:val="24"/>
        </w:rPr>
        <w:t xml:space="preserve"> the overdiagnosis level for &lt;1cm tumors and 1-3cm (1-2cm and 2-</w:t>
      </w:r>
      <w:r w:rsidR="00D33B69">
        <w:rPr>
          <w:sz w:val="24"/>
          <w:szCs w:val="24"/>
        </w:rPr>
        <w:t xml:space="preserve">3cm) tumors in </w:t>
      </w:r>
      <w:r w:rsidR="003B2A77">
        <w:rPr>
          <w:sz w:val="24"/>
          <w:szCs w:val="24"/>
        </w:rPr>
        <w:t xml:space="preserve">Supplementary Materials </w:t>
      </w:r>
      <w:r w:rsidR="00D33B69">
        <w:rPr>
          <w:sz w:val="24"/>
          <w:szCs w:val="24"/>
        </w:rPr>
        <w:t>Figure 1</w:t>
      </w:r>
      <w:r w:rsidRPr="008D20E9">
        <w:rPr>
          <w:sz w:val="24"/>
          <w:szCs w:val="24"/>
        </w:rPr>
        <w:t xml:space="preserve"> and reach</w:t>
      </w:r>
      <w:r w:rsidR="0096522B">
        <w:rPr>
          <w:sz w:val="24"/>
          <w:szCs w:val="24"/>
        </w:rPr>
        <w:t>ed</w:t>
      </w:r>
      <w:r w:rsidRPr="008D20E9">
        <w:rPr>
          <w:sz w:val="24"/>
          <w:szCs w:val="24"/>
        </w:rPr>
        <w:t xml:space="preserve"> nearly identical substantive conclusions on the relative contribution of the three constituent components to </w:t>
      </w:r>
      <w:r w:rsidR="0096522B">
        <w:rPr>
          <w:sz w:val="24"/>
          <w:szCs w:val="24"/>
        </w:rPr>
        <w:t xml:space="preserve">the </w:t>
      </w:r>
      <w:r w:rsidRPr="008D20E9">
        <w:rPr>
          <w:sz w:val="24"/>
          <w:szCs w:val="24"/>
        </w:rPr>
        <w:t>gain in life expectancy.</w:t>
      </w:r>
    </w:p>
    <w:p w14:paraId="67208C8F" w14:textId="77777777" w:rsidR="00D50A70" w:rsidRDefault="00D50A70" w:rsidP="008D20E9">
      <w:pPr>
        <w:pStyle w:val="Normal1"/>
        <w:spacing w:line="480" w:lineRule="auto"/>
        <w:rPr>
          <w:sz w:val="24"/>
          <w:szCs w:val="24"/>
        </w:rPr>
      </w:pPr>
    </w:p>
    <w:p w14:paraId="66BD2D9B" w14:textId="77777777" w:rsidR="008D20E9" w:rsidRDefault="008D20E9" w:rsidP="008D20E9">
      <w:pPr>
        <w:pStyle w:val="Normal1"/>
        <w:spacing w:line="480" w:lineRule="auto"/>
        <w:rPr>
          <w:b/>
          <w:sz w:val="24"/>
          <w:szCs w:val="24"/>
        </w:rPr>
      </w:pPr>
      <w:r w:rsidRPr="008D20E9">
        <w:rPr>
          <w:b/>
          <w:sz w:val="24"/>
          <w:szCs w:val="24"/>
        </w:rPr>
        <w:t>4. Discussion</w:t>
      </w:r>
    </w:p>
    <w:p w14:paraId="028B741F" w14:textId="77777777" w:rsidR="008D20E9" w:rsidRPr="00A01F87" w:rsidRDefault="00CE2F4E" w:rsidP="008D20E9">
      <w:pPr>
        <w:pStyle w:val="Normal1"/>
        <w:spacing w:line="480" w:lineRule="auto"/>
        <w:ind w:firstLine="720"/>
        <w:rPr>
          <w:sz w:val="24"/>
          <w:szCs w:val="24"/>
        </w:rPr>
      </w:pPr>
      <w:r w:rsidRPr="00CE2F4E">
        <w:rPr>
          <w:sz w:val="24"/>
          <w:szCs w:val="24"/>
        </w:rPr>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3AF27073" w14:textId="77777777" w:rsidR="008D20E9" w:rsidRPr="00A01F87" w:rsidRDefault="008D20E9" w:rsidP="008D20E9">
      <w:pPr>
        <w:pStyle w:val="Normal1"/>
        <w:spacing w:line="480" w:lineRule="auto"/>
        <w:rPr>
          <w:sz w:val="24"/>
          <w:szCs w:val="24"/>
        </w:rPr>
      </w:pPr>
      <w:r w:rsidRPr="00A01F87">
        <w:rPr>
          <w:sz w:val="24"/>
          <w:szCs w:val="24"/>
        </w:rPr>
        <w:lastRenderedPageBreak/>
        <w:tab/>
        <w:t>Our study adds to a growing body of research on the contribution of detection and treatment on improvements in breast cancer outcome</w:t>
      </w:r>
      <w:r w:rsidRPr="00A01F87">
        <w:rPr>
          <w:color w:val="auto"/>
          <w:sz w:val="24"/>
          <w:szCs w:val="24"/>
        </w:rPr>
        <w:t xml:space="preserve">s.  For example, Sun et al. (2010) estimated earlier detection contributed </w:t>
      </w:r>
      <w:r w:rsidR="0096522B">
        <w:rPr>
          <w:color w:val="auto"/>
          <w:sz w:val="24"/>
          <w:szCs w:val="24"/>
        </w:rPr>
        <w:t>17</w:t>
      </w:r>
      <w:r w:rsidRPr="00A01F87">
        <w:rPr>
          <w:color w:val="auto"/>
          <w:sz w:val="24"/>
          <w:szCs w:val="24"/>
        </w:rPr>
        <w:t xml:space="preserve">% of the 3.6-year gain in 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r w:rsidRPr="00A01F87">
        <w:rPr>
          <w:color w:val="auto"/>
          <w:sz w:val="24"/>
          <w:szCs w:val="24"/>
        </w:rPr>
        <w:t xml:space="preserve">  We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A927B2">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r w:rsidRPr="00A01F87">
        <w:rPr>
          <w:color w:val="auto"/>
          <w:sz w:val="24"/>
          <w:szCs w:val="24"/>
        </w:rPr>
        <w:t xml:space="preserve">  During this same time period, our estimate of the contribution of earlier detection (24%), fell on the lower end </w:t>
      </w:r>
      <w:r w:rsidR="00666E0B">
        <w:rPr>
          <w:color w:val="auto"/>
          <w:sz w:val="24"/>
          <w:szCs w:val="24"/>
        </w:rPr>
        <w:t xml:space="preserve">of </w:t>
      </w:r>
      <w:r w:rsidRPr="00A01F87">
        <w:rPr>
          <w:color w:val="auto"/>
          <w:sz w:val="24"/>
          <w:szCs w:val="24"/>
        </w:rPr>
        <w:t xml:space="preserve">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p>
    <w:p w14:paraId="01D0C58C" w14:textId="77777777"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A927B2">
        <w:rPr>
          <w:sz w:val="24"/>
          <w:szCs w:val="24"/>
        </w:rPr>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r w:rsidRPr="00A01F87">
        <w:rPr>
          <w:sz w:val="24"/>
          <w:szCs w:val="24"/>
        </w:rPr>
        <w:t xml:space="preserve">  </w:t>
      </w:r>
      <w:r w:rsidR="003E27F5">
        <w:rPr>
          <w:sz w:val="24"/>
          <w:szCs w:val="24"/>
        </w:rPr>
        <w:t>Our estimate of the benefit of screening among 40-49 year olds, which is based on the actual mortality experience of breast cancer patients, is higher than most previous estimates.</w:t>
      </w:r>
      <w:r w:rsidR="001F50E7">
        <w:rPr>
          <w:sz w:val="24"/>
          <w:szCs w:val="24"/>
        </w:rPr>
        <w:fldChar w:fldCharType="begin"/>
      </w:r>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r w:rsidR="001F50E7">
        <w:rPr>
          <w:sz w:val="24"/>
          <w:szCs w:val="24"/>
        </w:rPr>
        <w:fldChar w:fldCharType="separate"/>
      </w:r>
      <w:r w:rsidR="001F50E7" w:rsidRPr="001F50E7">
        <w:rPr>
          <w:sz w:val="24"/>
          <w:szCs w:val="24"/>
          <w:vertAlign w:val="superscript"/>
        </w:rPr>
        <w:t>17–19</w:t>
      </w:r>
      <w:r w:rsidR="001F50E7">
        <w:rPr>
          <w:sz w:val="24"/>
          <w:szCs w:val="24"/>
        </w:rPr>
        <w:fldChar w:fldCharType="end"/>
      </w:r>
      <w:r w:rsidR="003E27F5">
        <w:rPr>
          <w:sz w:val="24"/>
          <w:szCs w:val="24"/>
        </w:rPr>
        <w:t xml:space="preserve">  </w:t>
      </w:r>
      <w:r w:rsidRPr="00A01F87">
        <w:rPr>
          <w:sz w:val="24"/>
          <w:szCs w:val="24"/>
        </w:rPr>
        <w:t>We conclude that earlier detection among 40-49 year olds contributed 0.56 of the 10.94</w:t>
      </w:r>
      <w:r w:rsidR="0096522B">
        <w:rPr>
          <w:sz w:val="24"/>
          <w:szCs w:val="24"/>
        </w:rPr>
        <w:t>-</w:t>
      </w:r>
      <w:r w:rsidRPr="00A01F87">
        <w:rPr>
          <w:sz w:val="24"/>
          <w:szCs w:val="24"/>
        </w:rPr>
        <w:t xml:space="preserve">year gain in life expectancy, or 5.16%.  This contribution was greater than the </w:t>
      </w:r>
      <w:r w:rsidRPr="00A01F87">
        <w:rPr>
          <w:sz w:val="24"/>
          <w:szCs w:val="24"/>
        </w:rPr>
        <w:lastRenderedPageBreak/>
        <w:t>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1F50E7" w:rsidRPr="001F50E7">
        <w:rPr>
          <w:sz w:val="24"/>
          <w:szCs w:val="24"/>
          <w:vertAlign w:val="superscript"/>
        </w:rPr>
        <w:t>20</w:t>
      </w:r>
      <w:r w:rsidR="00B91CFC" w:rsidRPr="00A01F87">
        <w:rPr>
          <w:sz w:val="24"/>
          <w:szCs w:val="24"/>
        </w:rPr>
        <w:fldChar w:fldCharType="end"/>
      </w:r>
      <w:r w:rsidRPr="00A01F87">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41374734"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CE2F4E">
        <w:rPr>
          <w:sz w:val="24"/>
          <w:szCs w:val="24"/>
        </w:rPr>
        <w:instrText xml:space="preserve"> ADDIN ZOTERO_ITEM CSL_CITATION {"citationID":"fT2JQqP1","properties":{"formattedCitation":"{\\rtf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CE2F4E" w:rsidRPr="00CE2F4E">
        <w:rPr>
          <w:sz w:val="24"/>
          <w:szCs w:val="24"/>
          <w:vertAlign w:val="superscript"/>
        </w:rPr>
        <w:t>21,22</w:t>
      </w:r>
      <w:r w:rsidR="008D387C" w:rsidRPr="00A01F87">
        <w:rPr>
          <w:sz w:val="24"/>
          <w:szCs w:val="24"/>
        </w:rPr>
        <w:fldChar w:fldCharType="end"/>
      </w:r>
      <w:r w:rsidR="000549FB" w:rsidRPr="00A01F87">
        <w:rPr>
          <w:sz w:val="24"/>
          <w:szCs w:val="24"/>
        </w:rPr>
        <w:t xml:space="preserve">  Additionally</w:t>
      </w:r>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1F50E7" w:rsidRPr="001F50E7">
        <w:rPr>
          <w:sz w:val="24"/>
          <w:szCs w:val="24"/>
          <w:vertAlign w:val="superscript"/>
        </w:rPr>
        <w:t>23</w:t>
      </w:r>
      <w:r w:rsidR="00474B87" w:rsidRPr="00A01F87">
        <w:rPr>
          <w:sz w:val="24"/>
          <w:szCs w:val="24"/>
        </w:rPr>
        <w:fldChar w:fldCharType="end"/>
      </w:r>
      <w:r w:rsidR="00474B87" w:rsidRPr="00A01F87">
        <w:rPr>
          <w:sz w:val="24"/>
          <w:szCs w:val="24"/>
        </w:rPr>
        <w:t xml:space="preserve"> </w:t>
      </w:r>
    </w:p>
    <w:p w14:paraId="00B36A57" w14:textId="77777777"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24,25</w:t>
      </w:r>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26</w:t>
      </w:r>
      <w:r w:rsidR="00987C4E" w:rsidRPr="00A01F87">
        <w:rPr>
          <w:sz w:val="24"/>
          <w:szCs w:val="24"/>
        </w:rPr>
        <w:fldChar w:fldCharType="end"/>
      </w:r>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w:t>
      </w:r>
      <w:r w:rsidRPr="00A01F87">
        <w:rPr>
          <w:sz w:val="24"/>
          <w:szCs w:val="24"/>
        </w:rPr>
        <w:lastRenderedPageBreak/>
        <w:t>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7E034AEB" w14:textId="77777777"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A927B2">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27,28</w:t>
      </w:r>
      <w:r w:rsidR="00987C4E" w:rsidRPr="00A01F87">
        <w:rPr>
          <w:sz w:val="24"/>
          <w:szCs w:val="24"/>
        </w:rPr>
        <w:fldChar w:fldCharType="end"/>
      </w:r>
      <w:r w:rsidRPr="00A01F87">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29</w:t>
      </w:r>
      <w:r w:rsidR="00987C4E" w:rsidRPr="00A01F87">
        <w:rPr>
          <w:sz w:val="24"/>
          <w:szCs w:val="24"/>
        </w:rPr>
        <w:fldChar w:fldCharType="end"/>
      </w:r>
      <w:r w:rsidRPr="00A01F87">
        <w:rPr>
          <w:sz w:val="24"/>
          <w:szCs w:val="24"/>
        </w:rPr>
        <w:t xml:space="preserve">  Additionally,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30</w:t>
      </w:r>
      <w:r w:rsidR="00987C4E" w:rsidRPr="00A01F87">
        <w:rPr>
          <w:sz w:val="24"/>
          <w:szCs w:val="24"/>
        </w:rPr>
        <w:fldChar w:fldCharType="end"/>
      </w:r>
      <w:r w:rsidRPr="00A01F87">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p>
    <w:p w14:paraId="5F5E05DE"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w:t>
      </w:r>
      <w:r w:rsidR="00B53691" w:rsidRPr="00A01F87">
        <w:rPr>
          <w:sz w:val="24"/>
          <w:szCs w:val="24"/>
        </w:rPr>
        <w:lastRenderedPageBreak/>
        <w:t xml:space="preserve">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 xml:space="preserve">value of mammography screening by quantifying the </w:t>
      </w:r>
      <w:r w:rsidR="003B2A77">
        <w:rPr>
          <w:sz w:val="24"/>
          <w:szCs w:val="24"/>
        </w:rPr>
        <w:t xml:space="preserve">realized </w:t>
      </w:r>
      <w:r w:rsidR="00B53691" w:rsidRPr="00A01F87">
        <w:rPr>
          <w:sz w:val="24"/>
          <w:szCs w:val="24"/>
        </w:rPr>
        <w:t>benefit of earlier detection against which its potential harms can be measured.</w:t>
      </w:r>
    </w:p>
    <w:p w14:paraId="3513FBA0" w14:textId="77777777" w:rsidR="000549FB" w:rsidRDefault="000549FB">
      <w:pPr>
        <w:rPr>
          <w:b/>
          <w:sz w:val="24"/>
          <w:szCs w:val="24"/>
        </w:rPr>
      </w:pPr>
      <w:r>
        <w:rPr>
          <w:b/>
          <w:sz w:val="24"/>
          <w:szCs w:val="24"/>
        </w:rPr>
        <w:br w:type="page"/>
      </w:r>
    </w:p>
    <w:p w14:paraId="5AA90B21" w14:textId="77777777"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221CE14F" w14:textId="77777777" w:rsidR="008D20E9" w:rsidRPr="008D20E9" w:rsidRDefault="008D20E9" w:rsidP="00BB4E57">
      <w:pPr>
        <w:pStyle w:val="Normal1"/>
        <w:spacing w:line="240" w:lineRule="auto"/>
        <w:rPr>
          <w:sz w:val="24"/>
          <w:szCs w:val="24"/>
        </w:rPr>
      </w:pPr>
    </w:p>
    <w:p w14:paraId="48FC51E4"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12DE6887" w14:textId="77777777" w:rsidR="008D20E9" w:rsidRPr="008D20E9" w:rsidRDefault="008D20E9" w:rsidP="00BB4E57">
      <w:pPr>
        <w:pStyle w:val="Normal1"/>
        <w:spacing w:line="240" w:lineRule="auto"/>
        <w:rPr>
          <w:sz w:val="24"/>
          <w:szCs w:val="24"/>
        </w:rPr>
      </w:pPr>
    </w:p>
    <w:p w14:paraId="795CCE9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786D9479" w14:textId="77777777" w:rsidR="008D20E9" w:rsidRPr="008D20E9" w:rsidRDefault="008D20E9" w:rsidP="00BB4E57">
      <w:pPr>
        <w:pStyle w:val="Normal1"/>
        <w:spacing w:line="240" w:lineRule="auto"/>
        <w:rPr>
          <w:sz w:val="24"/>
          <w:szCs w:val="24"/>
        </w:rPr>
      </w:pPr>
    </w:p>
    <w:p w14:paraId="1EE5D34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71E7253B" w14:textId="77777777" w:rsidR="00BB4E57" w:rsidRDefault="00BB4E57">
      <w:pPr>
        <w:rPr>
          <w:sz w:val="24"/>
          <w:szCs w:val="24"/>
        </w:rPr>
      </w:pPr>
      <w:r>
        <w:rPr>
          <w:sz w:val="24"/>
          <w:szCs w:val="24"/>
        </w:rPr>
        <w:br w:type="page"/>
      </w:r>
    </w:p>
    <w:p w14:paraId="4B8C2B7D" w14:textId="77777777" w:rsidR="008D20E9" w:rsidRPr="007C60E3" w:rsidRDefault="00BB4E57" w:rsidP="007C60E3">
      <w:pPr>
        <w:pStyle w:val="Normal1"/>
        <w:spacing w:line="240" w:lineRule="auto"/>
        <w:rPr>
          <w:sz w:val="24"/>
          <w:szCs w:val="24"/>
        </w:rPr>
      </w:pPr>
      <w:r w:rsidRPr="007C60E3">
        <w:rPr>
          <w:b/>
          <w:sz w:val="24"/>
          <w:szCs w:val="24"/>
        </w:rPr>
        <w:lastRenderedPageBreak/>
        <w:t>References</w:t>
      </w:r>
      <w:r w:rsidR="00EB106E" w:rsidRPr="007C60E3">
        <w:rPr>
          <w:b/>
          <w:sz w:val="24"/>
          <w:szCs w:val="24"/>
        </w:rPr>
        <w:t xml:space="preserve"> and Notes</w:t>
      </w:r>
    </w:p>
    <w:p w14:paraId="5B6D3958" w14:textId="77777777" w:rsidR="007C60E3" w:rsidRPr="007C60E3" w:rsidRDefault="007C60E3" w:rsidP="007C60E3">
      <w:pPr>
        <w:pStyle w:val="Bibliography"/>
        <w:spacing w:after="0"/>
        <w:rPr>
          <w:sz w:val="24"/>
        </w:rPr>
      </w:pPr>
      <w:r>
        <w:fldChar w:fldCharType="begin"/>
      </w:r>
      <w:r>
        <w:instrText xml:space="preserve"> ADDIN ZOTERO_BIBL {"custom":[]} CSL_BIBLIOGRAPHY </w:instrText>
      </w:r>
      <w:r>
        <w:fldChar w:fldCharType="separate"/>
      </w:r>
      <w:r w:rsidRPr="007C60E3">
        <w:rPr>
          <w:sz w:val="24"/>
        </w:rPr>
        <w:t xml:space="preserve">1. </w:t>
      </w:r>
      <w:r w:rsidRPr="007C60E3">
        <w:rPr>
          <w:sz w:val="24"/>
        </w:rPr>
        <w:tab/>
        <w:t>Berry DA, Cronin KA, Plevritis SK, et al. Effect of Screening and Adjuvant Therapy on Mortality from Breast Cancer. N Engl J Med 2005;353(17):1784–92.</w:t>
      </w:r>
      <w:r w:rsidRPr="007C60E3">
        <w:rPr>
          <w:sz w:val="24"/>
        </w:rPr>
        <w:br/>
        <w:t xml:space="preserve"> </w:t>
      </w:r>
    </w:p>
    <w:p w14:paraId="083DC422" w14:textId="77777777" w:rsidR="007C60E3" w:rsidRPr="007C60E3" w:rsidRDefault="007C60E3" w:rsidP="007C60E3">
      <w:pPr>
        <w:pStyle w:val="Bibliography"/>
        <w:spacing w:after="0"/>
        <w:rPr>
          <w:sz w:val="24"/>
        </w:rPr>
      </w:pPr>
      <w:r w:rsidRPr="007C60E3">
        <w:rPr>
          <w:sz w:val="24"/>
        </w:rPr>
        <w:t xml:space="preserve">2. </w:t>
      </w:r>
      <w:r w:rsidRPr="007C60E3">
        <w:rPr>
          <w:sz w:val="24"/>
        </w:rPr>
        <w:tab/>
        <w:t>Kopans DB. The 2009 U.S. Preventive Services Task Force Guidelines Ignore Important Scientific Evidence and Should Be Revised or Withdrawn. Radiology 2010;256(1):15–20.</w:t>
      </w:r>
      <w:r w:rsidRPr="007C60E3">
        <w:rPr>
          <w:sz w:val="24"/>
        </w:rPr>
        <w:br/>
        <w:t xml:space="preserve"> </w:t>
      </w:r>
    </w:p>
    <w:p w14:paraId="4499F3B0" w14:textId="77777777" w:rsidR="007C60E3" w:rsidRPr="007C60E3" w:rsidRDefault="007C60E3" w:rsidP="007C60E3">
      <w:pPr>
        <w:pStyle w:val="Bibliography"/>
        <w:spacing w:after="0"/>
        <w:rPr>
          <w:sz w:val="24"/>
        </w:rPr>
      </w:pPr>
      <w:r w:rsidRPr="007C60E3">
        <w:rPr>
          <w:sz w:val="24"/>
        </w:rPr>
        <w:t xml:space="preserve">3. </w:t>
      </w:r>
      <w:r w:rsidRPr="007C60E3">
        <w:rPr>
          <w:sz w:val="24"/>
        </w:rPr>
        <w:tab/>
        <w:t>Petitti DB, Calonge N, LeFevre ML, Melnyk BM, Wilt TJ, Schwartz JS. Breast Cancer Screening: From Science to Recommendation. Radiology 2010;256(1):8–14.</w:t>
      </w:r>
      <w:r w:rsidRPr="007C60E3">
        <w:rPr>
          <w:sz w:val="24"/>
        </w:rPr>
        <w:br/>
        <w:t xml:space="preserve"> </w:t>
      </w:r>
    </w:p>
    <w:p w14:paraId="61268EA3" w14:textId="77777777" w:rsidR="007C60E3" w:rsidRPr="007C60E3" w:rsidRDefault="007C60E3" w:rsidP="007C60E3">
      <w:pPr>
        <w:pStyle w:val="Bibliography"/>
        <w:spacing w:after="0"/>
        <w:rPr>
          <w:sz w:val="24"/>
        </w:rPr>
      </w:pPr>
      <w:r w:rsidRPr="007C60E3">
        <w:rPr>
          <w:sz w:val="24"/>
        </w:rPr>
        <w:t xml:space="preserve">4. </w:t>
      </w:r>
      <w:r w:rsidRPr="007C60E3">
        <w:rPr>
          <w:sz w:val="24"/>
        </w:rPr>
        <w:tab/>
        <w:t>Gotzsche PC, M. D., Heath I, Visco F. Mammography Screening: Truth, Lies and Controversy. 1 edition. London ; New York: Radcliffe Medical PR; 2012.</w:t>
      </w:r>
      <w:r w:rsidRPr="007C60E3">
        <w:rPr>
          <w:sz w:val="24"/>
        </w:rPr>
        <w:br/>
        <w:t xml:space="preserve"> </w:t>
      </w:r>
    </w:p>
    <w:p w14:paraId="1F3AEC0B" w14:textId="77777777" w:rsidR="007C60E3" w:rsidRPr="007C60E3" w:rsidRDefault="007C60E3" w:rsidP="007C60E3">
      <w:pPr>
        <w:pStyle w:val="Bibliography"/>
        <w:spacing w:after="0"/>
        <w:rPr>
          <w:sz w:val="24"/>
        </w:rPr>
      </w:pPr>
      <w:r w:rsidRPr="007C60E3">
        <w:rPr>
          <w:sz w:val="24"/>
        </w:rPr>
        <w:t xml:space="preserve">5. </w:t>
      </w:r>
      <w:r w:rsidRPr="007C60E3">
        <w:rPr>
          <w:sz w:val="24"/>
        </w:rPr>
        <w:tab/>
        <w:t>Berry D. Breast cancer screening: Controversy of impact. Breast 2013;22(0 2):S73–6.</w:t>
      </w:r>
      <w:r w:rsidRPr="007C60E3">
        <w:rPr>
          <w:sz w:val="24"/>
        </w:rPr>
        <w:br/>
        <w:t xml:space="preserve"> </w:t>
      </w:r>
    </w:p>
    <w:p w14:paraId="327E19E5" w14:textId="77777777" w:rsidR="007C60E3" w:rsidRPr="007C60E3" w:rsidRDefault="007C60E3" w:rsidP="007C60E3">
      <w:pPr>
        <w:pStyle w:val="Bibliography"/>
        <w:spacing w:after="0"/>
        <w:rPr>
          <w:sz w:val="24"/>
        </w:rPr>
      </w:pPr>
      <w:r w:rsidRPr="007C60E3">
        <w:rPr>
          <w:sz w:val="24"/>
        </w:rPr>
        <w:t xml:space="preserve">6. </w:t>
      </w:r>
      <w:r w:rsidRPr="007C60E3">
        <w:rPr>
          <w:sz w:val="24"/>
        </w:rPr>
        <w:tab/>
        <w:t>Miller AB, Wall C, Baines CJ, Sun P, To T, Narod SA. Twenty five year follow-up for breast cancer incidence and mortality of the Canadian National Breast Screening Study: randomised screening trial. BMJ 2014;348:g366.</w:t>
      </w:r>
      <w:r w:rsidRPr="007C60E3">
        <w:rPr>
          <w:sz w:val="24"/>
        </w:rPr>
        <w:br/>
        <w:t xml:space="preserve"> </w:t>
      </w:r>
    </w:p>
    <w:p w14:paraId="2AB42D00" w14:textId="77777777" w:rsidR="007C60E3" w:rsidRPr="007C60E3" w:rsidRDefault="007C60E3" w:rsidP="007C60E3">
      <w:pPr>
        <w:pStyle w:val="Bibliography"/>
        <w:spacing w:after="0"/>
        <w:rPr>
          <w:sz w:val="24"/>
        </w:rPr>
      </w:pPr>
      <w:r w:rsidRPr="007C60E3">
        <w:rPr>
          <w:sz w:val="24"/>
        </w:rPr>
        <w:t xml:space="preserve">7. </w:t>
      </w:r>
      <w:r w:rsidRPr="007C60E3">
        <w:rPr>
          <w:sz w:val="24"/>
        </w:rPr>
        <w:tab/>
        <w:t>Nelson HD, Tyne K, Naik A, Bougatsos C, Chan BK, Humphrey L. Screening for Breast Cancer: An Update for the U.S. Preventive Services Task Force. Ann Intern Med 2009;151(10):727–37.</w:t>
      </w:r>
      <w:r w:rsidRPr="007C60E3">
        <w:rPr>
          <w:sz w:val="24"/>
        </w:rPr>
        <w:br/>
        <w:t xml:space="preserve"> </w:t>
      </w:r>
    </w:p>
    <w:p w14:paraId="5D2F256D" w14:textId="77777777" w:rsidR="007C60E3" w:rsidRPr="007C60E3" w:rsidRDefault="007C60E3" w:rsidP="007C60E3">
      <w:pPr>
        <w:pStyle w:val="Bibliography"/>
        <w:spacing w:after="0"/>
        <w:rPr>
          <w:sz w:val="24"/>
        </w:rPr>
      </w:pPr>
      <w:r w:rsidRPr="007C60E3">
        <w:rPr>
          <w:sz w:val="24"/>
        </w:rPr>
        <w:t xml:space="preserve">8. </w:t>
      </w:r>
      <w:r w:rsidRPr="007C60E3">
        <w:rPr>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r w:rsidRPr="007C60E3">
        <w:rPr>
          <w:sz w:val="24"/>
        </w:rPr>
        <w:br/>
      </w:r>
    </w:p>
    <w:p w14:paraId="74BBAAEC" w14:textId="77777777" w:rsidR="007C60E3" w:rsidRPr="007C60E3" w:rsidRDefault="007C60E3" w:rsidP="007C60E3">
      <w:pPr>
        <w:pStyle w:val="Bibliography"/>
        <w:spacing w:after="0"/>
        <w:rPr>
          <w:sz w:val="24"/>
        </w:rPr>
      </w:pPr>
      <w:r w:rsidRPr="007C60E3">
        <w:rPr>
          <w:sz w:val="24"/>
        </w:rPr>
        <w:t xml:space="preserve">9. </w:t>
      </w:r>
      <w:r w:rsidRPr="007C60E3">
        <w:rPr>
          <w:sz w:val="24"/>
        </w:rPr>
        <w:tab/>
        <w:t>Helvie MA. Digital Mammography Imaging: Breast Tomosynthesis and Advanced Applications. Radiol Clin North Am 2010;48(5):917–29.</w:t>
      </w:r>
      <w:r w:rsidRPr="007C60E3">
        <w:rPr>
          <w:sz w:val="24"/>
        </w:rPr>
        <w:br/>
        <w:t xml:space="preserve"> </w:t>
      </w:r>
    </w:p>
    <w:p w14:paraId="5E992841" w14:textId="77777777" w:rsidR="007C60E3" w:rsidRPr="007C60E3" w:rsidRDefault="007C60E3" w:rsidP="007C60E3">
      <w:pPr>
        <w:pStyle w:val="Bibliography"/>
        <w:spacing w:after="0"/>
        <w:ind w:left="450" w:hanging="450"/>
        <w:rPr>
          <w:sz w:val="24"/>
        </w:rPr>
      </w:pPr>
      <w:r w:rsidRPr="007C60E3">
        <w:rPr>
          <w:sz w:val="24"/>
        </w:rPr>
        <w:t xml:space="preserve">10. </w:t>
      </w:r>
      <w:r w:rsidRPr="007C60E3">
        <w:rPr>
          <w:sz w:val="24"/>
        </w:rPr>
        <w:tab/>
        <w:t>Beltrán-Sánchez H, Preston SH, Canudas-Romo V. An integrated approach to cause-of-death analysis: cause-deleted life tables and decompositions of life expectancy. Demogr Res 2008;19:1323–50.</w:t>
      </w:r>
      <w:r w:rsidRPr="007C60E3">
        <w:rPr>
          <w:sz w:val="24"/>
        </w:rPr>
        <w:br/>
        <w:t xml:space="preserve"> </w:t>
      </w:r>
    </w:p>
    <w:p w14:paraId="34AA1DA8" w14:textId="77777777" w:rsidR="007C60E3" w:rsidRPr="007C60E3" w:rsidRDefault="007C60E3" w:rsidP="007C60E3">
      <w:pPr>
        <w:pStyle w:val="Bibliography"/>
        <w:spacing w:after="0"/>
        <w:ind w:left="450" w:hanging="450"/>
        <w:rPr>
          <w:sz w:val="24"/>
        </w:rPr>
      </w:pPr>
      <w:r w:rsidRPr="007C60E3">
        <w:rPr>
          <w:sz w:val="24"/>
        </w:rPr>
        <w:t xml:space="preserve">11. </w:t>
      </w:r>
      <w:r w:rsidRPr="007C60E3">
        <w:rPr>
          <w:sz w:val="24"/>
        </w:rPr>
        <w:tab/>
        <w:t>Samir Soneji, Hiram Beltrán-Sánchez, Harold Sox. Assessing Progress in Reducing the Burden of Cancer Mortality, 1985-2005. J Clin Oncol 2014;32(5):444–8.</w:t>
      </w:r>
      <w:r w:rsidRPr="007C60E3">
        <w:rPr>
          <w:sz w:val="24"/>
        </w:rPr>
        <w:br/>
        <w:t xml:space="preserve"> </w:t>
      </w:r>
    </w:p>
    <w:p w14:paraId="7D4079EA" w14:textId="77777777" w:rsidR="007C60E3" w:rsidRPr="007C60E3" w:rsidRDefault="007C60E3" w:rsidP="007C60E3">
      <w:pPr>
        <w:pStyle w:val="Bibliography"/>
        <w:spacing w:after="0"/>
        <w:ind w:left="450" w:hanging="450"/>
        <w:rPr>
          <w:sz w:val="24"/>
        </w:rPr>
      </w:pPr>
      <w:r w:rsidRPr="007C60E3">
        <w:rPr>
          <w:sz w:val="24"/>
        </w:rPr>
        <w:t xml:space="preserve">12. </w:t>
      </w:r>
      <w:r w:rsidRPr="007C60E3">
        <w:rPr>
          <w:sz w:val="24"/>
        </w:rPr>
        <w:tab/>
        <w:t>Zackrisson S, Andersson I, Janzon L, Manjer J, Garne JP. Rate of over-diagnosis of breast cancer 15 years after end of Malmö mammographic screening trial: follow-</w:t>
      </w:r>
      <w:r w:rsidRPr="007C60E3">
        <w:rPr>
          <w:sz w:val="24"/>
        </w:rPr>
        <w:lastRenderedPageBreak/>
        <w:t>up study. BMJ 2006;332(7543):689–92.</w:t>
      </w:r>
      <w:r w:rsidRPr="007C60E3">
        <w:rPr>
          <w:sz w:val="24"/>
        </w:rPr>
        <w:br/>
        <w:t xml:space="preserve"> </w:t>
      </w:r>
    </w:p>
    <w:p w14:paraId="2D91F594" w14:textId="77777777" w:rsidR="007C60E3" w:rsidRPr="007C60E3" w:rsidRDefault="007C60E3" w:rsidP="007C60E3">
      <w:pPr>
        <w:pStyle w:val="Bibliography"/>
        <w:spacing w:after="0"/>
        <w:ind w:left="450" w:hanging="450"/>
        <w:rPr>
          <w:sz w:val="24"/>
        </w:rPr>
      </w:pPr>
      <w:r w:rsidRPr="007C60E3">
        <w:rPr>
          <w:sz w:val="24"/>
        </w:rPr>
        <w:t xml:space="preserve">13. </w:t>
      </w:r>
      <w:r w:rsidRPr="007C60E3">
        <w:rPr>
          <w:sz w:val="24"/>
        </w:rPr>
        <w:tab/>
        <w:t>Preston SH, Heuveline P, Guillot M. Demography: Measuring and Modeling Population Processes. Blackwell Publishers Ltd; 2001.</w:t>
      </w:r>
      <w:r w:rsidRPr="007C60E3">
        <w:rPr>
          <w:sz w:val="24"/>
        </w:rPr>
        <w:br/>
        <w:t xml:space="preserve"> </w:t>
      </w:r>
    </w:p>
    <w:p w14:paraId="5386F413" w14:textId="77777777" w:rsidR="007C60E3" w:rsidRPr="007C60E3" w:rsidRDefault="007C60E3" w:rsidP="007C60E3">
      <w:pPr>
        <w:pStyle w:val="Bibliography"/>
        <w:spacing w:after="0"/>
        <w:ind w:left="450" w:hanging="450"/>
        <w:rPr>
          <w:sz w:val="24"/>
        </w:rPr>
      </w:pPr>
      <w:r w:rsidRPr="007C60E3">
        <w:rPr>
          <w:sz w:val="24"/>
        </w:rPr>
        <w:t xml:space="preserve">14. </w:t>
      </w:r>
      <w:r w:rsidRPr="007C60E3">
        <w:rPr>
          <w:sz w:val="24"/>
        </w:rPr>
        <w:tab/>
        <w:t>Kitagawa EM. Components of a Difference Between Two Rates*. J Am Stat Assoc 1955;50(272):1168–94.</w:t>
      </w:r>
      <w:r w:rsidRPr="007C60E3">
        <w:rPr>
          <w:sz w:val="24"/>
        </w:rPr>
        <w:br/>
        <w:t xml:space="preserve"> </w:t>
      </w:r>
    </w:p>
    <w:p w14:paraId="7B4E576A" w14:textId="77777777" w:rsidR="007C60E3" w:rsidRPr="007C60E3" w:rsidRDefault="007C60E3" w:rsidP="007C60E3">
      <w:pPr>
        <w:pStyle w:val="Bibliography"/>
        <w:spacing w:after="0"/>
        <w:ind w:left="450" w:hanging="450"/>
        <w:rPr>
          <w:sz w:val="24"/>
        </w:rPr>
      </w:pPr>
      <w:r w:rsidRPr="007C60E3">
        <w:rPr>
          <w:sz w:val="24"/>
        </w:rPr>
        <w:t xml:space="preserve">15. </w:t>
      </w:r>
      <w:r w:rsidRPr="007C60E3">
        <w:rPr>
          <w:sz w:val="24"/>
        </w:rPr>
        <w:tab/>
        <w:t>Bleyer A, Welch HG. Effect of Three Decades of Screening Mammography on Breast-Cancer Incidence. N Engl J Med 2012;367(21):1998–2005.</w:t>
      </w:r>
      <w:r w:rsidRPr="007C60E3">
        <w:rPr>
          <w:sz w:val="24"/>
        </w:rPr>
        <w:br/>
        <w:t xml:space="preserve"> </w:t>
      </w:r>
    </w:p>
    <w:p w14:paraId="077C6789" w14:textId="77777777" w:rsidR="007C60E3" w:rsidRPr="007C60E3" w:rsidRDefault="007C60E3" w:rsidP="007C60E3">
      <w:pPr>
        <w:pStyle w:val="Bibliography"/>
        <w:spacing w:after="0"/>
        <w:ind w:left="450" w:hanging="450"/>
        <w:rPr>
          <w:sz w:val="24"/>
        </w:rPr>
      </w:pPr>
      <w:r w:rsidRPr="007C60E3">
        <w:rPr>
          <w:sz w:val="24"/>
        </w:rPr>
        <w:t xml:space="preserve">16. </w:t>
      </w:r>
      <w:r w:rsidRPr="007C60E3">
        <w:rPr>
          <w:sz w:val="24"/>
        </w:rPr>
        <w:tab/>
        <w:t>Gøtzsche PC, Olsen O. Is screening for breast cancer with mammography justifiable? Lancet 2000;355(9198):129–34.</w:t>
      </w:r>
      <w:r w:rsidRPr="007C60E3">
        <w:rPr>
          <w:sz w:val="24"/>
        </w:rPr>
        <w:br/>
        <w:t xml:space="preserve"> </w:t>
      </w:r>
    </w:p>
    <w:p w14:paraId="4A9CA725" w14:textId="77777777" w:rsidR="007C60E3" w:rsidRPr="007C60E3" w:rsidRDefault="007C60E3" w:rsidP="007C60E3">
      <w:pPr>
        <w:pStyle w:val="Bibliography"/>
        <w:spacing w:after="0"/>
        <w:ind w:left="450" w:hanging="450"/>
        <w:rPr>
          <w:sz w:val="24"/>
        </w:rPr>
      </w:pPr>
      <w:r w:rsidRPr="007C60E3">
        <w:rPr>
          <w:sz w:val="24"/>
        </w:rPr>
        <w:t xml:space="preserve">17. </w:t>
      </w:r>
      <w:r w:rsidRPr="007C60E3">
        <w:rPr>
          <w:sz w:val="24"/>
        </w:rPr>
        <w:tab/>
        <w:t>Moss SM, Wale C, Smith R, Evans A, Cuckle H, Duffy SW. Effect of mammographic screening from age 40 years on breast cancer mortality in the UK Age trial at 17 years’ follow-up: a randomised controlled trial. Lancet Oncol 2015;</w:t>
      </w:r>
      <w:r w:rsidRPr="007C60E3">
        <w:rPr>
          <w:sz w:val="24"/>
        </w:rPr>
        <w:br/>
      </w:r>
    </w:p>
    <w:p w14:paraId="76C50F01" w14:textId="77777777" w:rsidR="007C60E3" w:rsidRPr="007C60E3" w:rsidRDefault="007C60E3" w:rsidP="007C60E3">
      <w:pPr>
        <w:pStyle w:val="Bibliography"/>
        <w:spacing w:after="0"/>
        <w:ind w:left="450" w:hanging="450"/>
        <w:rPr>
          <w:sz w:val="24"/>
        </w:rPr>
      </w:pPr>
      <w:r w:rsidRPr="007C60E3">
        <w:rPr>
          <w:sz w:val="24"/>
        </w:rPr>
        <w:t xml:space="preserve">18. </w:t>
      </w:r>
      <w:r w:rsidRPr="007C60E3">
        <w:rPr>
          <w:sz w:val="24"/>
        </w:rPr>
        <w:tab/>
        <w:t>Lauby-Secretan B, Scoccianti C, Loomis D, et al. Breast-cancer screening--viewpoint of the IARC Working Group. N Engl J Med 2015;372(24):2353–8.</w:t>
      </w:r>
      <w:r w:rsidRPr="007C60E3">
        <w:rPr>
          <w:sz w:val="24"/>
        </w:rPr>
        <w:br/>
        <w:t xml:space="preserve"> </w:t>
      </w:r>
    </w:p>
    <w:p w14:paraId="00DD8E08" w14:textId="77777777" w:rsidR="007C60E3" w:rsidRPr="007C60E3" w:rsidRDefault="007C60E3" w:rsidP="007C60E3">
      <w:pPr>
        <w:pStyle w:val="Bibliography"/>
        <w:spacing w:after="0"/>
        <w:ind w:left="450" w:hanging="450"/>
        <w:rPr>
          <w:sz w:val="24"/>
        </w:rPr>
      </w:pPr>
      <w:r w:rsidRPr="007C60E3">
        <w:rPr>
          <w:sz w:val="24"/>
        </w:rPr>
        <w:t xml:space="preserve">19. </w:t>
      </w:r>
      <w:r w:rsidRPr="007C60E3">
        <w:rPr>
          <w:sz w:val="24"/>
        </w:rPr>
        <w:tab/>
        <w:t>US Preventive Services Task Force. Draft Recommendation Statement: Breast Cancer: Screening [Internet]. 2015 [cited 2015 Jul 28]. Available from: http://www.uspreventiveservicestaskforce.org/Page/Document/RecommendationStatementDraft/breast-cancer-screening1</w:t>
      </w:r>
      <w:r w:rsidRPr="007C60E3">
        <w:rPr>
          <w:sz w:val="24"/>
        </w:rPr>
        <w:br/>
      </w:r>
    </w:p>
    <w:p w14:paraId="4E9E7557" w14:textId="77777777" w:rsidR="007C60E3" w:rsidRPr="007C60E3" w:rsidRDefault="007C60E3" w:rsidP="007C60E3">
      <w:pPr>
        <w:pStyle w:val="Bibliography"/>
        <w:spacing w:after="0"/>
        <w:ind w:left="450" w:hanging="450"/>
        <w:rPr>
          <w:sz w:val="24"/>
        </w:rPr>
      </w:pPr>
      <w:r w:rsidRPr="007C60E3">
        <w:rPr>
          <w:sz w:val="24"/>
        </w:rPr>
        <w:t xml:space="preserve">20. </w:t>
      </w:r>
      <w:r w:rsidRPr="007C60E3">
        <w:rPr>
          <w:sz w:val="24"/>
        </w:rPr>
        <w:tab/>
        <w:t>Stout NK, Knudsen AB, Kong CY (Joey), McMahon PM, Gazelle GS. Calibration Methods Used in Cancer Simulation Models and Suggested Reporting Guidelines. PharmacoEconomics 2009;27(7):533–45.</w:t>
      </w:r>
      <w:r w:rsidRPr="007C60E3">
        <w:rPr>
          <w:sz w:val="24"/>
        </w:rPr>
        <w:br/>
        <w:t xml:space="preserve"> </w:t>
      </w:r>
    </w:p>
    <w:p w14:paraId="3008596F"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21. </w:t>
      </w:r>
      <w:r w:rsidRPr="007C60E3">
        <w:rPr>
          <w:sz w:val="24"/>
        </w:rPr>
        <w:tab/>
        <w:t>Consensus statement: treatment of early-stage breast cancer. National Institutes of Health Consensus Development Panel. J Natl Cancer Inst Monogr 1992;(11):1–5.</w:t>
      </w:r>
      <w:r w:rsidRPr="007C60E3">
        <w:rPr>
          <w:sz w:val="24"/>
        </w:rPr>
        <w:br/>
        <w:t xml:space="preserve"> </w:t>
      </w:r>
    </w:p>
    <w:p w14:paraId="4B5BB98F" w14:textId="77777777" w:rsidR="007C60E3" w:rsidRPr="00585B78" w:rsidRDefault="007C60E3" w:rsidP="007C60E3">
      <w:pPr>
        <w:pStyle w:val="Bibliography"/>
        <w:tabs>
          <w:tab w:val="clear" w:pos="380"/>
        </w:tabs>
        <w:spacing w:after="0"/>
        <w:ind w:left="450" w:hanging="450"/>
        <w:rPr>
          <w:sz w:val="24"/>
          <w:lang w:val="es-MX"/>
        </w:rPr>
      </w:pPr>
      <w:r w:rsidRPr="007C60E3">
        <w:rPr>
          <w:sz w:val="24"/>
        </w:rPr>
        <w:t xml:space="preserve">22. </w:t>
      </w:r>
      <w:r w:rsidRPr="007C60E3">
        <w:rPr>
          <w:sz w:val="24"/>
        </w:rPr>
        <w:tab/>
        <w:t xml:space="preserve">Fisher B, Costantino JP, Wickerham DL, et al. Tamoxifen for Prevention of Breast Cancer: Report of the National Surgical Adjuvant Breast and Bowel Project P-1 Study. </w:t>
      </w:r>
      <w:r w:rsidRPr="00585B78">
        <w:rPr>
          <w:sz w:val="24"/>
          <w:lang w:val="es-MX"/>
        </w:rPr>
        <w:t>J Natl Cancer Inst 1998;90(18):1371–88.</w:t>
      </w:r>
      <w:r w:rsidRPr="00585B78">
        <w:rPr>
          <w:sz w:val="24"/>
          <w:lang w:val="es-MX"/>
        </w:rPr>
        <w:br/>
        <w:t xml:space="preserve"> </w:t>
      </w:r>
    </w:p>
    <w:p w14:paraId="18EA92AC" w14:textId="77777777" w:rsidR="007C60E3" w:rsidRPr="007C60E3" w:rsidRDefault="007C60E3" w:rsidP="007C60E3">
      <w:pPr>
        <w:pStyle w:val="Bibliography"/>
        <w:tabs>
          <w:tab w:val="clear" w:pos="380"/>
        </w:tabs>
        <w:spacing w:after="0"/>
        <w:ind w:left="450" w:hanging="450"/>
        <w:rPr>
          <w:sz w:val="24"/>
        </w:rPr>
      </w:pPr>
      <w:r w:rsidRPr="00585B78">
        <w:rPr>
          <w:sz w:val="24"/>
          <w:lang w:val="es-MX"/>
        </w:rPr>
        <w:t xml:space="preserve">23. </w:t>
      </w:r>
      <w:r w:rsidRPr="00585B78">
        <w:rPr>
          <w:sz w:val="24"/>
          <w:lang w:val="es-MX"/>
        </w:rPr>
        <w:tab/>
        <w:t xml:space="preserve">Bonadonna G, Brusamolino E, Valagussa P, et al. </w:t>
      </w:r>
      <w:r w:rsidRPr="007C60E3">
        <w:rPr>
          <w:sz w:val="24"/>
        </w:rPr>
        <w:t>Combination Chemotherapy as an Adjuvant Treatment in Operable Breast Cancer. N Engl J Med 1976;294(8):405–10.</w:t>
      </w:r>
      <w:r w:rsidRPr="007C60E3">
        <w:rPr>
          <w:sz w:val="24"/>
        </w:rPr>
        <w:br/>
        <w:t xml:space="preserve"> </w:t>
      </w:r>
    </w:p>
    <w:p w14:paraId="7A097D4A"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24. </w:t>
      </w:r>
      <w:r w:rsidRPr="007C60E3">
        <w:rPr>
          <w:sz w:val="24"/>
        </w:rPr>
        <w:tab/>
        <w:t>Hunink MM, Goldman L, Tosteson AA, et al. The recent decline in mortality from coronary heart disease, 1980-1990: The effect of secular trends in risk factors and treatment. JAMA 1997;277(7):535–42.</w:t>
      </w:r>
      <w:r w:rsidRPr="007C60E3">
        <w:rPr>
          <w:sz w:val="24"/>
        </w:rPr>
        <w:br/>
        <w:t xml:space="preserve"> </w:t>
      </w:r>
    </w:p>
    <w:p w14:paraId="5918718C" w14:textId="77777777" w:rsidR="007C60E3" w:rsidRPr="007C60E3" w:rsidRDefault="007C60E3" w:rsidP="007C60E3">
      <w:pPr>
        <w:pStyle w:val="Bibliography"/>
        <w:tabs>
          <w:tab w:val="clear" w:pos="380"/>
        </w:tabs>
        <w:spacing w:after="0"/>
        <w:ind w:left="540" w:hanging="540"/>
        <w:rPr>
          <w:sz w:val="24"/>
        </w:rPr>
      </w:pPr>
      <w:r w:rsidRPr="007C60E3">
        <w:rPr>
          <w:sz w:val="24"/>
        </w:rPr>
        <w:lastRenderedPageBreak/>
        <w:t xml:space="preserve">25. </w:t>
      </w:r>
      <w:r w:rsidRPr="007C60E3">
        <w:rPr>
          <w:sz w:val="24"/>
        </w:rPr>
        <w:tab/>
        <w:t>Weisfeldt ML, Zieman SJ. Advances In The Prevention And Treatment Of Cardiovascular Disease. Health Aff (Millwood) 2007;26(1):25–37.</w:t>
      </w:r>
      <w:r w:rsidRPr="007C60E3">
        <w:rPr>
          <w:sz w:val="24"/>
        </w:rPr>
        <w:br/>
        <w:t xml:space="preserve"> </w:t>
      </w:r>
    </w:p>
    <w:p w14:paraId="19C8F6D5"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26. </w:t>
      </w:r>
      <w:r w:rsidRPr="007C60E3">
        <w:rPr>
          <w:sz w:val="24"/>
        </w:rPr>
        <w:tab/>
        <w:t>Schairer C, Mink PJ, Carroll L, Devesa SS. Probabilities of Death From Breast Cancer and Other Causes Among Female Breast Cancer Patients. J Natl Cancer Inst 2004;96(17):1311–21.</w:t>
      </w:r>
      <w:r w:rsidRPr="007C60E3">
        <w:rPr>
          <w:sz w:val="24"/>
        </w:rPr>
        <w:br/>
        <w:t xml:space="preserve"> </w:t>
      </w:r>
    </w:p>
    <w:p w14:paraId="4DB1FD3B"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27. </w:t>
      </w:r>
      <w:r w:rsidRPr="007C60E3">
        <w:rPr>
          <w:sz w:val="24"/>
        </w:rPr>
        <w:tab/>
        <w:t>Percy C, Stanek E, Gloeckler L. Accuracy of cancer death certificates and its effect on cancer mortality statistics. Am J Public Health 1981;71(3):242–50.</w:t>
      </w:r>
      <w:r w:rsidRPr="007C60E3">
        <w:rPr>
          <w:sz w:val="24"/>
        </w:rPr>
        <w:br/>
        <w:t xml:space="preserve"> </w:t>
      </w:r>
    </w:p>
    <w:p w14:paraId="404C8E96"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28. </w:t>
      </w:r>
      <w:r w:rsidRPr="007C60E3">
        <w:rPr>
          <w:sz w:val="24"/>
        </w:rPr>
        <w:tab/>
        <w:t>German RR, Fink AK, Heron M, et al. The accuracy of cancer mortality statistics based on death certificates in the United States. Cancer Epidemiol 2011;35(2):126–31.</w:t>
      </w:r>
      <w:r w:rsidRPr="007C60E3">
        <w:rPr>
          <w:sz w:val="24"/>
        </w:rPr>
        <w:br/>
        <w:t xml:space="preserve"> </w:t>
      </w:r>
    </w:p>
    <w:p w14:paraId="5406D547"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29. </w:t>
      </w:r>
      <w:r w:rsidRPr="007C60E3">
        <w:rPr>
          <w:sz w:val="24"/>
        </w:rPr>
        <w:tab/>
        <w:t>Schneider KL, Lapane KL, Clark MA, Rakowski W. Using Small-Area Estimation to Describe County-Level Disparities in Mammography. Prev Chronic Dis [Internet] 2009 [cited 2015 Jun 12];6(4). Available from: http://www.ncbi.nlm.nih.gov/pmc/articles/PMC2774639/</w:t>
      </w:r>
      <w:r w:rsidRPr="007C60E3">
        <w:rPr>
          <w:sz w:val="24"/>
        </w:rPr>
        <w:br/>
      </w:r>
    </w:p>
    <w:p w14:paraId="2530D4E5"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30. </w:t>
      </w:r>
      <w:r w:rsidRPr="007C60E3">
        <w:rPr>
          <w:sz w:val="24"/>
        </w:rPr>
        <w:tab/>
        <w:t>Merrill RM, Dearden KA. How representative are the surveillance, epidemiology, and end results (SEER) Program cancer data of the United States? Cancer Causes Control 2004;15(10):1027–34.</w:t>
      </w:r>
      <w:r w:rsidRPr="007C60E3">
        <w:rPr>
          <w:sz w:val="24"/>
        </w:rPr>
        <w:br/>
        <w:t xml:space="preserve"> </w:t>
      </w:r>
    </w:p>
    <w:p w14:paraId="5D640F56" w14:textId="77777777" w:rsidR="00BB4E57" w:rsidRDefault="007C60E3" w:rsidP="007C60E3">
      <w:pPr>
        <w:spacing w:line="240" w:lineRule="auto"/>
      </w:pPr>
      <w:r>
        <w:rPr>
          <w:sz w:val="24"/>
          <w:szCs w:val="24"/>
        </w:rPr>
        <w:fldChar w:fldCharType="end"/>
      </w:r>
      <w:r w:rsidR="00BB4E57">
        <w:br w:type="page"/>
      </w:r>
    </w:p>
    <w:p w14:paraId="62AD2E48" w14:textId="77777777" w:rsidR="00226350" w:rsidRPr="007C60E3" w:rsidRDefault="00BB4E57" w:rsidP="008D20E9">
      <w:pPr>
        <w:pStyle w:val="Normal1"/>
        <w:spacing w:line="480" w:lineRule="auto"/>
        <w:rPr>
          <w:b/>
          <w:sz w:val="24"/>
        </w:rPr>
      </w:pPr>
      <w:r w:rsidRPr="007C60E3">
        <w:rPr>
          <w:b/>
          <w:sz w:val="24"/>
        </w:rPr>
        <w:lastRenderedPageBreak/>
        <w:t>Figure Title</w:t>
      </w:r>
      <w:r w:rsidR="00EB106E" w:rsidRPr="007C60E3">
        <w:rPr>
          <w:b/>
          <w:sz w:val="24"/>
        </w:rPr>
        <w:t>s</w:t>
      </w:r>
      <w:r w:rsidRPr="007C60E3">
        <w:rPr>
          <w:b/>
          <w:sz w:val="24"/>
        </w:rPr>
        <w:t xml:space="preserve"> and Legend</w:t>
      </w:r>
      <w:r w:rsidR="00EB106E" w:rsidRPr="007C60E3">
        <w:rPr>
          <w:b/>
          <w:sz w:val="24"/>
        </w:rPr>
        <w:t>s</w:t>
      </w:r>
    </w:p>
    <w:p w14:paraId="28D56A6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1E5FE0FD" w14:textId="77777777" w:rsidR="00863353" w:rsidRPr="007C60E3" w:rsidRDefault="00863353" w:rsidP="00863353">
      <w:pPr>
        <w:pStyle w:val="Normal1"/>
        <w:spacing w:line="240" w:lineRule="auto"/>
        <w:rPr>
          <w:sz w:val="24"/>
        </w:rPr>
      </w:pPr>
    </w:p>
    <w:p w14:paraId="5F470F24"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441CD1FD" w14:textId="77777777" w:rsidR="00863353" w:rsidRPr="007C60E3" w:rsidRDefault="00863353" w:rsidP="00863353">
      <w:pPr>
        <w:pStyle w:val="Normal1"/>
        <w:spacing w:line="240" w:lineRule="auto"/>
        <w:rPr>
          <w:sz w:val="24"/>
        </w:rPr>
      </w:pPr>
    </w:p>
    <w:p w14:paraId="20B09EB2"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32C4C697" w14:textId="77777777" w:rsidR="00BB4E57" w:rsidRPr="007C60E3" w:rsidRDefault="00BB4E57" w:rsidP="00863353">
      <w:pPr>
        <w:pStyle w:val="Normal1"/>
        <w:spacing w:line="240" w:lineRule="auto"/>
        <w:rPr>
          <w:sz w:val="24"/>
        </w:rPr>
      </w:pPr>
    </w:p>
    <w:p w14:paraId="420363F9"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171F2E7C" w14:textId="77777777" w:rsidR="00CB35E5" w:rsidRPr="007C60E3" w:rsidRDefault="00CB35E5" w:rsidP="00863353">
      <w:pPr>
        <w:pStyle w:val="Normal1"/>
        <w:spacing w:line="240" w:lineRule="auto"/>
        <w:rPr>
          <w:sz w:val="24"/>
        </w:rPr>
      </w:pPr>
    </w:p>
    <w:p w14:paraId="22471B86" w14:textId="77777777" w:rsidR="00BB4E57" w:rsidRPr="007C60E3" w:rsidRDefault="00BB4E57" w:rsidP="00863353">
      <w:pPr>
        <w:pStyle w:val="Normal1"/>
        <w:spacing w:line="240" w:lineRule="auto"/>
        <w:rPr>
          <w:sz w:val="24"/>
        </w:rPr>
      </w:pPr>
      <w:r w:rsidRPr="007C60E3">
        <w:rPr>
          <w:sz w:val="24"/>
        </w:rPr>
        <w:t xml:space="preserve">Figure 3.  </w:t>
      </w:r>
      <w:r w:rsidR="00863353" w:rsidRPr="007C60E3">
        <w:rPr>
          <w:sz w:val="24"/>
        </w:rPr>
        <w:t xml:space="preserve">Contributions to Gain in Life Expectancy, Varying Level of Overdiagnosis </w:t>
      </w:r>
    </w:p>
    <w:p w14:paraId="1CF79A4E" w14:textId="77777777" w:rsidR="00CB35E5" w:rsidRPr="007C60E3" w:rsidRDefault="00CB35E5">
      <w:pPr>
        <w:rPr>
          <w:sz w:val="24"/>
        </w:rPr>
      </w:pPr>
    </w:p>
    <w:p w14:paraId="61E765C5" w14:textId="77777777"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A526D1">
        <w:rPr>
          <w:rFonts w:eastAsia="MS Gothic"/>
          <w:sz w:val="24"/>
          <w:szCs w:val="24"/>
        </w:rPr>
        <w:t>≤</w:t>
      </w:r>
      <w:r w:rsidRPr="00A526D1">
        <w:rPr>
          <w:sz w:val="24"/>
          <w:szCs w:val="24"/>
        </w:rPr>
        <w:t>3cm from 0% to 31%.</w:t>
      </w:r>
      <w:r w:rsidR="00BB4E57" w:rsidRPr="00A526D1">
        <w:rPr>
          <w:sz w:val="24"/>
          <w:szCs w:val="24"/>
        </w:rPr>
        <w:br w:type="page"/>
      </w:r>
    </w:p>
    <w:p w14:paraId="053822B1" w14:textId="77777777" w:rsidR="00BB4E57" w:rsidRPr="00C36E41" w:rsidRDefault="00BB4E57" w:rsidP="008D20E9">
      <w:pPr>
        <w:pStyle w:val="Normal1"/>
        <w:spacing w:line="480" w:lineRule="auto"/>
        <w:rPr>
          <w:sz w:val="24"/>
          <w:szCs w:val="24"/>
        </w:rPr>
      </w:pPr>
      <w:r w:rsidRPr="00C36E41">
        <w:rPr>
          <w:sz w:val="24"/>
          <w:szCs w:val="24"/>
        </w:rPr>
        <w:lastRenderedPageBreak/>
        <w:t xml:space="preserve">Table 1. </w:t>
      </w:r>
      <w:r w:rsidR="00863353">
        <w:rPr>
          <w:sz w:val="24"/>
          <w:szCs w:val="24"/>
        </w:rPr>
        <w:t>Contribution of Earlier Detection by Age Group</w:t>
      </w:r>
    </w:p>
    <w:p w14:paraId="559797E6"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6E774A74" w14:textId="77777777" w:rsidTr="007C60E3">
        <w:tc>
          <w:tcPr>
            <w:tcW w:w="2343" w:type="dxa"/>
            <w:tcMar>
              <w:top w:w="100" w:type="dxa"/>
              <w:left w:w="29" w:type="dxa"/>
              <w:bottom w:w="100" w:type="dxa"/>
              <w:right w:w="29" w:type="dxa"/>
            </w:tcMar>
          </w:tcPr>
          <w:p w14:paraId="33AB23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478B3F1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4400D1A4" w14:textId="77777777" w:rsidR="00BB4E57" w:rsidRPr="008D20E9" w:rsidRDefault="00BB4E57" w:rsidP="00F62C08">
            <w:pPr>
              <w:pStyle w:val="Normal1"/>
              <w:spacing w:line="240" w:lineRule="auto"/>
              <w:jc w:val="right"/>
              <w:rPr>
                <w:sz w:val="24"/>
                <w:szCs w:val="24"/>
              </w:rPr>
            </w:pPr>
          </w:p>
        </w:tc>
      </w:tr>
      <w:tr w:rsidR="00BB4E57" w:rsidRPr="008D20E9" w14:paraId="63BE1629" w14:textId="77777777" w:rsidTr="007C60E3">
        <w:trPr>
          <w:gridAfter w:val="1"/>
          <w:wAfter w:w="256" w:type="dxa"/>
        </w:trPr>
        <w:tc>
          <w:tcPr>
            <w:tcW w:w="2343" w:type="dxa"/>
            <w:tcMar>
              <w:top w:w="100" w:type="dxa"/>
              <w:left w:w="29" w:type="dxa"/>
              <w:bottom w:w="100" w:type="dxa"/>
              <w:right w:w="29" w:type="dxa"/>
            </w:tcMar>
          </w:tcPr>
          <w:p w14:paraId="71704816"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7B8A6F3F"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08DABC7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A7C454B"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1C7B2CF5"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3C787D42"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756A270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04689137"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A9791B8"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5E779953" w14:textId="77777777" w:rsidTr="007C60E3">
        <w:trPr>
          <w:gridAfter w:val="1"/>
          <w:wAfter w:w="256" w:type="dxa"/>
        </w:trPr>
        <w:tc>
          <w:tcPr>
            <w:tcW w:w="2343" w:type="dxa"/>
            <w:tcMar>
              <w:top w:w="100" w:type="dxa"/>
              <w:left w:w="29" w:type="dxa"/>
              <w:bottom w:w="100" w:type="dxa"/>
              <w:right w:w="29" w:type="dxa"/>
            </w:tcMar>
          </w:tcPr>
          <w:p w14:paraId="0E65065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54B0796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112EBA7E"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48B5253A"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861F769"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15D7314"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49148A6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340D62F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9B3CC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740AB616" w14:textId="77777777" w:rsidTr="007C60E3">
        <w:trPr>
          <w:gridAfter w:val="1"/>
          <w:wAfter w:w="256" w:type="dxa"/>
        </w:trPr>
        <w:tc>
          <w:tcPr>
            <w:tcW w:w="2343" w:type="dxa"/>
            <w:tcMar>
              <w:top w:w="100" w:type="dxa"/>
              <w:left w:w="29" w:type="dxa"/>
              <w:bottom w:w="100" w:type="dxa"/>
              <w:right w:w="29" w:type="dxa"/>
            </w:tcMar>
          </w:tcPr>
          <w:p w14:paraId="2D41E8B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548A4299"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5729BA4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76DD0A30"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18DCDB0F"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BCC9F98"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4137F8F"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B1155D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315BD45"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9922BCB"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59F868C6"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9D84B5F"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69D05460"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841D10C"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0FFDA1F6"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103B23BA"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47D64361"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01E3AB8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1638BC08"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19A15899"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17A6CDA9"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52C87BC"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860321B"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2D6F048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170EB81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ABA2C65"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4345DBD5"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6A0F5C9C"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A60AB87"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DD0B767" w14:textId="77777777" w:rsidR="00BB4E57" w:rsidRPr="00C36E41" w:rsidRDefault="00BB4E57" w:rsidP="008D20E9">
      <w:pPr>
        <w:pStyle w:val="Normal1"/>
        <w:spacing w:line="480" w:lineRule="auto"/>
        <w:rPr>
          <w:sz w:val="24"/>
          <w:szCs w:val="24"/>
        </w:rPr>
      </w:pPr>
    </w:p>
    <w:p w14:paraId="2B18D1BF" w14:textId="77777777" w:rsidR="00BB4E57" w:rsidRPr="00C36E41" w:rsidRDefault="00C36E41" w:rsidP="00BB4E57">
      <w:pPr>
        <w:rPr>
          <w:sz w:val="24"/>
          <w:szCs w:val="24"/>
        </w:rPr>
      </w:pPr>
      <w:r w:rsidRPr="00C36E41">
        <w:rPr>
          <w:sz w:val="24"/>
          <w:szCs w:val="24"/>
        </w:rPr>
        <w:t>Note: cm=centimeter.</w:t>
      </w:r>
    </w:p>
    <w:p w14:paraId="7233525E" w14:textId="77777777" w:rsidR="00BB4E57" w:rsidRPr="00BB4E57" w:rsidRDefault="00BB4E57" w:rsidP="00BB4E57"/>
    <w:p w14:paraId="35EBD304" w14:textId="77777777" w:rsidR="00BB4E57" w:rsidRPr="00BB4E57" w:rsidRDefault="00BB4E57" w:rsidP="00BB4E57"/>
    <w:p w14:paraId="330B0577" w14:textId="77777777" w:rsidR="00BB4E57" w:rsidRDefault="00BB4E57" w:rsidP="00BB4E57"/>
    <w:p w14:paraId="48DD64DF"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trackRevisions/>
  <w:defaultTabStop w:val="720"/>
  <w:characterSpacingControl w:val="doNotCompress"/>
  <w:compat>
    <w:compatSetting w:name="compatibilityMode" w:uri="http://schemas.microsoft.com/office/word" w:val="14"/>
  </w:compat>
  <w:rsids>
    <w:rsidRoot w:val="00226350"/>
    <w:rsid w:val="00021D1A"/>
    <w:rsid w:val="000350FC"/>
    <w:rsid w:val="000549FB"/>
    <w:rsid w:val="000572AB"/>
    <w:rsid w:val="0006370B"/>
    <w:rsid w:val="00065CBA"/>
    <w:rsid w:val="0006635C"/>
    <w:rsid w:val="00077772"/>
    <w:rsid w:val="000803B8"/>
    <w:rsid w:val="00085B7C"/>
    <w:rsid w:val="000937A8"/>
    <w:rsid w:val="000958AC"/>
    <w:rsid w:val="000B1D4C"/>
    <w:rsid w:val="000C19FF"/>
    <w:rsid w:val="000D0DFD"/>
    <w:rsid w:val="000E2307"/>
    <w:rsid w:val="001019B4"/>
    <w:rsid w:val="001054ED"/>
    <w:rsid w:val="00135A0F"/>
    <w:rsid w:val="00137094"/>
    <w:rsid w:val="00142FC8"/>
    <w:rsid w:val="001607AA"/>
    <w:rsid w:val="0019494F"/>
    <w:rsid w:val="00197AAB"/>
    <w:rsid w:val="001D0377"/>
    <w:rsid w:val="001D0C3C"/>
    <w:rsid w:val="001D3E7C"/>
    <w:rsid w:val="001E777C"/>
    <w:rsid w:val="001F50E7"/>
    <w:rsid w:val="00210B74"/>
    <w:rsid w:val="002244D3"/>
    <w:rsid w:val="00226350"/>
    <w:rsid w:val="00232A27"/>
    <w:rsid w:val="00284D11"/>
    <w:rsid w:val="00293907"/>
    <w:rsid w:val="0029416B"/>
    <w:rsid w:val="00296A2C"/>
    <w:rsid w:val="002B0625"/>
    <w:rsid w:val="00300279"/>
    <w:rsid w:val="00315E0A"/>
    <w:rsid w:val="00327FAB"/>
    <w:rsid w:val="00330391"/>
    <w:rsid w:val="00333115"/>
    <w:rsid w:val="00354ABC"/>
    <w:rsid w:val="00357CF1"/>
    <w:rsid w:val="00357FC4"/>
    <w:rsid w:val="00360AA5"/>
    <w:rsid w:val="0036720A"/>
    <w:rsid w:val="00372E30"/>
    <w:rsid w:val="00373E3D"/>
    <w:rsid w:val="00385389"/>
    <w:rsid w:val="003B2A77"/>
    <w:rsid w:val="003E0830"/>
    <w:rsid w:val="003E27F5"/>
    <w:rsid w:val="003E4FD1"/>
    <w:rsid w:val="003E7278"/>
    <w:rsid w:val="003E78F7"/>
    <w:rsid w:val="0040048B"/>
    <w:rsid w:val="00407819"/>
    <w:rsid w:val="00416547"/>
    <w:rsid w:val="00425009"/>
    <w:rsid w:val="00435CD7"/>
    <w:rsid w:val="00454D9D"/>
    <w:rsid w:val="00460A12"/>
    <w:rsid w:val="00474B87"/>
    <w:rsid w:val="0049107A"/>
    <w:rsid w:val="0055083B"/>
    <w:rsid w:val="00584AFD"/>
    <w:rsid w:val="00585B78"/>
    <w:rsid w:val="005961EC"/>
    <w:rsid w:val="005A1953"/>
    <w:rsid w:val="005C5769"/>
    <w:rsid w:val="005E6591"/>
    <w:rsid w:val="00610B58"/>
    <w:rsid w:val="00632CA1"/>
    <w:rsid w:val="00666234"/>
    <w:rsid w:val="00666E0B"/>
    <w:rsid w:val="00686F13"/>
    <w:rsid w:val="006A4329"/>
    <w:rsid w:val="0072326D"/>
    <w:rsid w:val="007327EC"/>
    <w:rsid w:val="0075486B"/>
    <w:rsid w:val="00763EE8"/>
    <w:rsid w:val="00786A52"/>
    <w:rsid w:val="007B1B8B"/>
    <w:rsid w:val="007C60E3"/>
    <w:rsid w:val="007E49C7"/>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A01F87"/>
    <w:rsid w:val="00A0398B"/>
    <w:rsid w:val="00A1059B"/>
    <w:rsid w:val="00A453B9"/>
    <w:rsid w:val="00A526D1"/>
    <w:rsid w:val="00A755FC"/>
    <w:rsid w:val="00A81DFD"/>
    <w:rsid w:val="00A82A42"/>
    <w:rsid w:val="00A86484"/>
    <w:rsid w:val="00A92655"/>
    <w:rsid w:val="00A927B2"/>
    <w:rsid w:val="00A963EB"/>
    <w:rsid w:val="00AA376E"/>
    <w:rsid w:val="00AB5144"/>
    <w:rsid w:val="00AD39B9"/>
    <w:rsid w:val="00AD3DAC"/>
    <w:rsid w:val="00AE0563"/>
    <w:rsid w:val="00AF24DA"/>
    <w:rsid w:val="00B01AF9"/>
    <w:rsid w:val="00B35181"/>
    <w:rsid w:val="00B53691"/>
    <w:rsid w:val="00B56C03"/>
    <w:rsid w:val="00B75225"/>
    <w:rsid w:val="00B820C2"/>
    <w:rsid w:val="00B8287F"/>
    <w:rsid w:val="00B91CFC"/>
    <w:rsid w:val="00BB4E57"/>
    <w:rsid w:val="00BC2E1B"/>
    <w:rsid w:val="00BE474C"/>
    <w:rsid w:val="00BE6FA0"/>
    <w:rsid w:val="00C32860"/>
    <w:rsid w:val="00C35FBF"/>
    <w:rsid w:val="00C36E41"/>
    <w:rsid w:val="00C429CC"/>
    <w:rsid w:val="00C97614"/>
    <w:rsid w:val="00CB35E5"/>
    <w:rsid w:val="00CE2F4E"/>
    <w:rsid w:val="00CE77AC"/>
    <w:rsid w:val="00D32481"/>
    <w:rsid w:val="00D33B69"/>
    <w:rsid w:val="00D50A70"/>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63FFB"/>
    <w:rsid w:val="00E91969"/>
    <w:rsid w:val="00E92EEC"/>
    <w:rsid w:val="00E95610"/>
    <w:rsid w:val="00EB106E"/>
    <w:rsid w:val="00EB2808"/>
    <w:rsid w:val="00EB7175"/>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C43DD-AC0E-6846-B1F3-823B2BA7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15351</Words>
  <Characters>87501</Characters>
  <Application>Microsoft Macintosh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TDI</cp:lastModifiedBy>
  <cp:revision>5</cp:revision>
  <cp:lastPrinted>2015-07-29T17:55:00Z</cp:lastPrinted>
  <dcterms:created xsi:type="dcterms:W3CDTF">2015-07-31T17:31:00Z</dcterms:created>
  <dcterms:modified xsi:type="dcterms:W3CDTF">2015-08-05T10:28:00Z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id="ZkUY1Mo5"/&gt;&lt;style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