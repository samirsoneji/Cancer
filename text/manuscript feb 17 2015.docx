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C772F" w14:textId="77777777" w:rsidR="0063196F" w:rsidRPr="005503D0" w:rsidRDefault="0063196F">
      <w:pPr>
        <w:rPr>
          <w:rFonts w:ascii="Times New Roman" w:hAnsi="Times New Roman" w:cs="Times New Roman"/>
        </w:rPr>
      </w:pPr>
      <w:r w:rsidRPr="005503D0">
        <w:rPr>
          <w:rFonts w:ascii="Times New Roman" w:hAnsi="Times New Roman" w:cs="Times New Roman"/>
        </w:rPr>
        <w:t>Title</w:t>
      </w:r>
    </w:p>
    <w:p w14:paraId="7975083C" w14:textId="77777777" w:rsidR="0063196F" w:rsidRPr="005503D0" w:rsidRDefault="0063196F" w:rsidP="0063196F">
      <w:pPr>
        <w:pStyle w:val="ListParagraph"/>
        <w:numPr>
          <w:ilvl w:val="0"/>
          <w:numId w:val="1"/>
        </w:numPr>
        <w:rPr>
          <w:rFonts w:ascii="Times New Roman" w:hAnsi="Times New Roman" w:cs="Times New Roman"/>
        </w:rPr>
      </w:pPr>
      <w:r w:rsidRPr="005503D0">
        <w:rPr>
          <w:rFonts w:ascii="Times New Roman" w:hAnsi="Times New Roman" w:cs="Times New Roman"/>
        </w:rPr>
        <w:t>Contribution of Screening and Treatment on Improvements in Cancer Survival</w:t>
      </w:r>
    </w:p>
    <w:p w14:paraId="19C9CE8D" w14:textId="77777777" w:rsidR="0063196F" w:rsidRPr="005503D0" w:rsidRDefault="0063196F" w:rsidP="0063196F">
      <w:pPr>
        <w:pStyle w:val="ListParagraph"/>
        <w:numPr>
          <w:ilvl w:val="0"/>
          <w:numId w:val="1"/>
        </w:numPr>
        <w:rPr>
          <w:rFonts w:ascii="Times New Roman" w:hAnsi="Times New Roman" w:cs="Times New Roman"/>
        </w:rPr>
      </w:pPr>
      <w:r w:rsidRPr="005503D0">
        <w:rPr>
          <w:rFonts w:ascii="Times New Roman" w:hAnsi="Times New Roman" w:cs="Times New Roman"/>
        </w:rPr>
        <w:t>Contribution of Screening and Treatment on Improvements in US Cancer Survival</w:t>
      </w:r>
    </w:p>
    <w:p w14:paraId="6E05A84C" w14:textId="77777777" w:rsidR="001603C2" w:rsidRPr="005503D0" w:rsidRDefault="001603C2" w:rsidP="001603C2">
      <w:pPr>
        <w:pStyle w:val="ListParagraph"/>
        <w:numPr>
          <w:ilvl w:val="0"/>
          <w:numId w:val="1"/>
        </w:numPr>
        <w:rPr>
          <w:rFonts w:ascii="Times New Roman" w:hAnsi="Times New Roman" w:cs="Times New Roman"/>
        </w:rPr>
      </w:pPr>
      <w:r w:rsidRPr="005503D0">
        <w:rPr>
          <w:rFonts w:ascii="Times New Roman" w:hAnsi="Times New Roman" w:cs="Times New Roman"/>
        </w:rPr>
        <w:t>Contribution of Screening and Treatment on Improvements in US Cancer Mortality</w:t>
      </w:r>
    </w:p>
    <w:p w14:paraId="6A166AD6" w14:textId="77777777" w:rsidR="001603C2" w:rsidRPr="005503D0" w:rsidRDefault="001603C2" w:rsidP="001603C2">
      <w:pPr>
        <w:pStyle w:val="ListParagraph"/>
        <w:numPr>
          <w:ilvl w:val="0"/>
          <w:numId w:val="1"/>
        </w:numPr>
        <w:rPr>
          <w:rFonts w:ascii="Times New Roman" w:hAnsi="Times New Roman" w:cs="Times New Roman"/>
        </w:rPr>
      </w:pPr>
      <w:r w:rsidRPr="005503D0">
        <w:rPr>
          <w:rFonts w:ascii="Times New Roman" w:hAnsi="Times New Roman" w:cs="Times New Roman"/>
        </w:rPr>
        <w:t>The Contribution of Screening and Treatment on Improvements in US Cancer Mortality</w:t>
      </w:r>
    </w:p>
    <w:p w14:paraId="790D7E10" w14:textId="77777777" w:rsidR="0063196F" w:rsidRPr="005503D0" w:rsidRDefault="007B6DAE" w:rsidP="0063196F">
      <w:pPr>
        <w:pStyle w:val="ListParagraph"/>
        <w:numPr>
          <w:ilvl w:val="0"/>
          <w:numId w:val="1"/>
        </w:numPr>
        <w:rPr>
          <w:rFonts w:ascii="Times New Roman" w:hAnsi="Times New Roman" w:cs="Times New Roman"/>
        </w:rPr>
      </w:pPr>
      <w:r w:rsidRPr="005503D0">
        <w:rPr>
          <w:rFonts w:ascii="Times New Roman" w:hAnsi="Times New Roman" w:cs="Times New Roman"/>
        </w:rPr>
        <w:t>The Contribution of Stage of Diagnosis &amp; Improvements in Treatment on US Cancer Mortality Rates</w:t>
      </w:r>
    </w:p>
    <w:p w14:paraId="15AA225A" w14:textId="77777777" w:rsidR="0063196F" w:rsidRPr="005503D0" w:rsidRDefault="0063196F">
      <w:pPr>
        <w:rPr>
          <w:rFonts w:ascii="Times New Roman" w:hAnsi="Times New Roman" w:cs="Times New Roman"/>
        </w:rPr>
      </w:pPr>
    </w:p>
    <w:p w14:paraId="3AF497F5" w14:textId="1C6D4EE9" w:rsidR="002A1508" w:rsidRPr="005503D0" w:rsidRDefault="0063196F">
      <w:pPr>
        <w:rPr>
          <w:rFonts w:ascii="Times New Roman" w:hAnsi="Times New Roman" w:cs="Times New Roman"/>
        </w:rPr>
      </w:pPr>
      <w:r w:rsidRPr="005503D0">
        <w:rPr>
          <w:rFonts w:ascii="Times New Roman" w:hAnsi="Times New Roman" w:cs="Times New Roman"/>
        </w:rPr>
        <w:t>Introduction</w:t>
      </w:r>
      <w:r w:rsidR="00297A13">
        <w:rPr>
          <w:rFonts w:ascii="Times New Roman" w:hAnsi="Times New Roman" w:cs="Times New Roman"/>
        </w:rPr>
        <w:t xml:space="preserve"> </w:t>
      </w:r>
    </w:p>
    <w:p w14:paraId="547673DC" w14:textId="77777777" w:rsidR="0063196F" w:rsidRPr="005503D0" w:rsidRDefault="0063196F" w:rsidP="0063196F">
      <w:pPr>
        <w:pStyle w:val="ListParagraph"/>
        <w:numPr>
          <w:ilvl w:val="0"/>
          <w:numId w:val="2"/>
        </w:numPr>
        <w:rPr>
          <w:rFonts w:ascii="Times New Roman" w:hAnsi="Times New Roman" w:cs="Times New Roman"/>
        </w:rPr>
      </w:pPr>
      <w:r w:rsidRPr="005503D0">
        <w:rPr>
          <w:rFonts w:ascii="Times New Roman" w:hAnsi="Times New Roman" w:cs="Times New Roman"/>
        </w:rPr>
        <w:t>What do we know</w:t>
      </w:r>
    </w:p>
    <w:p w14:paraId="5F47A14D" w14:textId="77777777" w:rsidR="0063196F" w:rsidRPr="005503D0" w:rsidRDefault="0063196F" w:rsidP="0063196F">
      <w:pPr>
        <w:pStyle w:val="ListParagraph"/>
        <w:numPr>
          <w:ilvl w:val="1"/>
          <w:numId w:val="2"/>
        </w:numPr>
        <w:rPr>
          <w:rFonts w:ascii="Times New Roman" w:hAnsi="Times New Roman" w:cs="Times New Roman"/>
        </w:rPr>
      </w:pPr>
      <w:r w:rsidRPr="005503D0">
        <w:rPr>
          <w:rFonts w:ascii="Times New Roman" w:hAnsi="Times New Roman" w:cs="Times New Roman"/>
        </w:rPr>
        <w:t>Advancements in treatment</w:t>
      </w:r>
    </w:p>
    <w:p w14:paraId="5A03F3C4" w14:textId="77777777" w:rsidR="0063196F" w:rsidRPr="005503D0" w:rsidRDefault="0063196F" w:rsidP="0063196F">
      <w:pPr>
        <w:pStyle w:val="ListParagraph"/>
        <w:numPr>
          <w:ilvl w:val="1"/>
          <w:numId w:val="2"/>
        </w:numPr>
        <w:rPr>
          <w:rFonts w:ascii="Times New Roman" w:hAnsi="Times New Roman" w:cs="Times New Roman"/>
        </w:rPr>
      </w:pPr>
      <w:r w:rsidRPr="005503D0">
        <w:rPr>
          <w:rFonts w:ascii="Times New Roman" w:hAnsi="Times New Roman" w:cs="Times New Roman"/>
        </w:rPr>
        <w:t>Greater use of effective screening</w:t>
      </w:r>
    </w:p>
    <w:p w14:paraId="64AB9C83" w14:textId="77777777" w:rsidR="0063196F" w:rsidRPr="005503D0" w:rsidRDefault="0063196F" w:rsidP="0063196F">
      <w:pPr>
        <w:pStyle w:val="ListParagraph"/>
        <w:numPr>
          <w:ilvl w:val="1"/>
          <w:numId w:val="2"/>
        </w:numPr>
        <w:rPr>
          <w:rFonts w:ascii="Times New Roman" w:hAnsi="Times New Roman" w:cs="Times New Roman"/>
        </w:rPr>
      </w:pPr>
      <w:r w:rsidRPr="005503D0">
        <w:rPr>
          <w:rFonts w:ascii="Times New Roman" w:hAnsi="Times New Roman" w:cs="Times New Roman"/>
        </w:rPr>
        <w:t>Improvements in the care of other diseases (e.g., CVD)</w:t>
      </w:r>
    </w:p>
    <w:p w14:paraId="26A04687" w14:textId="77777777" w:rsidR="0063196F" w:rsidRPr="005503D0" w:rsidRDefault="0063196F" w:rsidP="0063196F">
      <w:pPr>
        <w:pStyle w:val="ListParagraph"/>
        <w:ind w:left="1440"/>
        <w:rPr>
          <w:rFonts w:ascii="Times New Roman" w:hAnsi="Times New Roman" w:cs="Times New Roman"/>
        </w:rPr>
      </w:pPr>
    </w:p>
    <w:p w14:paraId="6DBE62F6" w14:textId="77777777" w:rsidR="0063196F" w:rsidRPr="005503D0" w:rsidRDefault="0063196F" w:rsidP="0063196F">
      <w:pPr>
        <w:pStyle w:val="ListParagraph"/>
        <w:numPr>
          <w:ilvl w:val="0"/>
          <w:numId w:val="2"/>
        </w:numPr>
        <w:rPr>
          <w:rFonts w:ascii="Times New Roman" w:hAnsi="Times New Roman" w:cs="Times New Roman"/>
        </w:rPr>
      </w:pPr>
      <w:r w:rsidRPr="005503D0">
        <w:rPr>
          <w:rFonts w:ascii="Times New Roman" w:hAnsi="Times New Roman" w:cs="Times New Roman"/>
        </w:rPr>
        <w:t>What don’t we know/research gap</w:t>
      </w:r>
    </w:p>
    <w:p w14:paraId="3BE760DE" w14:textId="77777777" w:rsidR="0063196F" w:rsidRPr="005503D0" w:rsidRDefault="001603C2" w:rsidP="0063196F">
      <w:pPr>
        <w:pStyle w:val="ListParagraph"/>
        <w:numPr>
          <w:ilvl w:val="1"/>
          <w:numId w:val="2"/>
        </w:numPr>
        <w:rPr>
          <w:rFonts w:ascii="Times New Roman" w:hAnsi="Times New Roman" w:cs="Times New Roman"/>
        </w:rPr>
      </w:pPr>
      <w:r w:rsidRPr="005503D0">
        <w:rPr>
          <w:rFonts w:ascii="Times New Roman" w:hAnsi="Times New Roman" w:cs="Times New Roman"/>
        </w:rPr>
        <w:t xml:space="preserve">How much of the improvement in cancer survival is due to improved screening which shifts the stage of diagnosis to earlier </w:t>
      </w:r>
    </w:p>
    <w:p w14:paraId="367BF4E6" w14:textId="77777777" w:rsidR="0063196F" w:rsidRPr="005503D0" w:rsidRDefault="0063196F" w:rsidP="0063196F">
      <w:pPr>
        <w:pStyle w:val="ListParagraph"/>
        <w:numPr>
          <w:ilvl w:val="0"/>
          <w:numId w:val="2"/>
        </w:numPr>
        <w:rPr>
          <w:rFonts w:ascii="Times New Roman" w:hAnsi="Times New Roman" w:cs="Times New Roman"/>
        </w:rPr>
      </w:pPr>
      <w:r w:rsidRPr="005503D0">
        <w:rPr>
          <w:rFonts w:ascii="Times New Roman" w:hAnsi="Times New Roman" w:cs="Times New Roman"/>
        </w:rPr>
        <w:t>How does our study fill this research gap</w:t>
      </w:r>
    </w:p>
    <w:p w14:paraId="4C6EE3A3" w14:textId="77777777" w:rsidR="0063196F" w:rsidRPr="005503D0" w:rsidRDefault="0063196F" w:rsidP="0063196F">
      <w:pPr>
        <w:rPr>
          <w:rFonts w:ascii="Times New Roman" w:hAnsi="Times New Roman" w:cs="Times New Roman"/>
        </w:rPr>
      </w:pPr>
    </w:p>
    <w:p w14:paraId="551FB403" w14:textId="77777777" w:rsidR="0063196F" w:rsidRPr="005503D0" w:rsidRDefault="0063196F" w:rsidP="0063196F">
      <w:pPr>
        <w:rPr>
          <w:rFonts w:ascii="Times New Roman" w:hAnsi="Times New Roman" w:cs="Times New Roman"/>
        </w:rPr>
      </w:pPr>
      <w:r w:rsidRPr="005503D0">
        <w:rPr>
          <w:rFonts w:ascii="Times New Roman" w:hAnsi="Times New Roman" w:cs="Times New Roman"/>
        </w:rPr>
        <w:t>Methods</w:t>
      </w:r>
    </w:p>
    <w:p w14:paraId="3C49C217" w14:textId="77777777" w:rsidR="0063196F" w:rsidRPr="005503D0" w:rsidRDefault="0063196F" w:rsidP="0063196F">
      <w:pPr>
        <w:pStyle w:val="ListParagraph"/>
        <w:numPr>
          <w:ilvl w:val="0"/>
          <w:numId w:val="3"/>
        </w:numPr>
        <w:rPr>
          <w:rFonts w:ascii="Times New Roman" w:hAnsi="Times New Roman" w:cs="Times New Roman"/>
        </w:rPr>
      </w:pPr>
      <w:r w:rsidRPr="005503D0">
        <w:rPr>
          <w:rFonts w:ascii="Times New Roman" w:hAnsi="Times New Roman" w:cs="Times New Roman"/>
        </w:rPr>
        <w:t>Data</w:t>
      </w:r>
    </w:p>
    <w:p w14:paraId="74A7AE84" w14:textId="77777777" w:rsidR="0063196F" w:rsidRPr="005503D0" w:rsidRDefault="0063196F" w:rsidP="0063196F">
      <w:pPr>
        <w:pStyle w:val="ListParagraph"/>
        <w:numPr>
          <w:ilvl w:val="0"/>
          <w:numId w:val="3"/>
        </w:numPr>
        <w:rPr>
          <w:rFonts w:ascii="Times New Roman" w:hAnsi="Times New Roman" w:cs="Times New Roman"/>
        </w:rPr>
      </w:pPr>
      <w:r w:rsidRPr="005503D0">
        <w:rPr>
          <w:rFonts w:ascii="Times New Roman" w:hAnsi="Times New Roman" w:cs="Times New Roman"/>
        </w:rPr>
        <w:t>Methodology</w:t>
      </w:r>
    </w:p>
    <w:p w14:paraId="5FDEE6B4" w14:textId="77777777" w:rsidR="0063196F" w:rsidRPr="005503D0" w:rsidRDefault="0063196F" w:rsidP="0063196F">
      <w:pPr>
        <w:rPr>
          <w:rFonts w:ascii="Times New Roman" w:hAnsi="Times New Roman" w:cs="Times New Roman"/>
        </w:rPr>
      </w:pPr>
    </w:p>
    <w:p w14:paraId="05455ED6" w14:textId="77777777" w:rsidR="0063196F" w:rsidRPr="005503D0" w:rsidRDefault="0063196F" w:rsidP="0063196F">
      <w:pPr>
        <w:rPr>
          <w:rFonts w:ascii="Times New Roman" w:hAnsi="Times New Roman" w:cs="Times New Roman"/>
        </w:rPr>
      </w:pPr>
      <w:r w:rsidRPr="005503D0">
        <w:rPr>
          <w:rFonts w:ascii="Times New Roman" w:hAnsi="Times New Roman" w:cs="Times New Roman"/>
        </w:rPr>
        <w:t>Results</w:t>
      </w:r>
    </w:p>
    <w:p w14:paraId="5153EA3E" w14:textId="77777777" w:rsidR="0063196F" w:rsidRPr="005503D0" w:rsidRDefault="0063196F" w:rsidP="0063196F">
      <w:pPr>
        <w:rPr>
          <w:rFonts w:ascii="Times New Roman" w:hAnsi="Times New Roman" w:cs="Times New Roman"/>
        </w:rPr>
      </w:pPr>
    </w:p>
    <w:p w14:paraId="1B4E36B3" w14:textId="25DEE78D" w:rsidR="00D81C2D" w:rsidRPr="005503D0" w:rsidRDefault="0063196F" w:rsidP="0063196F">
      <w:pPr>
        <w:rPr>
          <w:rFonts w:ascii="Times New Roman" w:hAnsi="Times New Roman" w:cs="Times New Roman"/>
        </w:rPr>
      </w:pPr>
      <w:r w:rsidRPr="005503D0">
        <w:rPr>
          <w:rFonts w:ascii="Times New Roman" w:hAnsi="Times New Roman" w:cs="Times New Roman"/>
        </w:rPr>
        <w:t>Discussion</w:t>
      </w:r>
    </w:p>
    <w:p w14:paraId="7365C95D" w14:textId="77777777" w:rsidR="00D81C2D" w:rsidRPr="005503D0" w:rsidRDefault="00D81C2D">
      <w:pPr>
        <w:rPr>
          <w:rFonts w:ascii="Times New Roman" w:hAnsi="Times New Roman" w:cs="Times New Roman"/>
        </w:rPr>
      </w:pPr>
      <w:r w:rsidRPr="005503D0">
        <w:rPr>
          <w:rFonts w:ascii="Times New Roman" w:hAnsi="Times New Roman" w:cs="Times New Roman"/>
        </w:rPr>
        <w:br w:type="page"/>
      </w:r>
    </w:p>
    <w:p w14:paraId="06C80FD0" w14:textId="77777777" w:rsidR="00204DE8" w:rsidRPr="005503D0" w:rsidRDefault="00204DE8" w:rsidP="00204DE8">
      <w:pPr>
        <w:rPr>
          <w:rFonts w:ascii="Times New Roman" w:hAnsi="Times New Roman" w:cs="Times New Roman"/>
          <w:b/>
        </w:rPr>
      </w:pPr>
      <w:r w:rsidRPr="005503D0">
        <w:rPr>
          <w:rFonts w:ascii="Times New Roman" w:hAnsi="Times New Roman" w:cs="Times New Roman"/>
          <w:b/>
        </w:rPr>
        <w:lastRenderedPageBreak/>
        <w:t>ABSTRACT</w:t>
      </w:r>
    </w:p>
    <w:p w14:paraId="44135230" w14:textId="2F5620A4" w:rsidR="00204DE8" w:rsidRPr="005503D0" w:rsidRDefault="00204DE8" w:rsidP="00204DE8">
      <w:pPr>
        <w:pStyle w:val="NormalWeb"/>
        <w:rPr>
          <w:rFonts w:ascii="Times New Roman" w:hAnsi="Times New Roman"/>
          <w:sz w:val="24"/>
          <w:szCs w:val="24"/>
        </w:rPr>
      </w:pPr>
      <w:r w:rsidRPr="005503D0">
        <w:rPr>
          <w:rStyle w:val="Strong"/>
          <w:rFonts w:ascii="Times New Roman" w:hAnsi="Times New Roman"/>
          <w:sz w:val="24"/>
          <w:szCs w:val="24"/>
        </w:rPr>
        <w:t xml:space="preserve">Importance.  </w:t>
      </w:r>
      <w:r w:rsidR="00DB52E9">
        <w:rPr>
          <w:rStyle w:val="Strong"/>
          <w:rFonts w:ascii="Times New Roman" w:hAnsi="Times New Roman"/>
          <w:b w:val="0"/>
          <w:sz w:val="24"/>
          <w:szCs w:val="24"/>
        </w:rPr>
        <w:t>Previous studies yield conflicting results on whether improvements in cancer mortality rates result from [1] more widespread screening that potentially shifts the stage of diagnosis to earlier and more treatable stages or [2] advancements in treatment.</w:t>
      </w:r>
      <w:r w:rsidR="00DB52E9">
        <w:rPr>
          <w:rFonts w:ascii="Times New Roman" w:hAnsi="Times New Roman"/>
          <w:sz w:val="24"/>
          <w:szCs w:val="24"/>
        </w:rPr>
        <w:t xml:space="preserve"> </w:t>
      </w:r>
      <w:r w:rsidRPr="005503D0">
        <w:rPr>
          <w:rFonts w:ascii="Times New Roman" w:hAnsi="Times New Roman"/>
          <w:sz w:val="24"/>
          <w:szCs w:val="24"/>
        </w:rPr>
        <w:t xml:space="preserve"> </w:t>
      </w:r>
      <w:r>
        <w:rPr>
          <w:rFonts w:ascii="Times New Roman" w:hAnsi="Times New Roman"/>
          <w:sz w:val="24"/>
          <w:szCs w:val="24"/>
        </w:rPr>
        <w:t>By knowing the relative contribution of screening versus treatment on improvements in cancer mortality, we can more effectively focus cancer care.</w:t>
      </w:r>
    </w:p>
    <w:p w14:paraId="3444DB0C" w14:textId="77777777" w:rsidR="00204DE8" w:rsidRPr="005503D0" w:rsidRDefault="00204DE8" w:rsidP="00204DE8">
      <w:pPr>
        <w:pStyle w:val="NormalWeb"/>
        <w:rPr>
          <w:rFonts w:ascii="Times New Roman" w:hAnsi="Times New Roman"/>
          <w:sz w:val="24"/>
          <w:szCs w:val="24"/>
        </w:rPr>
      </w:pPr>
      <w:r w:rsidRPr="005503D0">
        <w:rPr>
          <w:rStyle w:val="Strong"/>
          <w:rFonts w:ascii="Times New Roman" w:hAnsi="Times New Roman"/>
          <w:sz w:val="24"/>
          <w:szCs w:val="24"/>
        </w:rPr>
        <w:t>Objective.</w:t>
      </w:r>
      <w:r w:rsidRPr="005503D0">
        <w:rPr>
          <w:rFonts w:ascii="Times New Roman" w:hAnsi="Times New Roman"/>
          <w:sz w:val="24"/>
          <w:szCs w:val="24"/>
        </w:rPr>
        <w:t>  To assess how much of the gain in life expectancy over time among cancer patients resulted from shifts in the stage of diagnosis versus improvements in mortality rates from cancer and competing causes of death.</w:t>
      </w:r>
    </w:p>
    <w:p w14:paraId="50942C82" w14:textId="11F67E0C" w:rsidR="00204DE8" w:rsidRPr="005503D0" w:rsidRDefault="00204DE8" w:rsidP="00204DE8">
      <w:pPr>
        <w:pStyle w:val="NormalWeb"/>
        <w:rPr>
          <w:rFonts w:ascii="Times New Roman" w:hAnsi="Times New Roman"/>
          <w:bCs/>
          <w:sz w:val="24"/>
          <w:szCs w:val="24"/>
        </w:rPr>
      </w:pPr>
      <w:proofErr w:type="gramStart"/>
      <w:r w:rsidRPr="005503D0">
        <w:rPr>
          <w:rStyle w:val="Strong"/>
          <w:rFonts w:ascii="Times New Roman" w:hAnsi="Times New Roman"/>
          <w:sz w:val="24"/>
          <w:szCs w:val="24"/>
        </w:rPr>
        <w:t>Design, Setting, and Participants.</w:t>
      </w:r>
      <w:proofErr w:type="gramEnd"/>
      <w:r w:rsidRPr="005503D0">
        <w:rPr>
          <w:rStyle w:val="Strong"/>
          <w:rFonts w:ascii="Times New Roman" w:hAnsi="Times New Roman"/>
          <w:sz w:val="24"/>
          <w:szCs w:val="24"/>
        </w:rPr>
        <w:t xml:space="preserve"> </w:t>
      </w:r>
      <w:r w:rsidRPr="005503D0">
        <w:rPr>
          <w:rFonts w:ascii="Times New Roman" w:hAnsi="Times New Roman"/>
          <w:bCs/>
          <w:sz w:val="24"/>
          <w:szCs w:val="24"/>
        </w:rPr>
        <w:t xml:space="preserve">Retrospective cohort evaluation of </w:t>
      </w:r>
      <w:r w:rsidRPr="005503D0">
        <w:rPr>
          <w:rFonts w:ascii="Times New Roman" w:hAnsi="Times New Roman"/>
          <w:bCs/>
          <w:sz w:val="24"/>
          <w:szCs w:val="24"/>
          <w:highlight w:val="yellow"/>
        </w:rPr>
        <w:t>N</w:t>
      </w:r>
      <w:r w:rsidRPr="005503D0">
        <w:rPr>
          <w:rFonts w:ascii="Times New Roman" w:hAnsi="Times New Roman"/>
          <w:bCs/>
          <w:sz w:val="24"/>
          <w:szCs w:val="24"/>
        </w:rPr>
        <w:t xml:space="preserve"> patients aged 40-84 years diagnosed with breast, colorectal, lung, prostate, </w:t>
      </w:r>
      <w:r w:rsidR="00DE409F">
        <w:rPr>
          <w:rFonts w:ascii="Times New Roman" w:hAnsi="Times New Roman"/>
          <w:bCs/>
          <w:sz w:val="24"/>
          <w:szCs w:val="24"/>
        </w:rPr>
        <w:t xml:space="preserve">and 8 other </w:t>
      </w:r>
      <w:commentRangeStart w:id="0"/>
      <w:r w:rsidR="00DE409F">
        <w:rPr>
          <w:rFonts w:ascii="Times New Roman" w:hAnsi="Times New Roman"/>
          <w:bCs/>
          <w:sz w:val="24"/>
          <w:szCs w:val="24"/>
        </w:rPr>
        <w:t xml:space="preserve">leading </w:t>
      </w:r>
      <w:commentRangeEnd w:id="0"/>
      <w:r w:rsidR="00DE409F">
        <w:rPr>
          <w:rStyle w:val="CommentReference"/>
          <w:rFonts w:asciiTheme="minorHAnsi" w:hAnsiTheme="minorHAnsi" w:cstheme="minorBidi"/>
        </w:rPr>
        <w:commentReference w:id="0"/>
      </w:r>
      <w:r w:rsidR="00DE409F">
        <w:rPr>
          <w:rFonts w:ascii="Times New Roman" w:hAnsi="Times New Roman"/>
          <w:bCs/>
          <w:sz w:val="24"/>
          <w:szCs w:val="24"/>
        </w:rPr>
        <w:t>cancers</w:t>
      </w:r>
      <w:r w:rsidRPr="005503D0">
        <w:rPr>
          <w:rFonts w:ascii="Times New Roman" w:hAnsi="Times New Roman"/>
          <w:bCs/>
          <w:sz w:val="24"/>
          <w:szCs w:val="24"/>
        </w:rPr>
        <w:t xml:space="preserve">; </w:t>
      </w:r>
      <w:commentRangeStart w:id="1"/>
      <w:r w:rsidRPr="005503D0">
        <w:rPr>
          <w:rFonts w:ascii="Times New Roman" w:hAnsi="Times New Roman"/>
          <w:bCs/>
          <w:sz w:val="24"/>
          <w:szCs w:val="24"/>
        </w:rPr>
        <w:t>1973-2011</w:t>
      </w:r>
      <w:commentRangeEnd w:id="1"/>
      <w:r>
        <w:rPr>
          <w:rStyle w:val="CommentReference"/>
          <w:rFonts w:asciiTheme="minorHAnsi" w:hAnsiTheme="minorHAnsi" w:cstheme="minorBidi"/>
        </w:rPr>
        <w:commentReference w:id="1"/>
      </w:r>
      <w:r w:rsidRPr="005503D0">
        <w:rPr>
          <w:rFonts w:ascii="Times New Roman" w:hAnsi="Times New Roman"/>
          <w:bCs/>
          <w:sz w:val="24"/>
          <w:szCs w:val="24"/>
        </w:rPr>
        <w:t xml:space="preserve">; using the US Surveillance, Epidemiology, and End Results registries. </w:t>
      </w:r>
    </w:p>
    <w:p w14:paraId="5F7C4633" w14:textId="7BB98749" w:rsidR="00204DE8" w:rsidRPr="005503D0" w:rsidRDefault="00204DE8" w:rsidP="00204DE8">
      <w:pPr>
        <w:pStyle w:val="NormalWeb"/>
        <w:rPr>
          <w:rFonts w:ascii="Times New Roman" w:hAnsi="Times New Roman"/>
          <w:sz w:val="24"/>
          <w:szCs w:val="24"/>
        </w:rPr>
      </w:pPr>
      <w:r w:rsidRPr="005503D0">
        <w:rPr>
          <w:rStyle w:val="Strong"/>
          <w:rFonts w:ascii="Times New Roman" w:hAnsi="Times New Roman"/>
          <w:sz w:val="24"/>
          <w:szCs w:val="24"/>
        </w:rPr>
        <w:t xml:space="preserve">Main Outcomes and Measures.  </w:t>
      </w:r>
      <w:r w:rsidRPr="005503D0">
        <w:rPr>
          <w:rStyle w:val="Strong"/>
          <w:rFonts w:ascii="Times New Roman" w:hAnsi="Times New Roman"/>
          <w:b w:val="0"/>
          <w:sz w:val="24"/>
          <w:szCs w:val="24"/>
        </w:rPr>
        <w:t xml:space="preserve">The gain in life expectancy over time that resulted from shifts in the stage at diagnosis, improvements in mortality </w:t>
      </w:r>
      <w:r>
        <w:rPr>
          <w:rStyle w:val="Strong"/>
          <w:rFonts w:ascii="Times New Roman" w:hAnsi="Times New Roman"/>
          <w:b w:val="0"/>
          <w:sz w:val="24"/>
          <w:szCs w:val="24"/>
        </w:rPr>
        <w:t xml:space="preserve">rates </w:t>
      </w:r>
      <w:r w:rsidRPr="005503D0">
        <w:rPr>
          <w:rStyle w:val="Strong"/>
          <w:rFonts w:ascii="Times New Roman" w:hAnsi="Times New Roman"/>
          <w:b w:val="0"/>
          <w:sz w:val="24"/>
          <w:szCs w:val="24"/>
        </w:rPr>
        <w:t xml:space="preserve">from cancer, and improvements in mortality </w:t>
      </w:r>
      <w:r>
        <w:rPr>
          <w:rStyle w:val="Strong"/>
          <w:rFonts w:ascii="Times New Roman" w:hAnsi="Times New Roman"/>
          <w:b w:val="0"/>
          <w:sz w:val="24"/>
          <w:szCs w:val="24"/>
        </w:rPr>
        <w:t xml:space="preserve">rates </w:t>
      </w:r>
      <w:r w:rsidRPr="005503D0">
        <w:rPr>
          <w:rStyle w:val="Strong"/>
          <w:rFonts w:ascii="Times New Roman" w:hAnsi="Times New Roman"/>
          <w:b w:val="0"/>
          <w:sz w:val="24"/>
          <w:szCs w:val="24"/>
        </w:rPr>
        <w:t>from other causes of death.</w:t>
      </w:r>
    </w:p>
    <w:p w14:paraId="3D9DFD9A" w14:textId="1787F1E9" w:rsidR="00204DE8" w:rsidRPr="005503D0" w:rsidRDefault="00204DE8" w:rsidP="00204DE8">
      <w:pPr>
        <w:pStyle w:val="NormalWeb"/>
        <w:rPr>
          <w:rFonts w:ascii="Times New Roman" w:hAnsi="Times New Roman"/>
          <w:sz w:val="24"/>
          <w:szCs w:val="24"/>
        </w:rPr>
      </w:pPr>
      <w:r w:rsidRPr="005503D0">
        <w:rPr>
          <w:rStyle w:val="Strong"/>
          <w:rFonts w:ascii="Times New Roman" w:hAnsi="Times New Roman"/>
          <w:sz w:val="24"/>
          <w:szCs w:val="24"/>
        </w:rPr>
        <w:t>Results:</w:t>
      </w:r>
      <w:r w:rsidRPr="005503D0">
        <w:rPr>
          <w:rFonts w:ascii="Times New Roman" w:hAnsi="Times New Roman"/>
          <w:sz w:val="24"/>
          <w:szCs w:val="24"/>
        </w:rPr>
        <w:t xml:space="preserve">  Life expectancy for breast cancer patients increased by 13.4 years between 1973 and 2001: </w:t>
      </w:r>
      <w:r w:rsidR="00DE409F">
        <w:rPr>
          <w:rFonts w:ascii="Times New Roman" w:hAnsi="Times New Roman"/>
          <w:sz w:val="24"/>
          <w:szCs w:val="24"/>
        </w:rPr>
        <w:t>30.6%</w:t>
      </w:r>
      <w:r w:rsidRPr="005503D0">
        <w:rPr>
          <w:rFonts w:ascii="Times New Roman" w:hAnsi="Times New Roman"/>
          <w:sz w:val="24"/>
          <w:szCs w:val="24"/>
        </w:rPr>
        <w:t xml:space="preserve"> from shifts to earlier stages at diagnosis, </w:t>
      </w:r>
      <w:r w:rsidR="00DE409F">
        <w:rPr>
          <w:rFonts w:ascii="Times New Roman" w:hAnsi="Times New Roman"/>
          <w:sz w:val="24"/>
          <w:szCs w:val="24"/>
        </w:rPr>
        <w:t>48.5%</w:t>
      </w:r>
      <w:r w:rsidRPr="005503D0">
        <w:rPr>
          <w:rFonts w:ascii="Times New Roman" w:hAnsi="Times New Roman"/>
          <w:sz w:val="24"/>
          <w:szCs w:val="24"/>
        </w:rPr>
        <w:t xml:space="preserve"> from improvements in breast cancer mortality rates, an</w:t>
      </w:r>
      <w:r w:rsidR="00DE409F">
        <w:rPr>
          <w:rFonts w:ascii="Times New Roman" w:hAnsi="Times New Roman"/>
          <w:sz w:val="24"/>
          <w:szCs w:val="24"/>
        </w:rPr>
        <w:t>d 20.1%</w:t>
      </w:r>
      <w:r w:rsidRPr="005503D0">
        <w:rPr>
          <w:rFonts w:ascii="Times New Roman" w:hAnsi="Times New Roman"/>
          <w:sz w:val="24"/>
          <w:szCs w:val="24"/>
        </w:rPr>
        <w:t xml:space="preserve"> from improvements in mortality rates of other diseases.  Life expectancy for colorectal cancer patients increased by 7.4 years over this time period: </w:t>
      </w:r>
      <w:r w:rsidR="00DE409F">
        <w:rPr>
          <w:rFonts w:ascii="Times New Roman" w:hAnsi="Times New Roman"/>
          <w:sz w:val="24"/>
          <w:szCs w:val="24"/>
        </w:rPr>
        <w:t>20.3%</w:t>
      </w:r>
      <w:r w:rsidRPr="005503D0">
        <w:rPr>
          <w:rFonts w:ascii="Times New Roman" w:hAnsi="Times New Roman"/>
          <w:sz w:val="24"/>
          <w:szCs w:val="24"/>
        </w:rPr>
        <w:t xml:space="preserve"> from stage shift, </w:t>
      </w:r>
      <w:r w:rsidR="00DE409F">
        <w:rPr>
          <w:rFonts w:ascii="Times New Roman" w:hAnsi="Times New Roman"/>
          <w:sz w:val="24"/>
          <w:szCs w:val="24"/>
        </w:rPr>
        <w:t>70.3%</w:t>
      </w:r>
      <w:r w:rsidRPr="005503D0">
        <w:rPr>
          <w:rFonts w:ascii="Times New Roman" w:hAnsi="Times New Roman"/>
          <w:sz w:val="24"/>
          <w:szCs w:val="24"/>
        </w:rPr>
        <w:t xml:space="preserve"> from improvements in colorectal cancer mortality rates, and </w:t>
      </w:r>
      <w:r w:rsidR="00DE409F">
        <w:rPr>
          <w:rFonts w:ascii="Times New Roman" w:hAnsi="Times New Roman"/>
          <w:sz w:val="24"/>
          <w:szCs w:val="24"/>
        </w:rPr>
        <w:t>9.5%</w:t>
      </w:r>
      <w:r w:rsidRPr="005503D0">
        <w:rPr>
          <w:rFonts w:ascii="Times New Roman" w:hAnsi="Times New Roman"/>
          <w:sz w:val="24"/>
          <w:szCs w:val="24"/>
        </w:rPr>
        <w:t xml:space="preserve"> from improvements in mortality rates of other diseases</w:t>
      </w:r>
      <w:r>
        <w:rPr>
          <w:rFonts w:ascii="Times New Roman" w:hAnsi="Times New Roman"/>
          <w:sz w:val="24"/>
          <w:szCs w:val="24"/>
        </w:rPr>
        <w:t>.</w:t>
      </w:r>
      <w:r w:rsidRPr="005503D0">
        <w:rPr>
          <w:rFonts w:ascii="Times New Roman" w:hAnsi="Times New Roman"/>
          <w:sz w:val="24"/>
          <w:szCs w:val="24"/>
        </w:rPr>
        <w:t xml:space="preserve">  We observe</w:t>
      </w:r>
      <w:r w:rsidR="00DE409F">
        <w:rPr>
          <w:rFonts w:ascii="Times New Roman" w:hAnsi="Times New Roman"/>
          <w:sz w:val="24"/>
          <w:szCs w:val="24"/>
        </w:rPr>
        <w:t>d</w:t>
      </w:r>
      <w:r w:rsidRPr="005503D0">
        <w:rPr>
          <w:rFonts w:ascii="Times New Roman" w:hAnsi="Times New Roman"/>
          <w:sz w:val="24"/>
          <w:szCs w:val="24"/>
        </w:rPr>
        <w:t xml:space="preserve"> a more modest gain of 3.6 years in life expectancy for prostate cancer patients: </w:t>
      </w:r>
      <w:r w:rsidR="00DE409F">
        <w:rPr>
          <w:rFonts w:ascii="Times New Roman" w:hAnsi="Times New Roman"/>
          <w:sz w:val="24"/>
          <w:szCs w:val="24"/>
        </w:rPr>
        <w:t>19.4%</w:t>
      </w:r>
      <w:r w:rsidRPr="005503D0">
        <w:rPr>
          <w:rFonts w:ascii="Times New Roman" w:hAnsi="Times New Roman"/>
          <w:sz w:val="24"/>
          <w:szCs w:val="24"/>
        </w:rPr>
        <w:t xml:space="preserve"> from stage shift, </w:t>
      </w:r>
      <w:r w:rsidR="00DE409F">
        <w:rPr>
          <w:rFonts w:ascii="Times New Roman" w:hAnsi="Times New Roman"/>
          <w:sz w:val="24"/>
          <w:szCs w:val="24"/>
        </w:rPr>
        <w:t>19.4%</w:t>
      </w:r>
      <w:r w:rsidRPr="005503D0">
        <w:rPr>
          <w:rFonts w:ascii="Times New Roman" w:hAnsi="Times New Roman"/>
          <w:sz w:val="24"/>
          <w:szCs w:val="24"/>
        </w:rPr>
        <w:t xml:space="preserve"> from improvements in prostate cancer mortality, and </w:t>
      </w:r>
      <w:r w:rsidR="00DE409F">
        <w:rPr>
          <w:rFonts w:ascii="Times New Roman" w:hAnsi="Times New Roman"/>
          <w:sz w:val="24"/>
          <w:szCs w:val="24"/>
        </w:rPr>
        <w:t>61.1%</w:t>
      </w:r>
      <w:r w:rsidRPr="005503D0">
        <w:rPr>
          <w:rFonts w:ascii="Times New Roman" w:hAnsi="Times New Roman"/>
          <w:sz w:val="24"/>
          <w:szCs w:val="24"/>
        </w:rPr>
        <w:t xml:space="preserve"> from improvements in mortality of other diseases.</w:t>
      </w:r>
    </w:p>
    <w:p w14:paraId="5C68FD72" w14:textId="269B4E1D" w:rsidR="007C15AE" w:rsidRDefault="00204DE8" w:rsidP="00DE409F">
      <w:pPr>
        <w:pStyle w:val="NormalWeb"/>
        <w:rPr>
          <w:rFonts w:ascii="Times New Roman" w:hAnsi="Times New Roman"/>
        </w:rPr>
      </w:pPr>
      <w:proofErr w:type="gramStart"/>
      <w:r w:rsidRPr="005503D0">
        <w:rPr>
          <w:rStyle w:val="Strong"/>
          <w:rFonts w:ascii="Times New Roman" w:hAnsi="Times New Roman"/>
          <w:sz w:val="24"/>
          <w:szCs w:val="24"/>
        </w:rPr>
        <w:t>Conclusions and Relevance</w:t>
      </w:r>
      <w:r>
        <w:rPr>
          <w:rStyle w:val="Strong"/>
          <w:rFonts w:ascii="Times New Roman" w:hAnsi="Times New Roman"/>
          <w:sz w:val="24"/>
          <w:szCs w:val="24"/>
        </w:rPr>
        <w:t>.</w:t>
      </w:r>
      <w:proofErr w:type="gramEnd"/>
      <w:r>
        <w:rPr>
          <w:rStyle w:val="Strong"/>
          <w:rFonts w:ascii="Times New Roman" w:hAnsi="Times New Roman"/>
          <w:sz w:val="24"/>
          <w:szCs w:val="24"/>
        </w:rPr>
        <w:t xml:space="preserve">  </w:t>
      </w:r>
      <w:r w:rsidR="00DE409F">
        <w:rPr>
          <w:rStyle w:val="Strong"/>
          <w:rFonts w:ascii="Times New Roman" w:hAnsi="Times New Roman"/>
          <w:b w:val="0"/>
          <w:sz w:val="24"/>
          <w:szCs w:val="24"/>
        </w:rPr>
        <w:t>Life expectancy for</w:t>
      </w:r>
      <w:r>
        <w:rPr>
          <w:rStyle w:val="Strong"/>
          <w:rFonts w:ascii="Times New Roman" w:hAnsi="Times New Roman"/>
          <w:b w:val="0"/>
          <w:sz w:val="24"/>
          <w:szCs w:val="24"/>
        </w:rPr>
        <w:t xml:space="preserve"> cancer patients primarily increased </w:t>
      </w:r>
      <w:r w:rsidR="00DE409F">
        <w:rPr>
          <w:rStyle w:val="Strong"/>
          <w:rFonts w:ascii="Times New Roman" w:hAnsi="Times New Roman"/>
          <w:b w:val="0"/>
          <w:sz w:val="24"/>
          <w:szCs w:val="24"/>
        </w:rPr>
        <w:t xml:space="preserve">because of </w:t>
      </w:r>
      <w:r>
        <w:rPr>
          <w:rStyle w:val="Strong"/>
          <w:rFonts w:ascii="Times New Roman" w:hAnsi="Times New Roman"/>
          <w:b w:val="0"/>
          <w:sz w:val="24"/>
          <w:szCs w:val="24"/>
        </w:rPr>
        <w:t xml:space="preserve">improvements in </w:t>
      </w:r>
      <w:r w:rsidR="00DE409F">
        <w:rPr>
          <w:rStyle w:val="Strong"/>
          <w:rFonts w:ascii="Times New Roman" w:hAnsi="Times New Roman"/>
          <w:b w:val="0"/>
          <w:sz w:val="24"/>
          <w:szCs w:val="24"/>
        </w:rPr>
        <w:t>treatment of cancer</w:t>
      </w:r>
      <w:del w:id="2" w:author="Samir Soneji" w:date="2015-02-17T15:52:00Z">
        <w:r w:rsidR="00DE409F" w:rsidDel="00DB52E9">
          <w:rPr>
            <w:rStyle w:val="Strong"/>
            <w:rFonts w:ascii="Times New Roman" w:hAnsi="Times New Roman"/>
            <w:b w:val="0"/>
            <w:sz w:val="24"/>
            <w:szCs w:val="24"/>
          </w:rPr>
          <w:delText xml:space="preserve"> itself and competing causes of death</w:delText>
        </w:r>
      </w:del>
      <w:r w:rsidR="00DE409F">
        <w:rPr>
          <w:rStyle w:val="Strong"/>
          <w:rFonts w:ascii="Times New Roman" w:hAnsi="Times New Roman"/>
          <w:b w:val="0"/>
          <w:sz w:val="24"/>
          <w:szCs w:val="24"/>
        </w:rPr>
        <w:t>, rather than screening</w:t>
      </w:r>
      <w:r>
        <w:rPr>
          <w:rStyle w:val="Strong"/>
          <w:rFonts w:ascii="Times New Roman" w:hAnsi="Times New Roman"/>
          <w:b w:val="0"/>
          <w:sz w:val="24"/>
          <w:szCs w:val="24"/>
        </w:rPr>
        <w:t>.</w:t>
      </w:r>
      <w:r w:rsidR="007C15AE">
        <w:rPr>
          <w:rFonts w:ascii="Times New Roman" w:hAnsi="Times New Roman"/>
        </w:rPr>
        <w:br w:type="page"/>
      </w:r>
    </w:p>
    <w:p w14:paraId="7ED1268D" w14:textId="3EF4F5C1" w:rsidR="00D81C2D" w:rsidRDefault="007C15AE" w:rsidP="00D81C2D">
      <w:pPr>
        <w:pStyle w:val="NormalWeb"/>
        <w:rPr>
          <w:rFonts w:ascii="Times New Roman" w:hAnsi="Times New Roman"/>
          <w:b/>
          <w:sz w:val="24"/>
          <w:szCs w:val="24"/>
        </w:rPr>
      </w:pPr>
      <w:r>
        <w:rPr>
          <w:rFonts w:ascii="Times New Roman" w:hAnsi="Times New Roman"/>
          <w:b/>
          <w:sz w:val="24"/>
          <w:szCs w:val="24"/>
        </w:rPr>
        <w:t>INTRODUCTION</w:t>
      </w:r>
    </w:p>
    <w:p w14:paraId="42CFF4F3" w14:textId="77777777" w:rsidR="007C15AE" w:rsidRDefault="007C15AE" w:rsidP="00D81C2D">
      <w:pPr>
        <w:pStyle w:val="NormalWeb"/>
        <w:rPr>
          <w:rFonts w:ascii="Times New Roman" w:hAnsi="Times New Roman"/>
          <w:b/>
          <w:sz w:val="24"/>
          <w:szCs w:val="24"/>
        </w:rPr>
      </w:pPr>
    </w:p>
    <w:p w14:paraId="510EC995" w14:textId="77777777" w:rsidR="007C15AE" w:rsidRDefault="007C15AE">
      <w:pPr>
        <w:rPr>
          <w:rFonts w:ascii="Times New Roman" w:hAnsi="Times New Roman" w:cs="Times New Roman"/>
          <w:b/>
        </w:rPr>
      </w:pPr>
      <w:r>
        <w:rPr>
          <w:rFonts w:ascii="Times New Roman" w:hAnsi="Times New Roman"/>
          <w:b/>
        </w:rPr>
        <w:br w:type="page"/>
      </w:r>
    </w:p>
    <w:p w14:paraId="5684C108" w14:textId="024E9FE1" w:rsidR="007C15AE" w:rsidRDefault="00926910" w:rsidP="00D81C2D">
      <w:pPr>
        <w:pStyle w:val="NormalWeb"/>
        <w:rPr>
          <w:rFonts w:ascii="Times New Roman" w:hAnsi="Times New Roman"/>
          <w:b/>
          <w:sz w:val="24"/>
          <w:szCs w:val="24"/>
        </w:rPr>
      </w:pPr>
      <w:r>
        <w:rPr>
          <w:rFonts w:ascii="Times New Roman" w:hAnsi="Times New Roman"/>
          <w:b/>
          <w:sz w:val="24"/>
          <w:szCs w:val="24"/>
        </w:rPr>
        <w:t xml:space="preserve">2. </w:t>
      </w:r>
      <w:r w:rsidR="007C15AE">
        <w:rPr>
          <w:rFonts w:ascii="Times New Roman" w:hAnsi="Times New Roman"/>
          <w:b/>
          <w:sz w:val="24"/>
          <w:szCs w:val="24"/>
        </w:rPr>
        <w:t>METHODS</w:t>
      </w:r>
    </w:p>
    <w:p w14:paraId="480B9BA4" w14:textId="77777777" w:rsidR="00926910" w:rsidRPr="0020100F" w:rsidRDefault="00926910" w:rsidP="00926910">
      <w:pPr>
        <w:spacing w:line="480" w:lineRule="auto"/>
        <w:outlineLvl w:val="1"/>
        <w:rPr>
          <w:rFonts w:ascii="Times New Roman" w:hAnsi="Times New Roman" w:cs="Times New Roman"/>
          <w:b/>
        </w:rPr>
      </w:pPr>
      <w:r w:rsidRPr="0020100F">
        <w:rPr>
          <w:rFonts w:ascii="Times New Roman" w:hAnsi="Times New Roman" w:cs="Times New Roman"/>
          <w:b/>
        </w:rPr>
        <w:t>2.1 Patient Data</w:t>
      </w:r>
    </w:p>
    <w:p w14:paraId="3C2C0811" w14:textId="144F6132" w:rsidR="00FC79D3" w:rsidRDefault="00926910" w:rsidP="00797628">
      <w:pPr>
        <w:spacing w:line="480" w:lineRule="auto"/>
        <w:ind w:firstLine="720"/>
        <w:rPr>
          <w:rFonts w:ascii="Times New Roman" w:hAnsi="Times New Roman" w:cs="Times New Roman"/>
        </w:rPr>
      </w:pPr>
      <w:r w:rsidRPr="0020100F">
        <w:rPr>
          <w:rFonts w:ascii="Times New Roman" w:hAnsi="Times New Roman" w:cs="Times New Roman"/>
        </w:rPr>
        <w:t>We obtained incidence and mortality data from the NCI’s Surveillance, Epidemiology, and End Results (SEER) 9 registry database</w:t>
      </w:r>
      <w:r>
        <w:t xml:space="preserve"> between 1973 and 2011 for the following cancers: </w:t>
      </w:r>
      <w:r w:rsidRPr="005503D0">
        <w:rPr>
          <w:rFonts w:ascii="Times New Roman" w:hAnsi="Times New Roman"/>
          <w:bCs/>
        </w:rPr>
        <w:t>bladder, breast, cervical, colorectal, esophageal, head and neck, kidney, lung, lymphoma</w:t>
      </w:r>
      <w:r>
        <w:rPr>
          <w:rFonts w:ascii="Times New Roman" w:hAnsi="Times New Roman"/>
          <w:bCs/>
        </w:rPr>
        <w:t>,</w:t>
      </w:r>
      <w:r w:rsidRPr="005503D0">
        <w:rPr>
          <w:rFonts w:ascii="Times New Roman" w:hAnsi="Times New Roman"/>
          <w:bCs/>
        </w:rPr>
        <w:t xml:space="preserve"> melanoma</w:t>
      </w:r>
      <w:r>
        <w:rPr>
          <w:rFonts w:ascii="Times New Roman" w:hAnsi="Times New Roman"/>
          <w:bCs/>
        </w:rPr>
        <w:t>,</w:t>
      </w:r>
      <w:r w:rsidRPr="005503D0">
        <w:rPr>
          <w:rFonts w:ascii="Times New Roman" w:hAnsi="Times New Roman"/>
          <w:bCs/>
        </w:rPr>
        <w:t xml:space="preserve"> ovarian, pancreatic, prostate, stomach, and </w:t>
      </w:r>
      <w:r>
        <w:rPr>
          <w:rFonts w:ascii="Times New Roman" w:hAnsi="Times New Roman"/>
          <w:bCs/>
        </w:rPr>
        <w:t>uterine.</w:t>
      </w:r>
      <w:r>
        <w:rPr>
          <w:rFonts w:ascii="Times New Roman" w:hAnsi="Times New Roman" w:cs="Times New Roman"/>
        </w:rPr>
        <w:t xml:space="preserve">  </w:t>
      </w:r>
      <w:r w:rsidRPr="0020100F">
        <w:rPr>
          <w:rFonts w:ascii="Times New Roman" w:hAnsi="Times New Roman" w:cs="Times New Roman"/>
        </w:rPr>
        <w:t>The SEER 9 registries, which cover ~10% of the US population, form the largest</w:t>
      </w:r>
      <w:r w:rsidRPr="0020100F">
        <w:rPr>
          <w:rFonts w:ascii="Times New Roman" w:hAnsi="Times New Roman" w:cs="Times New Roman"/>
          <w:szCs w:val="32"/>
        </w:rPr>
        <w:t xml:space="preserve">, most representative </w:t>
      </w:r>
      <w:r w:rsidRPr="0020100F">
        <w:rPr>
          <w:rFonts w:ascii="Times New Roman" w:hAnsi="Times New Roman" w:cs="Times New Roman"/>
        </w:rPr>
        <w:t>and longest running national cancer incidence database.</w:t>
      </w:r>
      <w:r w:rsidRPr="0020100F">
        <w:rPr>
          <w:rFonts w:ascii="Times New Roman" w:hAnsi="Times New Roman" w:cs="Times New Roman"/>
          <w:szCs w:val="32"/>
        </w:rPr>
        <w:t xml:space="preserve">  SEER captures virtually all of the cancers occurring in the geographic areas covered by the SEER registries; a person’s entry into the registries begins with their diagnosis and ends, if relevant, with their death. </w:t>
      </w:r>
      <w:r w:rsidR="00EC49BD">
        <w:rPr>
          <w:rFonts w:ascii="Times New Roman" w:hAnsi="Times New Roman" w:cs="Times New Roman"/>
          <w:szCs w:val="32"/>
        </w:rPr>
        <w:t xml:space="preserve"> </w:t>
      </w:r>
      <w:r w:rsidRPr="0020100F">
        <w:rPr>
          <w:rFonts w:ascii="Times New Roman" w:hAnsi="Times New Roman" w:cs="Times New Roman"/>
        </w:rPr>
        <w:t xml:space="preserve">We analyzed </w:t>
      </w:r>
      <w:r w:rsidR="00EC49BD" w:rsidRPr="00EC49BD">
        <w:rPr>
          <w:rFonts w:ascii="Times New Roman" w:hAnsi="Times New Roman" w:cs="Times New Roman"/>
          <w:highlight w:val="yellow"/>
        </w:rPr>
        <w:t>N</w:t>
      </w:r>
      <w:r w:rsidRPr="0020100F">
        <w:rPr>
          <w:rFonts w:ascii="Times New Roman" w:hAnsi="Times New Roman" w:cs="Times New Roman"/>
        </w:rPr>
        <w:t xml:space="preserve"> can</w:t>
      </w:r>
      <w:r w:rsidR="00EC49BD">
        <w:rPr>
          <w:rFonts w:ascii="Times New Roman" w:hAnsi="Times New Roman" w:cs="Times New Roman"/>
        </w:rPr>
        <w:t>cer cases diagnosed between 1973 and 2011</w:t>
      </w:r>
      <w:r w:rsidRPr="0020100F">
        <w:rPr>
          <w:rFonts w:ascii="Times New Roman" w:hAnsi="Times New Roman" w:cs="Times New Roman"/>
        </w:rPr>
        <w:t>, included only the first matching record for each person, and excluded deaths from cancers identified only by autopsy or death certificate.  SEER classifies cancer as the cause of death based on the death certificate, the identity of a primary tumor, and relevant comorbidities</w:t>
      </w:r>
      <w:r w:rsidRPr="0020100F">
        <w:rPr>
          <w:rFonts w:ascii="Times New Roman" w:hAnsi="Times New Roman" w:cs="Times New Roman"/>
          <w:szCs w:val="32"/>
        </w:rPr>
        <w:t>.</w:t>
      </w:r>
      <w:r w:rsidRPr="0020100F">
        <w:rPr>
          <w:rFonts w:ascii="Times New Roman" w:hAnsi="Times New Roman" w:cs="Times New Roman"/>
        </w:rPr>
        <w:t xml:space="preserve">  We placed a further requirement: the cancer death must have occurred within 10 years of its diagnosis.</w:t>
      </w:r>
      <w:r w:rsidRPr="00E27F60">
        <w:rPr>
          <w:rFonts w:ascii="Times New Roman" w:hAnsi="Times New Roman" w:cs="Times New Roman"/>
        </w:rPr>
        <w:fldChar w:fldCharType="begin"/>
      </w:r>
      <w:r w:rsidRPr="0020100F">
        <w:rPr>
          <w:rFonts w:ascii="Times New Roman" w:hAnsi="Times New Roman" w:cs="Times New Roman"/>
        </w:rPr>
        <w:instrText xml:space="preserve"> ADDIN ZOTERO_ITEM CSL_CITATION {"citationID":"7QjrCZ4W","properties":{"formattedCitation":"{\\rtf \\super 19, 20\\nosupersub{}}","plainCitation":"19, 20"},"citationItems":[{"id":971,"uris":["http://zotero.org/users/39665/items/RNFM4QDD"],"uri":["http://zotero.org/users/39665/items/RNFM4QDD"],"itemData":{"id":971,"type":"article-journal","title":"A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F"}],"issued":{"date-parts":[["1994",12]]}}},{"id":1222,"uris":["http://zotero.org/users/39665/items/RHQB83MQ"],"uri":["http://zotero.org/users/39665/items/RHQB83MQ"],"itemData":{"id":1222,"type":"article-journal","title":"Trends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r w:rsidRPr="00E27F60">
        <w:rPr>
          <w:rFonts w:ascii="Times New Roman" w:hAnsi="Times New Roman" w:cs="Times New Roman"/>
        </w:rPr>
        <w:fldChar w:fldCharType="separate"/>
      </w:r>
      <w:r w:rsidRPr="0020100F">
        <w:rPr>
          <w:rFonts w:ascii="Times New Roman" w:hAnsi="Times New Roman" w:cs="Times New Roman"/>
          <w:vertAlign w:val="superscript"/>
        </w:rPr>
        <w:t>19, 20</w:t>
      </w:r>
      <w:r w:rsidRPr="00E27F60">
        <w:rPr>
          <w:rFonts w:ascii="Times New Roman" w:hAnsi="Times New Roman" w:cs="Times New Roman"/>
        </w:rPr>
        <w:fldChar w:fldCharType="end"/>
      </w:r>
      <w:r w:rsidRPr="0020100F">
        <w:rPr>
          <w:rFonts w:ascii="Times New Roman" w:hAnsi="Times New Roman" w:cs="Times New Roman"/>
          <w:szCs w:val="32"/>
        </w:rPr>
        <w:t xml:space="preserve"> </w:t>
      </w:r>
      <w:proofErr w:type="gramStart"/>
      <w:r w:rsidRPr="0020100F">
        <w:rPr>
          <w:rFonts w:ascii="Times New Roman" w:hAnsi="Times New Roman" w:cs="Times New Roman"/>
        </w:rPr>
        <w:t>By</w:t>
      </w:r>
      <w:proofErr w:type="gramEnd"/>
      <w:r w:rsidRPr="0020100F">
        <w:rPr>
          <w:rFonts w:ascii="Times New Roman" w:hAnsi="Times New Roman" w:cs="Times New Roman"/>
        </w:rPr>
        <w:t xml:space="preserve"> allowing this 10-year time window between diagnosis and death, we were able to calculate incidence-bas</w:t>
      </w:r>
      <w:r w:rsidR="00EC49BD">
        <w:rPr>
          <w:rFonts w:ascii="Times New Roman" w:hAnsi="Times New Roman" w:cs="Times New Roman"/>
        </w:rPr>
        <w:t xml:space="preserve">ed mortality rates between 1973 and 2001 </w:t>
      </w:r>
      <w:r w:rsidRPr="0020100F">
        <w:rPr>
          <w:rFonts w:ascii="Times New Roman" w:hAnsi="Times New Roman" w:cs="Times New Roman"/>
        </w:rPr>
        <w:t xml:space="preserve">for </w:t>
      </w:r>
      <w:r w:rsidR="00EC49BD" w:rsidRPr="00FC79D3">
        <w:rPr>
          <w:rFonts w:ascii="Times New Roman" w:hAnsi="Times New Roman" w:cs="Times New Roman"/>
          <w:highlight w:val="yellow"/>
        </w:rPr>
        <w:t>N</w:t>
      </w:r>
      <w:r w:rsidRPr="0020100F">
        <w:rPr>
          <w:rFonts w:ascii="Times New Roman" w:hAnsi="Times New Roman" w:cs="Times New Roman"/>
        </w:rPr>
        <w:t xml:space="preserve"> incident cancer cases. </w:t>
      </w:r>
    </w:p>
    <w:p w14:paraId="74AC0A01" w14:textId="1DB53BBA" w:rsidR="00FC79D3" w:rsidRDefault="00926910" w:rsidP="002D7AC7">
      <w:pPr>
        <w:spacing w:line="480" w:lineRule="auto"/>
        <w:ind w:firstLine="720"/>
        <w:rPr>
          <w:rFonts w:ascii="Times New Roman" w:hAnsi="Times New Roman" w:cs="Times New Roman"/>
        </w:rPr>
      </w:pPr>
      <w:r w:rsidRPr="0020100F">
        <w:rPr>
          <w:rFonts w:ascii="Times New Roman" w:hAnsi="Times New Roman" w:cs="Times New Roman"/>
        </w:rPr>
        <w:t xml:space="preserve">An incidence-based mortality rate </w:t>
      </w:r>
      <w:r w:rsidR="00FC79D3">
        <w:rPr>
          <w:rFonts w:ascii="Times New Roman" w:hAnsi="Times New Roman" w:cs="Times New Roman"/>
        </w:rPr>
        <w:t xml:space="preserve">for a specific cohort of </w:t>
      </w:r>
      <w:r w:rsidR="00797628">
        <w:rPr>
          <w:rFonts w:ascii="Times New Roman" w:hAnsi="Times New Roman" w:cs="Times New Roman"/>
        </w:rPr>
        <w:t xml:space="preserve">newly diagnosed </w:t>
      </w:r>
      <w:r w:rsidR="00FC79D3">
        <w:rPr>
          <w:rFonts w:ascii="Times New Roman" w:hAnsi="Times New Roman" w:cs="Times New Roman"/>
        </w:rPr>
        <w:t xml:space="preserve">cancer </w:t>
      </w:r>
      <w:r w:rsidR="00797628">
        <w:rPr>
          <w:rFonts w:ascii="Times New Roman" w:hAnsi="Times New Roman" w:cs="Times New Roman"/>
        </w:rPr>
        <w:t>patients</w:t>
      </w:r>
      <w:r w:rsidR="00FC79D3">
        <w:rPr>
          <w:rFonts w:ascii="Times New Roman" w:hAnsi="Times New Roman" w:cs="Times New Roman"/>
        </w:rPr>
        <w:t xml:space="preserve"> equals the ratio of [1] the number of cancer deaths occurring for this cohort up to 10 years </w:t>
      </w:r>
      <w:r w:rsidR="00797628">
        <w:rPr>
          <w:rFonts w:ascii="Times New Roman" w:hAnsi="Times New Roman" w:cs="Times New Roman"/>
        </w:rPr>
        <w:t>beyond</w:t>
      </w:r>
      <w:r w:rsidR="00FC79D3">
        <w:rPr>
          <w:rFonts w:ascii="Times New Roman" w:hAnsi="Times New Roman" w:cs="Times New Roman"/>
        </w:rPr>
        <w:t xml:space="preserve"> </w:t>
      </w:r>
      <w:r w:rsidR="00797628">
        <w:rPr>
          <w:rFonts w:ascii="Times New Roman" w:hAnsi="Times New Roman" w:cs="Times New Roman"/>
        </w:rPr>
        <w:t xml:space="preserve">their </w:t>
      </w:r>
      <w:r w:rsidR="00FC79D3">
        <w:rPr>
          <w:rFonts w:ascii="Times New Roman" w:hAnsi="Times New Roman" w:cs="Times New Roman"/>
        </w:rPr>
        <w:t xml:space="preserve">diagnosis and [2] the total number of person-years lived by this cohort, up to 10 years.  For example, </w:t>
      </w:r>
      <w:ins w:id="3" w:author="Samir Soneji" w:date="2015-02-17T16:02:00Z">
        <w:r w:rsidR="002D7AC7" w:rsidRPr="002D7AC7">
          <w:rPr>
            <w:rFonts w:ascii="Times New Roman" w:hAnsi="Times New Roman" w:cs="Times New Roman"/>
          </w:rPr>
          <w:t>1301</w:t>
        </w:r>
      </w:ins>
      <w:r w:rsidR="00FC79D3">
        <w:rPr>
          <w:rFonts w:ascii="Times New Roman" w:hAnsi="Times New Roman" w:cs="Times New Roman"/>
        </w:rPr>
        <w:t xml:space="preserve">women </w:t>
      </w:r>
      <w:ins w:id="4" w:author="Samir Soneji" w:date="2015-02-17T16:01:00Z">
        <w:r w:rsidR="002D7AC7">
          <w:rPr>
            <w:rFonts w:ascii="Times New Roman" w:hAnsi="Times New Roman" w:cs="Times New Roman"/>
          </w:rPr>
          <w:t xml:space="preserve">aged 65-69 years </w:t>
        </w:r>
      </w:ins>
      <w:r w:rsidR="00FC79D3">
        <w:rPr>
          <w:rFonts w:ascii="Times New Roman" w:hAnsi="Times New Roman" w:cs="Times New Roman"/>
        </w:rPr>
        <w:t xml:space="preserve">were </w:t>
      </w:r>
      <w:r w:rsidR="00A71D7A">
        <w:rPr>
          <w:rFonts w:ascii="Times New Roman" w:hAnsi="Times New Roman" w:cs="Times New Roman"/>
        </w:rPr>
        <w:t xml:space="preserve">diagnosed with localized breast cancer in 2001.  Between 2001 and 2011, </w:t>
      </w:r>
      <w:ins w:id="5" w:author="Samir Soneji" w:date="2015-02-17T16:03:00Z">
        <w:r w:rsidR="002D7AC7">
          <w:rPr>
            <w:rFonts w:ascii="Times New Roman" w:hAnsi="Times New Roman" w:cs="Times New Roman"/>
          </w:rPr>
          <w:t>66</w:t>
        </w:r>
      </w:ins>
      <w:r w:rsidR="00A71D7A">
        <w:rPr>
          <w:rFonts w:ascii="Times New Roman" w:hAnsi="Times New Roman" w:cs="Times New Roman"/>
        </w:rPr>
        <w:t xml:space="preserve"> </w:t>
      </w:r>
      <w:ins w:id="6" w:author="Samir Soneji" w:date="2015-02-17T15:59:00Z">
        <w:r w:rsidR="002D7AC7">
          <w:rPr>
            <w:rFonts w:ascii="Times New Roman" w:hAnsi="Times New Roman" w:cs="Times New Roman"/>
          </w:rPr>
          <w:t xml:space="preserve">of these women </w:t>
        </w:r>
      </w:ins>
      <w:r w:rsidR="00A71D7A">
        <w:rPr>
          <w:rFonts w:ascii="Times New Roman" w:hAnsi="Times New Roman" w:cs="Times New Roman"/>
        </w:rPr>
        <w:t xml:space="preserve">died of breast cancer and </w:t>
      </w:r>
      <w:ins w:id="7" w:author="Samir Soneji" w:date="2015-02-17T16:03:00Z">
        <w:r w:rsidR="002D7AC7">
          <w:rPr>
            <w:rFonts w:ascii="Times New Roman" w:hAnsi="Times New Roman" w:cs="Times New Roman"/>
          </w:rPr>
          <w:t>another 207 died of a competing cause of death.  T</w:t>
        </w:r>
      </w:ins>
      <w:r w:rsidR="00A71D7A">
        <w:rPr>
          <w:rFonts w:ascii="Times New Roman" w:hAnsi="Times New Roman" w:cs="Times New Roman"/>
        </w:rPr>
        <w:t xml:space="preserve">his entire cohort lived a total of </w:t>
      </w:r>
      <w:ins w:id="8" w:author="Samir Soneji" w:date="2015-02-17T16:03:00Z">
        <w:r w:rsidR="002D7AC7">
          <w:rPr>
            <w:rFonts w:ascii="Times New Roman" w:hAnsi="Times New Roman" w:cs="Times New Roman"/>
          </w:rPr>
          <w:t xml:space="preserve">11,591 </w:t>
        </w:r>
      </w:ins>
      <w:r w:rsidR="00A71D7A">
        <w:rPr>
          <w:rFonts w:ascii="Times New Roman" w:hAnsi="Times New Roman" w:cs="Times New Roman"/>
        </w:rPr>
        <w:t>person-years</w:t>
      </w:r>
      <w:ins w:id="9" w:author="Samir Soneji" w:date="2015-02-17T16:04:00Z">
        <w:r w:rsidR="002D7AC7">
          <w:rPr>
            <w:rFonts w:ascii="Times New Roman" w:hAnsi="Times New Roman" w:cs="Times New Roman"/>
          </w:rPr>
          <w:t xml:space="preserve"> over the 10-year period</w:t>
        </w:r>
      </w:ins>
      <w:r w:rsidR="00A71D7A">
        <w:rPr>
          <w:rFonts w:ascii="Times New Roman" w:hAnsi="Times New Roman" w:cs="Times New Roman"/>
        </w:rPr>
        <w:t xml:space="preserve">.  Thus, the incidence-based mortality rate </w:t>
      </w:r>
      <w:ins w:id="10" w:author="Samir Soneji" w:date="2015-02-17T16:04:00Z">
        <w:r w:rsidR="002D7AC7">
          <w:rPr>
            <w:rFonts w:ascii="Times New Roman" w:hAnsi="Times New Roman" w:cs="Times New Roman"/>
          </w:rPr>
          <w:t>equaled 66/11,591 for cancer and 207/11,591 for competing causes of death.</w:t>
        </w:r>
      </w:ins>
      <w:r w:rsidR="00A71D7A">
        <w:rPr>
          <w:rFonts w:ascii="Times New Roman" w:hAnsi="Times New Roman" w:cs="Times New Roman"/>
        </w:rPr>
        <w:t xml:space="preserve"> We calculated incidence-based mortality rates by age group at diagnosis (40-44 years to 80-84 years), sex, </w:t>
      </w:r>
      <w:proofErr w:type="gramStart"/>
      <w:r w:rsidR="00A71D7A">
        <w:rPr>
          <w:rFonts w:ascii="Times New Roman" w:hAnsi="Times New Roman" w:cs="Times New Roman"/>
        </w:rPr>
        <w:t xml:space="preserve">year of diagnosis (1973-2011), cancer type, </w:t>
      </w:r>
      <w:proofErr w:type="gramEnd"/>
      <w:r w:rsidR="00A71D7A">
        <w:rPr>
          <w:rFonts w:ascii="Times New Roman" w:hAnsi="Times New Roman" w:cs="Times New Roman"/>
        </w:rPr>
        <w:t xml:space="preserve">stage (in situ, </w:t>
      </w:r>
      <w:bookmarkStart w:id="11" w:name="_GoBack"/>
      <w:bookmarkEnd w:id="11"/>
      <w:r w:rsidR="00A71D7A">
        <w:rPr>
          <w:rFonts w:ascii="Times New Roman" w:hAnsi="Times New Roman" w:cs="Times New Roman"/>
        </w:rPr>
        <w:t>localized, regional, and distant)</w:t>
      </w:r>
      <w:ins w:id="12" w:author="Samir Soneji" w:date="2015-02-17T16:05:00Z">
        <w:r w:rsidR="002D7AC7">
          <w:rPr>
            <w:rFonts w:ascii="Times New Roman" w:hAnsi="Times New Roman" w:cs="Times New Roman"/>
          </w:rPr>
          <w:t>, and cause of death (specific cancer and competing cause of death)</w:t>
        </w:r>
      </w:ins>
      <w:r w:rsidR="00A71D7A">
        <w:rPr>
          <w:rFonts w:ascii="Times New Roman" w:hAnsi="Times New Roman" w:cs="Times New Roman"/>
        </w:rPr>
        <w:t>.</w:t>
      </w:r>
      <w:r w:rsidR="00BC1CE8">
        <w:rPr>
          <w:rFonts w:ascii="Times New Roman" w:hAnsi="Times New Roman" w:cs="Times New Roman"/>
        </w:rPr>
        <w:t xml:space="preserve"> </w:t>
      </w:r>
      <w:r w:rsidR="00BC1CE8" w:rsidRPr="00BC1CE8">
        <w:rPr>
          <w:rFonts w:ascii="Times New Roman" w:hAnsi="Times New Roman" w:cs="Times New Roman"/>
          <w:highlight w:val="yellow"/>
        </w:rPr>
        <w:t>Proportion.</w:t>
      </w:r>
    </w:p>
    <w:p w14:paraId="386E25D3" w14:textId="77777777" w:rsidR="007C15AE" w:rsidRDefault="007C15AE">
      <w:pPr>
        <w:rPr>
          <w:rFonts w:ascii="Times New Roman" w:hAnsi="Times New Roman" w:cs="Times New Roman"/>
          <w:b/>
        </w:rPr>
      </w:pPr>
      <w:r>
        <w:rPr>
          <w:rFonts w:ascii="Times New Roman" w:hAnsi="Times New Roman"/>
          <w:b/>
        </w:rPr>
        <w:br w:type="page"/>
      </w:r>
    </w:p>
    <w:p w14:paraId="28C2FE59" w14:textId="3F58457A" w:rsidR="007C15AE" w:rsidRDefault="007C15AE" w:rsidP="00D81C2D">
      <w:pPr>
        <w:pStyle w:val="NormalWeb"/>
        <w:rPr>
          <w:rFonts w:ascii="Times New Roman" w:hAnsi="Times New Roman"/>
          <w:b/>
          <w:sz w:val="24"/>
          <w:szCs w:val="24"/>
        </w:rPr>
      </w:pPr>
      <w:r>
        <w:rPr>
          <w:rFonts w:ascii="Times New Roman" w:hAnsi="Times New Roman"/>
          <w:b/>
          <w:sz w:val="24"/>
          <w:szCs w:val="24"/>
        </w:rPr>
        <w:t>RESULTS</w:t>
      </w:r>
    </w:p>
    <w:p w14:paraId="5BA471D3" w14:textId="77777777" w:rsidR="007C15AE" w:rsidRDefault="007C15AE" w:rsidP="00D81C2D">
      <w:pPr>
        <w:pStyle w:val="NormalWeb"/>
        <w:rPr>
          <w:rFonts w:ascii="Times New Roman" w:hAnsi="Times New Roman"/>
          <w:b/>
          <w:sz w:val="24"/>
          <w:szCs w:val="24"/>
        </w:rPr>
      </w:pPr>
    </w:p>
    <w:p w14:paraId="4BC15C87" w14:textId="77777777" w:rsidR="007C15AE" w:rsidRDefault="007C15AE">
      <w:pPr>
        <w:rPr>
          <w:rFonts w:ascii="Times New Roman" w:hAnsi="Times New Roman" w:cs="Times New Roman"/>
          <w:b/>
        </w:rPr>
      </w:pPr>
      <w:r>
        <w:rPr>
          <w:rFonts w:ascii="Times New Roman" w:hAnsi="Times New Roman"/>
          <w:b/>
        </w:rPr>
        <w:br w:type="page"/>
      </w:r>
    </w:p>
    <w:p w14:paraId="4013D3C3" w14:textId="74ADD495" w:rsidR="007C15AE" w:rsidRPr="007C15AE" w:rsidRDefault="007C15AE" w:rsidP="00D81C2D">
      <w:pPr>
        <w:pStyle w:val="NormalWeb"/>
        <w:rPr>
          <w:rFonts w:ascii="Times New Roman" w:hAnsi="Times New Roman"/>
          <w:b/>
          <w:sz w:val="24"/>
          <w:szCs w:val="24"/>
        </w:rPr>
      </w:pPr>
      <w:r>
        <w:rPr>
          <w:rFonts w:ascii="Times New Roman" w:hAnsi="Times New Roman"/>
          <w:b/>
          <w:sz w:val="24"/>
          <w:szCs w:val="24"/>
        </w:rPr>
        <w:t>DISCUSSION</w:t>
      </w:r>
    </w:p>
    <w:p w14:paraId="4EFD5281" w14:textId="77777777" w:rsidR="007C15AE" w:rsidRDefault="007C15AE">
      <w:pPr>
        <w:rPr>
          <w:rFonts w:ascii="Times New Roman" w:hAnsi="Times New Roman" w:cs="Times New Roman"/>
          <w:b/>
        </w:rPr>
      </w:pPr>
      <w:r>
        <w:rPr>
          <w:rFonts w:ascii="Times New Roman" w:hAnsi="Times New Roman" w:cs="Times New Roman"/>
          <w:b/>
        </w:rPr>
        <w:br w:type="page"/>
      </w:r>
    </w:p>
    <w:p w14:paraId="22EE1C20" w14:textId="3EAEB25C" w:rsidR="00D81C2D" w:rsidRPr="007C15AE" w:rsidRDefault="007C15AE" w:rsidP="0063196F">
      <w:pPr>
        <w:rPr>
          <w:rFonts w:ascii="Times New Roman" w:hAnsi="Times New Roman" w:cs="Times New Roman"/>
          <w:b/>
        </w:rPr>
      </w:pPr>
      <w:r w:rsidRPr="007C15AE">
        <w:rPr>
          <w:rFonts w:ascii="Times New Roman" w:hAnsi="Times New Roman" w:cs="Times New Roman"/>
          <w:b/>
        </w:rPr>
        <w:t>REFERENCES</w:t>
      </w:r>
    </w:p>
    <w:sectPr w:rsidR="00D81C2D" w:rsidRPr="007C15AE" w:rsidSect="00D65EA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mir Soneji" w:date="2015-02-16T14:42:00Z" w:initials="SS">
    <w:p w14:paraId="384E5559" w14:textId="46B51029" w:rsidR="00DB52E9" w:rsidRDefault="00DB52E9">
      <w:pPr>
        <w:pStyle w:val="CommentText"/>
      </w:pPr>
      <w:r>
        <w:rPr>
          <w:rStyle w:val="CommentReference"/>
        </w:rPr>
        <w:annotationRef/>
      </w:r>
      <w:r>
        <w:t>Leading might be vague.  Most prevalent?</w:t>
      </w:r>
    </w:p>
  </w:comment>
  <w:comment w:id="1" w:author="Hiram Beltran-Sanchez" w:date="2015-02-15T20:41:00Z" w:initials="HB">
    <w:p w14:paraId="1AF65826" w14:textId="77777777" w:rsidR="00DB52E9" w:rsidRDefault="00DB52E9" w:rsidP="00204DE8">
      <w:pPr>
        <w:pStyle w:val="CommentText"/>
      </w:pPr>
      <w:r>
        <w:rPr>
          <w:rStyle w:val="CommentReference"/>
        </w:rPr>
        <w:annotationRef/>
      </w:r>
      <w:r>
        <w:t>Why do we want to study the whole period?  Have there been any major improvements in treatment that may allow us to look at different periods?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BC132B" w14:textId="77777777" w:rsidR="00DB52E9" w:rsidRDefault="00DB52E9" w:rsidP="00926910">
      <w:r>
        <w:separator/>
      </w:r>
    </w:p>
  </w:endnote>
  <w:endnote w:type="continuationSeparator" w:id="0">
    <w:p w14:paraId="2E9FEB1E" w14:textId="77777777" w:rsidR="00DB52E9" w:rsidRDefault="00DB52E9" w:rsidP="00926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07E72" w14:textId="77777777" w:rsidR="00DB52E9" w:rsidRDefault="00DB52E9" w:rsidP="00926910">
      <w:r>
        <w:separator/>
      </w:r>
    </w:p>
  </w:footnote>
  <w:footnote w:type="continuationSeparator" w:id="0">
    <w:p w14:paraId="5754DE3C" w14:textId="77777777" w:rsidR="00DB52E9" w:rsidRDefault="00DB52E9" w:rsidP="0092691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3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4D405E6"/>
    <w:multiLevelType w:val="hybridMultilevel"/>
    <w:tmpl w:val="E50C9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6669AF"/>
    <w:multiLevelType w:val="hybridMultilevel"/>
    <w:tmpl w:val="66C86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662C49"/>
    <w:multiLevelType w:val="hybridMultilevel"/>
    <w:tmpl w:val="356C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96F"/>
    <w:rsid w:val="000428CD"/>
    <w:rsid w:val="00053A6D"/>
    <w:rsid w:val="001603C2"/>
    <w:rsid w:val="001605D5"/>
    <w:rsid w:val="00204DE8"/>
    <w:rsid w:val="00297A13"/>
    <w:rsid w:val="002A1508"/>
    <w:rsid w:val="002B48B6"/>
    <w:rsid w:val="002D7AC7"/>
    <w:rsid w:val="003D3E46"/>
    <w:rsid w:val="00424538"/>
    <w:rsid w:val="00480D94"/>
    <w:rsid w:val="0051375B"/>
    <w:rsid w:val="005503D0"/>
    <w:rsid w:val="0063196F"/>
    <w:rsid w:val="00685E42"/>
    <w:rsid w:val="00797628"/>
    <w:rsid w:val="007B6DAE"/>
    <w:rsid w:val="007C15AE"/>
    <w:rsid w:val="007C7079"/>
    <w:rsid w:val="007D7607"/>
    <w:rsid w:val="00896638"/>
    <w:rsid w:val="00926910"/>
    <w:rsid w:val="00A71D7A"/>
    <w:rsid w:val="00AA6CB3"/>
    <w:rsid w:val="00BC1CE8"/>
    <w:rsid w:val="00BF3646"/>
    <w:rsid w:val="00C25E96"/>
    <w:rsid w:val="00D65EAD"/>
    <w:rsid w:val="00D72D9D"/>
    <w:rsid w:val="00D81C2D"/>
    <w:rsid w:val="00D91903"/>
    <w:rsid w:val="00DB52E9"/>
    <w:rsid w:val="00DE409F"/>
    <w:rsid w:val="00EC49BD"/>
    <w:rsid w:val="00F53426"/>
    <w:rsid w:val="00FC79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DC81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96F"/>
    <w:pPr>
      <w:ind w:left="720"/>
      <w:contextualSpacing/>
    </w:pPr>
  </w:style>
  <w:style w:type="paragraph" w:styleId="NormalWeb">
    <w:name w:val="Normal (Web)"/>
    <w:basedOn w:val="Normal"/>
    <w:uiPriority w:val="99"/>
    <w:unhideWhenUsed/>
    <w:rsid w:val="00D81C2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81C2D"/>
    <w:rPr>
      <w:b/>
      <w:bCs/>
    </w:rPr>
  </w:style>
  <w:style w:type="character" w:styleId="CommentReference">
    <w:name w:val="annotation reference"/>
    <w:basedOn w:val="DefaultParagraphFont"/>
    <w:uiPriority w:val="99"/>
    <w:semiHidden/>
    <w:unhideWhenUsed/>
    <w:rsid w:val="005503D0"/>
    <w:rPr>
      <w:sz w:val="18"/>
      <w:szCs w:val="18"/>
    </w:rPr>
  </w:style>
  <w:style w:type="paragraph" w:styleId="CommentText">
    <w:name w:val="annotation text"/>
    <w:basedOn w:val="Normal"/>
    <w:link w:val="CommentTextChar"/>
    <w:uiPriority w:val="99"/>
    <w:semiHidden/>
    <w:unhideWhenUsed/>
    <w:rsid w:val="005503D0"/>
  </w:style>
  <w:style w:type="character" w:customStyle="1" w:styleId="CommentTextChar">
    <w:name w:val="Comment Text Char"/>
    <w:basedOn w:val="DefaultParagraphFont"/>
    <w:link w:val="CommentText"/>
    <w:uiPriority w:val="99"/>
    <w:semiHidden/>
    <w:rsid w:val="005503D0"/>
  </w:style>
  <w:style w:type="paragraph" w:styleId="CommentSubject">
    <w:name w:val="annotation subject"/>
    <w:basedOn w:val="CommentText"/>
    <w:next w:val="CommentText"/>
    <w:link w:val="CommentSubjectChar"/>
    <w:uiPriority w:val="99"/>
    <w:semiHidden/>
    <w:unhideWhenUsed/>
    <w:rsid w:val="005503D0"/>
    <w:rPr>
      <w:b/>
      <w:bCs/>
      <w:sz w:val="20"/>
      <w:szCs w:val="20"/>
    </w:rPr>
  </w:style>
  <w:style w:type="character" w:customStyle="1" w:styleId="CommentSubjectChar">
    <w:name w:val="Comment Subject Char"/>
    <w:basedOn w:val="CommentTextChar"/>
    <w:link w:val="CommentSubject"/>
    <w:uiPriority w:val="99"/>
    <w:semiHidden/>
    <w:rsid w:val="005503D0"/>
    <w:rPr>
      <w:b/>
      <w:bCs/>
      <w:sz w:val="20"/>
      <w:szCs w:val="20"/>
    </w:rPr>
  </w:style>
  <w:style w:type="paragraph" w:styleId="BalloonText">
    <w:name w:val="Balloon Text"/>
    <w:basedOn w:val="Normal"/>
    <w:link w:val="BalloonTextChar"/>
    <w:uiPriority w:val="99"/>
    <w:semiHidden/>
    <w:unhideWhenUsed/>
    <w:rsid w:val="005503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3D0"/>
    <w:rPr>
      <w:rFonts w:ascii="Lucida Grande" w:hAnsi="Lucida Grande" w:cs="Lucida Grande"/>
      <w:sz w:val="18"/>
      <w:szCs w:val="18"/>
    </w:rPr>
  </w:style>
  <w:style w:type="paragraph" w:styleId="FootnoteText">
    <w:name w:val="footnote text"/>
    <w:basedOn w:val="Normal"/>
    <w:link w:val="FootnoteTextChar"/>
    <w:uiPriority w:val="99"/>
    <w:unhideWhenUsed/>
    <w:rsid w:val="00926910"/>
    <w:rPr>
      <w:rFonts w:ascii="Calibri" w:eastAsiaTheme="minorHAnsi" w:hAnsi="Calibri"/>
      <w:sz w:val="20"/>
    </w:rPr>
  </w:style>
  <w:style w:type="character" w:customStyle="1" w:styleId="FootnoteTextChar">
    <w:name w:val="Footnote Text Char"/>
    <w:basedOn w:val="DefaultParagraphFont"/>
    <w:link w:val="FootnoteText"/>
    <w:uiPriority w:val="99"/>
    <w:rsid w:val="00926910"/>
    <w:rPr>
      <w:rFonts w:ascii="Calibri" w:eastAsiaTheme="minorHAnsi" w:hAnsi="Calibri"/>
      <w:sz w:val="20"/>
    </w:rPr>
  </w:style>
  <w:style w:type="character" w:styleId="FootnoteReference">
    <w:name w:val="footnote reference"/>
    <w:basedOn w:val="DefaultParagraphFont"/>
    <w:uiPriority w:val="99"/>
    <w:semiHidden/>
    <w:unhideWhenUsed/>
    <w:rsid w:val="0092691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96F"/>
    <w:pPr>
      <w:ind w:left="720"/>
      <w:contextualSpacing/>
    </w:pPr>
  </w:style>
  <w:style w:type="paragraph" w:styleId="NormalWeb">
    <w:name w:val="Normal (Web)"/>
    <w:basedOn w:val="Normal"/>
    <w:uiPriority w:val="99"/>
    <w:unhideWhenUsed/>
    <w:rsid w:val="00D81C2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81C2D"/>
    <w:rPr>
      <w:b/>
      <w:bCs/>
    </w:rPr>
  </w:style>
  <w:style w:type="character" w:styleId="CommentReference">
    <w:name w:val="annotation reference"/>
    <w:basedOn w:val="DefaultParagraphFont"/>
    <w:uiPriority w:val="99"/>
    <w:semiHidden/>
    <w:unhideWhenUsed/>
    <w:rsid w:val="005503D0"/>
    <w:rPr>
      <w:sz w:val="18"/>
      <w:szCs w:val="18"/>
    </w:rPr>
  </w:style>
  <w:style w:type="paragraph" w:styleId="CommentText">
    <w:name w:val="annotation text"/>
    <w:basedOn w:val="Normal"/>
    <w:link w:val="CommentTextChar"/>
    <w:uiPriority w:val="99"/>
    <w:semiHidden/>
    <w:unhideWhenUsed/>
    <w:rsid w:val="005503D0"/>
  </w:style>
  <w:style w:type="character" w:customStyle="1" w:styleId="CommentTextChar">
    <w:name w:val="Comment Text Char"/>
    <w:basedOn w:val="DefaultParagraphFont"/>
    <w:link w:val="CommentText"/>
    <w:uiPriority w:val="99"/>
    <w:semiHidden/>
    <w:rsid w:val="005503D0"/>
  </w:style>
  <w:style w:type="paragraph" w:styleId="CommentSubject">
    <w:name w:val="annotation subject"/>
    <w:basedOn w:val="CommentText"/>
    <w:next w:val="CommentText"/>
    <w:link w:val="CommentSubjectChar"/>
    <w:uiPriority w:val="99"/>
    <w:semiHidden/>
    <w:unhideWhenUsed/>
    <w:rsid w:val="005503D0"/>
    <w:rPr>
      <w:b/>
      <w:bCs/>
      <w:sz w:val="20"/>
      <w:szCs w:val="20"/>
    </w:rPr>
  </w:style>
  <w:style w:type="character" w:customStyle="1" w:styleId="CommentSubjectChar">
    <w:name w:val="Comment Subject Char"/>
    <w:basedOn w:val="CommentTextChar"/>
    <w:link w:val="CommentSubject"/>
    <w:uiPriority w:val="99"/>
    <w:semiHidden/>
    <w:rsid w:val="005503D0"/>
    <w:rPr>
      <w:b/>
      <w:bCs/>
      <w:sz w:val="20"/>
      <w:szCs w:val="20"/>
    </w:rPr>
  </w:style>
  <w:style w:type="paragraph" w:styleId="BalloonText">
    <w:name w:val="Balloon Text"/>
    <w:basedOn w:val="Normal"/>
    <w:link w:val="BalloonTextChar"/>
    <w:uiPriority w:val="99"/>
    <w:semiHidden/>
    <w:unhideWhenUsed/>
    <w:rsid w:val="005503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3D0"/>
    <w:rPr>
      <w:rFonts w:ascii="Lucida Grande" w:hAnsi="Lucida Grande" w:cs="Lucida Grande"/>
      <w:sz w:val="18"/>
      <w:szCs w:val="18"/>
    </w:rPr>
  </w:style>
  <w:style w:type="paragraph" w:styleId="FootnoteText">
    <w:name w:val="footnote text"/>
    <w:basedOn w:val="Normal"/>
    <w:link w:val="FootnoteTextChar"/>
    <w:uiPriority w:val="99"/>
    <w:unhideWhenUsed/>
    <w:rsid w:val="00926910"/>
    <w:rPr>
      <w:rFonts w:ascii="Calibri" w:eastAsiaTheme="minorHAnsi" w:hAnsi="Calibri"/>
      <w:sz w:val="20"/>
    </w:rPr>
  </w:style>
  <w:style w:type="character" w:customStyle="1" w:styleId="FootnoteTextChar">
    <w:name w:val="Footnote Text Char"/>
    <w:basedOn w:val="DefaultParagraphFont"/>
    <w:link w:val="FootnoteText"/>
    <w:uiPriority w:val="99"/>
    <w:rsid w:val="00926910"/>
    <w:rPr>
      <w:rFonts w:ascii="Calibri" w:eastAsiaTheme="minorHAnsi" w:hAnsi="Calibri"/>
      <w:sz w:val="20"/>
    </w:rPr>
  </w:style>
  <w:style w:type="character" w:styleId="FootnoteReference">
    <w:name w:val="footnote reference"/>
    <w:basedOn w:val="DefaultParagraphFont"/>
    <w:uiPriority w:val="99"/>
    <w:semiHidden/>
    <w:unhideWhenUsed/>
    <w:rsid w:val="009269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578146">
      <w:bodyDiv w:val="1"/>
      <w:marLeft w:val="0"/>
      <w:marRight w:val="0"/>
      <w:marTop w:val="0"/>
      <w:marBottom w:val="0"/>
      <w:divBdr>
        <w:top w:val="none" w:sz="0" w:space="0" w:color="auto"/>
        <w:left w:val="none" w:sz="0" w:space="0" w:color="auto"/>
        <w:bottom w:val="none" w:sz="0" w:space="0" w:color="auto"/>
        <w:right w:val="none" w:sz="0" w:space="0" w:color="auto"/>
      </w:divBdr>
      <w:divsChild>
        <w:div w:id="168770540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1479</Words>
  <Characters>8433</Characters>
  <Application>Microsoft Macintosh Word</Application>
  <DocSecurity>0</DocSecurity>
  <Lines>70</Lines>
  <Paragraphs>19</Paragraphs>
  <ScaleCrop>false</ScaleCrop>
  <Company/>
  <LinksUpToDate>false</LinksUpToDate>
  <CharactersWithSpaces>9893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TDI</dc:creator>
  <cp:keywords/>
  <dc:description/>
  <cp:lastModifiedBy>Samir Soneji</cp:lastModifiedBy>
  <cp:revision>3</cp:revision>
  <dcterms:created xsi:type="dcterms:W3CDTF">2015-02-17T20:47:00Z</dcterms:created>
  <dcterms:modified xsi:type="dcterms:W3CDTF">2015-02-17T21:05:00Z</dcterms:modified>
</cp:coreProperties>
</file>