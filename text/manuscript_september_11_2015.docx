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A16FAC" w:rsidRDefault="00065CBA" w:rsidP="008D20E9">
      <w:pPr>
        <w:pStyle w:val="Normal1"/>
        <w:spacing w:line="240" w:lineRule="auto"/>
        <w:rPr>
          <w:sz w:val="24"/>
          <w:szCs w:val="24"/>
        </w:rPr>
      </w:pPr>
      <w:r w:rsidRPr="00A16FAC">
        <w:rPr>
          <w:sz w:val="24"/>
          <w:szCs w:val="24"/>
        </w:rPr>
        <w:t xml:space="preserve">Title: </w:t>
      </w:r>
      <w:r w:rsidRPr="00A16FAC">
        <w:rPr>
          <w:bCs/>
          <w:sz w:val="24"/>
          <w:szCs w:val="24"/>
        </w:rPr>
        <w:t xml:space="preserve">Quantifying the Contribution of Earlier Detection and Advancements in Treatment on </w:t>
      </w:r>
      <w:r w:rsidR="000958AC" w:rsidRPr="00A16FAC">
        <w:rPr>
          <w:bCs/>
          <w:sz w:val="24"/>
          <w:szCs w:val="24"/>
        </w:rPr>
        <w:t xml:space="preserve">the </w:t>
      </w:r>
      <w:r w:rsidRPr="00A16FAC">
        <w:rPr>
          <w:bCs/>
          <w:sz w:val="24"/>
          <w:szCs w:val="24"/>
        </w:rPr>
        <w:t>Gain in Life Expectancy for US Breast Cancer Patients</w:t>
      </w:r>
      <w:r w:rsidR="0049107A" w:rsidRPr="00A16FAC">
        <w:rPr>
          <w:bCs/>
          <w:sz w:val="24"/>
          <w:szCs w:val="24"/>
        </w:rPr>
        <w:t xml:space="preserve"> Since</w:t>
      </w:r>
      <w:r w:rsidR="000958AC" w:rsidRPr="00A16FAC">
        <w:rPr>
          <w:bCs/>
          <w:sz w:val="24"/>
          <w:szCs w:val="24"/>
        </w:rPr>
        <w:t xml:space="preserve"> </w:t>
      </w:r>
      <w:r w:rsidRPr="00A16FAC">
        <w:rPr>
          <w:bCs/>
          <w:sz w:val="24"/>
          <w:szCs w:val="24"/>
        </w:rPr>
        <w:t>1975</w:t>
      </w:r>
      <w:r w:rsidR="00A81DFD" w:rsidRPr="00A16FAC">
        <w:rPr>
          <w:bCs/>
          <w:sz w:val="24"/>
          <w:szCs w:val="24"/>
        </w:rPr>
        <w:t xml:space="preserve"> </w:t>
      </w:r>
    </w:p>
    <w:p w14:paraId="19567C42" w14:textId="77777777" w:rsidR="00065CBA" w:rsidRPr="00A16FAC" w:rsidRDefault="00065CBA" w:rsidP="008D20E9">
      <w:pPr>
        <w:pStyle w:val="Normal1"/>
        <w:spacing w:line="240" w:lineRule="auto"/>
        <w:rPr>
          <w:sz w:val="24"/>
          <w:szCs w:val="24"/>
        </w:rPr>
      </w:pPr>
    </w:p>
    <w:p w14:paraId="25E9A6C0" w14:textId="77777777" w:rsidR="00065CBA" w:rsidRPr="00A16FAC" w:rsidRDefault="00065CBA" w:rsidP="008D20E9">
      <w:pPr>
        <w:pStyle w:val="Normal1"/>
        <w:spacing w:line="240" w:lineRule="auto"/>
        <w:rPr>
          <w:sz w:val="24"/>
          <w:szCs w:val="24"/>
        </w:rPr>
      </w:pPr>
      <w:r w:rsidRPr="00A16FAC">
        <w:rPr>
          <w:sz w:val="24"/>
          <w:szCs w:val="24"/>
        </w:rPr>
        <w:t>Authors: Samir Soneji, PhD</w:t>
      </w:r>
    </w:p>
    <w:p w14:paraId="0FAEE520" w14:textId="77777777" w:rsidR="008D20E9" w:rsidRPr="00A16FAC" w:rsidRDefault="008D20E9" w:rsidP="008D20E9">
      <w:pPr>
        <w:pStyle w:val="Normal1"/>
        <w:tabs>
          <w:tab w:val="left" w:pos="990"/>
        </w:tabs>
        <w:spacing w:line="240" w:lineRule="auto"/>
        <w:rPr>
          <w:bCs/>
          <w:sz w:val="24"/>
          <w:szCs w:val="24"/>
        </w:rPr>
      </w:pPr>
      <w:r w:rsidRPr="00A16FAC">
        <w:rPr>
          <w:sz w:val="24"/>
          <w:szCs w:val="24"/>
        </w:rPr>
        <w:tab/>
      </w:r>
      <w:r w:rsidRPr="00A16FAC">
        <w:rPr>
          <w:bCs/>
          <w:sz w:val="24"/>
          <w:szCs w:val="24"/>
        </w:rPr>
        <w:t>Hiram Beltrán-Sánchez, PhD</w:t>
      </w:r>
    </w:p>
    <w:p w14:paraId="4398BA24" w14:textId="77777777" w:rsidR="008D20E9" w:rsidRPr="00A16FAC" w:rsidRDefault="008D20E9" w:rsidP="008D20E9">
      <w:pPr>
        <w:pStyle w:val="Normal1"/>
        <w:spacing w:line="240" w:lineRule="auto"/>
        <w:rPr>
          <w:sz w:val="24"/>
          <w:szCs w:val="24"/>
        </w:rPr>
      </w:pPr>
    </w:p>
    <w:p w14:paraId="5529D5C9" w14:textId="77777777" w:rsidR="008D20E9" w:rsidRPr="00A16FAC" w:rsidRDefault="00065CBA" w:rsidP="008D20E9">
      <w:pPr>
        <w:pStyle w:val="Normal1"/>
        <w:spacing w:line="240" w:lineRule="auto"/>
        <w:rPr>
          <w:bCs/>
          <w:sz w:val="24"/>
          <w:szCs w:val="24"/>
        </w:rPr>
      </w:pPr>
      <w:r w:rsidRPr="00A16FAC">
        <w:rPr>
          <w:sz w:val="24"/>
          <w:szCs w:val="24"/>
        </w:rPr>
        <w:t xml:space="preserve">Affiliations: From the Norris Cotton Cancer Center and Dartmouth Institute for Health Policy &amp; Clinical Practice, Geisel School of Medicine at Dartmouth (SS).  From the </w:t>
      </w:r>
      <w:r w:rsidR="008D20E9" w:rsidRPr="00A16FAC">
        <w:rPr>
          <w:bCs/>
          <w:sz w:val="24"/>
          <w:szCs w:val="24"/>
        </w:rPr>
        <w:t>Department of Community Health Sciences</w:t>
      </w:r>
      <w:r w:rsidR="00C73C1B" w:rsidRPr="00A16FAC">
        <w:rPr>
          <w:bCs/>
          <w:sz w:val="24"/>
          <w:szCs w:val="24"/>
        </w:rPr>
        <w:t xml:space="preserve"> and the California Center for Population Research</w:t>
      </w:r>
      <w:r w:rsidR="008D20E9" w:rsidRPr="00A16FAC">
        <w:rPr>
          <w:bCs/>
          <w:sz w:val="24"/>
          <w:szCs w:val="24"/>
        </w:rPr>
        <w:t>, University of California Los Angeles (HBS).</w:t>
      </w:r>
    </w:p>
    <w:p w14:paraId="40FB70A3" w14:textId="77777777" w:rsidR="00065CBA" w:rsidRPr="00A16FAC" w:rsidRDefault="00065CBA" w:rsidP="008D20E9">
      <w:pPr>
        <w:pStyle w:val="Normal1"/>
        <w:spacing w:line="240" w:lineRule="auto"/>
        <w:rPr>
          <w:sz w:val="24"/>
          <w:szCs w:val="24"/>
        </w:rPr>
      </w:pPr>
    </w:p>
    <w:p w14:paraId="091CF748" w14:textId="77777777" w:rsidR="00065CBA" w:rsidRPr="00A16FAC" w:rsidRDefault="00065CBA" w:rsidP="008D20E9">
      <w:pPr>
        <w:pStyle w:val="Normal1"/>
        <w:spacing w:line="240" w:lineRule="auto"/>
        <w:rPr>
          <w:sz w:val="24"/>
          <w:szCs w:val="24"/>
        </w:rPr>
      </w:pPr>
      <w:r w:rsidRPr="00A16FAC">
        <w:rPr>
          <w:sz w:val="24"/>
          <w:szCs w:val="24"/>
        </w:rPr>
        <w:t xml:space="preserve">Address correspondence to: Samir Soneji, PhD, Norris Cotton Cancer Center, One Medical Center Drive, Lebanon, NH </w:t>
      </w:r>
      <w:r w:rsidR="007178CC" w:rsidRPr="00A16FAC">
        <w:rPr>
          <w:sz w:val="24"/>
          <w:szCs w:val="24"/>
        </w:rPr>
        <w:t>03766</w:t>
      </w:r>
      <w:r w:rsidRPr="00A16FAC">
        <w:rPr>
          <w:sz w:val="24"/>
          <w:szCs w:val="24"/>
        </w:rPr>
        <w:t>; tel. 603-65</w:t>
      </w:r>
      <w:r w:rsidR="000958AC" w:rsidRPr="00A16FAC">
        <w:rPr>
          <w:sz w:val="24"/>
          <w:szCs w:val="24"/>
        </w:rPr>
        <w:t>0</w:t>
      </w:r>
      <w:r w:rsidRPr="00A16FAC">
        <w:rPr>
          <w:sz w:val="24"/>
          <w:szCs w:val="24"/>
        </w:rPr>
        <w:t>-</w:t>
      </w:r>
      <w:r w:rsidR="000958AC" w:rsidRPr="00A16FAC">
        <w:rPr>
          <w:sz w:val="24"/>
          <w:szCs w:val="24"/>
        </w:rPr>
        <w:t>3520</w:t>
      </w:r>
      <w:r w:rsidRPr="00A16FAC">
        <w:rPr>
          <w:sz w:val="24"/>
          <w:szCs w:val="24"/>
        </w:rPr>
        <w:t>; fax 603-653-0820; e-mail samir.soneji@dartmouth.edu.</w:t>
      </w:r>
    </w:p>
    <w:p w14:paraId="3747455F" w14:textId="77777777" w:rsidR="00065CBA" w:rsidRPr="00A16FAC" w:rsidRDefault="00065CBA" w:rsidP="008D20E9">
      <w:pPr>
        <w:pStyle w:val="Normal1"/>
        <w:spacing w:line="240" w:lineRule="auto"/>
        <w:rPr>
          <w:sz w:val="24"/>
          <w:szCs w:val="24"/>
        </w:rPr>
      </w:pPr>
    </w:p>
    <w:p w14:paraId="443D1A8A" w14:textId="3DFD537F" w:rsidR="00065CBA" w:rsidRPr="00A16FAC" w:rsidRDefault="00065CBA" w:rsidP="008D20E9">
      <w:pPr>
        <w:pStyle w:val="Normal1"/>
        <w:spacing w:line="240" w:lineRule="auto"/>
        <w:rPr>
          <w:sz w:val="24"/>
          <w:szCs w:val="24"/>
        </w:rPr>
      </w:pPr>
      <w:r w:rsidRPr="00A16FAC">
        <w:rPr>
          <w:sz w:val="24"/>
          <w:szCs w:val="24"/>
        </w:rPr>
        <w:t xml:space="preserve">Word Count: </w:t>
      </w:r>
      <w:r w:rsidR="00AA376E" w:rsidRPr="00A16FAC">
        <w:rPr>
          <w:sz w:val="24"/>
          <w:szCs w:val="24"/>
        </w:rPr>
        <w:t>30</w:t>
      </w:r>
      <w:r w:rsidR="005A6413" w:rsidRPr="00A16FAC">
        <w:rPr>
          <w:sz w:val="24"/>
          <w:szCs w:val="24"/>
        </w:rPr>
        <w:t>19</w:t>
      </w:r>
    </w:p>
    <w:p w14:paraId="772FEF7B" w14:textId="77777777" w:rsidR="00065CBA" w:rsidRPr="00A16FAC" w:rsidRDefault="00065CBA" w:rsidP="008D20E9">
      <w:pPr>
        <w:pStyle w:val="Normal1"/>
        <w:spacing w:line="240" w:lineRule="auto"/>
        <w:rPr>
          <w:sz w:val="24"/>
          <w:szCs w:val="24"/>
        </w:rPr>
      </w:pPr>
    </w:p>
    <w:p w14:paraId="0503293D" w14:textId="77777777" w:rsidR="008D20E9" w:rsidRPr="00A16FAC" w:rsidRDefault="008D20E9" w:rsidP="008D20E9">
      <w:pPr>
        <w:spacing w:line="240" w:lineRule="auto"/>
      </w:pPr>
      <w:r w:rsidRPr="00A16FAC">
        <w:br w:type="page"/>
      </w:r>
    </w:p>
    <w:p w14:paraId="6551BDD5" w14:textId="77777777" w:rsidR="008D20E9" w:rsidRPr="00A16FAC" w:rsidRDefault="008D20E9" w:rsidP="008D20E9">
      <w:pPr>
        <w:pStyle w:val="Normal1"/>
        <w:spacing w:line="240" w:lineRule="auto"/>
        <w:rPr>
          <w:b/>
          <w:sz w:val="24"/>
          <w:szCs w:val="24"/>
        </w:rPr>
      </w:pPr>
      <w:r w:rsidRPr="00A16FAC">
        <w:rPr>
          <w:b/>
          <w:bCs/>
          <w:sz w:val="24"/>
          <w:szCs w:val="24"/>
        </w:rPr>
        <w:lastRenderedPageBreak/>
        <w:t>ABSTRACT</w:t>
      </w:r>
      <w:r w:rsidR="00AA376E" w:rsidRPr="00A16FAC">
        <w:rPr>
          <w:b/>
          <w:bCs/>
          <w:sz w:val="24"/>
          <w:szCs w:val="24"/>
        </w:rPr>
        <w:t xml:space="preserve"> (Word Count: 28</w:t>
      </w:r>
      <w:r w:rsidR="003B2A77" w:rsidRPr="00A16FAC">
        <w:rPr>
          <w:b/>
          <w:bCs/>
          <w:sz w:val="24"/>
          <w:szCs w:val="24"/>
        </w:rPr>
        <w:t>8</w:t>
      </w:r>
      <w:r w:rsidR="00AA376E" w:rsidRPr="00A16FAC">
        <w:rPr>
          <w:b/>
          <w:bCs/>
          <w:sz w:val="24"/>
          <w:szCs w:val="24"/>
        </w:rPr>
        <w:t>)</w:t>
      </w:r>
    </w:p>
    <w:p w14:paraId="0BEC88D2" w14:textId="77777777" w:rsidR="008D20E9" w:rsidRPr="00A16FAC" w:rsidRDefault="008D20E9" w:rsidP="008D20E9">
      <w:pPr>
        <w:pStyle w:val="Normal1"/>
        <w:spacing w:line="240" w:lineRule="auto"/>
        <w:rPr>
          <w:b/>
          <w:sz w:val="24"/>
          <w:szCs w:val="24"/>
        </w:rPr>
      </w:pPr>
    </w:p>
    <w:p w14:paraId="0C499E1C" w14:textId="77777777" w:rsidR="00B35181" w:rsidRPr="00A16FAC" w:rsidRDefault="00AE0563" w:rsidP="008D20E9">
      <w:pPr>
        <w:pStyle w:val="Normal1"/>
        <w:spacing w:line="240" w:lineRule="auto"/>
        <w:rPr>
          <w:bCs/>
          <w:sz w:val="24"/>
          <w:szCs w:val="24"/>
        </w:rPr>
      </w:pPr>
      <w:r w:rsidRPr="00A16FAC">
        <w:rPr>
          <w:b/>
          <w:bCs/>
          <w:sz w:val="24"/>
          <w:szCs w:val="24"/>
        </w:rPr>
        <w:t>Background</w:t>
      </w:r>
      <w:r w:rsidR="008D20E9" w:rsidRPr="00A16FAC">
        <w:rPr>
          <w:bCs/>
          <w:sz w:val="24"/>
          <w:szCs w:val="24"/>
        </w:rPr>
        <w:t>.  </w:t>
      </w:r>
      <w:r w:rsidR="003B2A77" w:rsidRPr="00A16FAC">
        <w:rPr>
          <w:bCs/>
          <w:sz w:val="24"/>
          <w:szCs w:val="24"/>
        </w:rPr>
        <w:t>The intense controversy over mammography screening arose and persists, in part, because of disagreement over the precise contribution of earlier detection versus advancements in breast cancer treatment</w:t>
      </w:r>
      <w:r w:rsidR="00EB2808" w:rsidRPr="00A16FAC">
        <w:rPr>
          <w:bCs/>
          <w:sz w:val="24"/>
          <w:szCs w:val="24"/>
        </w:rPr>
        <w:t xml:space="preserve">.  We quantify the contributions of these two factors, as well as </w:t>
      </w:r>
      <w:r w:rsidR="00B35181" w:rsidRPr="00A16FAC">
        <w:rPr>
          <w:bCs/>
          <w:sz w:val="24"/>
          <w:szCs w:val="24"/>
        </w:rPr>
        <w:t>advancements in the treatment of other diseases</w:t>
      </w:r>
      <w:r w:rsidR="00EB2808" w:rsidRPr="00A16FAC">
        <w:rPr>
          <w:bCs/>
          <w:sz w:val="24"/>
          <w:szCs w:val="24"/>
        </w:rPr>
        <w:t>,</w:t>
      </w:r>
      <w:r w:rsidR="00B35181" w:rsidRPr="00A16FAC">
        <w:rPr>
          <w:bCs/>
          <w:sz w:val="24"/>
          <w:szCs w:val="24"/>
        </w:rPr>
        <w:t xml:space="preserve"> on </w:t>
      </w:r>
      <w:r w:rsidR="000958AC" w:rsidRPr="00A16FAC">
        <w:rPr>
          <w:bCs/>
          <w:sz w:val="24"/>
          <w:szCs w:val="24"/>
        </w:rPr>
        <w:t xml:space="preserve">the </w:t>
      </w:r>
      <w:r w:rsidR="00B35181" w:rsidRPr="00A16FAC">
        <w:rPr>
          <w:bCs/>
          <w:sz w:val="24"/>
          <w:szCs w:val="24"/>
        </w:rPr>
        <w:t>gain in life expectancy among breast cancer patients</w:t>
      </w:r>
      <w:r w:rsidR="003B2A77" w:rsidRPr="00A16FAC">
        <w:rPr>
          <w:bCs/>
          <w:sz w:val="24"/>
          <w:szCs w:val="24"/>
        </w:rPr>
        <w:t xml:space="preserve"> since 1975</w:t>
      </w:r>
      <w:r w:rsidR="00B35181" w:rsidRPr="00A16FAC">
        <w:rPr>
          <w:bCs/>
          <w:sz w:val="24"/>
          <w:szCs w:val="24"/>
        </w:rPr>
        <w:t>.</w:t>
      </w:r>
    </w:p>
    <w:p w14:paraId="7F434606" w14:textId="77777777" w:rsidR="008D20E9" w:rsidRPr="00A16FAC" w:rsidRDefault="008D20E9" w:rsidP="008D20E9">
      <w:pPr>
        <w:pStyle w:val="Normal1"/>
        <w:spacing w:line="240" w:lineRule="auto"/>
        <w:rPr>
          <w:sz w:val="24"/>
          <w:szCs w:val="24"/>
        </w:rPr>
      </w:pPr>
    </w:p>
    <w:p w14:paraId="52E25AAD" w14:textId="77777777" w:rsidR="00293907" w:rsidRPr="00A16FAC" w:rsidRDefault="00AE0563" w:rsidP="00EB2808">
      <w:pPr>
        <w:pStyle w:val="Normal1"/>
        <w:spacing w:line="240" w:lineRule="auto"/>
        <w:rPr>
          <w:sz w:val="24"/>
          <w:szCs w:val="24"/>
        </w:rPr>
      </w:pPr>
      <w:r w:rsidRPr="00A16FAC">
        <w:rPr>
          <w:b/>
          <w:sz w:val="24"/>
          <w:szCs w:val="24"/>
        </w:rPr>
        <w:t>Methods.</w:t>
      </w:r>
      <w:r w:rsidR="00EB2808" w:rsidRPr="00A16FAC">
        <w:rPr>
          <w:b/>
          <w:sz w:val="24"/>
          <w:szCs w:val="24"/>
        </w:rPr>
        <w:t xml:space="preserve">  </w:t>
      </w:r>
      <w:r w:rsidR="00EB2808" w:rsidRPr="00A16FAC">
        <w:rPr>
          <w:sz w:val="24"/>
          <w:szCs w:val="24"/>
        </w:rPr>
        <w:t>W</w:t>
      </w:r>
      <w:r w:rsidR="00293907" w:rsidRPr="00A16FAC">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A16FAC">
        <w:rPr>
          <w:sz w:val="24"/>
          <w:szCs w:val="24"/>
        </w:rPr>
        <w:t>ied</w:t>
      </w:r>
      <w:r w:rsidR="00293907" w:rsidRPr="00A16FAC">
        <w:rPr>
          <w:sz w:val="24"/>
          <w:szCs w:val="24"/>
        </w:rPr>
        <w:t xml:space="preserve"> the three constituent components of this gain: [1] earlier detection, [2] advancements in breast cancer treatment, and [3] advancements in the treatment of other diseases.  We </w:t>
      </w:r>
      <w:r w:rsidR="00BC2E1B" w:rsidRPr="00A16FAC">
        <w:rPr>
          <w:sz w:val="24"/>
          <w:szCs w:val="24"/>
        </w:rPr>
        <w:t xml:space="preserve">additionally </w:t>
      </w:r>
      <w:r w:rsidR="00293907" w:rsidRPr="00A16FAC">
        <w:rPr>
          <w:sz w:val="24"/>
          <w:szCs w:val="24"/>
        </w:rPr>
        <w:t xml:space="preserve">quantify which age groups contributed the most to the overall contribution of earlier detection.  We assumed </w:t>
      </w:r>
      <w:r w:rsidR="00871F4B" w:rsidRPr="00A16FAC">
        <w:rPr>
          <w:sz w:val="24"/>
          <w:szCs w:val="24"/>
        </w:rPr>
        <w:t xml:space="preserve">a 10% overdiagnosis level for tumors </w:t>
      </w:r>
      <w:r w:rsidR="00871F4B" w:rsidRPr="00A16FAC">
        <w:rPr>
          <w:rFonts w:eastAsia="MS Gothic"/>
          <w:sz w:val="24"/>
          <w:szCs w:val="24"/>
        </w:rPr>
        <w:t xml:space="preserve">≤3cm, and varied the level </w:t>
      </w:r>
      <w:r w:rsidR="00871F4B" w:rsidRPr="00A16FAC">
        <w:rPr>
          <w:sz w:val="24"/>
          <w:szCs w:val="24"/>
        </w:rPr>
        <w:t xml:space="preserve">up to </w:t>
      </w:r>
      <w:r w:rsidR="004C16D0" w:rsidRPr="00A16FAC">
        <w:rPr>
          <w:sz w:val="24"/>
          <w:szCs w:val="24"/>
        </w:rPr>
        <w:t>97</w:t>
      </w:r>
      <w:r w:rsidR="00871F4B" w:rsidRPr="00A16FAC">
        <w:rPr>
          <w:sz w:val="24"/>
          <w:szCs w:val="24"/>
        </w:rPr>
        <w:t xml:space="preserve">% </w:t>
      </w:r>
      <w:r w:rsidR="004C16D0" w:rsidRPr="00A16FAC">
        <w:rPr>
          <w:sz w:val="24"/>
          <w:szCs w:val="24"/>
        </w:rPr>
        <w:t xml:space="preserve">for &lt;1cm tumors and up to </w:t>
      </w:r>
      <w:r w:rsidR="007A504C" w:rsidRPr="00A16FAC">
        <w:rPr>
          <w:sz w:val="24"/>
          <w:szCs w:val="24"/>
        </w:rPr>
        <w:t>5</w:t>
      </w:r>
      <w:r w:rsidR="004C16D0" w:rsidRPr="00A16FAC">
        <w:rPr>
          <w:sz w:val="24"/>
          <w:szCs w:val="24"/>
        </w:rPr>
        <w:t>2</w:t>
      </w:r>
      <w:r w:rsidR="007A504C" w:rsidRPr="00A16FAC">
        <w:rPr>
          <w:sz w:val="24"/>
          <w:szCs w:val="24"/>
        </w:rPr>
        <w:t xml:space="preserve">% for 1-3cm tumors </w:t>
      </w:r>
      <w:r w:rsidR="00871F4B" w:rsidRPr="00A16FAC">
        <w:rPr>
          <w:sz w:val="24"/>
          <w:szCs w:val="24"/>
        </w:rPr>
        <w:t>in a sensitivity analysis.</w:t>
      </w:r>
    </w:p>
    <w:p w14:paraId="50BD7A7C" w14:textId="77777777" w:rsidR="00AE0563" w:rsidRPr="00A16FAC" w:rsidRDefault="00AE0563" w:rsidP="008D20E9">
      <w:pPr>
        <w:pStyle w:val="Normal1"/>
        <w:spacing w:line="240" w:lineRule="auto"/>
        <w:rPr>
          <w:sz w:val="24"/>
          <w:szCs w:val="24"/>
        </w:rPr>
      </w:pPr>
    </w:p>
    <w:p w14:paraId="1010C682" w14:textId="77777777" w:rsidR="00786A52" w:rsidRPr="00A16FAC" w:rsidRDefault="00AE0563" w:rsidP="00F62C08">
      <w:pPr>
        <w:pStyle w:val="Normal1"/>
        <w:spacing w:line="240" w:lineRule="auto"/>
        <w:rPr>
          <w:sz w:val="24"/>
          <w:szCs w:val="24"/>
        </w:rPr>
      </w:pPr>
      <w:r w:rsidRPr="00A16FAC">
        <w:rPr>
          <w:b/>
          <w:sz w:val="24"/>
          <w:szCs w:val="24"/>
        </w:rPr>
        <w:t>Results.</w:t>
      </w:r>
      <w:r w:rsidR="00293907" w:rsidRPr="00A16FAC">
        <w:rPr>
          <w:b/>
          <w:sz w:val="24"/>
          <w:szCs w:val="24"/>
        </w:rPr>
        <w:t xml:space="preserve">  </w:t>
      </w:r>
      <w:r w:rsidR="00F16533" w:rsidRPr="00A16FAC">
        <w:rPr>
          <w:sz w:val="24"/>
          <w:szCs w:val="24"/>
        </w:rPr>
        <w:t>L</w:t>
      </w:r>
      <w:r w:rsidR="00293907" w:rsidRPr="00A16FAC">
        <w:rPr>
          <w:sz w:val="24"/>
          <w:szCs w:val="24"/>
        </w:rPr>
        <w:t xml:space="preserve">ife expectancy increased 10.94 years between 1975 and 2002 for a 40-year old newly diagnosed breast cancer patient.  </w:t>
      </w:r>
      <w:r w:rsidR="00786A52" w:rsidRPr="00A16FAC">
        <w:rPr>
          <w:sz w:val="24"/>
          <w:szCs w:val="24"/>
        </w:rPr>
        <w:t>Advancements in breast cancer treatment</w:t>
      </w:r>
      <w:r w:rsidR="00F62C08" w:rsidRPr="00A16FAC">
        <w:rPr>
          <w:sz w:val="24"/>
          <w:szCs w:val="24"/>
        </w:rPr>
        <w:t xml:space="preserve"> </w:t>
      </w:r>
      <w:r w:rsidR="00786A52" w:rsidRPr="00A16FAC">
        <w:rPr>
          <w:sz w:val="24"/>
          <w:szCs w:val="24"/>
        </w:rPr>
        <w:t xml:space="preserve">contributed more to </w:t>
      </w:r>
      <w:r w:rsidR="003B2A77" w:rsidRPr="00A16FAC">
        <w:rPr>
          <w:sz w:val="24"/>
          <w:szCs w:val="24"/>
        </w:rPr>
        <w:t xml:space="preserve">this </w:t>
      </w:r>
      <w:r w:rsidR="00786A52" w:rsidRPr="00A16FAC">
        <w:rPr>
          <w:sz w:val="24"/>
          <w:szCs w:val="24"/>
        </w:rPr>
        <w:t xml:space="preserve">gain in life expectancy than earlier detection: 6.79 years </w:t>
      </w:r>
      <w:r w:rsidR="00F62C08" w:rsidRPr="00A16FAC">
        <w:rPr>
          <w:sz w:val="24"/>
          <w:szCs w:val="24"/>
        </w:rPr>
        <w:t xml:space="preserve">(62%) </w:t>
      </w:r>
      <w:r w:rsidR="00786A52" w:rsidRPr="00A16FAC">
        <w:rPr>
          <w:sz w:val="24"/>
          <w:szCs w:val="24"/>
        </w:rPr>
        <w:t xml:space="preserve">versus </w:t>
      </w:r>
      <w:r w:rsidR="00F62C08" w:rsidRPr="00A16FAC">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A16FAC" w:rsidRDefault="00AE0563" w:rsidP="008D20E9">
      <w:pPr>
        <w:pStyle w:val="Normal1"/>
        <w:spacing w:line="240" w:lineRule="auto"/>
        <w:rPr>
          <w:sz w:val="24"/>
          <w:szCs w:val="24"/>
        </w:rPr>
      </w:pPr>
    </w:p>
    <w:p w14:paraId="78619BE7" w14:textId="77777777" w:rsidR="00065CBA" w:rsidRPr="00A16FAC" w:rsidRDefault="00AE0563" w:rsidP="00F62C08">
      <w:pPr>
        <w:pStyle w:val="Normal1"/>
        <w:spacing w:line="240" w:lineRule="auto"/>
        <w:rPr>
          <w:sz w:val="24"/>
          <w:szCs w:val="24"/>
        </w:rPr>
      </w:pPr>
      <w:r w:rsidRPr="00A16FAC">
        <w:rPr>
          <w:b/>
          <w:sz w:val="24"/>
          <w:szCs w:val="24"/>
        </w:rPr>
        <w:t>Conclusion.</w:t>
      </w:r>
      <w:r w:rsidR="00F62C08" w:rsidRPr="00A16FAC">
        <w:rPr>
          <w:b/>
          <w:sz w:val="24"/>
          <w:szCs w:val="24"/>
        </w:rPr>
        <w:t xml:space="preserve">  </w:t>
      </w:r>
      <w:r w:rsidR="00F62C08" w:rsidRPr="00A16FAC">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A16FAC" w:rsidRDefault="00077772">
      <w:pPr>
        <w:rPr>
          <w:b/>
          <w:sz w:val="24"/>
          <w:szCs w:val="24"/>
        </w:rPr>
      </w:pPr>
      <w:r w:rsidRPr="00A16FAC">
        <w:rPr>
          <w:b/>
          <w:sz w:val="24"/>
          <w:szCs w:val="24"/>
        </w:rPr>
        <w:br w:type="page"/>
      </w:r>
    </w:p>
    <w:p w14:paraId="429C35C6" w14:textId="10499F65" w:rsidR="00226350" w:rsidRPr="00A16FAC" w:rsidRDefault="00A019D8" w:rsidP="008D20E9">
      <w:pPr>
        <w:pStyle w:val="Normal1"/>
        <w:spacing w:line="480" w:lineRule="auto"/>
      </w:pPr>
      <w:r w:rsidRPr="00A16FAC">
        <w:rPr>
          <w:b/>
          <w:sz w:val="24"/>
          <w:szCs w:val="24"/>
        </w:rPr>
        <w:lastRenderedPageBreak/>
        <w:t xml:space="preserve">1.  </w:t>
      </w:r>
      <w:r w:rsidR="00065CBA" w:rsidRPr="00A16FAC">
        <w:rPr>
          <w:b/>
          <w:sz w:val="24"/>
          <w:szCs w:val="24"/>
        </w:rPr>
        <w:t>INTRODUCTION</w:t>
      </w:r>
    </w:p>
    <w:p w14:paraId="7DC7B502" w14:textId="6B31A6D0" w:rsidR="00407819" w:rsidRPr="00A16FAC" w:rsidRDefault="00407819" w:rsidP="00407819">
      <w:pPr>
        <w:pStyle w:val="Normal1"/>
        <w:spacing w:line="480" w:lineRule="auto"/>
      </w:pPr>
      <w:r w:rsidRPr="00A16FAC">
        <w:rPr>
          <w:b/>
          <w:sz w:val="24"/>
          <w:szCs w:val="24"/>
        </w:rPr>
        <w:tab/>
      </w:r>
      <w:r w:rsidRPr="00A16FAC">
        <w:rPr>
          <w:sz w:val="24"/>
          <w:szCs w:val="24"/>
        </w:rPr>
        <w:t>Mammography screening has become the subject of intense public and scientific controversy.</w:t>
      </w:r>
      <w:r w:rsidRPr="00A16FAC">
        <w:rPr>
          <w:sz w:val="24"/>
          <w:szCs w:val="24"/>
        </w:rPr>
        <w:fldChar w:fldCharType="begin"/>
      </w:r>
      <w:r w:rsidR="00667D88">
        <w:rPr>
          <w:sz w:val="24"/>
          <w:szCs w:val="24"/>
        </w:rPr>
        <w:instrText xml:space="preserve"> ADDIN ZOTERO_ITEM CSL_CITATION {"citationID":"znm9ff7q","properties":{"formattedCitation":"{\\rtf \\super 1\\uc0\\u8211{}8\\nosupersub{}}","plainCitation":"1–8"},"citationItems":[{"id":6015,"uris":["http://zotero.org/users/39665/items/2R4236K3"],"uri":["http://zotero.org/users/39665/items/2R4236K3"],"itemData":{"id":6015,"type":"article-journal","title":"Effect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J."}],"issued":{"date-parts":[["2005",10,27]]},"PMID":"16251534"}},{"id":6759,"uris":["http://zotero.org/users/39665/items/XUBXV4QB"],"uri":["http://zotero.org/users/39665/items/XUBXV4QB"],"itemData":{"id":6759,"type":"article-journal","title":"Screening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R"}],"issued":{"date-parts":[["2015"]]}}}],"schema":"https://github.com/citation-style-language/schema/raw/master/csl-citation.json"} </w:instrText>
      </w:r>
      <w:r w:rsidRPr="00A16FAC">
        <w:rPr>
          <w:sz w:val="24"/>
          <w:szCs w:val="24"/>
        </w:rPr>
        <w:fldChar w:fldCharType="separate"/>
      </w:r>
      <w:r w:rsidR="00667D88" w:rsidRPr="00667D88">
        <w:rPr>
          <w:sz w:val="24"/>
          <w:szCs w:val="24"/>
          <w:vertAlign w:val="superscript"/>
        </w:rPr>
        <w:t>1–8</w:t>
      </w:r>
      <w:r w:rsidRPr="00A16FAC">
        <w:rPr>
          <w:sz w:val="24"/>
          <w:szCs w:val="24"/>
        </w:rPr>
        <w:fldChar w:fldCharType="end"/>
      </w:r>
      <w:r w:rsidRPr="00A16FAC">
        <w:rPr>
          <w:sz w:val="24"/>
          <w:szCs w:val="24"/>
        </w:rPr>
        <w:t xml:space="preserve"> In 2002, </w:t>
      </w:r>
      <w:r w:rsidR="00FE36C9" w:rsidRPr="00A16FAC">
        <w:rPr>
          <w:sz w:val="24"/>
          <w:szCs w:val="24"/>
        </w:rPr>
        <w:t xml:space="preserve">for example, </w:t>
      </w:r>
      <w:r w:rsidRPr="00A16FAC">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A16FAC">
        <w:rPr>
          <w:sz w:val="24"/>
          <w:szCs w:val="24"/>
        </w:rPr>
        <w:t xml:space="preserve">the </w:t>
      </w:r>
      <w:r w:rsidRPr="00A16FAC">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42BDB539" w:rsidR="00226350" w:rsidRPr="00A16FAC" w:rsidRDefault="00407819">
      <w:pPr>
        <w:pStyle w:val="Normal1"/>
        <w:spacing w:line="480" w:lineRule="auto"/>
        <w:ind w:firstLine="720"/>
      </w:pPr>
      <w:r w:rsidRPr="00A16FAC">
        <w:rPr>
          <w:sz w:val="24"/>
          <w:szCs w:val="24"/>
        </w:rPr>
        <w:t xml:space="preserve">  </w:t>
      </w:r>
      <w:r w:rsidR="00065CBA" w:rsidRPr="00A16FAC">
        <w:rPr>
          <w:sz w:val="24"/>
          <w:szCs w:val="24"/>
        </w:rPr>
        <w:t xml:space="preserve">The controversy over screening persists, in part, because of disagreement </w:t>
      </w:r>
      <w:r w:rsidR="003B2A77" w:rsidRPr="00A16FAC">
        <w:rPr>
          <w:sz w:val="24"/>
          <w:szCs w:val="24"/>
        </w:rPr>
        <w:t xml:space="preserve">over </w:t>
      </w:r>
      <w:r w:rsidR="00065CBA" w:rsidRPr="00A16FAC">
        <w:rPr>
          <w:sz w:val="24"/>
          <w:szCs w:val="24"/>
        </w:rPr>
        <w:t xml:space="preserve">the </w:t>
      </w:r>
      <w:r w:rsidR="00E63FFB" w:rsidRPr="00A16FAC">
        <w:rPr>
          <w:sz w:val="24"/>
          <w:szCs w:val="24"/>
        </w:rPr>
        <w:t>precise contributions of earlier detection and advancements in breast cancer treatment</w:t>
      </w:r>
      <w:ins w:id="0" w:author="TDI" w:date="2015-09-08T13:16:00Z">
        <w:r w:rsidR="00CA7651" w:rsidRPr="00A16FAC">
          <w:rPr>
            <w:sz w:val="24"/>
            <w:szCs w:val="24"/>
          </w:rPr>
          <w:t xml:space="preserve"> on reductions in breast cancer mortality</w:t>
        </w:r>
      </w:ins>
      <w:r w:rsidR="00065CBA" w:rsidRPr="00A16FAC">
        <w:rPr>
          <w:sz w:val="24"/>
          <w:szCs w:val="24"/>
        </w:rPr>
        <w:t xml:space="preserve">. The seven Cancer Intervention and Surveillance Modeling Network (CISNET) simulation-based models concluded </w:t>
      </w:r>
      <w:r w:rsidR="00C97614" w:rsidRPr="00A16FAC">
        <w:rPr>
          <w:sz w:val="24"/>
          <w:szCs w:val="24"/>
        </w:rPr>
        <w:t xml:space="preserve">a wide </w:t>
      </w:r>
      <w:r w:rsidR="00065CBA" w:rsidRPr="00A16FAC">
        <w:rPr>
          <w:sz w:val="24"/>
          <w:szCs w:val="24"/>
        </w:rPr>
        <w:t>range for the contribution of screening to reductions in breast cancer mortality rates: between 28% and 65%</w:t>
      </w:r>
      <w:r w:rsidR="00D27E4B" w:rsidRPr="00A16FAC">
        <w:rPr>
          <w:sz w:val="24"/>
          <w:szCs w:val="24"/>
        </w:rPr>
        <w:t xml:space="preserve"> (1975-2000)</w:t>
      </w:r>
      <w:r w:rsidR="00065CBA" w:rsidRPr="00A16FAC">
        <w:rPr>
          <w:sz w:val="24"/>
          <w:szCs w:val="24"/>
        </w:rPr>
        <w:t>.</w:t>
      </w:r>
      <w:r w:rsidR="00135A0F" w:rsidRPr="00A16FAC">
        <w:rPr>
          <w:sz w:val="24"/>
          <w:szCs w:val="24"/>
        </w:rPr>
        <w:fldChar w:fldCharType="begin"/>
      </w:r>
      <w:r w:rsidR="000A3A29" w:rsidRPr="00A16FA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A16FAC">
        <w:rPr>
          <w:sz w:val="24"/>
          <w:szCs w:val="24"/>
        </w:rPr>
        <w:fldChar w:fldCharType="separate"/>
      </w:r>
      <w:r w:rsidR="00DC7947" w:rsidRPr="00A16FAC">
        <w:rPr>
          <w:sz w:val="24"/>
          <w:szCs w:val="24"/>
          <w:vertAlign w:val="superscript"/>
        </w:rPr>
        <w:t>1</w:t>
      </w:r>
      <w:r w:rsidR="00135A0F" w:rsidRPr="00A16FAC">
        <w:rPr>
          <w:sz w:val="24"/>
          <w:szCs w:val="24"/>
        </w:rPr>
        <w:fldChar w:fldCharType="end"/>
      </w:r>
      <w:r w:rsidR="00065CBA" w:rsidRPr="00A16FAC">
        <w:rPr>
          <w:sz w:val="24"/>
          <w:szCs w:val="24"/>
        </w:rPr>
        <w:t xml:space="preserve"> </w:t>
      </w:r>
      <w:ins w:id="1" w:author="TDI" w:date="2015-09-08T13:29:00Z">
        <w:r w:rsidR="00362CD0" w:rsidRPr="00A16FAC">
          <w:rPr>
            <w:sz w:val="24"/>
            <w:szCs w:val="24"/>
          </w:rPr>
          <w:t xml:space="preserve">Additionally, the CISNET models are </w:t>
        </w:r>
      </w:ins>
      <w:ins w:id="2" w:author="TDI" w:date="2015-09-08T13:30:00Z">
        <w:r w:rsidR="00362CD0" w:rsidRPr="00A16FAC">
          <w:rPr>
            <w:sz w:val="24"/>
            <w:szCs w:val="24"/>
          </w:rPr>
          <w:t xml:space="preserve">based on the hypothetical experience of a simulated cohort of </w:t>
        </w:r>
      </w:ins>
      <w:ins w:id="3" w:author="TDI" w:date="2015-09-08T13:31:00Z">
        <w:r w:rsidR="00362CD0" w:rsidRPr="00A16FAC">
          <w:rPr>
            <w:sz w:val="24"/>
            <w:szCs w:val="24"/>
          </w:rPr>
          <w:t xml:space="preserve">breast cancer </w:t>
        </w:r>
      </w:ins>
      <w:ins w:id="4" w:author="TDI" w:date="2015-09-08T13:30:00Z">
        <w:r w:rsidR="00362CD0" w:rsidRPr="00A16FAC">
          <w:rPr>
            <w:sz w:val="24"/>
            <w:szCs w:val="24"/>
          </w:rPr>
          <w:t xml:space="preserve">patients inherently untestable </w:t>
        </w:r>
      </w:ins>
      <w:ins w:id="5" w:author="TDI" w:date="2015-09-08T13:31:00Z">
        <w:r w:rsidR="00362CD0" w:rsidRPr="00A16FAC">
          <w:rPr>
            <w:sz w:val="24"/>
            <w:szCs w:val="24"/>
          </w:rPr>
          <w:t>assumptions</w:t>
        </w:r>
      </w:ins>
      <w:ins w:id="6" w:author="TDI" w:date="2015-09-08T13:30:00Z">
        <w:r w:rsidR="00362CD0" w:rsidRPr="00A16FAC">
          <w:rPr>
            <w:sz w:val="24"/>
            <w:szCs w:val="24"/>
          </w:rPr>
          <w:t xml:space="preserve"> on the natural history of breast cancer.</w:t>
        </w:r>
      </w:ins>
      <w:ins w:id="7" w:author="TDI" w:date="2015-09-10T16:02:00Z">
        <w:r w:rsidR="00105E7D" w:rsidRPr="00A16FAC">
          <w:rPr>
            <w:sz w:val="24"/>
            <w:szCs w:val="24"/>
          </w:rPr>
          <w:fldChar w:fldCharType="begin"/>
        </w:r>
      </w:ins>
      <w:r w:rsidR="00667D88">
        <w:rPr>
          <w:sz w:val="24"/>
          <w:szCs w:val="24"/>
        </w:rPr>
        <w:instrText xml:space="preserve"> ADDIN ZOTERO_ITEM CSL_CITATION {"citationID":"1d19nc0slr","properties":{"formattedCitation":"{\\rtf \\super 9\\nosupersub{}}","plainCitation":"9"},"citationItems":[{"id":6746,"uris":["http://zotero.org/users/39665/items/V3RP97NT"],"uri":["http://zotero.org/users/39665/items/V3RP97NT"],"itemData":{"id":6746,"type":"article-journal","title":"Calibration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ins w:id="8" w:author="TDI" w:date="2015-09-10T16:02:00Z">
        <w:r w:rsidR="00105E7D" w:rsidRPr="00A16FAC">
          <w:rPr>
            <w:sz w:val="24"/>
            <w:szCs w:val="24"/>
          </w:rPr>
          <w:fldChar w:fldCharType="separate"/>
        </w:r>
      </w:ins>
      <w:r w:rsidR="00667D88" w:rsidRPr="00667D88">
        <w:rPr>
          <w:sz w:val="24"/>
          <w:szCs w:val="24"/>
          <w:vertAlign w:val="superscript"/>
        </w:rPr>
        <w:t>9</w:t>
      </w:r>
      <w:ins w:id="9" w:author="TDI" w:date="2015-09-10T16:02:00Z">
        <w:r w:rsidR="00105E7D" w:rsidRPr="00A16FAC">
          <w:rPr>
            <w:sz w:val="24"/>
            <w:szCs w:val="24"/>
          </w:rPr>
          <w:fldChar w:fldCharType="end"/>
        </w:r>
      </w:ins>
      <w:ins w:id="10" w:author="TDI" w:date="2015-09-08T13:29:00Z">
        <w:r w:rsidR="00362CD0" w:rsidRPr="00A16FAC">
          <w:rPr>
            <w:sz w:val="24"/>
            <w:szCs w:val="24"/>
          </w:rPr>
          <w:t xml:space="preserve"> </w:t>
        </w:r>
      </w:ins>
      <w:ins w:id="11" w:author="TDI" w:date="2015-09-08T13:31:00Z">
        <w:r w:rsidR="00362CD0" w:rsidRPr="00A16FAC">
          <w:rPr>
            <w:sz w:val="24"/>
            <w:szCs w:val="24"/>
          </w:rPr>
          <w:t xml:space="preserve"> </w:t>
        </w:r>
      </w:ins>
      <w:r w:rsidR="00065CBA" w:rsidRPr="00A16FAC">
        <w:rPr>
          <w:sz w:val="24"/>
          <w:szCs w:val="24"/>
        </w:rPr>
        <w:t>Sun et al. (2010) concluded earlier detection contributed 17% of the estimated gain in breast cancer survival time and attributed the remaining 83% to advancements in breast cancer treatment</w:t>
      </w:r>
      <w:r w:rsidR="00D27E4B" w:rsidRPr="00A16FAC">
        <w:rPr>
          <w:sz w:val="24"/>
          <w:szCs w:val="24"/>
        </w:rPr>
        <w:t xml:space="preserve"> (1988-2000)</w:t>
      </w:r>
      <w:r w:rsidR="00065CBA" w:rsidRPr="00A16FAC">
        <w:rPr>
          <w:sz w:val="24"/>
          <w:szCs w:val="24"/>
        </w:rPr>
        <w:t>.</w:t>
      </w:r>
      <w:r w:rsidR="00135A0F" w:rsidRPr="00A16FAC">
        <w:rPr>
          <w:sz w:val="24"/>
          <w:szCs w:val="24"/>
        </w:rPr>
        <w:fldChar w:fldCharType="begin"/>
      </w:r>
      <w:r w:rsidR="006361E7">
        <w:rPr>
          <w:sz w:val="24"/>
          <w:szCs w:val="24"/>
        </w:rPr>
        <w:instrText xml:space="preserve"> ADDIN ZOTERO_ITEM CSL_CITATION {"citationID":"emcpqlfpd","properties":{"formattedCitation":"{\\rtf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6361E7">
        <w:rPr>
          <w:rFonts w:ascii="Wingdings 3" w:hAnsi="Wingdings 3" w:cs="Wingdings 3"/>
          <w:sz w:val="24"/>
          <w:szCs w:val="24"/>
        </w:rPr>
        <w:instrText>’</w:instrText>
      </w:r>
      <w:r w:rsidR="006361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135A0F" w:rsidRPr="00A16FAC">
        <w:rPr>
          <w:sz w:val="24"/>
          <w:szCs w:val="24"/>
        </w:rPr>
        <w:fldChar w:fldCharType="separate"/>
      </w:r>
      <w:r w:rsidR="00667D88" w:rsidRPr="00667D88">
        <w:rPr>
          <w:sz w:val="24"/>
          <w:szCs w:val="24"/>
          <w:vertAlign w:val="superscript"/>
        </w:rPr>
        <w:t>10</w:t>
      </w:r>
      <w:r w:rsidR="00135A0F" w:rsidRPr="00A16FAC">
        <w:rPr>
          <w:sz w:val="24"/>
          <w:szCs w:val="24"/>
        </w:rPr>
        <w:fldChar w:fldCharType="end"/>
      </w:r>
      <w:r w:rsidR="00065CBA" w:rsidRPr="00A16FAC">
        <w:rPr>
          <w:sz w:val="24"/>
          <w:szCs w:val="24"/>
        </w:rPr>
        <w:t xml:space="preserve">  </w:t>
      </w:r>
      <w:r w:rsidR="00E63FFB" w:rsidRPr="00A16FAC">
        <w:rPr>
          <w:sz w:val="24"/>
          <w:szCs w:val="24"/>
        </w:rPr>
        <w:t>However</w:t>
      </w:r>
      <w:r w:rsidR="00065CBA" w:rsidRPr="00A16FAC">
        <w:rPr>
          <w:sz w:val="24"/>
          <w:szCs w:val="24"/>
        </w:rPr>
        <w:t xml:space="preserve">, </w:t>
      </w:r>
      <w:r w:rsidR="00AB5144" w:rsidRPr="00A16FAC">
        <w:rPr>
          <w:sz w:val="24"/>
          <w:szCs w:val="24"/>
        </w:rPr>
        <w:t>this study</w:t>
      </w:r>
      <w:r w:rsidR="00065CBA" w:rsidRPr="00A16FAC">
        <w:rPr>
          <w:sz w:val="24"/>
          <w:szCs w:val="24"/>
        </w:rPr>
        <w:t xml:space="preserve"> may have overestimated the contribution of advancements in cancer treatment because </w:t>
      </w:r>
      <w:r w:rsidR="00135A0F" w:rsidRPr="00A16FAC">
        <w:rPr>
          <w:sz w:val="24"/>
          <w:szCs w:val="24"/>
        </w:rPr>
        <w:t>it</w:t>
      </w:r>
      <w:r w:rsidR="00065CBA" w:rsidRPr="00A16FAC">
        <w:rPr>
          <w:sz w:val="24"/>
          <w:szCs w:val="24"/>
        </w:rPr>
        <w:t xml:space="preserve"> did not separate death from breast cancer and death from competing causes (e.g., cardiovascular disease</w:t>
      </w:r>
      <w:r w:rsidR="008659E5" w:rsidRPr="00A16FAC">
        <w:rPr>
          <w:sz w:val="24"/>
          <w:szCs w:val="24"/>
        </w:rPr>
        <w:t xml:space="preserve"> [CVD]</w:t>
      </w:r>
      <w:r w:rsidR="00065CBA" w:rsidRPr="00A16FAC">
        <w:rPr>
          <w:sz w:val="24"/>
          <w:szCs w:val="24"/>
        </w:rPr>
        <w:t xml:space="preserve">).  </w:t>
      </w:r>
    </w:p>
    <w:p w14:paraId="243A068A" w14:textId="35000010" w:rsidR="00226350" w:rsidRPr="00A16FAC" w:rsidRDefault="00065CBA" w:rsidP="00770581">
      <w:pPr>
        <w:pStyle w:val="Normal1"/>
        <w:spacing w:line="480" w:lineRule="auto"/>
        <w:rPr>
          <w:sz w:val="24"/>
          <w:szCs w:val="24"/>
        </w:rPr>
      </w:pPr>
      <w:r w:rsidRPr="00A16FAC">
        <w:rPr>
          <w:sz w:val="24"/>
          <w:szCs w:val="24"/>
        </w:rPr>
        <w:lastRenderedPageBreak/>
        <w:tab/>
        <w:t xml:space="preserve">In this study, we address these research gaps and quantify the contribution of the three factors that could have led to </w:t>
      </w:r>
      <w:r w:rsidR="0075486B" w:rsidRPr="00A16FAC">
        <w:rPr>
          <w:sz w:val="24"/>
          <w:szCs w:val="24"/>
        </w:rPr>
        <w:t xml:space="preserve">the </w:t>
      </w:r>
      <w:r w:rsidR="00B8287F" w:rsidRPr="00A16FAC">
        <w:rPr>
          <w:sz w:val="24"/>
          <w:szCs w:val="24"/>
        </w:rPr>
        <w:t xml:space="preserve">gain in life expectancy </w:t>
      </w:r>
      <w:r w:rsidRPr="00A16FAC">
        <w:rPr>
          <w:sz w:val="24"/>
          <w:szCs w:val="24"/>
        </w:rPr>
        <w:t>am</w:t>
      </w:r>
      <w:r w:rsidR="004E6252" w:rsidRPr="00A16FAC">
        <w:rPr>
          <w:sz w:val="24"/>
          <w:szCs w:val="24"/>
        </w:rPr>
        <w:t xml:space="preserve">ong breast cancer patients: earlier detection, </w:t>
      </w:r>
      <w:r w:rsidRPr="00A16FAC">
        <w:rPr>
          <w:sz w:val="24"/>
          <w:szCs w:val="24"/>
        </w:rPr>
        <w:t>advancements in b</w:t>
      </w:r>
      <w:r w:rsidR="004E6252" w:rsidRPr="00A16FAC">
        <w:rPr>
          <w:sz w:val="24"/>
          <w:szCs w:val="24"/>
        </w:rPr>
        <w:t xml:space="preserve">reast cancer treatment, and </w:t>
      </w:r>
      <w:r w:rsidRPr="00A16FAC">
        <w:rPr>
          <w:sz w:val="24"/>
          <w:szCs w:val="24"/>
        </w:rPr>
        <w:t xml:space="preserve">advancements in the treatment of other diseases.  </w:t>
      </w:r>
      <w:r w:rsidR="004E6EB3" w:rsidRPr="00A16FAC">
        <w:rPr>
          <w:sz w:val="24"/>
          <w:szCs w:val="24"/>
        </w:rPr>
        <w:t xml:space="preserve">We base on results on the observed mortality experience of actual breast cancer patients, rather than on simulation.  </w:t>
      </w:r>
      <w:r w:rsidRPr="00A16FAC">
        <w:rPr>
          <w:sz w:val="24"/>
          <w:szCs w:val="24"/>
        </w:rPr>
        <w:t xml:space="preserve">We measure earlier detection, which resulted </w:t>
      </w:r>
      <w:ins w:id="12" w:author="TDI" w:date="2015-09-09T10:58:00Z">
        <w:r w:rsidR="009C4A5A" w:rsidRPr="00A16FAC">
          <w:rPr>
            <w:sz w:val="24"/>
            <w:szCs w:val="24"/>
          </w:rPr>
          <w:t xml:space="preserve">in part </w:t>
        </w:r>
      </w:ins>
      <w:r w:rsidRPr="00A16FAC">
        <w:rPr>
          <w:sz w:val="24"/>
          <w:szCs w:val="24"/>
        </w:rPr>
        <w:t>from more widespread screening and advancements in screening technology,</w:t>
      </w:r>
      <w:r w:rsidR="00135A0F" w:rsidRPr="00A16FAC">
        <w:rPr>
          <w:sz w:val="24"/>
          <w:szCs w:val="24"/>
        </w:rPr>
        <w:fldChar w:fldCharType="begin"/>
      </w:r>
      <w:r w:rsidR="00667D88">
        <w:rPr>
          <w:sz w:val="24"/>
          <w:szCs w:val="24"/>
        </w:rPr>
        <w:instrText xml:space="preserve"> ADDIN ZOTERO_ITEM CSL_CITATION {"citationID":"8bhekerd9","properties":{"formattedCitation":"{\\rtf \\super 11\\nosupersub{}}","plainCitation":"11"},"citationItems":[{"id":6621,"uris":["http://zotero.org/users/39665/items/8GPKP89W"],"uri":["http://zotero.org/users/39665/items/8GPKP89W"],"itemData":{"id":6621,"type":"article-journal","title":"Digital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A16FAC">
        <w:rPr>
          <w:sz w:val="24"/>
          <w:szCs w:val="24"/>
        </w:rPr>
        <w:fldChar w:fldCharType="separate"/>
      </w:r>
      <w:r w:rsidR="00667D88" w:rsidRPr="00667D88">
        <w:rPr>
          <w:sz w:val="24"/>
          <w:szCs w:val="24"/>
          <w:vertAlign w:val="superscript"/>
        </w:rPr>
        <w:t>11</w:t>
      </w:r>
      <w:r w:rsidR="00135A0F" w:rsidRPr="00A16FAC">
        <w:rPr>
          <w:sz w:val="24"/>
          <w:szCs w:val="24"/>
        </w:rPr>
        <w:fldChar w:fldCharType="end"/>
      </w:r>
      <w:r w:rsidRPr="00A16FAC">
        <w:rPr>
          <w:sz w:val="24"/>
          <w:szCs w:val="24"/>
        </w:rPr>
        <w:t xml:space="preserve"> by the change</w:t>
      </w:r>
      <w:r w:rsidR="00C97614" w:rsidRPr="00A16FAC">
        <w:rPr>
          <w:sz w:val="24"/>
          <w:szCs w:val="24"/>
        </w:rPr>
        <w:t>s</w:t>
      </w:r>
      <w:r w:rsidRPr="00A16FAC">
        <w:rPr>
          <w:sz w:val="24"/>
          <w:szCs w:val="24"/>
        </w:rPr>
        <w:t xml:space="preserve"> over time in tumor sizes </w:t>
      </w:r>
      <w:r w:rsidR="00135A0F" w:rsidRPr="00A16FAC">
        <w:rPr>
          <w:sz w:val="24"/>
          <w:szCs w:val="24"/>
        </w:rPr>
        <w:t>of</w:t>
      </w:r>
      <w:r w:rsidRPr="00A16FAC">
        <w:rPr>
          <w:sz w:val="24"/>
          <w:szCs w:val="24"/>
        </w:rPr>
        <w:t xml:space="preserve"> newly diagnosed breast cancer patients.  </w:t>
      </w:r>
      <w:r w:rsidR="00BA7BB1" w:rsidRPr="00A16FAC">
        <w:rPr>
          <w:sz w:val="24"/>
          <w:szCs w:val="24"/>
        </w:rPr>
        <w:t xml:space="preserve">We measure advancements in breast cancer treatment and treatment of other diseases by </w:t>
      </w:r>
      <w:r w:rsidR="007178CC" w:rsidRPr="00A16FAC">
        <w:rPr>
          <w:sz w:val="24"/>
          <w:szCs w:val="24"/>
        </w:rPr>
        <w:t>reductions in case fatality rates from breast cancer and competing causes of death, respectively</w:t>
      </w:r>
      <w:r w:rsidR="00BA7BB1" w:rsidRPr="00A16FAC">
        <w:rPr>
          <w:sz w:val="24"/>
          <w:szCs w:val="24"/>
        </w:rPr>
        <w:t xml:space="preserve">.  </w:t>
      </w:r>
      <w:r w:rsidRPr="00A16FAC">
        <w:rPr>
          <w:sz w:val="24"/>
          <w:szCs w:val="24"/>
        </w:rPr>
        <w:t xml:space="preserve">We also quantify how the contribution of earlier detection to gains in life expectancy varied by age at diagnosis. </w:t>
      </w:r>
      <w:r w:rsidR="00D27E4B" w:rsidRPr="00A16FAC">
        <w:rPr>
          <w:sz w:val="24"/>
          <w:szCs w:val="24"/>
        </w:rPr>
        <w:t xml:space="preserve"> </w:t>
      </w:r>
      <w:r w:rsidRPr="00A16FAC">
        <w:rPr>
          <w:sz w:val="24"/>
          <w:szCs w:val="24"/>
        </w:rPr>
        <w:t xml:space="preserve">We </w:t>
      </w:r>
      <w:r w:rsidR="00D27E4B" w:rsidRPr="00A16FAC">
        <w:rPr>
          <w:sz w:val="24"/>
          <w:szCs w:val="24"/>
        </w:rPr>
        <w:t>focus on</w:t>
      </w:r>
      <w:r w:rsidRPr="00A16FAC">
        <w:rPr>
          <w:sz w:val="24"/>
          <w:szCs w:val="24"/>
        </w:rPr>
        <w:t xml:space="preserve"> contributions to </w:t>
      </w:r>
      <w:r w:rsidR="00C97614" w:rsidRPr="00A16FAC">
        <w:rPr>
          <w:sz w:val="24"/>
          <w:szCs w:val="24"/>
        </w:rPr>
        <w:t xml:space="preserve">the </w:t>
      </w:r>
      <w:r w:rsidRPr="00A16FAC">
        <w:rPr>
          <w:sz w:val="24"/>
          <w:szCs w:val="24"/>
        </w:rPr>
        <w:t xml:space="preserve">gain in life expectancy, rather than declines in breast cancer mortality rates, to account for </w:t>
      </w:r>
      <w:r w:rsidR="00770581" w:rsidRPr="00A16FAC">
        <w:rPr>
          <w:sz w:val="24"/>
          <w:szCs w:val="24"/>
        </w:rPr>
        <w:t xml:space="preserve">concurrent improvements in mortality from competing causes of death and changes </w:t>
      </w:r>
      <w:r w:rsidRPr="00A16FAC">
        <w:rPr>
          <w:sz w:val="24"/>
          <w:szCs w:val="24"/>
        </w:rPr>
        <w:t xml:space="preserve">in the age structure of the US female population.  </w:t>
      </w:r>
      <w:r w:rsidR="00135A0F" w:rsidRPr="00A16FAC">
        <w:rPr>
          <w:sz w:val="24"/>
          <w:szCs w:val="24"/>
        </w:rPr>
        <w:t>Finally, w</w:t>
      </w:r>
      <w:r w:rsidRPr="00A16FAC">
        <w:rPr>
          <w:sz w:val="24"/>
          <w:szCs w:val="24"/>
        </w:rPr>
        <w:t xml:space="preserve">e consider the effect of overdiagnosis </w:t>
      </w:r>
      <w:r w:rsidR="00135A0F" w:rsidRPr="00A16FAC">
        <w:rPr>
          <w:sz w:val="24"/>
          <w:szCs w:val="24"/>
        </w:rPr>
        <w:t xml:space="preserve">on </w:t>
      </w:r>
      <w:r w:rsidR="00C97614" w:rsidRPr="00A16FAC">
        <w:rPr>
          <w:sz w:val="24"/>
          <w:szCs w:val="24"/>
        </w:rPr>
        <w:t xml:space="preserve">the </w:t>
      </w:r>
      <w:r w:rsidR="00135A0F" w:rsidRPr="00A16FAC">
        <w:rPr>
          <w:sz w:val="24"/>
          <w:szCs w:val="24"/>
        </w:rPr>
        <w:t>gain in life expectancy and its three constituent components.</w:t>
      </w:r>
    </w:p>
    <w:p w14:paraId="6119A556" w14:textId="77777777" w:rsidR="00135A0F" w:rsidRPr="00A16FAC" w:rsidRDefault="00135A0F" w:rsidP="008D20E9">
      <w:pPr>
        <w:pStyle w:val="Normal1"/>
        <w:spacing w:line="480" w:lineRule="auto"/>
        <w:rPr>
          <w:b/>
          <w:sz w:val="24"/>
          <w:szCs w:val="24"/>
        </w:rPr>
      </w:pPr>
    </w:p>
    <w:p w14:paraId="2FE8BFD7" w14:textId="77777777" w:rsidR="008D20E9" w:rsidRPr="00A16FAC" w:rsidRDefault="008D20E9" w:rsidP="008D20E9">
      <w:pPr>
        <w:pStyle w:val="Normal1"/>
        <w:spacing w:line="480" w:lineRule="auto"/>
        <w:rPr>
          <w:sz w:val="24"/>
          <w:szCs w:val="24"/>
        </w:rPr>
      </w:pPr>
      <w:r w:rsidRPr="00A16FAC">
        <w:rPr>
          <w:b/>
          <w:sz w:val="24"/>
          <w:szCs w:val="24"/>
        </w:rPr>
        <w:t>2. METHODS</w:t>
      </w:r>
    </w:p>
    <w:p w14:paraId="0F146EA7" w14:textId="361F7BA3" w:rsidR="008D20E9" w:rsidRPr="00A16FAC" w:rsidRDefault="008D20E9" w:rsidP="008D20E9">
      <w:pPr>
        <w:pStyle w:val="Normal1"/>
        <w:spacing w:line="480" w:lineRule="auto"/>
        <w:ind w:firstLine="720"/>
        <w:rPr>
          <w:sz w:val="24"/>
          <w:szCs w:val="24"/>
        </w:rPr>
      </w:pPr>
      <w:r w:rsidRPr="00A16FAC">
        <w:rPr>
          <w:b/>
          <w:sz w:val="24"/>
          <w:szCs w:val="24"/>
        </w:rPr>
        <w:t xml:space="preserve">2.1 Patient Data.  </w:t>
      </w:r>
      <w:r w:rsidRPr="00A16FAC">
        <w:rPr>
          <w:sz w:val="24"/>
          <w:szCs w:val="24"/>
        </w:rPr>
        <w:t>We obtained incidence and mortality data for breast cancer from the Surveillance, Epidemiology, and End Results (SEER) 9 registry database</w:t>
      </w:r>
      <w:r w:rsidR="00D27E4B" w:rsidRPr="00A16FAC">
        <w:rPr>
          <w:sz w:val="24"/>
          <w:szCs w:val="24"/>
        </w:rPr>
        <w:t xml:space="preserve">, </w:t>
      </w:r>
      <w:r w:rsidRPr="00A16FAC">
        <w:rPr>
          <w:sz w:val="24"/>
          <w:szCs w:val="24"/>
        </w:rPr>
        <w:t xml:space="preserve">1975 </w:t>
      </w:r>
      <w:r w:rsidR="00D27E4B" w:rsidRPr="00A16FAC">
        <w:rPr>
          <w:sz w:val="24"/>
          <w:szCs w:val="24"/>
        </w:rPr>
        <w:t>to</w:t>
      </w:r>
      <w:r w:rsidRPr="00A16FAC">
        <w:rPr>
          <w:sz w:val="24"/>
          <w:szCs w:val="24"/>
        </w:rPr>
        <w:t xml:space="preserve"> 2012.  The SEER 9 registries, which cover ~10% of the US population, form the largest, most representative and longest running national cancer incidence database. </w:t>
      </w:r>
      <w:r w:rsidR="00561926" w:rsidRPr="00A16FAC">
        <w:rPr>
          <w:sz w:val="24"/>
          <w:szCs w:val="24"/>
        </w:rPr>
        <w:t xml:space="preserve"> </w:t>
      </w:r>
      <w:r w:rsidRPr="00A16FAC">
        <w:rPr>
          <w:sz w:val="24"/>
          <w:szCs w:val="24"/>
        </w:rPr>
        <w:t xml:space="preserve">We analyzed 663,860 breast cancer cases diagnosed between 1975 and 2012 and </w:t>
      </w:r>
      <w:r w:rsidRPr="00A16FAC">
        <w:rPr>
          <w:sz w:val="24"/>
          <w:szCs w:val="24"/>
        </w:rPr>
        <w:lastRenderedPageBreak/>
        <w:t xml:space="preserve">included only the first matching record for each person, as well as cases with both malignant and non-malignant behavior (e.g., ductal carcinoma in situ). SEER classifies </w:t>
      </w:r>
      <w:r w:rsidR="0075486B" w:rsidRPr="00A16FAC">
        <w:rPr>
          <w:sz w:val="24"/>
          <w:szCs w:val="24"/>
        </w:rPr>
        <w:t xml:space="preserve">breast </w:t>
      </w:r>
      <w:r w:rsidRPr="00A16FAC">
        <w:rPr>
          <w:sz w:val="24"/>
          <w:szCs w:val="24"/>
        </w:rPr>
        <w:t xml:space="preserve">cancer as the cause of death based on the death certificate, the identity of a primary tumor, and relevant comorbidities.  We placed a further requirement: the </w:t>
      </w:r>
      <w:r w:rsidR="0075486B" w:rsidRPr="00A16FAC">
        <w:rPr>
          <w:sz w:val="24"/>
          <w:szCs w:val="24"/>
        </w:rPr>
        <w:t xml:space="preserve">breast </w:t>
      </w:r>
      <w:r w:rsidRPr="00A16FAC">
        <w:rPr>
          <w:sz w:val="24"/>
          <w:szCs w:val="24"/>
        </w:rPr>
        <w:t>cancer death must have occurred within 10 years of diagnosis.</w:t>
      </w:r>
      <w:r w:rsidRPr="00A16FAC">
        <w:rPr>
          <w:sz w:val="24"/>
          <w:szCs w:val="24"/>
          <w:vertAlign w:val="superscript"/>
        </w:rPr>
        <w:t>3,4</w:t>
      </w:r>
      <w:r w:rsidRPr="00A16FAC">
        <w:rPr>
          <w:sz w:val="24"/>
          <w:szCs w:val="24"/>
        </w:rPr>
        <w:t xml:space="preserve"> </w:t>
      </w:r>
      <w:r w:rsidR="00C32860" w:rsidRPr="00A16FAC">
        <w:rPr>
          <w:sz w:val="24"/>
          <w:szCs w:val="24"/>
        </w:rPr>
        <w:t xml:space="preserve"> </w:t>
      </w:r>
      <w:r w:rsidRPr="00A16FAC">
        <w:rPr>
          <w:sz w:val="24"/>
          <w:szCs w:val="24"/>
        </w:rPr>
        <w:t xml:space="preserve">By allowing this 10-year time window between diagnosis and death, we were able to calculate incidence-based case fatality rates between 1975 and 2002 for 422,141 </w:t>
      </w:r>
      <w:ins w:id="13" w:author="TDI" w:date="2015-09-08T14:10:00Z">
        <w:r w:rsidR="00904A4E" w:rsidRPr="00A16FAC">
          <w:rPr>
            <w:sz w:val="24"/>
            <w:szCs w:val="24"/>
          </w:rPr>
          <w:t>breast cancer patients and, thus, study their actual mortality experience</w:t>
        </w:r>
      </w:ins>
      <w:r w:rsidRPr="00A16FAC">
        <w:rPr>
          <w:sz w:val="24"/>
          <w:szCs w:val="24"/>
        </w:rPr>
        <w:t xml:space="preserve">.  We categorized tumor size into </w:t>
      </w:r>
      <w:r w:rsidR="00357CF1" w:rsidRPr="00A16FAC">
        <w:rPr>
          <w:sz w:val="24"/>
          <w:szCs w:val="24"/>
        </w:rPr>
        <w:t xml:space="preserve">five </w:t>
      </w:r>
      <w:r w:rsidRPr="00A16FAC">
        <w:rPr>
          <w:sz w:val="24"/>
          <w:szCs w:val="24"/>
        </w:rPr>
        <w:t>categories: &lt;1cm, 1-2cm, 2-3cm, 3-5cm, and ≥5cm based on the extent of disease (determined by clinical and operative/pathological assessment).</w:t>
      </w:r>
      <w:ins w:id="14" w:author="TDI" w:date="2015-09-08T14:05:00Z">
        <w:r w:rsidR="00DF0AF8" w:rsidRPr="00A16FAC">
          <w:rPr>
            <w:sz w:val="24"/>
            <w:szCs w:val="24"/>
          </w:rPr>
          <w:t xml:space="preserve">  </w:t>
        </w:r>
      </w:ins>
    </w:p>
    <w:p w14:paraId="1DE5C474" w14:textId="5BD6ABE5" w:rsidR="00632CA1" w:rsidRPr="00A16FAC" w:rsidRDefault="008D20E9" w:rsidP="00632CA1">
      <w:pPr>
        <w:pStyle w:val="Normal1"/>
        <w:spacing w:line="480" w:lineRule="auto"/>
        <w:ind w:firstLine="720"/>
        <w:rPr>
          <w:sz w:val="24"/>
          <w:szCs w:val="24"/>
        </w:rPr>
      </w:pPr>
      <w:r w:rsidRPr="00A16FAC">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sidRPr="00A16FAC">
        <w:rPr>
          <w:sz w:val="24"/>
          <w:szCs w:val="24"/>
        </w:rPr>
        <w:t xml:space="preserve"> (</w:t>
      </w:r>
      <w:r w:rsidR="00561926" w:rsidRPr="00A16FAC">
        <w:rPr>
          <w:sz w:val="24"/>
          <w:szCs w:val="24"/>
        </w:rPr>
        <w:t>Supplementary Appendix</w:t>
      </w:r>
      <w:r w:rsidR="00366862" w:rsidRPr="00A16FAC">
        <w:rPr>
          <w:sz w:val="24"/>
          <w:szCs w:val="24"/>
        </w:rPr>
        <w:t>, Section A)</w:t>
      </w:r>
      <w:r w:rsidRPr="00A16FAC">
        <w:rPr>
          <w:sz w:val="24"/>
          <w:szCs w:val="24"/>
        </w:rPr>
        <w:t>.</w:t>
      </w:r>
      <w:r w:rsidR="00632CA1" w:rsidRPr="00A16FAC">
        <w:rPr>
          <w:sz w:val="24"/>
          <w:szCs w:val="24"/>
        </w:rPr>
        <w:t xml:space="preserve">  We calculated incidence-based case fatality rates by age group at diagnosis (40-44 to </w:t>
      </w:r>
      <w:r w:rsidR="00D27E4B" w:rsidRPr="00A16FAC">
        <w:rPr>
          <w:sz w:val="24"/>
          <w:szCs w:val="24"/>
        </w:rPr>
        <w:t>≥</w:t>
      </w:r>
      <w:r w:rsidR="00632CA1" w:rsidRPr="00A16FAC">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055A01E4" w:rsidR="008D20E9" w:rsidRPr="00A16FAC" w:rsidRDefault="008D20E9" w:rsidP="00083451">
      <w:pPr>
        <w:pStyle w:val="Normal1"/>
        <w:spacing w:line="480" w:lineRule="auto"/>
        <w:ind w:firstLine="720"/>
        <w:rPr>
          <w:sz w:val="24"/>
          <w:szCs w:val="24"/>
        </w:rPr>
      </w:pPr>
      <w:r w:rsidRPr="00A16FAC">
        <w:rPr>
          <w:b/>
          <w:sz w:val="24"/>
          <w:szCs w:val="24"/>
        </w:rPr>
        <w:t>2.2  Analytic Methods</w:t>
      </w:r>
      <w:r w:rsidRPr="00A16FAC">
        <w:rPr>
          <w:sz w:val="24"/>
          <w:szCs w:val="24"/>
        </w:rPr>
        <w:t xml:space="preserve">.  </w:t>
      </w:r>
      <w:ins w:id="15" w:author="TDI" w:date="2015-08-25T17:24:00Z">
        <w:r w:rsidR="00083451" w:rsidRPr="00A16FAC">
          <w:rPr>
            <w:sz w:val="24"/>
            <w:szCs w:val="24"/>
          </w:rPr>
          <w:t>First, we</w:t>
        </w:r>
      </w:ins>
      <w:ins w:id="16" w:author="TDI" w:date="2015-08-25T17:21:00Z">
        <w:r w:rsidR="00083451" w:rsidRPr="00A16FAC">
          <w:rPr>
            <w:sz w:val="24"/>
            <w:szCs w:val="24"/>
          </w:rPr>
          <w:t xml:space="preserve"> adjust case fatality rates </w:t>
        </w:r>
      </w:ins>
      <w:ins w:id="17" w:author="TDI" w:date="2015-08-25T17:27:00Z">
        <w:r w:rsidR="00DC7F3E" w:rsidRPr="00A16FAC">
          <w:rPr>
            <w:sz w:val="24"/>
            <w:szCs w:val="24"/>
          </w:rPr>
          <w:t xml:space="preserve">and the annual share of cases </w:t>
        </w:r>
      </w:ins>
      <w:ins w:id="18" w:author="TDI" w:date="2015-08-25T17:29:00Z">
        <w:r w:rsidR="00DC7F3E" w:rsidRPr="00A16FAC">
          <w:rPr>
            <w:sz w:val="24"/>
            <w:szCs w:val="24"/>
          </w:rPr>
          <w:t xml:space="preserve">by tumor size </w:t>
        </w:r>
      </w:ins>
      <w:ins w:id="19" w:author="TDI" w:date="2015-08-25T17:27:00Z">
        <w:r w:rsidR="00DC7F3E" w:rsidRPr="00A16FAC">
          <w:rPr>
            <w:sz w:val="24"/>
            <w:szCs w:val="24"/>
          </w:rPr>
          <w:t xml:space="preserve">to </w:t>
        </w:r>
      </w:ins>
      <w:ins w:id="20" w:author="TDI" w:date="2015-08-25T17:21:00Z">
        <w:r w:rsidR="00083451" w:rsidRPr="00A16FAC">
          <w:rPr>
            <w:sz w:val="24"/>
            <w:szCs w:val="24"/>
          </w:rPr>
          <w:t xml:space="preserve">overdiagnosis.  </w:t>
        </w:r>
      </w:ins>
      <w:r w:rsidRPr="00A16FAC">
        <w:rPr>
          <w:sz w:val="24"/>
          <w:szCs w:val="24"/>
        </w:rPr>
        <w:t xml:space="preserve">For our primary analysis, we assume an overdiagnosis </w:t>
      </w:r>
      <w:r w:rsidR="00360AA5" w:rsidRPr="00A16FAC">
        <w:rPr>
          <w:sz w:val="24"/>
          <w:szCs w:val="24"/>
        </w:rPr>
        <w:t xml:space="preserve">level </w:t>
      </w:r>
      <w:r w:rsidRPr="00A16FAC">
        <w:rPr>
          <w:sz w:val="24"/>
          <w:szCs w:val="24"/>
        </w:rPr>
        <w:t>of 10% for tumor sizes ≤3cm based on the results of the Malmö, Sweden randomized trial.</w:t>
      </w:r>
      <w:r w:rsidR="0055083B" w:rsidRPr="00A16FAC">
        <w:rPr>
          <w:sz w:val="24"/>
          <w:szCs w:val="24"/>
        </w:rPr>
        <w:fldChar w:fldCharType="begin"/>
      </w:r>
      <w:r w:rsidR="00667D88">
        <w:rPr>
          <w:sz w:val="24"/>
          <w:szCs w:val="24"/>
        </w:rPr>
        <w:instrText xml:space="preserve"> ADDIN ZOTERO_ITEM CSL_CITATION {"citationID":"14ooshc6r1","properties":{"formattedCitation":"{\\rtf \\super 12\\nosupersub{}}","plainCitation":"12"},"citationItems":[{"id":6748,"uris":["http://zotero.org/users/39665/items/VRTFEVQQ"],"uri":["http://zotero.org/users/39665/items/VRTFEVQQ"],"itemData":{"id":6748,"type":"article-journal","title":"Rate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A16FAC">
        <w:rPr>
          <w:sz w:val="24"/>
          <w:szCs w:val="24"/>
        </w:rPr>
        <w:fldChar w:fldCharType="separate"/>
      </w:r>
      <w:r w:rsidR="00667D88" w:rsidRPr="00667D88">
        <w:rPr>
          <w:sz w:val="24"/>
          <w:szCs w:val="24"/>
          <w:vertAlign w:val="superscript"/>
        </w:rPr>
        <w:t>12</w:t>
      </w:r>
      <w:r w:rsidR="0055083B" w:rsidRPr="00A16FAC">
        <w:rPr>
          <w:sz w:val="24"/>
          <w:szCs w:val="24"/>
        </w:rPr>
        <w:fldChar w:fldCharType="end"/>
      </w:r>
      <w:r w:rsidRPr="00A16FAC">
        <w:rPr>
          <w:sz w:val="24"/>
          <w:szCs w:val="24"/>
        </w:rPr>
        <w:t xml:space="preserve">  Overdiagnosed cases do not contribute to the numerator of </w:t>
      </w:r>
      <w:r w:rsidRPr="00A16FAC">
        <w:rPr>
          <w:sz w:val="24"/>
          <w:szCs w:val="24"/>
        </w:rPr>
        <w:lastRenderedPageBreak/>
        <w:t xml:space="preserve">the case fatality rate because these subclinical cases would likely never lead to death from breast cancer over the 10-year period after diagnosis.  They do, however, contribute to the denominator of the case fatality rate </w:t>
      </w:r>
      <w:r w:rsidR="00360AA5" w:rsidRPr="00A16FAC">
        <w:rPr>
          <w:sz w:val="24"/>
          <w:szCs w:val="24"/>
        </w:rPr>
        <w:t xml:space="preserve">by </w:t>
      </w:r>
      <w:r w:rsidRPr="00A16FAC">
        <w:rPr>
          <w:sz w:val="24"/>
          <w:szCs w:val="24"/>
        </w:rPr>
        <w:t xml:space="preserve">artificially </w:t>
      </w:r>
      <w:r w:rsidR="007178CC" w:rsidRPr="00A16FAC">
        <w:rPr>
          <w:sz w:val="24"/>
          <w:szCs w:val="24"/>
        </w:rPr>
        <w:t>increasing exposure</w:t>
      </w:r>
      <w:r w:rsidRPr="00A16FAC">
        <w:rPr>
          <w:sz w:val="24"/>
          <w:szCs w:val="24"/>
        </w:rPr>
        <w:t>.  Thus, we adjust case fatality rates for these smaller sized tumors by removing the person-years these overdiagnosed cases contributed to the denominator</w:t>
      </w:r>
      <w:r w:rsidR="00360AA5" w:rsidRPr="00A16FAC">
        <w:rPr>
          <w:sz w:val="24"/>
          <w:szCs w:val="24"/>
        </w:rPr>
        <w:t>.  Specifically, we multiplied</w:t>
      </w:r>
      <w:r w:rsidRPr="00A16FAC">
        <w:rPr>
          <w:sz w:val="24"/>
          <w:szCs w:val="24"/>
        </w:rPr>
        <w:t xml:space="preserve"> the observed case fatality rate by the inverse of the complement of the overdiagnosis level.  </w:t>
      </w:r>
      <w:r w:rsidR="007A504C" w:rsidRPr="00A16FAC">
        <w:rPr>
          <w:sz w:val="24"/>
          <w:szCs w:val="24"/>
        </w:rPr>
        <w:t>Overdiagnosed</w:t>
      </w:r>
      <w:r w:rsidR="00A453B9" w:rsidRPr="00A16FAC">
        <w:rPr>
          <w:sz w:val="24"/>
          <w:szCs w:val="24"/>
        </w:rPr>
        <w:t xml:space="preserve"> cases also </w:t>
      </w:r>
      <w:ins w:id="21" w:author="TDI" w:date="2015-08-25T17:30:00Z">
        <w:r w:rsidR="00DC7F3E" w:rsidRPr="00A16FAC">
          <w:rPr>
            <w:sz w:val="24"/>
            <w:szCs w:val="24"/>
          </w:rPr>
          <w:t xml:space="preserve">inflate </w:t>
        </w:r>
      </w:ins>
      <w:r w:rsidR="00A453B9" w:rsidRPr="00A16FAC">
        <w:rPr>
          <w:sz w:val="24"/>
          <w:szCs w:val="24"/>
        </w:rPr>
        <w:t>the annual share of smaller sized tumors.  We adjust the share by subtracting the overdiagnosed cases from the annual count of incident cancers and recalculat</w:t>
      </w:r>
      <w:r w:rsidR="007178CC" w:rsidRPr="00A16FAC">
        <w:rPr>
          <w:sz w:val="24"/>
          <w:szCs w:val="24"/>
        </w:rPr>
        <w:t>ing</w:t>
      </w:r>
      <w:r w:rsidR="00A453B9" w:rsidRPr="00A16FAC">
        <w:rPr>
          <w:sz w:val="24"/>
          <w:szCs w:val="24"/>
        </w:rPr>
        <w:t xml:space="preserve"> the distribution by tumor size</w:t>
      </w:r>
      <w:r w:rsidR="007178CC" w:rsidRPr="00A16FAC">
        <w:rPr>
          <w:sz w:val="24"/>
          <w:szCs w:val="24"/>
        </w:rPr>
        <w:t xml:space="preserve"> (</w:t>
      </w:r>
      <w:r w:rsidR="00561926" w:rsidRPr="00A16FAC">
        <w:rPr>
          <w:sz w:val="24"/>
          <w:szCs w:val="24"/>
        </w:rPr>
        <w:t>Supplementary Appendix</w:t>
      </w:r>
      <w:r w:rsidR="00FB5CAE" w:rsidRPr="00A16FAC">
        <w:rPr>
          <w:sz w:val="24"/>
          <w:szCs w:val="24"/>
        </w:rPr>
        <w:t>, Section B</w:t>
      </w:r>
      <w:r w:rsidR="007178CC" w:rsidRPr="00A16FAC">
        <w:rPr>
          <w:sz w:val="24"/>
          <w:szCs w:val="24"/>
        </w:rPr>
        <w:t>)</w:t>
      </w:r>
      <w:r w:rsidR="00FB5CAE" w:rsidRPr="00A16FAC">
        <w:rPr>
          <w:sz w:val="24"/>
          <w:szCs w:val="24"/>
        </w:rPr>
        <w:t>.</w:t>
      </w:r>
      <w:r w:rsidRPr="00A16FAC">
        <w:rPr>
          <w:b/>
          <w:sz w:val="24"/>
          <w:szCs w:val="24"/>
        </w:rPr>
        <w:tab/>
      </w:r>
    </w:p>
    <w:p w14:paraId="09167B7C" w14:textId="4BC93FA5" w:rsidR="00DC7F3E" w:rsidRPr="00A16FAC" w:rsidRDefault="00DC7F3E" w:rsidP="005A6413">
      <w:pPr>
        <w:pStyle w:val="Normal1"/>
        <w:spacing w:line="480" w:lineRule="auto"/>
        <w:ind w:firstLine="720"/>
        <w:rPr>
          <w:ins w:id="22" w:author="TDI" w:date="2015-08-25T17:40:00Z"/>
          <w:sz w:val="24"/>
          <w:szCs w:val="24"/>
        </w:rPr>
      </w:pPr>
      <w:ins w:id="23" w:author="TDI" w:date="2015-08-25T17:30:00Z">
        <w:r w:rsidRPr="00A16FAC">
          <w:rPr>
            <w:sz w:val="24"/>
            <w:szCs w:val="24"/>
          </w:rPr>
          <w:t xml:space="preserve">Second, we </w:t>
        </w:r>
      </w:ins>
      <w:ins w:id="24" w:author="TDI" w:date="2015-08-25T17:31:00Z">
        <w:r w:rsidRPr="00A16FAC">
          <w:rPr>
            <w:sz w:val="24"/>
            <w:szCs w:val="24"/>
          </w:rPr>
          <w:t xml:space="preserve">create demographic life-tables for each tumor size and year, which take as input adjusted </w:t>
        </w:r>
      </w:ins>
      <w:ins w:id="25" w:author="TDI" w:date="2015-08-25T17:32:00Z">
        <w:r w:rsidRPr="00A16FAC">
          <w:rPr>
            <w:sz w:val="24"/>
            <w:szCs w:val="24"/>
          </w:rPr>
          <w:t xml:space="preserve">all-cause </w:t>
        </w:r>
      </w:ins>
      <w:ins w:id="26" w:author="TDI" w:date="2015-08-25T17:31:00Z">
        <w:r w:rsidRPr="00A16FAC">
          <w:rPr>
            <w:sz w:val="24"/>
            <w:szCs w:val="24"/>
          </w:rPr>
          <w:t>case fatality rates</w:t>
        </w:r>
      </w:ins>
      <w:ins w:id="27" w:author="TDI" w:date="2015-08-25T17:32:00Z">
        <w:r w:rsidRPr="00A16FAC">
          <w:rPr>
            <w:sz w:val="24"/>
            <w:szCs w:val="24"/>
          </w:rPr>
          <w:t xml:space="preserve"> and ou</w:t>
        </w:r>
      </w:ins>
      <w:ins w:id="28" w:author="TDI" w:date="2015-08-25T17:40:00Z">
        <w:r w:rsidR="006965C2" w:rsidRPr="00A16FAC">
          <w:rPr>
            <w:sz w:val="24"/>
            <w:szCs w:val="24"/>
          </w:rPr>
          <w:t>t</w:t>
        </w:r>
      </w:ins>
      <w:ins w:id="29" w:author="TDI" w:date="2015-08-25T17:32:00Z">
        <w:r w:rsidRPr="00A16FAC">
          <w:rPr>
            <w:sz w:val="24"/>
            <w:szCs w:val="24"/>
          </w:rPr>
          <w:t>put life expectancy.</w:t>
        </w:r>
      </w:ins>
      <w:ins w:id="30" w:author="TDI" w:date="2015-08-25T17:40:00Z">
        <w:r w:rsidR="006965C2" w:rsidRPr="00A16FAC">
          <w:rPr>
            <w:sz w:val="24"/>
            <w:szCs w:val="24"/>
          </w:rPr>
          <w:t xml:space="preserve">  Life-tables accounts for the age distribution of the population by transforming these rates into probabilities of survival.</w:t>
        </w:r>
        <w:r w:rsidR="006965C2" w:rsidRPr="00A16FAC">
          <w:rPr>
            <w:sz w:val="24"/>
            <w:szCs w:val="24"/>
          </w:rPr>
          <w:fldChar w:fldCharType="begin"/>
        </w:r>
      </w:ins>
      <w:r w:rsidR="00667D88">
        <w:rPr>
          <w:sz w:val="24"/>
          <w:szCs w:val="24"/>
        </w:rPr>
        <w:instrText xml:space="preserve"> ADDIN ZOTERO_ITEM CSL_CITATION {"citationID":"o3lrdCbH","properties":{"formattedCitation":"{\\rtf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id="31" w:author="TDI" w:date="2015-08-25T17:40:00Z">
        <w:r w:rsidR="006965C2" w:rsidRPr="00A16FAC">
          <w:rPr>
            <w:sz w:val="24"/>
            <w:szCs w:val="24"/>
          </w:rPr>
          <w:fldChar w:fldCharType="separate"/>
        </w:r>
      </w:ins>
      <w:r w:rsidR="00667D88" w:rsidRPr="00667D88">
        <w:rPr>
          <w:sz w:val="24"/>
          <w:szCs w:val="24"/>
          <w:vertAlign w:val="superscript"/>
        </w:rPr>
        <w:t>13</w:t>
      </w:r>
      <w:ins w:id="32" w:author="TDI" w:date="2015-08-25T17:40:00Z">
        <w:r w:rsidR="006965C2" w:rsidRPr="00A16FAC">
          <w:rPr>
            <w:sz w:val="24"/>
            <w:szCs w:val="24"/>
          </w:rPr>
          <w:fldChar w:fldCharType="end"/>
        </w:r>
        <w:r w:rsidR="006965C2" w:rsidRPr="00A16FAC">
          <w:rPr>
            <w:sz w:val="24"/>
            <w:szCs w:val="24"/>
          </w:rPr>
          <w:t xml:space="preserve">  Overall life expectancy equals the weighted sum of tumor size-specific life expectancies, where the weights equal the annual share of each tumor size.</w:t>
        </w:r>
      </w:ins>
    </w:p>
    <w:p w14:paraId="0BA7D665" w14:textId="7515E50F" w:rsidR="000A3A29" w:rsidRPr="00A16FAC" w:rsidRDefault="006965C2">
      <w:pPr>
        <w:pStyle w:val="Normal1"/>
        <w:spacing w:line="480" w:lineRule="auto"/>
        <w:ind w:firstLine="720"/>
        <w:rPr>
          <w:ins w:id="33" w:author="TDI" w:date="2015-08-25T17:50:00Z"/>
          <w:sz w:val="24"/>
          <w:szCs w:val="24"/>
        </w:rPr>
      </w:pPr>
      <w:ins w:id="34" w:author="TDI" w:date="2015-08-25T17:40:00Z">
        <w:r w:rsidRPr="00A16FAC">
          <w:rPr>
            <w:sz w:val="24"/>
            <w:szCs w:val="24"/>
          </w:rPr>
          <w:t>Third, we utilize a demographic method</w:t>
        </w:r>
      </w:ins>
      <w:ins w:id="35" w:author="TDI" w:date="2015-08-25T17:49:00Z">
        <w:r w:rsidR="000A3A29" w:rsidRPr="00A16FAC">
          <w:rPr>
            <w:sz w:val="24"/>
            <w:szCs w:val="24"/>
          </w:rPr>
          <w:fldChar w:fldCharType="begin"/>
        </w:r>
      </w:ins>
      <w:r w:rsidR="00667D88">
        <w:rPr>
          <w:sz w:val="24"/>
          <w:szCs w:val="24"/>
        </w:rPr>
        <w:instrText xml:space="preserve"> ADDIN ZOTERO_ITEM CSL_CITATION {"citationID":"8dRMMnit","properties":{"formattedCitation":"{\\rtf \\super 14\\nosupersub{}}","plainCitation":"14"},"citationItems":[{"id":6672,"uris":["http://zotero.org/users/39665/items/G8VW6934"],"uri":["http://zotero.org/users/39665/items/G8VW6934"],"itemData":{"id":6672,"type":"article-journal","title":"Components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ins w:id="36" w:author="TDI" w:date="2015-08-25T17:49:00Z">
        <w:r w:rsidR="000A3A29" w:rsidRPr="00A16FAC">
          <w:rPr>
            <w:sz w:val="24"/>
            <w:szCs w:val="24"/>
          </w:rPr>
          <w:fldChar w:fldCharType="separate"/>
        </w:r>
      </w:ins>
      <w:r w:rsidR="00667D88" w:rsidRPr="00667D88">
        <w:rPr>
          <w:sz w:val="24"/>
          <w:szCs w:val="24"/>
          <w:vertAlign w:val="superscript"/>
        </w:rPr>
        <w:t>14</w:t>
      </w:r>
      <w:ins w:id="37" w:author="TDI" w:date="2015-08-25T17:49:00Z">
        <w:r w:rsidR="000A3A29" w:rsidRPr="00A16FAC">
          <w:rPr>
            <w:sz w:val="24"/>
            <w:szCs w:val="24"/>
          </w:rPr>
          <w:fldChar w:fldCharType="end"/>
        </w:r>
      </w:ins>
      <w:ins w:id="38" w:author="TDI" w:date="2015-08-25T17:40:00Z">
        <w:r w:rsidRPr="00A16FAC">
          <w:rPr>
            <w:sz w:val="24"/>
            <w:szCs w:val="24"/>
          </w:rPr>
          <w:t xml:space="preserve"> </w:t>
        </w:r>
      </w:ins>
      <w:ins w:id="39" w:author="TDI" w:date="2015-08-25T17:44:00Z">
        <w:r w:rsidRPr="00A16FAC">
          <w:rPr>
            <w:sz w:val="24"/>
            <w:szCs w:val="24"/>
          </w:rPr>
          <w:t xml:space="preserve">to </w:t>
        </w:r>
      </w:ins>
      <w:r w:rsidR="003A6180" w:rsidRPr="00A16FAC">
        <w:rPr>
          <w:sz w:val="24"/>
          <w:szCs w:val="24"/>
        </w:rPr>
        <w:t xml:space="preserve">disaggregate and </w:t>
      </w:r>
      <w:ins w:id="40" w:author="TDI" w:date="2015-08-25T17:44:00Z">
        <w:r w:rsidRPr="00A16FAC">
          <w:rPr>
            <w:sz w:val="24"/>
            <w:szCs w:val="24"/>
          </w:rPr>
          <w:t xml:space="preserve">quantify </w:t>
        </w:r>
      </w:ins>
      <w:ins w:id="41" w:author="TDI" w:date="2015-08-25T17:41:00Z">
        <w:r w:rsidRPr="00A16FAC">
          <w:rPr>
            <w:sz w:val="24"/>
            <w:szCs w:val="24"/>
          </w:rPr>
          <w:t xml:space="preserve">how much of the gain in overall life expectancy </w:t>
        </w:r>
      </w:ins>
      <w:ins w:id="42" w:author="TDI" w:date="2015-08-25T17:42:00Z">
        <w:r w:rsidRPr="00A16FAC">
          <w:rPr>
            <w:sz w:val="24"/>
            <w:szCs w:val="24"/>
          </w:rPr>
          <w:t xml:space="preserve">over time </w:t>
        </w:r>
      </w:ins>
      <w:ins w:id="43" w:author="TDI" w:date="2015-08-25T17:41:00Z">
        <w:r w:rsidRPr="00A16FAC">
          <w:rPr>
            <w:sz w:val="24"/>
            <w:szCs w:val="24"/>
          </w:rPr>
          <w:t xml:space="preserve">resulted from the change in </w:t>
        </w:r>
      </w:ins>
      <w:ins w:id="44" w:author="TDI" w:date="2015-08-25T17:42:00Z">
        <w:r w:rsidRPr="00A16FAC">
          <w:rPr>
            <w:sz w:val="24"/>
            <w:szCs w:val="24"/>
          </w:rPr>
          <w:t xml:space="preserve">the share of tumor sizes </w:t>
        </w:r>
      </w:ins>
      <w:ins w:id="45" w:author="TDI" w:date="2015-08-25T17:44:00Z">
        <w:r w:rsidRPr="00A16FAC">
          <w:rPr>
            <w:sz w:val="24"/>
            <w:szCs w:val="24"/>
          </w:rPr>
          <w:t>versus</w:t>
        </w:r>
      </w:ins>
      <w:ins w:id="46" w:author="TDI" w:date="2015-08-25T17:43:00Z">
        <w:r w:rsidRPr="00A16FAC">
          <w:rPr>
            <w:sz w:val="24"/>
            <w:szCs w:val="24"/>
          </w:rPr>
          <w:t xml:space="preserve"> </w:t>
        </w:r>
      </w:ins>
      <w:ins w:id="47" w:author="TDI" w:date="2015-08-25T17:45:00Z">
        <w:r w:rsidRPr="00A16FAC">
          <w:rPr>
            <w:sz w:val="24"/>
            <w:szCs w:val="24"/>
          </w:rPr>
          <w:t xml:space="preserve">from </w:t>
        </w:r>
      </w:ins>
      <w:ins w:id="48" w:author="TDI" w:date="2015-08-25T17:43:00Z">
        <w:r w:rsidRPr="00A16FAC">
          <w:rPr>
            <w:sz w:val="24"/>
            <w:szCs w:val="24"/>
          </w:rPr>
          <w:t>the change in tumor size-specific case fatality rates</w:t>
        </w:r>
      </w:ins>
      <w:ins w:id="49" w:author="TDI" w:date="2015-08-25T17:45:00Z">
        <w:r w:rsidRPr="00A16FAC">
          <w:rPr>
            <w:sz w:val="24"/>
            <w:szCs w:val="24"/>
          </w:rPr>
          <w:t xml:space="preserve"> </w:t>
        </w:r>
      </w:ins>
      <w:ins w:id="50" w:author="TDI" w:date="2015-08-25T17:46:00Z">
        <w:r w:rsidRPr="00A16FAC">
          <w:rPr>
            <w:sz w:val="24"/>
            <w:szCs w:val="24"/>
          </w:rPr>
          <w:t>(</w:t>
        </w:r>
      </w:ins>
      <w:ins w:id="51" w:author="TDI" w:date="2015-08-25T17:45:00Z">
        <w:r w:rsidRPr="00A16FAC">
          <w:rPr>
            <w:sz w:val="24"/>
            <w:szCs w:val="24"/>
          </w:rPr>
          <w:t>all-cause)</w:t>
        </w:r>
      </w:ins>
      <w:ins w:id="52" w:author="TDI" w:date="2015-08-25T17:43:00Z">
        <w:r w:rsidRPr="00A16FAC">
          <w:rPr>
            <w:sz w:val="24"/>
            <w:szCs w:val="24"/>
          </w:rPr>
          <w:t xml:space="preserve">.  </w:t>
        </w:r>
      </w:ins>
      <w:ins w:id="53" w:author="TDI" w:date="2015-08-25T17:45:00Z">
        <w:r w:rsidRPr="00A16FAC">
          <w:rPr>
            <w:sz w:val="24"/>
            <w:szCs w:val="24"/>
          </w:rPr>
          <w:t xml:space="preserve">Fourth, </w:t>
        </w:r>
        <w:r w:rsidR="000A3A29" w:rsidRPr="00A16FAC">
          <w:rPr>
            <w:sz w:val="24"/>
            <w:szCs w:val="24"/>
          </w:rPr>
          <w:t xml:space="preserve">we utilize a related </w:t>
        </w:r>
      </w:ins>
      <w:ins w:id="54" w:author="TDI" w:date="2015-09-09T10:50:00Z">
        <w:r w:rsidR="00A45135" w:rsidRPr="00A16FAC">
          <w:rPr>
            <w:sz w:val="24"/>
            <w:szCs w:val="24"/>
          </w:rPr>
          <w:t>demographic</w:t>
        </w:r>
      </w:ins>
      <w:ins w:id="55" w:author="TDI" w:date="2015-08-25T17:45:00Z">
        <w:r w:rsidR="000A3A29" w:rsidRPr="00A16FAC">
          <w:rPr>
            <w:sz w:val="24"/>
            <w:szCs w:val="24"/>
          </w:rPr>
          <w:t xml:space="preserve"> method</w:t>
        </w:r>
      </w:ins>
      <w:ins w:id="56" w:author="TDI" w:date="2015-08-25T17:49:00Z">
        <w:r w:rsidR="000A3A29" w:rsidRPr="00A16FAC">
          <w:rPr>
            <w:sz w:val="24"/>
            <w:szCs w:val="24"/>
          </w:rPr>
          <w:fldChar w:fldCharType="begin"/>
        </w:r>
      </w:ins>
      <w:r w:rsidR="00667D88">
        <w:rPr>
          <w:sz w:val="24"/>
          <w:szCs w:val="24"/>
        </w:rPr>
        <w:instrText xml:space="preserve"> ADDIN ZOTERO_ITEM CSL_CITATION {"citationID":"mTqXFbSL","properties":{"formattedCitation":"{\\rtf \\super 15,16\\nosupersub{}}","plainCitation":"15,16"},"citationItems":[{"id":728,"uris":["http://zotero.org/users/39665/items/FTIXTTBS"],"uri":["http://zotero.org/users/39665/items/FTIXTTBS"],"itemData":{"id":728,"type":"article-journal","title":"An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ins w:id="57" w:author="TDI" w:date="2015-08-25T17:49:00Z">
        <w:r w:rsidR="000A3A29" w:rsidRPr="00A16FAC">
          <w:rPr>
            <w:sz w:val="24"/>
            <w:szCs w:val="24"/>
          </w:rPr>
          <w:fldChar w:fldCharType="separate"/>
        </w:r>
      </w:ins>
      <w:r w:rsidR="00667D88" w:rsidRPr="00667D88">
        <w:rPr>
          <w:sz w:val="24"/>
          <w:szCs w:val="24"/>
          <w:vertAlign w:val="superscript"/>
        </w:rPr>
        <w:t>15,16</w:t>
      </w:r>
      <w:ins w:id="58" w:author="TDI" w:date="2015-08-25T17:49:00Z">
        <w:r w:rsidR="000A3A29" w:rsidRPr="00A16FAC">
          <w:rPr>
            <w:sz w:val="24"/>
            <w:szCs w:val="24"/>
          </w:rPr>
          <w:fldChar w:fldCharType="end"/>
        </w:r>
      </w:ins>
      <w:ins w:id="59" w:author="TDI" w:date="2015-08-25T17:45:00Z">
        <w:r w:rsidR="000A3A29" w:rsidRPr="00A16FAC">
          <w:rPr>
            <w:sz w:val="24"/>
            <w:szCs w:val="24"/>
          </w:rPr>
          <w:t xml:space="preserve"> to further </w:t>
        </w:r>
      </w:ins>
      <w:ins w:id="60" w:author="TDI" w:date="2015-08-25T17:48:00Z">
        <w:r w:rsidR="000A3A29" w:rsidRPr="00A16FAC">
          <w:rPr>
            <w:sz w:val="24"/>
            <w:szCs w:val="24"/>
          </w:rPr>
          <w:t xml:space="preserve">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w:t>
        </w:r>
        <w:r w:rsidR="000A3A29" w:rsidRPr="00A16FAC">
          <w:rPr>
            <w:sz w:val="24"/>
            <w:szCs w:val="24"/>
          </w:rPr>
          <w:lastRenderedPageBreak/>
          <w:t xml:space="preserve">competing causes of death.  </w:t>
        </w:r>
      </w:ins>
      <w:ins w:id="61" w:author="TDI" w:date="2015-09-08T13:38:00Z">
        <w:r w:rsidR="00C839B7" w:rsidRPr="00A16FAC">
          <w:rPr>
            <w:sz w:val="24"/>
            <w:szCs w:val="24"/>
          </w:rPr>
          <w:t xml:space="preserve">Finally, we utilize the same demographic methods to further disaggregate these three contributions by age group. </w:t>
        </w:r>
      </w:ins>
      <w:ins w:id="62" w:author="TDI" w:date="2015-09-08T14:02:00Z">
        <w:r w:rsidR="00DF0AF8" w:rsidRPr="00A16FAC">
          <w:rPr>
            <w:sz w:val="24"/>
            <w:szCs w:val="24"/>
          </w:rPr>
          <w:t>We do not report any sampling uncertainty in the gain in life expectancy or its three constituent components because our calculations use registry and vital statistics data that fully capture the mortality experience of defined populations.</w:t>
        </w:r>
      </w:ins>
      <w:ins w:id="63" w:author="TDI" w:date="2015-09-08T14:03:00Z">
        <w:r w:rsidR="00DF0AF8" w:rsidRPr="00A16FAC">
          <w:rPr>
            <w:sz w:val="24"/>
            <w:szCs w:val="24"/>
          </w:rPr>
          <w:fldChar w:fldCharType="begin"/>
        </w:r>
      </w:ins>
      <w:r w:rsidR="00667D88">
        <w:rPr>
          <w:sz w:val="24"/>
          <w:szCs w:val="24"/>
        </w:rPr>
        <w:instrText xml:space="preserve"> ADDIN ZOTERO_ITEM CSL_CITATION {"citationID":"deeb3segq","properties":{"formattedCitation":"{\\rtf \\super 17\\nosupersub{}}","plainCitation":"17"},"citationItems":[{"id":1605,"uris":["http://zotero.org/users/39665/items/Z5ZB2S6U"],"uri":["http://zotero.org/users/39665/items/Z5ZB2S6U"],"itemData":{"id":1605,"type":"article-journal","title":"Explaining Rare Events in International Relations","container-title":"International Organization","page":"693-715","volume":"55","issue":"03","source":"Cambridge Journals Online","DOI":"10.1162/00208180152507597","author":[{"family":"King","given":"Gary"},{"family":"Zeng","given":"Langche"}],"issued":{"date-parts":[["2001"]]}}}],"schema":"https://github.com/citation-style-language/schema/raw/master/csl-citation.json"} </w:instrText>
      </w:r>
      <w:r w:rsidR="00DF0AF8" w:rsidRPr="00A16FAC">
        <w:rPr>
          <w:sz w:val="24"/>
          <w:szCs w:val="24"/>
        </w:rPr>
        <w:fldChar w:fldCharType="separate"/>
      </w:r>
      <w:r w:rsidR="00667D88" w:rsidRPr="00667D88">
        <w:rPr>
          <w:sz w:val="24"/>
          <w:szCs w:val="24"/>
          <w:vertAlign w:val="superscript"/>
        </w:rPr>
        <w:t>17</w:t>
      </w:r>
      <w:ins w:id="64" w:author="TDI" w:date="2015-09-08T14:03:00Z">
        <w:r w:rsidR="00DF0AF8" w:rsidRPr="00A16FAC">
          <w:rPr>
            <w:sz w:val="24"/>
            <w:szCs w:val="24"/>
          </w:rPr>
          <w:fldChar w:fldCharType="end"/>
        </w:r>
        <w:r w:rsidR="00DF0AF8" w:rsidRPr="00A16FAC">
          <w:rPr>
            <w:sz w:val="24"/>
            <w:szCs w:val="24"/>
          </w:rPr>
          <w:t xml:space="preserve">  </w:t>
        </w:r>
      </w:ins>
      <w:ins w:id="65" w:author="TDI" w:date="2015-08-25T17:50:00Z">
        <w:r w:rsidR="000A3A29" w:rsidRPr="00A16FAC">
          <w:rPr>
            <w:sz w:val="24"/>
            <w:szCs w:val="24"/>
          </w:rPr>
          <w:t xml:space="preserve">We </w:t>
        </w:r>
      </w:ins>
      <w:ins w:id="66" w:author="TDI" w:date="2015-08-25T17:51:00Z">
        <w:r w:rsidR="000A3A29" w:rsidRPr="00A16FAC">
          <w:rPr>
            <w:sz w:val="24"/>
            <w:szCs w:val="24"/>
          </w:rPr>
          <w:t xml:space="preserve">mathematically </w:t>
        </w:r>
      </w:ins>
      <w:ins w:id="67" w:author="TDI" w:date="2015-08-25T17:50:00Z">
        <w:r w:rsidR="000A3A29" w:rsidRPr="00A16FAC">
          <w:rPr>
            <w:sz w:val="24"/>
            <w:szCs w:val="24"/>
          </w:rPr>
          <w:t xml:space="preserve">describe the </w:t>
        </w:r>
      </w:ins>
      <w:ins w:id="68" w:author="TDI" w:date="2015-09-09T10:51:00Z">
        <w:r w:rsidR="00153030" w:rsidRPr="00A16FAC">
          <w:rPr>
            <w:sz w:val="24"/>
            <w:szCs w:val="24"/>
          </w:rPr>
          <w:t>demographic</w:t>
        </w:r>
      </w:ins>
      <w:ins w:id="69" w:author="TDI" w:date="2015-08-25T17:51:00Z">
        <w:r w:rsidR="000A3A29" w:rsidRPr="00A16FAC">
          <w:rPr>
            <w:sz w:val="24"/>
            <w:szCs w:val="24"/>
          </w:rPr>
          <w:t xml:space="preserve"> </w:t>
        </w:r>
      </w:ins>
      <w:ins w:id="70" w:author="TDI" w:date="2015-08-25T17:50:00Z">
        <w:r w:rsidR="000A3A29" w:rsidRPr="00A16FAC">
          <w:rPr>
            <w:sz w:val="24"/>
            <w:szCs w:val="24"/>
          </w:rPr>
          <w:t>method</w:t>
        </w:r>
      </w:ins>
      <w:ins w:id="71" w:author="TDI" w:date="2015-09-08T13:39:00Z">
        <w:r w:rsidR="00C839B7" w:rsidRPr="00A16FAC">
          <w:rPr>
            <w:sz w:val="24"/>
            <w:szCs w:val="24"/>
          </w:rPr>
          <w:t>s</w:t>
        </w:r>
      </w:ins>
      <w:ins w:id="72" w:author="TDI" w:date="2015-08-25T17:50:00Z">
        <w:r w:rsidR="000A3A29" w:rsidRPr="00A16FAC">
          <w:rPr>
            <w:sz w:val="24"/>
            <w:szCs w:val="24"/>
          </w:rPr>
          <w:t xml:space="preserve"> in Supplementary Appendix Sections D-G. </w:t>
        </w:r>
      </w:ins>
    </w:p>
    <w:p w14:paraId="1A8BA090" w14:textId="68718256" w:rsidR="00DE3B50" w:rsidRPr="00A16FAC" w:rsidRDefault="000A3A29" w:rsidP="00DE3B50">
      <w:pPr>
        <w:pStyle w:val="Normal1"/>
        <w:spacing w:line="480" w:lineRule="auto"/>
        <w:ind w:firstLine="720"/>
        <w:rPr>
          <w:ins w:id="73" w:author="TDI" w:date="2015-08-25T16:10:00Z"/>
          <w:sz w:val="24"/>
          <w:szCs w:val="24"/>
        </w:rPr>
      </w:pPr>
      <w:ins w:id="74" w:author="TDI" w:date="2015-08-25T17:52:00Z">
        <w:r w:rsidRPr="00A16FAC">
          <w:rPr>
            <w:sz w:val="24"/>
            <w:szCs w:val="24"/>
          </w:rPr>
          <w:t>As a conceptual example of the</w:t>
        </w:r>
      </w:ins>
      <w:ins w:id="75" w:author="TDI" w:date="2015-09-09T10:51:00Z">
        <w:r w:rsidR="00153030" w:rsidRPr="00A16FAC">
          <w:rPr>
            <w:sz w:val="24"/>
            <w:szCs w:val="24"/>
          </w:rPr>
          <w:t>se</w:t>
        </w:r>
      </w:ins>
      <w:ins w:id="76" w:author="TDI" w:date="2015-08-25T17:52:00Z">
        <w:r w:rsidRPr="00A16FAC">
          <w:rPr>
            <w:sz w:val="24"/>
            <w:szCs w:val="24"/>
          </w:rPr>
          <w:t xml:space="preserve"> method</w:t>
        </w:r>
      </w:ins>
      <w:ins w:id="77" w:author="TDI" w:date="2015-09-09T10:51:00Z">
        <w:r w:rsidR="00153030" w:rsidRPr="00A16FAC">
          <w:rPr>
            <w:sz w:val="24"/>
            <w:szCs w:val="24"/>
          </w:rPr>
          <w:t>s</w:t>
        </w:r>
      </w:ins>
      <w:ins w:id="78" w:author="TDI" w:date="2015-08-25T16:10:00Z">
        <w:r w:rsidR="00DE3B50" w:rsidRPr="00A16FAC">
          <w:rPr>
            <w:sz w:val="24"/>
            <w:szCs w:val="24"/>
          </w:rPr>
          <w:t xml:space="preserve">,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1, Panel B), and tumor size-specific case fatality rates from competing causes of death remain constant between times 1 and 2 (Figure 1, Panel B).  Tumor size-specific life expectancy increases between times 1 and 2 because tumor size-specific case fatality rates from breast cancer decreased over the time period (Figure 1,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1, Panel D). </w:t>
        </w:r>
      </w:ins>
    </w:p>
    <w:p w14:paraId="65A21C78" w14:textId="77777777" w:rsidR="00153030" w:rsidRPr="00A16FAC" w:rsidRDefault="00DE3B50" w:rsidP="00843CEB">
      <w:pPr>
        <w:pStyle w:val="Normal1"/>
        <w:spacing w:line="480" w:lineRule="auto"/>
        <w:ind w:firstLine="720"/>
        <w:rPr>
          <w:ins w:id="79" w:author="TDI" w:date="2015-09-09T10:53:00Z"/>
          <w:sz w:val="24"/>
          <w:szCs w:val="24"/>
        </w:rPr>
      </w:pPr>
      <w:ins w:id="80" w:author="TDI" w:date="2015-08-25T16:11:00Z">
        <w:r w:rsidRPr="00A16FAC">
          <w:rPr>
            <w:sz w:val="24"/>
            <w:szCs w:val="24"/>
          </w:rPr>
          <w:t xml:space="preserve">In actuality, all three constituent factors change over time and contribute to the gain in life expectancy.  </w:t>
        </w:r>
      </w:ins>
      <w:ins w:id="81" w:author="TDI" w:date="2015-09-08T13:37:00Z">
        <w:r w:rsidR="00C839B7" w:rsidRPr="00A16FAC">
          <w:rPr>
            <w:sz w:val="24"/>
            <w:szCs w:val="24"/>
          </w:rPr>
          <w:t>For example, t</w:t>
        </w:r>
      </w:ins>
      <w:r w:rsidR="000A3A29" w:rsidRPr="00A16FAC">
        <w:rPr>
          <w:sz w:val="24"/>
          <w:szCs w:val="24"/>
        </w:rPr>
        <w:t xml:space="preserve">he shift toward smaller sized tumors at diagnosis occurs when incidence rates for smaller sized tumors increase more over time than the </w:t>
      </w:r>
      <w:r w:rsidR="000A3A29" w:rsidRPr="00A16FAC">
        <w:rPr>
          <w:sz w:val="24"/>
          <w:szCs w:val="24"/>
        </w:rPr>
        <w:lastRenderedPageBreak/>
        <w:t xml:space="preserve">incidence rates of larger sized tumors.  Growth of the share of smaller sized tumors implies an increase in their contribution to gains in life expectancy, while shrinkage of the share of larger sized tumors implies a decrease in their contribution. </w:t>
      </w:r>
      <w:r w:rsidR="008D20E9" w:rsidRPr="00A16FAC">
        <w:rPr>
          <w:sz w:val="24"/>
          <w:szCs w:val="24"/>
        </w:rPr>
        <w:tab/>
      </w:r>
    </w:p>
    <w:p w14:paraId="7AC206E7" w14:textId="583311DD" w:rsidR="004C16D0" w:rsidRPr="00A16FAC" w:rsidRDefault="008D20E9" w:rsidP="00843CEB">
      <w:pPr>
        <w:pStyle w:val="Normal1"/>
        <w:spacing w:line="480" w:lineRule="auto"/>
        <w:ind w:firstLine="720"/>
        <w:rPr>
          <w:sz w:val="24"/>
          <w:szCs w:val="24"/>
        </w:rPr>
      </w:pPr>
      <w:r w:rsidRPr="00A16FAC">
        <w:rPr>
          <w:sz w:val="24"/>
          <w:szCs w:val="24"/>
        </w:rPr>
        <w:t xml:space="preserve">To assess the robustness of our findings to the overdiagnosis level, we </w:t>
      </w:r>
      <w:r w:rsidR="004C16D0" w:rsidRPr="00A16FAC">
        <w:rPr>
          <w:sz w:val="24"/>
          <w:szCs w:val="24"/>
        </w:rPr>
        <w:t xml:space="preserve">conducted two sensitivity analyses.  First, we </w:t>
      </w:r>
      <w:r w:rsidR="007A504C" w:rsidRPr="00A16FAC">
        <w:rPr>
          <w:sz w:val="24"/>
          <w:szCs w:val="24"/>
        </w:rPr>
        <w:t xml:space="preserve">varied the </w:t>
      </w:r>
      <w:r w:rsidR="004C16D0" w:rsidRPr="00A16FAC">
        <w:rPr>
          <w:sz w:val="24"/>
          <w:szCs w:val="24"/>
        </w:rPr>
        <w:t xml:space="preserve">overdiagnosis </w:t>
      </w:r>
      <w:r w:rsidR="007A504C" w:rsidRPr="00A16FAC">
        <w:rPr>
          <w:sz w:val="24"/>
          <w:szCs w:val="24"/>
        </w:rPr>
        <w:t xml:space="preserve">level from 0% </w:t>
      </w:r>
      <w:r w:rsidR="00366862" w:rsidRPr="00A16FAC">
        <w:rPr>
          <w:sz w:val="24"/>
          <w:szCs w:val="24"/>
        </w:rPr>
        <w:t xml:space="preserve">(theoretical minimum) </w:t>
      </w:r>
      <w:r w:rsidR="007A504C" w:rsidRPr="00A16FAC">
        <w:rPr>
          <w:sz w:val="24"/>
          <w:szCs w:val="24"/>
        </w:rPr>
        <w:t xml:space="preserve">to 52% for </w:t>
      </w:r>
      <w:r w:rsidR="004C16D0" w:rsidRPr="00A16FAC">
        <w:rPr>
          <w:sz w:val="24"/>
          <w:szCs w:val="24"/>
        </w:rPr>
        <w:t xml:space="preserve">all tumors </w:t>
      </w:r>
      <w:r w:rsidR="004C16D0" w:rsidRPr="00A16FAC">
        <w:rPr>
          <w:rFonts w:eastAsia="MS Gothic"/>
          <w:sz w:val="24"/>
          <w:szCs w:val="24"/>
        </w:rPr>
        <w:t xml:space="preserve">≤3cm.  </w:t>
      </w:r>
      <w:r w:rsidR="004C16D0" w:rsidRPr="00A16FAC">
        <w:rPr>
          <w:sz w:val="24"/>
          <w:szCs w:val="24"/>
        </w:rPr>
        <w:t>We set the upper bound based on the highest estimate from randomized screening trials and observational studies.</w:t>
      </w:r>
      <w:r w:rsidR="004C16D0" w:rsidRPr="00A16FAC">
        <w:rPr>
          <w:sz w:val="24"/>
          <w:szCs w:val="24"/>
        </w:rPr>
        <w:fldChar w:fldCharType="begin"/>
      </w:r>
      <w:r w:rsidR="00667D88">
        <w:rPr>
          <w:sz w:val="24"/>
          <w:szCs w:val="24"/>
        </w:rPr>
        <w:instrText xml:space="preserve"> ADDIN ZOTERO_ITEM CSL_CITATION {"citationID":"2ob10r5fsc","properties":{"formattedCitation":"{\\rtf \\super 18\\uc0\\u8211{}22\\nosupersub{}}","plainCitation":"18–22"},"citationItems":[{"id":6619,"uris":["http://zotero.org/users/39665/items/7UUPB59V"],"uri":["http://zotero.org/users/39665/items/7UUPB59V"],"itemData":{"id":6619,"type":"article-journal","title":"Quantifying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A16FAC">
        <w:rPr>
          <w:sz w:val="24"/>
          <w:szCs w:val="24"/>
        </w:rPr>
        <w:fldChar w:fldCharType="separate"/>
      </w:r>
      <w:r w:rsidR="00667D88" w:rsidRPr="00667D88">
        <w:rPr>
          <w:sz w:val="24"/>
          <w:szCs w:val="24"/>
          <w:vertAlign w:val="superscript"/>
        </w:rPr>
        <w:t>18–22</w:t>
      </w:r>
      <w:r w:rsidR="004C16D0" w:rsidRPr="00A16FAC">
        <w:rPr>
          <w:sz w:val="24"/>
          <w:szCs w:val="24"/>
        </w:rPr>
        <w:fldChar w:fldCharType="end"/>
      </w:r>
      <w:r w:rsidR="008B7512" w:rsidRPr="00A16FAC">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A16FAC">
        <w:rPr>
          <w:sz w:val="24"/>
          <w:szCs w:val="24"/>
        </w:rPr>
        <w:t xml:space="preserve">tumors </w:t>
      </w:r>
      <w:r w:rsidR="008B7512" w:rsidRPr="00A16FAC">
        <w:rPr>
          <w:sz w:val="24"/>
          <w:szCs w:val="24"/>
        </w:rPr>
        <w:t>who subsequently died of breast cancer within 10 years (3%).</w:t>
      </w:r>
    </w:p>
    <w:p w14:paraId="73749AAA" w14:textId="77777777" w:rsidR="00A019D8" w:rsidRPr="00A16FAC" w:rsidRDefault="00A019D8" w:rsidP="008D20E9">
      <w:pPr>
        <w:pStyle w:val="Normal1"/>
        <w:spacing w:line="480" w:lineRule="auto"/>
        <w:rPr>
          <w:sz w:val="24"/>
          <w:szCs w:val="24"/>
        </w:rPr>
      </w:pPr>
    </w:p>
    <w:p w14:paraId="243B199B" w14:textId="77777777" w:rsidR="008D20E9" w:rsidRPr="00A16FAC" w:rsidRDefault="008D20E9" w:rsidP="008D20E9">
      <w:pPr>
        <w:pStyle w:val="Normal1"/>
        <w:spacing w:line="480" w:lineRule="auto"/>
        <w:rPr>
          <w:sz w:val="24"/>
          <w:szCs w:val="24"/>
        </w:rPr>
      </w:pPr>
      <w:r w:rsidRPr="00A16FAC">
        <w:rPr>
          <w:b/>
          <w:sz w:val="24"/>
          <w:szCs w:val="24"/>
        </w:rPr>
        <w:t>3.  RESULTS</w:t>
      </w:r>
    </w:p>
    <w:p w14:paraId="07DFCF15" w14:textId="11A6B0FD" w:rsidR="008D20E9" w:rsidRPr="00A16FAC" w:rsidRDefault="008D20E9">
      <w:pPr>
        <w:pStyle w:val="Normal1"/>
        <w:spacing w:line="480" w:lineRule="auto"/>
        <w:rPr>
          <w:sz w:val="24"/>
          <w:szCs w:val="24"/>
        </w:rPr>
      </w:pPr>
      <w:r w:rsidRPr="00A16FAC">
        <w:rPr>
          <w:b/>
          <w:sz w:val="24"/>
          <w:szCs w:val="24"/>
        </w:rPr>
        <w:t>3.1.  Incidence Rates, Size Distribution, and Case Fatality Rates.</w:t>
      </w:r>
      <w:r w:rsidRPr="00A16FAC">
        <w:rPr>
          <w:sz w:val="24"/>
          <w:szCs w:val="24"/>
        </w:rPr>
        <w:t xml:space="preserve">  The incidence rate of &lt;1cm and 1-2cm tumors increased between 1975 and 2002 (Figure </w:t>
      </w:r>
      <w:ins w:id="82" w:author="TDI" w:date="2015-08-25T16:12:00Z">
        <w:r w:rsidR="00DE3B50" w:rsidRPr="00A16FAC">
          <w:rPr>
            <w:sz w:val="24"/>
            <w:szCs w:val="24"/>
          </w:rPr>
          <w:t>2</w:t>
        </w:r>
      </w:ins>
      <w:r w:rsidRPr="00A16FAC">
        <w:rPr>
          <w:sz w:val="24"/>
          <w:szCs w:val="24"/>
        </w:rPr>
        <w:t>, Panel A).  For example, the incidence rate of &lt;1cm tumors rose from 42 to 350 cases per 100,000 over this time period</w:t>
      </w:r>
      <w:r w:rsidR="003C73A9" w:rsidRPr="00A16FAC">
        <w:rPr>
          <w:strike/>
          <w:sz w:val="24"/>
          <w:szCs w:val="24"/>
        </w:rPr>
        <w:t>.</w:t>
      </w:r>
      <w:r w:rsidR="003C73A9" w:rsidRPr="00A16FAC">
        <w:rPr>
          <w:sz w:val="24"/>
          <w:szCs w:val="24"/>
        </w:rPr>
        <w:t xml:space="preserve">  </w:t>
      </w:r>
      <w:r w:rsidR="00666234" w:rsidRPr="00A16FAC">
        <w:rPr>
          <w:sz w:val="24"/>
          <w:szCs w:val="24"/>
        </w:rPr>
        <w:t xml:space="preserve">In contrast to these smaller sized tumors, the incidence rates of 2-3cm, 3-5cm and </w:t>
      </w:r>
      <w:r w:rsidR="00F16533" w:rsidRPr="00A16FAC">
        <w:rPr>
          <w:sz w:val="24"/>
          <w:szCs w:val="24"/>
        </w:rPr>
        <w:t>≥5</w:t>
      </w:r>
      <w:r w:rsidR="00666234" w:rsidRPr="00A16FAC">
        <w:rPr>
          <w:sz w:val="24"/>
          <w:szCs w:val="24"/>
        </w:rPr>
        <w:t>cm increased from 1975, peaked around 1984, and decreased thereafter</w:t>
      </w:r>
      <w:r w:rsidR="00D817F9" w:rsidRPr="00A16FAC">
        <w:rPr>
          <w:sz w:val="24"/>
          <w:szCs w:val="24"/>
        </w:rPr>
        <w:t xml:space="preserve">.  </w:t>
      </w:r>
      <w:r w:rsidRPr="00A16FAC">
        <w:rPr>
          <w:sz w:val="24"/>
          <w:szCs w:val="24"/>
        </w:rPr>
        <w:t xml:space="preserve">The annual share of the &lt;1cm and 1-2cm tumors grew over time because their incidence rates increased more than those of larger sized tumors (Figure </w:t>
      </w:r>
      <w:ins w:id="83" w:author="TDI" w:date="2015-08-25T16:12:00Z">
        <w:r w:rsidR="00DE3B50" w:rsidRPr="00A16FAC">
          <w:rPr>
            <w:sz w:val="24"/>
            <w:szCs w:val="24"/>
          </w:rPr>
          <w:t>2</w:t>
        </w:r>
      </w:ins>
      <w:r w:rsidRPr="00A16FAC">
        <w:rPr>
          <w:sz w:val="24"/>
          <w:szCs w:val="24"/>
        </w:rPr>
        <w:t>, Panel B). For example, the annual share grew from 5% to 21% for &lt;1cm tumors</w:t>
      </w:r>
      <w:r w:rsidR="00D817F9" w:rsidRPr="00A16FAC">
        <w:rPr>
          <w:sz w:val="24"/>
          <w:szCs w:val="24"/>
        </w:rPr>
        <w:t xml:space="preserve"> and shrank </w:t>
      </w:r>
      <w:r w:rsidRPr="00A16FAC">
        <w:rPr>
          <w:sz w:val="24"/>
          <w:szCs w:val="24"/>
        </w:rPr>
        <w:t xml:space="preserve">from 15% to 10% for </w:t>
      </w:r>
      <w:r w:rsidR="00F16533" w:rsidRPr="00A16FAC">
        <w:rPr>
          <w:sz w:val="24"/>
          <w:szCs w:val="24"/>
        </w:rPr>
        <w:t>≥5</w:t>
      </w:r>
      <w:r w:rsidRPr="00A16FAC">
        <w:rPr>
          <w:sz w:val="24"/>
          <w:szCs w:val="24"/>
        </w:rPr>
        <w:t>cm tumors.</w:t>
      </w:r>
    </w:p>
    <w:p w14:paraId="30181DD4" w14:textId="01F46CE7" w:rsidR="008D20E9" w:rsidRPr="00A16FAC" w:rsidRDefault="008D20E9" w:rsidP="008D20E9">
      <w:pPr>
        <w:pStyle w:val="Normal1"/>
        <w:spacing w:line="480" w:lineRule="auto"/>
        <w:rPr>
          <w:sz w:val="24"/>
          <w:szCs w:val="24"/>
        </w:rPr>
      </w:pPr>
      <w:r w:rsidRPr="00A16FAC">
        <w:rPr>
          <w:sz w:val="24"/>
          <w:szCs w:val="24"/>
        </w:rPr>
        <w:lastRenderedPageBreak/>
        <w:t xml:space="preserve">        </w:t>
      </w:r>
      <w:r w:rsidRPr="00A16FAC">
        <w:rPr>
          <w:sz w:val="24"/>
          <w:szCs w:val="24"/>
        </w:rPr>
        <w:tab/>
        <w:t>Case fatality rates from breast cancer decreased more</w:t>
      </w:r>
      <w:r w:rsidR="00232A27" w:rsidRPr="00A16FAC">
        <w:rPr>
          <w:sz w:val="24"/>
          <w:szCs w:val="24"/>
        </w:rPr>
        <w:t>, in absolute terms,</w:t>
      </w:r>
      <w:r w:rsidRPr="00A16FAC">
        <w:rPr>
          <w:sz w:val="24"/>
          <w:szCs w:val="24"/>
        </w:rPr>
        <w:t xml:space="preserve"> for larger than smaller sized tumors between 1975 and 2002 (Figure </w:t>
      </w:r>
      <w:ins w:id="84" w:author="TDI" w:date="2015-08-25T16:12:00Z">
        <w:r w:rsidR="00DE3B50" w:rsidRPr="00A16FAC">
          <w:rPr>
            <w:sz w:val="24"/>
            <w:szCs w:val="24"/>
          </w:rPr>
          <w:t>2</w:t>
        </w:r>
      </w:ins>
      <w:r w:rsidRPr="00A16FAC">
        <w:rPr>
          <w:sz w:val="24"/>
          <w:szCs w:val="24"/>
        </w:rPr>
        <w:t xml:space="preserve">, Panel C).  For example, the rate decreased from 101 to 59 deaths per 100,000 for </w:t>
      </w:r>
      <w:r w:rsidR="00F16533" w:rsidRPr="00A16FAC">
        <w:rPr>
          <w:sz w:val="24"/>
          <w:szCs w:val="24"/>
        </w:rPr>
        <w:t>≥5</w:t>
      </w:r>
      <w:r w:rsidRPr="00A16FAC">
        <w:rPr>
          <w:sz w:val="24"/>
          <w:szCs w:val="24"/>
        </w:rPr>
        <w:t>cm tumors while the rate decreased from 18 to 5 deaths per 100,000 for &lt;1cm tumors.  Case fatality rates from competing causes of death also decreased over time</w:t>
      </w:r>
      <w:r w:rsidR="001D0377" w:rsidRPr="00A16FAC">
        <w:rPr>
          <w:sz w:val="24"/>
          <w:szCs w:val="24"/>
        </w:rPr>
        <w:t>, although they</w:t>
      </w:r>
      <w:r w:rsidRPr="00A16FAC">
        <w:rPr>
          <w:sz w:val="24"/>
          <w:szCs w:val="24"/>
        </w:rPr>
        <w:t xml:space="preserve"> exhibited less variation among tumor sizes.</w:t>
      </w:r>
    </w:p>
    <w:p w14:paraId="283D0AE6" w14:textId="5B57ADD1" w:rsidR="00A92655" w:rsidRPr="00A16FAC" w:rsidRDefault="008D20E9" w:rsidP="00220CAC">
      <w:pPr>
        <w:pStyle w:val="Normal1"/>
        <w:spacing w:line="480" w:lineRule="auto"/>
        <w:ind w:firstLine="720"/>
        <w:rPr>
          <w:sz w:val="24"/>
          <w:szCs w:val="24"/>
        </w:rPr>
      </w:pPr>
      <w:r w:rsidRPr="00A16FAC">
        <w:rPr>
          <w:b/>
          <w:sz w:val="24"/>
          <w:szCs w:val="24"/>
        </w:rPr>
        <w:t>3.2.  Gains in Life Expectancy.</w:t>
      </w:r>
      <w:r w:rsidRPr="00A16FAC">
        <w:rPr>
          <w:sz w:val="24"/>
          <w:szCs w:val="24"/>
        </w:rPr>
        <w:t xml:space="preserve"> </w:t>
      </w:r>
      <w:ins w:id="85" w:author="TDI" w:date="2015-09-09T14:24:00Z">
        <w:r w:rsidR="001152F1" w:rsidRPr="00A16FAC">
          <w:rPr>
            <w:rFonts w:eastAsia="Times New Roman"/>
            <w:sz w:val="24"/>
            <w:szCs w:val="24"/>
          </w:rPr>
          <w:t>The decrease in size-specific case fatality rates from breast cancer and other diseases led to an increase in size-specific life expectancies. The growing share of smaller size tumors placed greater weight on the life expectancies for these tumors, compared to those of larger sized tumors.  These two patterns led to an increase of 10.94 years in overall life expectancy for a 40-year old newly diagnosed breast cancer patient between 1975 and 2002 (Figure 3).  </w:t>
        </w:r>
      </w:ins>
      <w:r w:rsidRPr="00A16FAC">
        <w:rPr>
          <w:sz w:val="24"/>
          <w:szCs w:val="24"/>
        </w:rPr>
        <w:t xml:space="preserve">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A16FAC">
        <w:rPr>
          <w:sz w:val="24"/>
          <w:szCs w:val="24"/>
        </w:rPr>
        <w:t>from the</w:t>
      </w:r>
      <w:r w:rsidRPr="00A16FAC">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A16FAC">
        <w:rPr>
          <w:sz w:val="24"/>
          <w:szCs w:val="24"/>
        </w:rPr>
        <w:t>≥5</w:t>
      </w:r>
      <w:r w:rsidRPr="00A16FAC">
        <w:rPr>
          <w:sz w:val="24"/>
          <w:szCs w:val="24"/>
        </w:rPr>
        <w:t xml:space="preserve">cm tumors.  Third, reductions in case fatality rates from competing causes of death across all tumor sizes contributed the remaining 1.25 years to the gain in life expectancy (11%). </w:t>
      </w:r>
    </w:p>
    <w:p w14:paraId="48D7D037" w14:textId="5268C046" w:rsidR="008D20E9" w:rsidRPr="00A16FAC" w:rsidRDefault="008D20E9" w:rsidP="00EB168A">
      <w:pPr>
        <w:pStyle w:val="normal0"/>
        <w:spacing w:line="480" w:lineRule="auto"/>
        <w:ind w:firstLine="720"/>
      </w:pPr>
      <w:r w:rsidRPr="00A16FAC">
        <w:rPr>
          <w:b/>
          <w:sz w:val="24"/>
          <w:szCs w:val="24"/>
        </w:rPr>
        <w:lastRenderedPageBreak/>
        <w:t xml:space="preserve">3.3  Contribution by Age Group to Earlier Detection.  </w:t>
      </w:r>
      <w:ins w:id="86" w:author="TDI" w:date="2015-09-09T15:39:00Z">
        <w:r w:rsidR="00EB168A" w:rsidRPr="00A16FAC">
          <w:t>Across all ages, earlier detection contributed 2.92 years of life to the 10.94-year gain in life expectancy (Table 1).  By age group, earlier detection among 40-49, 50-59, 60-69, 70-79, and 80-89 year olds contributed nearly equally in absolute terms to the overall contribution of earlier detection: between 0.41 to 0.72 years of life.  In other words, earlier detection in these decades of life each contributed to between 3.7% and 6.6% to the gain in life expectancy.</w:t>
        </w:r>
      </w:ins>
    </w:p>
    <w:p w14:paraId="1A5BA816" w14:textId="0E8A695B" w:rsidR="008D20E9" w:rsidRPr="00A16FAC" w:rsidRDefault="008D20E9" w:rsidP="008B7512">
      <w:pPr>
        <w:pStyle w:val="Normal1"/>
        <w:spacing w:line="480" w:lineRule="auto"/>
        <w:ind w:firstLine="720"/>
        <w:rPr>
          <w:sz w:val="24"/>
          <w:szCs w:val="24"/>
        </w:rPr>
      </w:pPr>
      <w:r w:rsidRPr="00A16FAC">
        <w:rPr>
          <w:b/>
          <w:sz w:val="24"/>
          <w:szCs w:val="24"/>
        </w:rPr>
        <w:t xml:space="preserve">3.4.  </w:t>
      </w:r>
      <w:r w:rsidR="00863353" w:rsidRPr="00A16FAC">
        <w:rPr>
          <w:b/>
          <w:sz w:val="24"/>
          <w:szCs w:val="24"/>
        </w:rPr>
        <w:t xml:space="preserve">Varying Level of </w:t>
      </w:r>
      <w:r w:rsidRPr="00A16FAC">
        <w:rPr>
          <w:b/>
          <w:sz w:val="24"/>
          <w:szCs w:val="24"/>
        </w:rPr>
        <w:t xml:space="preserve">Overdiagnosis. </w:t>
      </w:r>
      <w:ins w:id="87" w:author="TDI" w:date="2015-09-08T20:30:00Z">
        <w:r w:rsidR="00212714" w:rsidRPr="00A16FAC">
          <w:rPr>
            <w:sz w:val="24"/>
            <w:szCs w:val="24"/>
          </w:rPr>
          <w:t xml:space="preserve">In the primary analysis, we assumed the overdiagnosis level for </w:t>
        </w:r>
      </w:ins>
      <w:ins w:id="88" w:author="TDI" w:date="2015-09-08T20:31:00Z">
        <w:r w:rsidR="00212714" w:rsidRPr="00A16FAC">
          <w:rPr>
            <w:rFonts w:eastAsia="ＭＳ ゴシック"/>
          </w:rPr>
          <w:t>≤</w:t>
        </w:r>
      </w:ins>
      <w:ins w:id="89" w:author="TDI" w:date="2015-09-08T20:30:00Z">
        <w:r w:rsidR="00212714" w:rsidRPr="00A16FAC">
          <w:rPr>
            <w:sz w:val="24"/>
            <w:szCs w:val="24"/>
          </w:rPr>
          <w:t xml:space="preserve">3cm tumors equaled 10%.  </w:t>
        </w:r>
      </w:ins>
      <w:r w:rsidRPr="00A16FAC">
        <w:rPr>
          <w:sz w:val="24"/>
          <w:szCs w:val="24"/>
        </w:rPr>
        <w:t xml:space="preserve">In secondary analysis, we varied the overdiagnosis level among these tumors sizes between 0% and </w:t>
      </w:r>
      <w:r w:rsidR="007A504C" w:rsidRPr="00A16FAC">
        <w:rPr>
          <w:sz w:val="24"/>
          <w:szCs w:val="24"/>
        </w:rPr>
        <w:t>52</w:t>
      </w:r>
      <w:r w:rsidRPr="00A16FAC">
        <w:rPr>
          <w:sz w:val="24"/>
          <w:szCs w:val="24"/>
        </w:rPr>
        <w:t>%</w:t>
      </w:r>
      <w:r w:rsidR="007A504C" w:rsidRPr="00A16FAC">
        <w:rPr>
          <w:sz w:val="24"/>
          <w:szCs w:val="24"/>
        </w:rPr>
        <w:t xml:space="preserve"> </w:t>
      </w:r>
      <w:r w:rsidR="0031128D" w:rsidRPr="00A16FAC">
        <w:rPr>
          <w:sz w:val="24"/>
          <w:szCs w:val="24"/>
        </w:rPr>
        <w:t xml:space="preserve">(Figure </w:t>
      </w:r>
      <w:ins w:id="90" w:author="TDI" w:date="2015-08-25T16:12:00Z">
        <w:r w:rsidR="00DE3B50" w:rsidRPr="00A16FAC">
          <w:rPr>
            <w:sz w:val="24"/>
            <w:szCs w:val="24"/>
          </w:rPr>
          <w:t>4</w:t>
        </w:r>
      </w:ins>
      <w:r w:rsidRPr="00A16FAC">
        <w:rPr>
          <w:sz w:val="24"/>
          <w:szCs w:val="24"/>
        </w:rPr>
        <w:t xml:space="preserve">). </w:t>
      </w:r>
      <w:r w:rsidR="00F55836" w:rsidRPr="00A16FAC">
        <w:rPr>
          <w:sz w:val="24"/>
          <w:szCs w:val="24"/>
        </w:rPr>
        <w:t xml:space="preserve"> </w:t>
      </w:r>
      <w:r w:rsidR="00FA59E7" w:rsidRPr="00A16FAC">
        <w:rPr>
          <w:sz w:val="24"/>
          <w:szCs w:val="24"/>
        </w:rPr>
        <w:t>As the overdiagnosis</w:t>
      </w:r>
      <w:r w:rsidRPr="00A16FAC">
        <w:rPr>
          <w:sz w:val="24"/>
          <w:szCs w:val="24"/>
        </w:rPr>
        <w:t xml:space="preserve"> level</w:t>
      </w:r>
      <w:r w:rsidR="00FA59E7" w:rsidRPr="00A16FAC">
        <w:rPr>
          <w:sz w:val="24"/>
          <w:szCs w:val="24"/>
        </w:rPr>
        <w:t xml:space="preserve"> increased</w:t>
      </w:r>
      <w:r w:rsidRPr="00A16FAC">
        <w:rPr>
          <w:sz w:val="24"/>
          <w:szCs w:val="24"/>
        </w:rPr>
        <w:t xml:space="preserve">, the </w:t>
      </w:r>
      <w:r w:rsidR="00FA59E7" w:rsidRPr="00A16FAC">
        <w:rPr>
          <w:sz w:val="24"/>
          <w:szCs w:val="24"/>
        </w:rPr>
        <w:t xml:space="preserve">proportionate contribution from </w:t>
      </w:r>
      <w:r w:rsidRPr="00A16FAC">
        <w:rPr>
          <w:sz w:val="24"/>
          <w:szCs w:val="24"/>
        </w:rPr>
        <w:t xml:space="preserve">reductions in case fatality rates from breast cancer </w:t>
      </w:r>
      <w:r w:rsidR="00FA59E7" w:rsidRPr="00A16FAC">
        <w:rPr>
          <w:sz w:val="24"/>
          <w:szCs w:val="24"/>
        </w:rPr>
        <w:t>increased while the proportionate contribution from earlier detection decreased</w:t>
      </w:r>
      <w:r w:rsidRPr="00A16FAC">
        <w:rPr>
          <w:sz w:val="24"/>
          <w:szCs w:val="24"/>
        </w:rPr>
        <w:t xml:space="preserve">.  </w:t>
      </w:r>
      <w:r w:rsidR="00733A73" w:rsidRPr="00A16FAC">
        <w:rPr>
          <w:sz w:val="24"/>
          <w:szCs w:val="24"/>
        </w:rPr>
        <w:t xml:space="preserve">For example, </w:t>
      </w:r>
      <w:r w:rsidR="008B7512" w:rsidRPr="00A16FAC">
        <w:rPr>
          <w:sz w:val="24"/>
          <w:szCs w:val="24"/>
        </w:rPr>
        <w:t>a</w:t>
      </w:r>
      <w:r w:rsidRPr="00A16FAC">
        <w:rPr>
          <w:sz w:val="24"/>
          <w:szCs w:val="24"/>
        </w:rPr>
        <w:t>t a 20% overdiagnosis level, the contributions to the 10.31</w:t>
      </w:r>
      <w:r w:rsidR="00FA59E7" w:rsidRPr="00A16FAC">
        <w:rPr>
          <w:sz w:val="24"/>
          <w:szCs w:val="24"/>
        </w:rPr>
        <w:t>-</w:t>
      </w:r>
      <w:r w:rsidRPr="00A16FAC">
        <w:rPr>
          <w:sz w:val="24"/>
          <w:szCs w:val="24"/>
        </w:rPr>
        <w:t>year gain in life expectancy were</w:t>
      </w:r>
      <w:r w:rsidR="00FE142E" w:rsidRPr="00A16FAC">
        <w:rPr>
          <w:sz w:val="24"/>
          <w:szCs w:val="24"/>
        </w:rPr>
        <w:t xml:space="preserve"> 66%</w:t>
      </w:r>
      <w:r w:rsidRPr="00A16FAC">
        <w:rPr>
          <w:sz w:val="24"/>
          <w:szCs w:val="24"/>
        </w:rPr>
        <w:t xml:space="preserve"> from reductions in case fatality rates from breast cancer</w:t>
      </w:r>
      <w:r w:rsidR="00FE142E" w:rsidRPr="00A16FAC">
        <w:rPr>
          <w:sz w:val="24"/>
          <w:szCs w:val="24"/>
        </w:rPr>
        <w:t>, 23%</w:t>
      </w:r>
      <w:r w:rsidRPr="00A16FAC">
        <w:rPr>
          <w:sz w:val="24"/>
          <w:szCs w:val="24"/>
        </w:rPr>
        <w:t xml:space="preserve"> from the temporal shift to smaller sized tumors, and </w:t>
      </w:r>
      <w:r w:rsidR="00FE142E" w:rsidRPr="00A16FAC">
        <w:rPr>
          <w:sz w:val="24"/>
          <w:szCs w:val="24"/>
        </w:rPr>
        <w:t>12%</w:t>
      </w:r>
      <w:r w:rsidR="004A5FDB" w:rsidRPr="00A16FAC">
        <w:rPr>
          <w:sz w:val="24"/>
          <w:szCs w:val="24"/>
        </w:rPr>
        <w:t xml:space="preserve"> </w:t>
      </w:r>
      <w:r w:rsidRPr="00A16FAC">
        <w:rPr>
          <w:sz w:val="24"/>
          <w:szCs w:val="24"/>
        </w:rPr>
        <w:t xml:space="preserve">from reductions in case fatality rates from competing causes of death. </w:t>
      </w:r>
      <w:r w:rsidR="00454D9D" w:rsidRPr="00A16FAC">
        <w:rPr>
          <w:sz w:val="24"/>
          <w:szCs w:val="24"/>
        </w:rPr>
        <w:t xml:space="preserve"> </w:t>
      </w:r>
      <w:r w:rsidR="008B7512" w:rsidRPr="00A16FAC">
        <w:rPr>
          <w:sz w:val="24"/>
          <w:szCs w:val="24"/>
        </w:rPr>
        <w:t>We also independently varied the overdiagnosis level for &lt;1cm tumors and 1-3cm</w:t>
      </w:r>
      <w:r w:rsidR="00FA59E7" w:rsidRPr="00A16FAC">
        <w:rPr>
          <w:sz w:val="24"/>
          <w:szCs w:val="24"/>
        </w:rPr>
        <w:t xml:space="preserve"> tumors</w:t>
      </w:r>
      <w:r w:rsidR="008B7512" w:rsidRPr="00A16FAC">
        <w:rPr>
          <w:sz w:val="24"/>
          <w:szCs w:val="24"/>
        </w:rPr>
        <w:t xml:space="preserve"> </w:t>
      </w:r>
      <w:r w:rsidR="00301872" w:rsidRPr="00A16FAC">
        <w:rPr>
          <w:sz w:val="24"/>
          <w:szCs w:val="24"/>
        </w:rPr>
        <w:t xml:space="preserve">and reached similar conclusions </w:t>
      </w:r>
      <w:r w:rsidR="008B7512" w:rsidRPr="00A16FAC">
        <w:rPr>
          <w:sz w:val="24"/>
          <w:szCs w:val="24"/>
        </w:rPr>
        <w:t>(</w:t>
      </w:r>
      <w:r w:rsidR="00561926" w:rsidRPr="00A16FAC">
        <w:rPr>
          <w:sz w:val="24"/>
          <w:szCs w:val="24"/>
        </w:rPr>
        <w:t>Supplementary Appendix</w:t>
      </w:r>
      <w:r w:rsidR="008B7512" w:rsidRPr="00A16FAC">
        <w:rPr>
          <w:sz w:val="24"/>
          <w:szCs w:val="24"/>
        </w:rPr>
        <w:t xml:space="preserve"> </w:t>
      </w:r>
      <w:r w:rsidR="00301872" w:rsidRPr="00A16FAC">
        <w:rPr>
          <w:sz w:val="24"/>
          <w:szCs w:val="24"/>
        </w:rPr>
        <w:t xml:space="preserve">Section </w:t>
      </w:r>
      <w:r w:rsidR="00CF572F" w:rsidRPr="00A16FAC">
        <w:rPr>
          <w:sz w:val="24"/>
          <w:szCs w:val="24"/>
        </w:rPr>
        <w:t>H</w:t>
      </w:r>
      <w:r w:rsidR="008B7512" w:rsidRPr="00A16FAC">
        <w:rPr>
          <w:sz w:val="24"/>
          <w:szCs w:val="24"/>
        </w:rPr>
        <w:t xml:space="preserve">).  </w:t>
      </w:r>
    </w:p>
    <w:p w14:paraId="494C048C" w14:textId="77777777" w:rsidR="00D50A70" w:rsidRPr="00A16FAC" w:rsidRDefault="00D50A70" w:rsidP="008D20E9">
      <w:pPr>
        <w:pStyle w:val="Normal1"/>
        <w:spacing w:line="480" w:lineRule="auto"/>
        <w:rPr>
          <w:sz w:val="24"/>
          <w:szCs w:val="24"/>
        </w:rPr>
      </w:pPr>
    </w:p>
    <w:p w14:paraId="04573D50" w14:textId="77777777" w:rsidR="008D20E9" w:rsidRPr="00A16FAC" w:rsidRDefault="008D20E9" w:rsidP="008D20E9">
      <w:pPr>
        <w:pStyle w:val="Normal1"/>
        <w:spacing w:line="480" w:lineRule="auto"/>
        <w:rPr>
          <w:b/>
          <w:sz w:val="24"/>
          <w:szCs w:val="24"/>
        </w:rPr>
      </w:pPr>
      <w:r w:rsidRPr="00A16FAC">
        <w:rPr>
          <w:b/>
          <w:sz w:val="24"/>
          <w:szCs w:val="24"/>
        </w:rPr>
        <w:t>4. Discussion</w:t>
      </w:r>
    </w:p>
    <w:p w14:paraId="66620942" w14:textId="77777777" w:rsidR="006361E7" w:rsidRPr="001607D2" w:rsidRDefault="006361E7" w:rsidP="006361E7">
      <w:pPr>
        <w:spacing w:line="480" w:lineRule="auto"/>
        <w:ind w:firstLine="720"/>
        <w:rPr>
          <w:rFonts w:ascii="Times" w:hAnsi="Times" w:cs="Times New Roman"/>
          <w:color w:val="auto"/>
          <w:sz w:val="20"/>
          <w:szCs w:val="20"/>
        </w:rPr>
      </w:pPr>
      <w:r w:rsidRPr="001607D2">
        <w:rPr>
          <w:rFonts w:cs="Times New Roman"/>
          <w:sz w:val="24"/>
          <w:szCs w:val="24"/>
        </w:rPr>
        <w:t>Our study quantifies the contribution of earlier detection and advancements in breast cancer treatment on gains in life expectancy.  We show that accurately measuring these contributions depends on accounting for improvements in the treatment of competing causes of death for breast cancer patients.  Our results also provide a precise estimate of these contributions because they are based on the observed mortality experience of actual breast cancer patients.  Overall, we found the majority of the gain in life expectancy between 1975 and 2002 resulted from advancements in breast cancer treatment (63%), followed by earlier detection (27%) and advancements in the treatment of other diseases (10%).  The relative contribution of each of these three constituent components remained the same across various levels of overdiagnosis.</w:t>
      </w:r>
    </w:p>
    <w:p w14:paraId="0494C751" w14:textId="672B2975"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 xml:space="preserve">Our study precisely quantifies the effect of earlier detection on the gain in life expectancy for breast cancer patients.  The seven simulation-based CISNET models estimated screening contributed to between 28% and 65% of the decline in breast cancer mortality rates </w:t>
      </w:r>
      <w:r w:rsidR="004D75AF">
        <w:rPr>
          <w:rFonts w:cs="Times New Roman"/>
          <w:sz w:val="24"/>
          <w:szCs w:val="24"/>
        </w:rPr>
        <w:t>(</w:t>
      </w:r>
      <w:r w:rsidRPr="001607D2">
        <w:rPr>
          <w:rFonts w:cs="Times New Roman"/>
          <w:sz w:val="24"/>
          <w:szCs w:val="24"/>
        </w:rPr>
        <w:t>1975</w:t>
      </w:r>
      <w:r w:rsidR="004D75AF">
        <w:rPr>
          <w:rFonts w:cs="Times New Roman"/>
          <w:sz w:val="24"/>
          <w:szCs w:val="24"/>
        </w:rPr>
        <w:t>-</w:t>
      </w:r>
      <w:r w:rsidRPr="001607D2">
        <w:rPr>
          <w:rFonts w:cs="Times New Roman"/>
          <w:sz w:val="24"/>
          <w:szCs w:val="24"/>
        </w:rPr>
        <w:t>2000</w:t>
      </w:r>
      <w:r w:rsidR="004D75AF">
        <w:rPr>
          <w:rFonts w:cs="Times New Roman"/>
          <w:sz w:val="24"/>
          <w:szCs w:val="24"/>
        </w:rPr>
        <w:t>)</w:t>
      </w:r>
      <w:r w:rsidRPr="001607D2">
        <w:rPr>
          <w:rFonts w:cs="Times New Roman"/>
          <w:sz w:val="24"/>
          <w:szCs w:val="24"/>
        </w:rPr>
        <w:t>, which corresponds to an equivalent contribution of between 16% and 50% on the resulting gain in life expectancy</w:t>
      </w:r>
      <w:r>
        <w:rPr>
          <w:rFonts w:cs="Times New Roman"/>
          <w:sz w:val="24"/>
          <w:szCs w:val="24"/>
        </w:rPr>
        <w:t>.</w:t>
      </w:r>
      <w:r w:rsidRPr="00A16FAC">
        <w:rPr>
          <w:color w:val="auto"/>
          <w:sz w:val="24"/>
          <w:szCs w:val="24"/>
        </w:rPr>
        <w:fldChar w:fldCharType="begin"/>
      </w:r>
      <w:r w:rsidRPr="00A16FAC">
        <w:rPr>
          <w:color w:val="auto"/>
          <w:sz w:val="24"/>
          <w:szCs w:val="24"/>
        </w:rPr>
        <w:instrText xml:space="preserve"> ADDIN ZOTERO_ITEM CSL_CITATION {"citationID":"7DevEpVS","properties":{"formattedCitation":"{\\rtf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Pr="00A16FAC">
        <w:rPr>
          <w:color w:val="auto"/>
          <w:sz w:val="24"/>
          <w:szCs w:val="24"/>
        </w:rPr>
        <w:fldChar w:fldCharType="separate"/>
      </w:r>
      <w:r w:rsidRPr="00A16FAC">
        <w:rPr>
          <w:color w:val="auto"/>
          <w:sz w:val="24"/>
          <w:szCs w:val="24"/>
          <w:vertAlign w:val="superscript"/>
        </w:rPr>
        <w:t>1</w:t>
      </w:r>
      <w:r w:rsidRPr="00A16FAC">
        <w:rPr>
          <w:color w:val="auto"/>
          <w:sz w:val="24"/>
          <w:szCs w:val="24"/>
        </w:rPr>
        <w:fldChar w:fldCharType="end"/>
      </w:r>
      <w:r w:rsidRPr="001607D2">
        <w:rPr>
          <w:rFonts w:cs="Times New Roman"/>
          <w:sz w:val="24"/>
          <w:szCs w:val="24"/>
        </w:rPr>
        <w:t xml:space="preserve">  This wide range resulted from the varying set of assumptions in the models and the inherent uncertainty in simulating the mortality experience of a hypothetical cohort of breast cancer patients.  Sun et al. (2010) estimated earlier detection contributed 17% of the 3.6-year gain in survival among breast cancer patients using survival time data</w:t>
      </w:r>
      <w:r w:rsidR="004D75AF">
        <w:rPr>
          <w:rFonts w:cs="Times New Roman"/>
          <w:sz w:val="24"/>
          <w:szCs w:val="24"/>
        </w:rPr>
        <w:t xml:space="preserve"> (1988-2000)</w:t>
      </w:r>
      <w:r>
        <w:rPr>
          <w:rFonts w:cs="Times New Roman"/>
          <w:sz w:val="24"/>
          <w:szCs w:val="24"/>
        </w:rPr>
        <w:t>.</w:t>
      </w:r>
      <w:r w:rsidRPr="00A16FAC">
        <w:rPr>
          <w:sz w:val="24"/>
          <w:szCs w:val="24"/>
        </w:rPr>
        <w:fldChar w:fldCharType="begin"/>
      </w:r>
      <w:r w:rsidR="006361E7">
        <w:rPr>
          <w:sz w:val="24"/>
          <w:szCs w:val="24"/>
        </w:rPr>
        <w:instrText xml:space="preserve"> ADDIN ZOTERO_ITEM CSL_CITATION {"citationID":"16hb1qj3oa","properties":{"formattedCitation":"{\\rtf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6361E7">
        <w:rPr>
          <w:rFonts w:ascii="Wingdings 3" w:hAnsi="Wingdings 3" w:cs="Wingdings 3"/>
          <w:sz w:val="24"/>
          <w:szCs w:val="24"/>
        </w:rPr>
        <w:instrText>’</w:instrText>
      </w:r>
      <w:r w:rsidR="006361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Pr="00A16FAC">
        <w:rPr>
          <w:sz w:val="24"/>
          <w:szCs w:val="24"/>
        </w:rPr>
        <w:fldChar w:fldCharType="separate"/>
      </w:r>
      <w:r w:rsidRPr="00667D88">
        <w:rPr>
          <w:sz w:val="24"/>
          <w:szCs w:val="24"/>
          <w:vertAlign w:val="superscript"/>
        </w:rPr>
        <w:t>10</w:t>
      </w:r>
      <w:r w:rsidRPr="00A16FAC">
        <w:rPr>
          <w:sz w:val="24"/>
          <w:szCs w:val="24"/>
        </w:rPr>
        <w:fldChar w:fldCharType="end"/>
      </w:r>
      <w:r>
        <w:rPr>
          <w:rFonts w:cs="Times New Roman"/>
          <w:sz w:val="24"/>
          <w:szCs w:val="24"/>
        </w:rPr>
        <w:t xml:space="preserve">  </w:t>
      </w:r>
      <w:r w:rsidRPr="001607D2">
        <w:rPr>
          <w:rFonts w:cs="Times New Roman"/>
          <w:sz w:val="24"/>
          <w:szCs w:val="24"/>
        </w:rPr>
        <w:t>Our calculation of the contribution of earlier detection in this time period, 24%, suggests the estimate of Sun et al. may be too low.  Moreover, our calculation is more precise than this previous estimate because we rely on incidence-based case fatality rates and not survival time data, which are inherently subject to the lead- and length-time biases. Our calculation of the observed effect of earlier detection contrasts with a recent county-based study that failed to find a relationship between screening and breast cancer mortality</w:t>
      </w:r>
      <w:r>
        <w:rPr>
          <w:rFonts w:cs="Times New Roman"/>
          <w:sz w:val="24"/>
          <w:szCs w:val="24"/>
        </w:rPr>
        <w:t>.</w:t>
      </w:r>
      <w:r w:rsidRPr="00A16FAC">
        <w:rPr>
          <w:sz w:val="24"/>
          <w:szCs w:val="24"/>
        </w:rPr>
        <w:fldChar w:fldCharType="begin"/>
      </w:r>
      <w:r>
        <w:rPr>
          <w:sz w:val="24"/>
          <w:szCs w:val="24"/>
        </w:rPr>
        <w:instrText xml:space="preserve"> ADDIN ZOTERO_ITEM CSL_CITATION {"citationID":"2o3e9rh6bj","properties":{"formattedCitation":"{\\rtf \\super 8\\nosupersub{}}","plainCitation":"8"},"citationItems":[{"id":6555,"uris":["http://zotero.org/users/39665/items/TEI4M5MG"],"uri":["http://zotero.org/users/39665/items/TEI4M5MG"],"itemData":{"id":6555,"type":"article-journal","title":"Breast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R"}],"issued":{"date-parts":[["2015"]]}}}],"schema":"https://github.com/citation-style-language/schema/raw/master/csl-citation.json"} </w:instrText>
      </w:r>
      <w:r w:rsidRPr="00A16FAC">
        <w:rPr>
          <w:sz w:val="24"/>
          <w:szCs w:val="24"/>
        </w:rPr>
        <w:fldChar w:fldCharType="separate"/>
      </w:r>
      <w:r w:rsidRPr="00667D88">
        <w:rPr>
          <w:sz w:val="24"/>
          <w:szCs w:val="24"/>
          <w:vertAlign w:val="superscript"/>
        </w:rPr>
        <w:t>8</w:t>
      </w:r>
      <w:r w:rsidRPr="00A16FAC">
        <w:rPr>
          <w:sz w:val="24"/>
          <w:szCs w:val="24"/>
        </w:rPr>
        <w:fldChar w:fldCharType="end"/>
      </w:r>
      <w:r>
        <w:rPr>
          <w:rFonts w:cs="Times New Roman"/>
          <w:sz w:val="24"/>
          <w:szCs w:val="24"/>
        </w:rPr>
        <w:t xml:space="preserve">  </w:t>
      </w:r>
      <w:r w:rsidRPr="001607D2">
        <w:rPr>
          <w:rFonts w:cs="Times New Roman"/>
          <w:sz w:val="24"/>
          <w:szCs w:val="24"/>
        </w:rPr>
        <w:t xml:space="preserve">This study was ecological in nature and focused on a single year of </w:t>
      </w:r>
      <w:r w:rsidRPr="001607D2">
        <w:rPr>
          <w:rFonts w:cs="Times New Roman"/>
          <w:sz w:val="24"/>
          <w:szCs w:val="24"/>
        </w:rPr>
        <w:lastRenderedPageBreak/>
        <w:t>screening (2000) rather than assessing the relationship of changes in screening over time and changes in mortality over time.                 </w:t>
      </w:r>
    </w:p>
    <w:p w14:paraId="5AAF2C2A" w14:textId="3E9C6023"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Although the incidence rates of 3-5cm and ≥5cm tumors remained relatively stationary since 1990, this constancy does not necessarily imply screening failed to detect these largest cancers.  Screening only fails to reduce the incidence of larger sized tumors if we assume the underlying nature of these cancers is constant over time (i.e., risk factors do not change over age, time, and across cohorts).  A recent analysis considered age, time, and cohort effects for metastatic cancer and concluded that the incidence rate would have increased over time in the absence of screening; screening reduced this increase to produce the constant trend observed</w:t>
      </w:r>
      <w:r>
        <w:rPr>
          <w:rFonts w:cs="Times New Roman"/>
          <w:sz w:val="24"/>
          <w:szCs w:val="24"/>
        </w:rPr>
        <w:t>.</w:t>
      </w:r>
      <w:r w:rsidRPr="00A16FAC">
        <w:rPr>
          <w:sz w:val="24"/>
          <w:szCs w:val="24"/>
        </w:rPr>
        <w:fldChar w:fldCharType="begin"/>
      </w:r>
      <w:r>
        <w:rPr>
          <w:sz w:val="24"/>
          <w:szCs w:val="24"/>
        </w:rPr>
        <w:instrText xml:space="preserve"> ADDIN ZOTERO_ITEM CSL_CITATION {"citationID":"pgud89741","properties":{"formattedCitation":"{\\rtf \\super 23\\nosupersub{}}","plainCitation":"23"},"citationItems":[{"id":6512,"uris":["http://zotero.org/users/39665/items/285PEI2S"],"uri":["http://zotero.org/users/39665/items/285PEI2S"],"itemData":{"id":6512,"type":"article-journal","title":"The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Pr="00A16FAC">
        <w:rPr>
          <w:sz w:val="24"/>
          <w:szCs w:val="24"/>
        </w:rPr>
        <w:fldChar w:fldCharType="separate"/>
      </w:r>
      <w:r w:rsidRPr="00667D88">
        <w:rPr>
          <w:sz w:val="24"/>
          <w:szCs w:val="24"/>
          <w:vertAlign w:val="superscript"/>
        </w:rPr>
        <w:t>23</w:t>
      </w:r>
      <w:r w:rsidRPr="00A16FAC">
        <w:rPr>
          <w:sz w:val="24"/>
          <w:szCs w:val="24"/>
        </w:rPr>
        <w:fldChar w:fldCharType="end"/>
      </w:r>
    </w:p>
    <w:p w14:paraId="0D3E3AE0" w14:textId="4531A027"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Our results also directly address the longstanding controversy over the value of screening, especially among 40-49 year olds</w:t>
      </w:r>
      <w:r>
        <w:rPr>
          <w:rFonts w:cs="Times New Roman"/>
          <w:sz w:val="24"/>
          <w:szCs w:val="24"/>
        </w:rPr>
        <w:t>.</w:t>
      </w:r>
      <w:r w:rsidRPr="00A16FAC">
        <w:rPr>
          <w:sz w:val="24"/>
          <w:szCs w:val="24"/>
        </w:rPr>
        <w:fldChar w:fldCharType="begin"/>
      </w:r>
      <w:r>
        <w:rPr>
          <w:sz w:val="24"/>
          <w:szCs w:val="24"/>
        </w:rPr>
        <w:instrText xml:space="preserve"> ADDIN ZOTERO_ITEM CSL_CITATION {"citationID":"invmtk1ug","properties":{"formattedCitation":"{\\rtf \\super 3,24\\nosupersub{}}","plainCitation":"3,24"},"citationItems":[{"id":6022,"uris":["http://zotero.org/users/39665/items/5RPQBIXI"],"uri":["http://zotero.org/users/39665/items/5RPQBIXI"],"itemData":{"id":6022,"type":"article-journal","title":"Is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Pr="00A16FAC">
        <w:rPr>
          <w:sz w:val="24"/>
          <w:szCs w:val="24"/>
        </w:rPr>
        <w:fldChar w:fldCharType="separate"/>
      </w:r>
      <w:r w:rsidRPr="00667D88">
        <w:rPr>
          <w:sz w:val="24"/>
          <w:szCs w:val="24"/>
          <w:vertAlign w:val="superscript"/>
        </w:rPr>
        <w:t>3,24</w:t>
      </w:r>
      <w:r w:rsidRPr="00A16FAC">
        <w:rPr>
          <w:sz w:val="24"/>
          <w:szCs w:val="24"/>
        </w:rPr>
        <w:fldChar w:fldCharType="end"/>
      </w:r>
      <w:r>
        <w:rPr>
          <w:rFonts w:cs="Times New Roman"/>
          <w:sz w:val="24"/>
          <w:szCs w:val="24"/>
        </w:rPr>
        <w:t xml:space="preserve">  </w:t>
      </w:r>
      <w:r w:rsidRPr="001607D2">
        <w:rPr>
          <w:rFonts w:cs="Times New Roman"/>
          <w:sz w:val="24"/>
          <w:szCs w:val="24"/>
        </w:rPr>
        <w:t>We calculate that earlier detection among 40-49 year olds conferred about the same level of benefit, in terms of years of life expectancy gained, as older age groups.  For example, earlier detection among 40-49 year olds contributed 5.16% of the 10.94-year gain in life expectancy, which was slightly greater than the corresponding contribution of 50-59 year olds (4.11%) and 60-69 year olds (3.75%).  Our quantification of the observed effectiveness of earlier detection among women aged 40-49 years old also supports the conclusion of the United Kingdom-based Age Trial that found screening reduced breast cancer mortality</w:t>
      </w:r>
      <w:r w:rsidR="004D75AF">
        <w:rPr>
          <w:rFonts w:cs="Times New Roman"/>
          <w:sz w:val="24"/>
          <w:szCs w:val="24"/>
        </w:rPr>
        <w:t xml:space="preserve"> within the first 10 years of diagnosis.</w:t>
      </w:r>
      <w:r w:rsidR="004D75AF">
        <w:rPr>
          <w:rFonts w:cs="Times New Roman"/>
          <w:sz w:val="24"/>
          <w:szCs w:val="24"/>
        </w:rPr>
        <w:fldChar w:fldCharType="begin"/>
      </w:r>
      <w:r w:rsidR="004D75AF">
        <w:rPr>
          <w:rFonts w:cs="Times New Roman"/>
          <w:sz w:val="24"/>
          <w:szCs w:val="24"/>
        </w:rPr>
        <w:instrText xml:space="preserve"> ADDIN ZOTERO_ITEM CSL_CITATION {"citationID":"14r2coif0","properties":{"formattedCitation":"{\\rtf \\super 25\\nosupersub{}}","plainCitation":"25"},"citationItems":[{"id":6629,"uris":["http://zotero.org/users/39665/items/AR66RME3"],"uri":["http://zotero.org/users/39665/items/AR66RME3"],"itemData":{"id":6629,"type":"article-journal","title":"Effect of mammographic screening from age 40 years on breast cancer mortality in the UK Age trial at 17 years' follow-up: a randomised controlled trial","container-title":"The Lancet Oncology","source":"ScienceDirect","abstract":"SummaryBackground\nAge-specific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follow-up.\nMethods\nWomen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ISRCTN24647151.\nFindings\nBetween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0·93–1·04).\nInterpretation\nOur results support an early reduction in mortality from breast cancer with annual mammography screening in women aged 40–49 years. Further data are needed to fully understand long-term effects. Cumulative incidence figures suggest at worst a small amount of overdiagnosis.\nFunding\nNational Institute for Health Research Health Technology Assessment programme and the American Cancer Society. Past funding was received from the Medical Research Council, Cancer Research UK, the UK Department of Health, and the US National Cancer Institute.","URL":"http://www.sciencedirect.com/science/article/pii/S147020451500128X","DOI":"10.1016/S1470-2045(15)00128-X","ISSN":"1470-2045","shortTitle":"Effect of mammographic screening from age 40 years on breast cancer mortality in the UK Age trial at 17 years' follow-up","journalAbbreviation":"The Lancet Oncology","author":[{"family":"Moss","given":"Sue M"},{"family":"Wale","given":"Christopher"},{"family":"Smith","given":"Robert"},{"family":"Evans","given":"Andrew"},{"family":"Cuckle","given":"Howard"},{"family":"Duffy","given":"Stephen W"}],"accessed":{"date-parts":[["2015",7,28]]}}}],"schema":"https://github.com/citation-style-language/schema/raw/master/csl-citation.json"} </w:instrText>
      </w:r>
      <w:r w:rsidR="004D75AF">
        <w:rPr>
          <w:rFonts w:cs="Times New Roman"/>
          <w:sz w:val="24"/>
          <w:szCs w:val="24"/>
        </w:rPr>
        <w:fldChar w:fldCharType="separate"/>
      </w:r>
      <w:r w:rsidR="004D75AF" w:rsidRPr="004D75AF">
        <w:rPr>
          <w:sz w:val="24"/>
          <w:szCs w:val="24"/>
          <w:vertAlign w:val="superscript"/>
        </w:rPr>
        <w:t>25</w:t>
      </w:r>
      <w:r w:rsidR="004D75AF">
        <w:rPr>
          <w:rFonts w:cs="Times New Roman"/>
          <w:sz w:val="24"/>
          <w:szCs w:val="24"/>
        </w:rPr>
        <w:fldChar w:fldCharType="end"/>
      </w:r>
      <w:r w:rsidR="004D75AF" w:rsidRPr="001607D2">
        <w:rPr>
          <w:rFonts w:ascii="Times" w:hAnsi="Times" w:cs="Times New Roman"/>
          <w:color w:val="auto"/>
          <w:sz w:val="20"/>
          <w:szCs w:val="20"/>
        </w:rPr>
        <w:t xml:space="preserve"> </w:t>
      </w:r>
    </w:p>
    <w:p w14:paraId="27656145" w14:textId="1FFADA4F"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 xml:space="preserve">While the contribution from earlier detection on the gain in life expectancy was substantial, we found that the contribution from advancements in breast cancer treatment was even larger.  Treatment-related advancements likely resulted from a </w:t>
      </w:r>
      <w:r w:rsidRPr="001607D2">
        <w:rPr>
          <w:rFonts w:cs="Times New Roman"/>
          <w:sz w:val="24"/>
          <w:szCs w:val="24"/>
        </w:rPr>
        <w:lastRenderedPageBreak/>
        <w:t>combination of improvements in the delivery of existing treatments and the development of novel treatments, both of which reduced case fatality rates</w:t>
      </w:r>
      <w:r w:rsidR="004D75AF">
        <w:rPr>
          <w:rFonts w:cs="Times New Roman"/>
          <w:sz w:val="24"/>
          <w:szCs w:val="24"/>
        </w:rPr>
        <w:t>.</w:t>
      </w:r>
      <w:r w:rsidR="004D75AF" w:rsidRPr="00A16FAC">
        <w:rPr>
          <w:sz w:val="24"/>
          <w:szCs w:val="24"/>
        </w:rPr>
        <w:fldChar w:fldCharType="begin"/>
      </w:r>
      <w:r w:rsidR="004D75AF">
        <w:rPr>
          <w:sz w:val="24"/>
          <w:szCs w:val="24"/>
        </w:rPr>
        <w:instrText xml:space="preserve"> ADDIN ZOTERO_ITEM CSL_CITATION {"citationID":"fT2JQqP1","properties":{"formattedCitation":"{\\rtf \\super 26,27\\nosupersub{}}","plainCitation":"26,27"},"citationItems":[{"id":6548,"uris":["http://zotero.org/users/39665/items/52QZTNJB"],"uri":["http://zotero.org/users/39665/items/52QZTNJB"],"itemData":{"id":6548,"type":"article-journal","title":"Consensus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4D75AF" w:rsidRPr="00A16FAC">
        <w:rPr>
          <w:sz w:val="24"/>
          <w:szCs w:val="24"/>
        </w:rPr>
        <w:fldChar w:fldCharType="separate"/>
      </w:r>
      <w:r w:rsidR="004D75AF" w:rsidRPr="004D75AF">
        <w:rPr>
          <w:sz w:val="24"/>
          <w:szCs w:val="24"/>
          <w:vertAlign w:val="superscript"/>
        </w:rPr>
        <w:t>26,27</w:t>
      </w:r>
      <w:r w:rsidR="004D75AF" w:rsidRPr="00A16FAC">
        <w:rPr>
          <w:sz w:val="24"/>
          <w:szCs w:val="24"/>
        </w:rPr>
        <w:fldChar w:fldCharType="end"/>
      </w:r>
      <w:r w:rsidR="004D75AF">
        <w:rPr>
          <w:rFonts w:cs="Times New Roman"/>
          <w:sz w:val="24"/>
          <w:szCs w:val="24"/>
        </w:rPr>
        <w:t xml:space="preserve">  </w:t>
      </w:r>
      <w:r w:rsidRPr="001607D2">
        <w:rPr>
          <w:rFonts w:cs="Times New Roman"/>
          <w:sz w:val="24"/>
          <w:szCs w:val="24"/>
        </w:rPr>
        <w:t xml:space="preserve">The CISNET models estimated breast cancer treatment contributed to between 35% and 72% of the decline in breast cancer mortality rates or, equivalently, between 50% and 84% of the resulting gain in life expectancy (1975-2000).  During the same time period, our calculation of 62% is more accurate because it is based on the true mortality experience of patients and, in doing so, avoids the assumptions inherent in simulation models.  Sun et al. (2010) concluded advancements in breast cancer treatment contributed 83% of the estimated gain in breast cancer survival time </w:t>
      </w:r>
      <w:r w:rsidR="004D75AF">
        <w:rPr>
          <w:rFonts w:cs="Times New Roman"/>
          <w:sz w:val="24"/>
          <w:szCs w:val="24"/>
        </w:rPr>
        <w:t>(1988-</w:t>
      </w:r>
      <w:r w:rsidRPr="001607D2">
        <w:rPr>
          <w:rFonts w:cs="Times New Roman"/>
          <w:sz w:val="24"/>
          <w:szCs w:val="24"/>
        </w:rPr>
        <w:t>2000</w:t>
      </w:r>
      <w:r w:rsidR="004D75AF">
        <w:rPr>
          <w:rFonts w:cs="Times New Roman"/>
          <w:sz w:val="24"/>
          <w:szCs w:val="24"/>
        </w:rPr>
        <w:t>).</w:t>
      </w:r>
      <w:r w:rsidR="004D75AF" w:rsidRPr="00A16FAC">
        <w:rPr>
          <w:sz w:val="24"/>
          <w:szCs w:val="24"/>
        </w:rPr>
        <w:fldChar w:fldCharType="begin"/>
      </w:r>
      <w:r w:rsidR="006361E7">
        <w:rPr>
          <w:sz w:val="24"/>
          <w:szCs w:val="24"/>
        </w:rPr>
        <w:instrText xml:space="preserve"> ADDIN ZOTERO_ITEM CSL_CITATION {"citationID":"PkchkBLL","properties":{"formattedCitation":"{\\rtf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6361E7">
        <w:rPr>
          <w:rFonts w:ascii="Wingdings 3" w:hAnsi="Wingdings 3" w:cs="Wingdings 3"/>
          <w:sz w:val="24"/>
          <w:szCs w:val="24"/>
        </w:rPr>
        <w:instrText>’</w:instrText>
      </w:r>
      <w:r w:rsidR="006361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4D75AF" w:rsidRPr="00A16FAC">
        <w:rPr>
          <w:sz w:val="24"/>
          <w:szCs w:val="24"/>
        </w:rPr>
        <w:fldChar w:fldCharType="separate"/>
      </w:r>
      <w:r w:rsidR="004D75AF" w:rsidRPr="00667D88">
        <w:rPr>
          <w:sz w:val="24"/>
          <w:szCs w:val="24"/>
          <w:vertAlign w:val="superscript"/>
        </w:rPr>
        <w:t>10</w:t>
      </w:r>
      <w:r w:rsidR="004D75AF" w:rsidRPr="00A16FAC">
        <w:rPr>
          <w:sz w:val="24"/>
          <w:szCs w:val="24"/>
        </w:rPr>
        <w:fldChar w:fldCharType="end"/>
      </w:r>
      <w:r w:rsidR="004D75AF">
        <w:rPr>
          <w:rFonts w:cs="Times New Roman"/>
          <w:sz w:val="24"/>
          <w:szCs w:val="24"/>
        </w:rPr>
        <w:t xml:space="preserve">  </w:t>
      </w:r>
      <w:r w:rsidRPr="001607D2">
        <w:rPr>
          <w:rFonts w:cs="Times New Roman"/>
          <w:sz w:val="24"/>
          <w:szCs w:val="24"/>
        </w:rPr>
        <w:t xml:space="preserve">Our calculation of the contribution of advancements in breast cancer treatment in this time period, 64%, suggests </w:t>
      </w:r>
      <w:r w:rsidR="004D75AF">
        <w:rPr>
          <w:rFonts w:cs="Times New Roman"/>
          <w:sz w:val="24"/>
          <w:szCs w:val="24"/>
        </w:rPr>
        <w:t>the</w:t>
      </w:r>
      <w:r w:rsidRPr="001607D2">
        <w:rPr>
          <w:rFonts w:cs="Times New Roman"/>
          <w:sz w:val="24"/>
          <w:szCs w:val="24"/>
        </w:rPr>
        <w:t xml:space="preserve"> previous estimate may be too high because the study confounded advancements in breast cancer treatment with concurrent advancements in the treatment of other diseases.</w:t>
      </w:r>
    </w:p>
    <w:p w14:paraId="775148E3" w14:textId="73A4CD29"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Advancements in the prevention and treatment of competing causes of death, such as CVD</w:t>
      </w:r>
      <w:r w:rsidR="004D75AF">
        <w:rPr>
          <w:rFonts w:cs="Times New Roman"/>
          <w:sz w:val="24"/>
          <w:szCs w:val="24"/>
        </w:rPr>
        <w:t>,</w:t>
      </w:r>
      <w:r w:rsidR="004D75AF" w:rsidRPr="00A16FAC">
        <w:rPr>
          <w:sz w:val="24"/>
          <w:szCs w:val="24"/>
        </w:rPr>
        <w:fldChar w:fldCharType="begin"/>
      </w:r>
      <w:r w:rsidR="004D75AF">
        <w:rPr>
          <w:sz w:val="24"/>
          <w:szCs w:val="24"/>
        </w:rPr>
        <w:instrText xml:space="preserve"> ADDIN ZOTERO_ITEM CSL_CITATION {"citationID":"sbkfqr18j","properties":{"formattedCitation":"{\\rtf \\super 28,29\\nosupersub{}}","plainCitation":"28,29"},"citationItems":[{"id":6679,"uris":["http://zotero.org/users/39665/items/H3DZRTZX"],"uri":["http://zotero.org/users/39665/items/H3DZRTZX"],"itemData":{"id":6679,"type":"article-journal","title":"The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4D75AF" w:rsidRPr="00A16FAC">
        <w:rPr>
          <w:sz w:val="24"/>
          <w:szCs w:val="24"/>
        </w:rPr>
        <w:fldChar w:fldCharType="separate"/>
      </w:r>
      <w:r w:rsidR="004D75AF" w:rsidRPr="004D75AF">
        <w:rPr>
          <w:sz w:val="24"/>
          <w:szCs w:val="24"/>
          <w:vertAlign w:val="superscript"/>
        </w:rPr>
        <w:t>28,29</w:t>
      </w:r>
      <w:r w:rsidR="004D75AF" w:rsidRPr="00A16FAC">
        <w:rPr>
          <w:sz w:val="24"/>
          <w:szCs w:val="24"/>
        </w:rPr>
        <w:fldChar w:fldCharType="end"/>
      </w:r>
      <w:r w:rsidR="004D75AF">
        <w:rPr>
          <w:rFonts w:cs="Times New Roman"/>
          <w:sz w:val="24"/>
          <w:szCs w:val="24"/>
        </w:rPr>
        <w:t xml:space="preserve"> </w:t>
      </w:r>
      <w:r w:rsidRPr="001607D2">
        <w:rPr>
          <w:rFonts w:cs="Times New Roman"/>
          <w:sz w:val="24"/>
          <w:szCs w:val="24"/>
        </w:rPr>
        <w:t>also contributed to the gain in life expectancy among breast cancer patients.  After breast cancer itself, other cancers and CVD were the second and third leading causes of death among breast cancer patients</w:t>
      </w:r>
      <w:r w:rsidR="004D75AF">
        <w:rPr>
          <w:rFonts w:cs="Times New Roman"/>
          <w:sz w:val="24"/>
          <w:szCs w:val="24"/>
        </w:rPr>
        <w:t>.</w:t>
      </w:r>
      <w:r w:rsidR="004D75AF" w:rsidRPr="00F87AAC">
        <w:rPr>
          <w:sz w:val="24"/>
          <w:szCs w:val="24"/>
        </w:rPr>
        <w:fldChar w:fldCharType="begin"/>
      </w:r>
      <w:r w:rsidR="004D75AF">
        <w:rPr>
          <w:sz w:val="24"/>
          <w:szCs w:val="24"/>
        </w:rPr>
        <w:instrText xml:space="preserve"> ADDIN ZOTERO_ITEM CSL_CITATION {"citationID":"SFkZYCCu","properties":{"formattedCitation":"{\\rtf \\super 30\\nosupersub{}}","plainCitation":"30"},"citationItems":[{"id":6659,"uris":["http://zotero.org/users/39665/items/EP9GK835"],"uri":["http://zotero.org/users/39665/items/EP9GK835"],"itemData":{"id":6659,"type":"article-journal","title":"Probabilities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4D75AF" w:rsidRPr="00F87AAC">
        <w:rPr>
          <w:sz w:val="24"/>
          <w:szCs w:val="24"/>
        </w:rPr>
        <w:fldChar w:fldCharType="separate"/>
      </w:r>
      <w:r w:rsidR="004D75AF" w:rsidRPr="004D75AF">
        <w:rPr>
          <w:sz w:val="24"/>
          <w:szCs w:val="24"/>
          <w:vertAlign w:val="superscript"/>
        </w:rPr>
        <w:t>30</w:t>
      </w:r>
      <w:r w:rsidR="004D75AF" w:rsidRPr="00F87AAC">
        <w:rPr>
          <w:sz w:val="24"/>
          <w:szCs w:val="24"/>
        </w:rPr>
        <w:fldChar w:fldCharType="end"/>
      </w:r>
      <w:r w:rsidR="004D75AF">
        <w:rPr>
          <w:rFonts w:cs="Times New Roman"/>
          <w:sz w:val="24"/>
          <w:szCs w:val="24"/>
        </w:rPr>
        <w:t xml:space="preserve">  </w:t>
      </w:r>
      <w:r w:rsidRPr="001607D2">
        <w:rPr>
          <w:rFonts w:cs="Times New Roman"/>
          <w:sz w:val="24"/>
          <w:szCs w:val="24"/>
        </w:rPr>
        <w:t>For early stage breast cancers, which are also generally smaller sized tumors, the probability of death from other causes is considerably higher than the corresponding probability from breast cancer</w:t>
      </w:r>
      <w:r w:rsidR="004D75AF">
        <w:rPr>
          <w:rFonts w:cs="Times New Roman"/>
          <w:sz w:val="24"/>
          <w:szCs w:val="24"/>
        </w:rPr>
        <w:t>.</w:t>
      </w:r>
      <w:r w:rsidR="004D75AF" w:rsidRPr="00F87AAC">
        <w:rPr>
          <w:sz w:val="24"/>
          <w:szCs w:val="24"/>
        </w:rPr>
        <w:fldChar w:fldCharType="begin"/>
      </w:r>
      <w:r w:rsidR="006361E7">
        <w:rPr>
          <w:sz w:val="24"/>
          <w:szCs w:val="24"/>
        </w:rPr>
        <w:instrText xml:space="preserve"> ADDIN ZOTERO_ITEM CSL_CITATION {"citationID":"QJCtqHpc","properties":{"formattedCitation":"{\\rtf \\super 30\\nosupersub{}}","plainCitation":"30"},"citationItems":[{"id":6659,"uris":["http://zotero.org/users/39665/items/EP9GK835"],"uri":["http://zotero.org/users/39665/items/EP9GK835"],"itemData":{"id":6659,"type":"article-journal","title":"Probabilities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4D75AF" w:rsidRPr="00F87AAC">
        <w:rPr>
          <w:sz w:val="24"/>
          <w:szCs w:val="24"/>
        </w:rPr>
        <w:fldChar w:fldCharType="separate"/>
      </w:r>
      <w:r w:rsidR="004D75AF" w:rsidRPr="004D75AF">
        <w:rPr>
          <w:sz w:val="24"/>
          <w:szCs w:val="24"/>
          <w:vertAlign w:val="superscript"/>
        </w:rPr>
        <w:t>30</w:t>
      </w:r>
      <w:r w:rsidR="004D75AF" w:rsidRPr="00F87AAC">
        <w:rPr>
          <w:sz w:val="24"/>
          <w:szCs w:val="24"/>
        </w:rPr>
        <w:fldChar w:fldCharType="end"/>
      </w:r>
      <w:r w:rsidR="004D75AF">
        <w:rPr>
          <w:rFonts w:cs="Times New Roman"/>
          <w:sz w:val="24"/>
          <w:szCs w:val="24"/>
        </w:rPr>
        <w:t xml:space="preserve">  </w:t>
      </w:r>
      <w:r w:rsidRPr="001607D2">
        <w:rPr>
          <w:rFonts w:cs="Times New Roman"/>
          <w:sz w:val="24"/>
          <w:szCs w:val="24"/>
        </w:rPr>
        <w:t>Thus, improvements in the treatment of other diseases for breast cancer patients are particularly important for the gain in life expectancy because the share of smaller sized tumors grew over time.</w:t>
      </w:r>
    </w:p>
    <w:p w14:paraId="04662ED8" w14:textId="710294F7"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lastRenderedPageBreak/>
        <w:t>Our study has some potential limitations. First, we required that breast cancer death must have occurred within 10 years of diagnosis when calculating case fatality rates to partially mitigate the effect of length bias.  We vary the time interval between 8 years and 12 years and reach identical substantive conclusions (Supplementary Appendix, Section I).  Second, we cannot quantify the contribution of individual types of treatment because patients typically received multiple modalities.</w:t>
      </w:r>
      <w:r w:rsidRPr="001607D2">
        <w:rPr>
          <w:rFonts w:cs="Times New Roman"/>
          <w:sz w:val="14"/>
          <w:szCs w:val="14"/>
          <w:vertAlign w:val="superscript"/>
        </w:rPr>
        <w:t>30</w:t>
      </w:r>
      <w:r w:rsidRPr="001607D2">
        <w:rPr>
          <w:rFonts w:cs="Times New Roman"/>
          <w:sz w:val="24"/>
          <w:szCs w:val="24"/>
        </w:rPr>
        <w:t xml:space="preserve">  Third, we cannot quantify the contribution of specific factors that produced the observed effectiveness of detection (e.g., more widespread screening among </w:t>
      </w:r>
      <w:r w:rsidRPr="001607D2">
        <w:rPr>
          <w:rFonts w:cs="Times New Roman"/>
          <w:i/>
          <w:iCs/>
          <w:sz w:val="24"/>
          <w:szCs w:val="24"/>
        </w:rPr>
        <w:t>BRCA</w:t>
      </w:r>
      <w:r w:rsidRPr="001607D2">
        <w:rPr>
          <w:rFonts w:cs="Times New Roman"/>
          <w:sz w:val="24"/>
          <w:szCs w:val="24"/>
        </w:rPr>
        <w:t xml:space="preserve"> mutation carriers, improved standards in the interpretation of mammograms, and improvements in clinical breast examination) because SEER does not capture screening information or how diagnosis occurred.  Finally, we focus on the broadest time period possible, 1975-2002, and do not quantify the contribution of earlier detection and advancements in breast cancer treatment after the introduction of a specific innovation (e.g., trastuzumab [</w:t>
      </w:r>
      <w:r w:rsidRPr="001607D2">
        <w:rPr>
          <w:rFonts w:cs="Times New Roman"/>
          <w:i/>
          <w:iCs/>
          <w:sz w:val="24"/>
          <w:szCs w:val="24"/>
        </w:rPr>
        <w:t>Herceptin</w:t>
      </w:r>
      <w:r w:rsidRPr="001607D2">
        <w:rPr>
          <w:rFonts w:cs="Times New Roman"/>
          <w:sz w:val="24"/>
          <w:szCs w:val="24"/>
        </w:rPr>
        <w:t>®]).  The diffusion of new chemotherapy agents, imaging modalities, and new clinical and surgical techniques occurs slowly over time rather than immediately after introduction.</w:t>
      </w:r>
      <w:r w:rsidR="004D75AF" w:rsidRPr="00F87AAC">
        <w:rPr>
          <w:rStyle w:val="st"/>
          <w:rFonts w:eastAsia="Times New Roman" w:cs="Times New Roman"/>
          <w:sz w:val="24"/>
          <w:szCs w:val="24"/>
        </w:rPr>
        <w:fldChar w:fldCharType="begin"/>
      </w:r>
      <w:r w:rsidR="006361E7">
        <w:rPr>
          <w:rStyle w:val="st"/>
          <w:rFonts w:eastAsia="Times New Roman" w:cs="Times New Roman"/>
          <w:sz w:val="24"/>
          <w:szCs w:val="24"/>
        </w:rPr>
        <w:instrText xml:space="preserve"> ADDIN ZOTERO_ITEM CSL_CITATION {"citationID":"2jo49sq8af","properties":{"formattedCitation":"{\\rtf \\super 31,32\\nosupersub{}}","plainCitation":"31,32"},"citationItems":[{"id":676,"uris":["http://zotero.org/users/39665/items/8P8ZJMRG"],"uri":["http://zotero.org/users/39665/items/8P8ZJMRG"],"itemData":{"id":676,"type":"article-journal","title":"Is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4D75AF" w:rsidRPr="00F87AAC">
        <w:rPr>
          <w:rStyle w:val="st"/>
          <w:rFonts w:eastAsia="Times New Roman" w:cs="Times New Roman"/>
          <w:sz w:val="24"/>
          <w:szCs w:val="24"/>
        </w:rPr>
        <w:fldChar w:fldCharType="separate"/>
      </w:r>
      <w:r w:rsidR="006361E7" w:rsidRPr="006361E7">
        <w:rPr>
          <w:sz w:val="24"/>
          <w:szCs w:val="24"/>
          <w:vertAlign w:val="superscript"/>
        </w:rPr>
        <w:t>31,32</w:t>
      </w:r>
      <w:r w:rsidR="004D75AF" w:rsidRPr="00F87AAC">
        <w:rPr>
          <w:rStyle w:val="st"/>
          <w:rFonts w:eastAsia="Times New Roman" w:cs="Times New Roman"/>
          <w:sz w:val="24"/>
          <w:szCs w:val="24"/>
        </w:rPr>
        <w:fldChar w:fldCharType="end"/>
      </w:r>
    </w:p>
    <w:p w14:paraId="2F429EF8" w14:textId="1F87CD1F" w:rsidR="001607D2" w:rsidRDefault="001607D2" w:rsidP="001607D2">
      <w:pPr>
        <w:pStyle w:val="Normal1"/>
        <w:spacing w:line="480" w:lineRule="auto"/>
        <w:ind w:firstLine="720"/>
        <w:rPr>
          <w:rFonts w:eastAsia="Times New Roman" w:cs="Times New Roman"/>
          <w:sz w:val="24"/>
          <w:szCs w:val="24"/>
        </w:rPr>
      </w:pPr>
      <w:r w:rsidRPr="001607D2">
        <w:rPr>
          <w:rFonts w:eastAsia="Times New Roman" w:cs="Times New Roman"/>
          <w:sz w:val="24"/>
          <w:szCs w:val="24"/>
        </w:rPr>
        <w:t xml:space="preserve">In conclusion, more widespread screening increased the share of small-sized tumors among newly diagnosed breast cancer patients.  At the same time, incremental </w:t>
      </w:r>
      <w:r w:rsidR="004D75AF">
        <w:rPr>
          <w:rFonts w:eastAsia="Times New Roman" w:cs="Times New Roman"/>
          <w:sz w:val="24"/>
          <w:szCs w:val="24"/>
        </w:rPr>
        <w:t>improvements in medical care have</w:t>
      </w:r>
      <w:r w:rsidRPr="001607D2">
        <w:rPr>
          <w:rFonts w:eastAsia="Times New Roman" w:cs="Times New Roman"/>
          <w:sz w:val="24"/>
          <w:szCs w:val="24"/>
        </w:rPr>
        <w:t xml:space="preserve"> reduced the risk of death among breast cancer patients from breast cancer itself. As patients live longer, they also benefited from advances in other diseases, such as cardiovascular disease.  We utilize new methodologies to disentangle the precise contribution of earlier detection and advancements in breast cancer treatment on the gain in life expectancy, taking account </w:t>
      </w:r>
      <w:r w:rsidRPr="001607D2">
        <w:rPr>
          <w:rFonts w:eastAsia="Times New Roman" w:cs="Times New Roman"/>
          <w:sz w:val="24"/>
          <w:szCs w:val="24"/>
        </w:rPr>
        <w:lastRenderedPageBreak/>
        <w:t>of 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p>
    <w:p w14:paraId="4DA563EE" w14:textId="77777777" w:rsidR="000549FB" w:rsidRPr="00A16FAC" w:rsidRDefault="000549FB">
      <w:pPr>
        <w:rPr>
          <w:b/>
          <w:sz w:val="24"/>
          <w:szCs w:val="24"/>
        </w:rPr>
      </w:pPr>
      <w:r w:rsidRPr="00A16FAC">
        <w:rPr>
          <w:b/>
          <w:sz w:val="24"/>
          <w:szCs w:val="24"/>
        </w:rPr>
        <w:br w:type="page"/>
      </w:r>
    </w:p>
    <w:p w14:paraId="5CF78B2F" w14:textId="52A207E6" w:rsidR="008D20E9" w:rsidRPr="00A16FAC" w:rsidRDefault="008D20E9" w:rsidP="008048FF">
      <w:pPr>
        <w:pStyle w:val="Normal1"/>
      </w:pPr>
      <w:r w:rsidRPr="00A16FAC">
        <w:rPr>
          <w:b/>
          <w:sz w:val="24"/>
          <w:szCs w:val="24"/>
        </w:rPr>
        <w:lastRenderedPageBreak/>
        <w:t>Acknowledgements</w:t>
      </w:r>
      <w:r w:rsidRPr="00A16FAC">
        <w:rPr>
          <w:sz w:val="24"/>
          <w:szCs w:val="24"/>
        </w:rPr>
        <w:t xml:space="preserve">: We thank </w:t>
      </w:r>
      <w:r w:rsidR="0031128D" w:rsidRPr="00A16FAC">
        <w:rPr>
          <w:sz w:val="24"/>
          <w:szCs w:val="24"/>
        </w:rPr>
        <w:t>Jonathan Skinner</w:t>
      </w:r>
      <w:r w:rsidR="00F87AAC">
        <w:rPr>
          <w:sz w:val="24"/>
          <w:szCs w:val="24"/>
        </w:rPr>
        <w:t>, Harold Sox,</w:t>
      </w:r>
      <w:r w:rsidR="00DC7947" w:rsidRPr="00A16FAC">
        <w:rPr>
          <w:sz w:val="24"/>
          <w:szCs w:val="24"/>
        </w:rPr>
        <w:t xml:space="preserve"> and </w:t>
      </w:r>
      <w:r w:rsidR="00A019D8" w:rsidRPr="00A16FAC">
        <w:rPr>
          <w:sz w:val="24"/>
          <w:szCs w:val="24"/>
        </w:rPr>
        <w:t>H. Gilbert Welch</w:t>
      </w:r>
      <w:r w:rsidR="00DC7947" w:rsidRPr="00A16FAC">
        <w:rPr>
          <w:sz w:val="24"/>
          <w:szCs w:val="24"/>
        </w:rPr>
        <w:t xml:space="preserve"> f</w:t>
      </w:r>
      <w:r w:rsidRPr="00A16FAC">
        <w:rPr>
          <w:sz w:val="24"/>
          <w:szCs w:val="24"/>
        </w:rPr>
        <w:t>or helpful comments and suggestions.</w:t>
      </w:r>
    </w:p>
    <w:p w14:paraId="1FA36F3B" w14:textId="77777777" w:rsidR="008D20E9" w:rsidRPr="00A16FAC" w:rsidRDefault="008D20E9" w:rsidP="00BB4E57">
      <w:pPr>
        <w:pStyle w:val="Normal1"/>
        <w:spacing w:line="240" w:lineRule="auto"/>
        <w:rPr>
          <w:sz w:val="24"/>
          <w:szCs w:val="24"/>
        </w:rPr>
      </w:pPr>
    </w:p>
    <w:p w14:paraId="5BEEE626" w14:textId="33C5EF8D" w:rsidR="008D20E9" w:rsidRPr="00A16FAC" w:rsidRDefault="008D20E9" w:rsidP="00BB4E57">
      <w:pPr>
        <w:pStyle w:val="Normal1"/>
        <w:spacing w:line="240" w:lineRule="auto"/>
        <w:rPr>
          <w:bCs/>
          <w:sz w:val="24"/>
          <w:szCs w:val="24"/>
        </w:rPr>
      </w:pPr>
      <w:r w:rsidRPr="00A16FAC">
        <w:rPr>
          <w:b/>
          <w:sz w:val="24"/>
          <w:szCs w:val="24"/>
        </w:rPr>
        <w:t xml:space="preserve">Funding Statement: </w:t>
      </w:r>
      <w:r w:rsidRPr="00A16FAC">
        <w:rPr>
          <w:sz w:val="24"/>
          <w:szCs w:val="24"/>
        </w:rPr>
        <w:t>Dr. Soneji was supported by the National Center For Advancing Translational Sciences grant number KL2TR001088</w:t>
      </w:r>
      <w:r w:rsidR="004A3DF9" w:rsidRPr="00A16FAC">
        <w:rPr>
          <w:sz w:val="24"/>
          <w:szCs w:val="24"/>
        </w:rPr>
        <w:t xml:space="preserve"> and the American Lung Association</w:t>
      </w:r>
      <w:r w:rsidRPr="00A16FAC">
        <w:rPr>
          <w:sz w:val="24"/>
          <w:szCs w:val="24"/>
        </w:rPr>
        <w:t xml:space="preserve">.  Dr. </w:t>
      </w:r>
      <w:r w:rsidRPr="00A16FAC">
        <w:rPr>
          <w:bCs/>
          <w:sz w:val="24"/>
          <w:szCs w:val="24"/>
        </w:rPr>
        <w:t xml:space="preserve">Beltrán-Sánchez was supported by </w:t>
      </w:r>
      <w:r w:rsidR="00F36A7F" w:rsidRPr="00A16FAC">
        <w:rPr>
          <w:bCs/>
          <w:sz w:val="24"/>
          <w:szCs w:val="24"/>
        </w:rPr>
        <w:t>the National Institute of Aging (R24HD047873 and P30AG017266)</w:t>
      </w:r>
      <w:r w:rsidRPr="00A16FAC">
        <w:rPr>
          <w:bCs/>
          <w:sz w:val="24"/>
          <w:szCs w:val="24"/>
        </w:rPr>
        <w:t>.</w:t>
      </w:r>
    </w:p>
    <w:p w14:paraId="77003716" w14:textId="77777777" w:rsidR="008D20E9" w:rsidRPr="00A16FAC" w:rsidRDefault="008D20E9" w:rsidP="00BB4E57">
      <w:pPr>
        <w:pStyle w:val="Normal1"/>
        <w:spacing w:line="240" w:lineRule="auto"/>
        <w:rPr>
          <w:sz w:val="24"/>
          <w:szCs w:val="24"/>
        </w:rPr>
      </w:pPr>
    </w:p>
    <w:p w14:paraId="5E4E4DC9" w14:textId="77777777" w:rsidR="008D20E9" w:rsidRPr="00A16FAC" w:rsidRDefault="008D20E9" w:rsidP="00BB4E57">
      <w:pPr>
        <w:pStyle w:val="Normal1"/>
        <w:spacing w:line="240" w:lineRule="auto"/>
        <w:rPr>
          <w:sz w:val="24"/>
          <w:szCs w:val="24"/>
        </w:rPr>
      </w:pPr>
      <w:r w:rsidRPr="00A16FAC">
        <w:rPr>
          <w:b/>
          <w:sz w:val="24"/>
          <w:szCs w:val="24"/>
        </w:rPr>
        <w:t>Competing Interests Statement</w:t>
      </w:r>
      <w:r w:rsidRPr="00A16FAC">
        <w:rPr>
          <w:sz w:val="24"/>
          <w:szCs w:val="24"/>
        </w:rPr>
        <w:t>: All authors report no potential competing interests.</w:t>
      </w:r>
    </w:p>
    <w:p w14:paraId="7D0B0F87" w14:textId="77777777" w:rsidR="008D20E9" w:rsidRPr="00A16FAC" w:rsidRDefault="008D20E9" w:rsidP="00BB4E57">
      <w:pPr>
        <w:pStyle w:val="Normal1"/>
        <w:spacing w:line="240" w:lineRule="auto"/>
        <w:rPr>
          <w:sz w:val="24"/>
          <w:szCs w:val="24"/>
        </w:rPr>
      </w:pPr>
    </w:p>
    <w:p w14:paraId="2C5FA362" w14:textId="77777777" w:rsidR="00BB4E57" w:rsidRPr="00A16FAC" w:rsidRDefault="008D20E9" w:rsidP="00BB4E57">
      <w:pPr>
        <w:pStyle w:val="Normal1"/>
        <w:spacing w:line="240" w:lineRule="auto"/>
        <w:rPr>
          <w:sz w:val="24"/>
          <w:szCs w:val="24"/>
        </w:rPr>
      </w:pPr>
      <w:r w:rsidRPr="00A16FAC">
        <w:rPr>
          <w:b/>
          <w:sz w:val="24"/>
          <w:szCs w:val="24"/>
        </w:rPr>
        <w:t xml:space="preserve">Contributorship Statement:  </w:t>
      </w:r>
      <w:r w:rsidRPr="00A16FAC">
        <w:rPr>
          <w:sz w:val="24"/>
          <w:szCs w:val="24"/>
        </w:rPr>
        <w:t xml:space="preserve">S. Soneji and H.  </w:t>
      </w:r>
      <w:r w:rsidRPr="00A16FAC">
        <w:rPr>
          <w:bCs/>
          <w:sz w:val="24"/>
          <w:szCs w:val="24"/>
        </w:rPr>
        <w:t xml:space="preserve">Beltrán-Sánchez </w:t>
      </w:r>
      <w:r w:rsidRPr="00A16FAC">
        <w:rPr>
          <w:sz w:val="24"/>
          <w:szCs w:val="24"/>
        </w:rPr>
        <w:t xml:space="preserve">were involved in study design, data collection, statistical analysis, and preparation of the article.  </w:t>
      </w:r>
    </w:p>
    <w:p w14:paraId="6C0BAB75" w14:textId="77777777" w:rsidR="00BB4E57" w:rsidRPr="00A16FAC" w:rsidRDefault="00BB4E57">
      <w:pPr>
        <w:rPr>
          <w:sz w:val="24"/>
          <w:szCs w:val="24"/>
        </w:rPr>
      </w:pPr>
      <w:r w:rsidRPr="00A16FAC">
        <w:rPr>
          <w:sz w:val="24"/>
          <w:szCs w:val="24"/>
        </w:rPr>
        <w:br w:type="page"/>
      </w:r>
    </w:p>
    <w:p w14:paraId="16BDA4F0" w14:textId="662731C6" w:rsidR="008D20E9" w:rsidRPr="00A16FAC" w:rsidRDefault="00BB4E57" w:rsidP="007C60E3">
      <w:pPr>
        <w:pStyle w:val="Normal1"/>
        <w:spacing w:line="240" w:lineRule="auto"/>
        <w:rPr>
          <w:sz w:val="24"/>
          <w:szCs w:val="24"/>
        </w:rPr>
      </w:pPr>
      <w:r w:rsidRPr="00A16FAC">
        <w:rPr>
          <w:b/>
          <w:sz w:val="24"/>
          <w:szCs w:val="24"/>
        </w:rPr>
        <w:t>References</w:t>
      </w:r>
    </w:p>
    <w:p w14:paraId="5E0E34E7" w14:textId="77777777" w:rsidR="006361E7" w:rsidRPr="006361E7" w:rsidRDefault="007C60E3" w:rsidP="006361E7">
      <w:pPr>
        <w:pStyle w:val="Bibliography"/>
        <w:rPr>
          <w:color w:val="auto"/>
          <w:sz w:val="24"/>
        </w:rPr>
      </w:pPr>
      <w:r w:rsidRPr="00A16FAC">
        <w:fldChar w:fldCharType="begin"/>
      </w:r>
      <w:r w:rsidR="006361E7">
        <w:instrText xml:space="preserve"> ADDIN ZOTERO_BIBL {"custom":[]} CSL_BIBLIOGRAPHY </w:instrText>
      </w:r>
      <w:r w:rsidRPr="00A16FAC">
        <w:fldChar w:fldCharType="separate"/>
      </w:r>
      <w:r w:rsidR="006361E7" w:rsidRPr="006361E7">
        <w:rPr>
          <w:color w:val="auto"/>
          <w:sz w:val="24"/>
        </w:rPr>
        <w:t xml:space="preserve">1. </w:t>
      </w:r>
      <w:r w:rsidR="006361E7" w:rsidRPr="006361E7">
        <w:rPr>
          <w:color w:val="auto"/>
          <w:sz w:val="24"/>
        </w:rPr>
        <w:tab/>
        <w:t xml:space="preserve">Berry DA, Cronin KA, Plevritis SK, et al. Effect of Screening and Adjuvant Therapy on Mortality from Breast Cancer. </w:t>
      </w:r>
      <w:proofErr w:type="gramStart"/>
      <w:r w:rsidR="006361E7" w:rsidRPr="006361E7">
        <w:rPr>
          <w:color w:val="auto"/>
          <w:sz w:val="24"/>
        </w:rPr>
        <w:t xml:space="preserve">N </w:t>
      </w:r>
      <w:proofErr w:type="spellStart"/>
      <w:r w:rsidR="006361E7" w:rsidRPr="006361E7">
        <w:rPr>
          <w:color w:val="auto"/>
          <w:sz w:val="24"/>
        </w:rPr>
        <w:t>Engl</w:t>
      </w:r>
      <w:bookmarkStart w:id="91" w:name="_GoBack"/>
      <w:bookmarkEnd w:id="91"/>
      <w:proofErr w:type="spellEnd"/>
      <w:r w:rsidR="006361E7" w:rsidRPr="006361E7">
        <w:rPr>
          <w:color w:val="auto"/>
          <w:sz w:val="24"/>
        </w:rPr>
        <w:t xml:space="preserve"> J Med 2005;353(17):1784–92.</w:t>
      </w:r>
      <w:proofErr w:type="gramEnd"/>
      <w:r w:rsidR="006361E7" w:rsidRPr="006361E7">
        <w:rPr>
          <w:color w:val="auto"/>
          <w:sz w:val="24"/>
        </w:rPr>
        <w:t xml:space="preserve"> </w:t>
      </w:r>
    </w:p>
    <w:p w14:paraId="62105CBB" w14:textId="77777777" w:rsidR="006361E7" w:rsidRPr="006361E7" w:rsidRDefault="006361E7" w:rsidP="006361E7">
      <w:pPr>
        <w:pStyle w:val="Bibliography"/>
        <w:rPr>
          <w:color w:val="auto"/>
          <w:sz w:val="24"/>
        </w:rPr>
      </w:pPr>
      <w:r w:rsidRPr="006361E7">
        <w:rPr>
          <w:color w:val="auto"/>
          <w:sz w:val="24"/>
        </w:rPr>
        <w:t xml:space="preserve">2. </w:t>
      </w:r>
      <w:r w:rsidRPr="006361E7">
        <w:rPr>
          <w:color w:val="auto"/>
          <w:sz w:val="24"/>
        </w:rPr>
        <w:tab/>
        <w:t xml:space="preserve">Nelson HD, Tyne K, </w:t>
      </w:r>
      <w:proofErr w:type="spellStart"/>
      <w:r w:rsidRPr="006361E7">
        <w:rPr>
          <w:color w:val="auto"/>
          <w:sz w:val="24"/>
        </w:rPr>
        <w:t>Naik</w:t>
      </w:r>
      <w:proofErr w:type="spellEnd"/>
      <w:r w:rsidRPr="006361E7">
        <w:rPr>
          <w:color w:val="auto"/>
          <w:sz w:val="24"/>
        </w:rPr>
        <w:t xml:space="preserve"> A, </w:t>
      </w:r>
      <w:proofErr w:type="spellStart"/>
      <w:r w:rsidRPr="006361E7">
        <w:rPr>
          <w:color w:val="auto"/>
          <w:sz w:val="24"/>
        </w:rPr>
        <w:t>Bougatsos</w:t>
      </w:r>
      <w:proofErr w:type="spellEnd"/>
      <w:r w:rsidRPr="006361E7">
        <w:rPr>
          <w:color w:val="auto"/>
          <w:sz w:val="24"/>
        </w:rPr>
        <w:t xml:space="preserve"> C, Chan BK, Humphrey L. Screening for Breast Cancer: An Update for the U.S. Preventive Services Task Force. </w:t>
      </w:r>
      <w:proofErr w:type="gramStart"/>
      <w:r w:rsidRPr="006361E7">
        <w:rPr>
          <w:color w:val="auto"/>
          <w:sz w:val="24"/>
        </w:rPr>
        <w:t>Ann Intern Med 2009;151(10):727–37.</w:t>
      </w:r>
      <w:proofErr w:type="gramEnd"/>
      <w:r w:rsidRPr="006361E7">
        <w:rPr>
          <w:color w:val="auto"/>
          <w:sz w:val="24"/>
        </w:rPr>
        <w:t xml:space="preserve"> </w:t>
      </w:r>
    </w:p>
    <w:p w14:paraId="28C25178" w14:textId="77777777" w:rsidR="006361E7" w:rsidRPr="006361E7" w:rsidRDefault="006361E7" w:rsidP="006361E7">
      <w:pPr>
        <w:pStyle w:val="Bibliography"/>
        <w:rPr>
          <w:color w:val="auto"/>
          <w:sz w:val="24"/>
        </w:rPr>
      </w:pPr>
      <w:r w:rsidRPr="006361E7">
        <w:rPr>
          <w:color w:val="auto"/>
          <w:sz w:val="24"/>
        </w:rPr>
        <w:t xml:space="preserve">3. </w:t>
      </w:r>
      <w:r w:rsidRPr="006361E7">
        <w:rPr>
          <w:color w:val="auto"/>
          <w:sz w:val="24"/>
        </w:rPr>
        <w:tab/>
      </w:r>
      <w:proofErr w:type="spellStart"/>
      <w:r w:rsidRPr="006361E7">
        <w:rPr>
          <w:color w:val="auto"/>
          <w:sz w:val="24"/>
        </w:rPr>
        <w:t>Kopans</w:t>
      </w:r>
      <w:proofErr w:type="spellEnd"/>
      <w:r w:rsidRPr="006361E7">
        <w:rPr>
          <w:color w:val="auto"/>
          <w:sz w:val="24"/>
        </w:rPr>
        <w:t xml:space="preserve"> DB. The 2009 U.S. Preventive Services Task Force Guidelines Ignore Important Scientific Evidence and Should Be Revised or Withdrawn. </w:t>
      </w:r>
      <w:proofErr w:type="gramStart"/>
      <w:r w:rsidRPr="006361E7">
        <w:rPr>
          <w:color w:val="auto"/>
          <w:sz w:val="24"/>
        </w:rPr>
        <w:t>Radiology 2010;256(1):15–20.</w:t>
      </w:r>
      <w:proofErr w:type="gramEnd"/>
      <w:r w:rsidRPr="006361E7">
        <w:rPr>
          <w:color w:val="auto"/>
          <w:sz w:val="24"/>
        </w:rPr>
        <w:t xml:space="preserve"> </w:t>
      </w:r>
    </w:p>
    <w:p w14:paraId="41BC32C6" w14:textId="77777777" w:rsidR="006361E7" w:rsidRPr="006361E7" w:rsidRDefault="006361E7" w:rsidP="006361E7">
      <w:pPr>
        <w:pStyle w:val="Bibliography"/>
        <w:rPr>
          <w:color w:val="auto"/>
          <w:sz w:val="24"/>
        </w:rPr>
      </w:pPr>
      <w:r w:rsidRPr="006361E7">
        <w:rPr>
          <w:color w:val="auto"/>
          <w:sz w:val="24"/>
        </w:rPr>
        <w:t xml:space="preserve">4. </w:t>
      </w:r>
      <w:r w:rsidRPr="006361E7">
        <w:rPr>
          <w:color w:val="auto"/>
          <w:sz w:val="24"/>
        </w:rPr>
        <w:tab/>
      </w:r>
      <w:proofErr w:type="spellStart"/>
      <w:r w:rsidRPr="006361E7">
        <w:rPr>
          <w:color w:val="auto"/>
          <w:sz w:val="24"/>
        </w:rPr>
        <w:t>Petitti</w:t>
      </w:r>
      <w:proofErr w:type="spellEnd"/>
      <w:r w:rsidRPr="006361E7">
        <w:rPr>
          <w:color w:val="auto"/>
          <w:sz w:val="24"/>
        </w:rPr>
        <w:t xml:space="preserve"> DB, </w:t>
      </w:r>
      <w:proofErr w:type="spellStart"/>
      <w:r w:rsidRPr="006361E7">
        <w:rPr>
          <w:color w:val="auto"/>
          <w:sz w:val="24"/>
        </w:rPr>
        <w:t>Calonge</w:t>
      </w:r>
      <w:proofErr w:type="spellEnd"/>
      <w:r w:rsidRPr="006361E7">
        <w:rPr>
          <w:color w:val="auto"/>
          <w:sz w:val="24"/>
        </w:rPr>
        <w:t xml:space="preserve"> N, </w:t>
      </w:r>
      <w:proofErr w:type="spellStart"/>
      <w:r w:rsidRPr="006361E7">
        <w:rPr>
          <w:color w:val="auto"/>
          <w:sz w:val="24"/>
        </w:rPr>
        <w:t>LeFevre</w:t>
      </w:r>
      <w:proofErr w:type="spellEnd"/>
      <w:r w:rsidRPr="006361E7">
        <w:rPr>
          <w:color w:val="auto"/>
          <w:sz w:val="24"/>
        </w:rPr>
        <w:t xml:space="preserve"> ML, </w:t>
      </w:r>
      <w:proofErr w:type="spellStart"/>
      <w:r w:rsidRPr="006361E7">
        <w:rPr>
          <w:color w:val="auto"/>
          <w:sz w:val="24"/>
        </w:rPr>
        <w:t>Melnyk</w:t>
      </w:r>
      <w:proofErr w:type="spellEnd"/>
      <w:r w:rsidRPr="006361E7">
        <w:rPr>
          <w:color w:val="auto"/>
          <w:sz w:val="24"/>
        </w:rPr>
        <w:t xml:space="preserve"> BM, Wilt TJ, Schwartz JS. Breast Cancer Screening: From Science to Recommendation. </w:t>
      </w:r>
      <w:proofErr w:type="gramStart"/>
      <w:r w:rsidRPr="006361E7">
        <w:rPr>
          <w:color w:val="auto"/>
          <w:sz w:val="24"/>
        </w:rPr>
        <w:t>Radiology 2010;256(1):8–14.</w:t>
      </w:r>
      <w:proofErr w:type="gramEnd"/>
      <w:r w:rsidRPr="006361E7">
        <w:rPr>
          <w:color w:val="auto"/>
          <w:sz w:val="24"/>
        </w:rPr>
        <w:t xml:space="preserve"> </w:t>
      </w:r>
    </w:p>
    <w:p w14:paraId="6BF4A906" w14:textId="77777777" w:rsidR="006361E7" w:rsidRPr="006361E7" w:rsidRDefault="006361E7" w:rsidP="006361E7">
      <w:pPr>
        <w:pStyle w:val="Bibliography"/>
        <w:rPr>
          <w:color w:val="auto"/>
          <w:sz w:val="24"/>
        </w:rPr>
      </w:pPr>
      <w:r w:rsidRPr="006361E7">
        <w:rPr>
          <w:color w:val="auto"/>
          <w:sz w:val="24"/>
        </w:rPr>
        <w:t xml:space="preserve">5. </w:t>
      </w:r>
      <w:r w:rsidRPr="006361E7">
        <w:rPr>
          <w:color w:val="auto"/>
          <w:sz w:val="24"/>
        </w:rPr>
        <w:tab/>
      </w:r>
      <w:proofErr w:type="spellStart"/>
      <w:r w:rsidRPr="006361E7">
        <w:rPr>
          <w:color w:val="auto"/>
          <w:sz w:val="24"/>
        </w:rPr>
        <w:t>Gotzsche</w:t>
      </w:r>
      <w:proofErr w:type="spellEnd"/>
      <w:r w:rsidRPr="006361E7">
        <w:rPr>
          <w:color w:val="auto"/>
          <w:sz w:val="24"/>
        </w:rPr>
        <w:t xml:space="preserve"> PC M. D., Heath I, </w:t>
      </w:r>
      <w:proofErr w:type="spellStart"/>
      <w:r w:rsidRPr="006361E7">
        <w:rPr>
          <w:color w:val="auto"/>
          <w:sz w:val="24"/>
        </w:rPr>
        <w:t>Visco</w:t>
      </w:r>
      <w:proofErr w:type="spellEnd"/>
      <w:r w:rsidRPr="006361E7">
        <w:rPr>
          <w:color w:val="auto"/>
          <w:sz w:val="24"/>
        </w:rPr>
        <w:t xml:space="preserve"> F. Mammography Screening: Truth, Lies and Controversy. 1 edition. London ; New York: Radcliffe Medical PR; 2012. </w:t>
      </w:r>
    </w:p>
    <w:p w14:paraId="240535E1" w14:textId="77777777" w:rsidR="006361E7" w:rsidRPr="006361E7" w:rsidRDefault="006361E7" w:rsidP="006361E7">
      <w:pPr>
        <w:pStyle w:val="Bibliography"/>
        <w:rPr>
          <w:color w:val="auto"/>
          <w:sz w:val="24"/>
        </w:rPr>
      </w:pPr>
      <w:r w:rsidRPr="006361E7">
        <w:rPr>
          <w:color w:val="auto"/>
          <w:sz w:val="24"/>
        </w:rPr>
        <w:t xml:space="preserve">6. </w:t>
      </w:r>
      <w:r w:rsidRPr="006361E7">
        <w:rPr>
          <w:color w:val="auto"/>
          <w:sz w:val="24"/>
        </w:rPr>
        <w:tab/>
        <w:t xml:space="preserve">Berry D. Breast cancer screening: Controversy of impact. Breast 2013;22(0 2):S73–6. </w:t>
      </w:r>
    </w:p>
    <w:p w14:paraId="76F0C563" w14:textId="77777777" w:rsidR="006361E7" w:rsidRPr="006361E7" w:rsidRDefault="006361E7" w:rsidP="006361E7">
      <w:pPr>
        <w:pStyle w:val="Bibliography"/>
        <w:rPr>
          <w:color w:val="auto"/>
          <w:sz w:val="24"/>
        </w:rPr>
      </w:pPr>
      <w:r w:rsidRPr="006361E7">
        <w:rPr>
          <w:color w:val="auto"/>
          <w:sz w:val="24"/>
        </w:rPr>
        <w:t xml:space="preserve">7. </w:t>
      </w:r>
      <w:r w:rsidRPr="006361E7">
        <w:rPr>
          <w:color w:val="auto"/>
          <w:sz w:val="24"/>
        </w:rPr>
        <w:tab/>
        <w:t xml:space="preserve">Miller AB, Wall C, Baines CJ, Sun P, To T, </w:t>
      </w:r>
      <w:proofErr w:type="spellStart"/>
      <w:r w:rsidRPr="006361E7">
        <w:rPr>
          <w:color w:val="auto"/>
          <w:sz w:val="24"/>
        </w:rPr>
        <w:t>Narod</w:t>
      </w:r>
      <w:proofErr w:type="spellEnd"/>
      <w:r w:rsidRPr="006361E7">
        <w:rPr>
          <w:color w:val="auto"/>
          <w:sz w:val="24"/>
        </w:rPr>
        <w:t xml:space="preserve"> SA. </w:t>
      </w:r>
      <w:proofErr w:type="gramStart"/>
      <w:r w:rsidRPr="006361E7">
        <w:rPr>
          <w:color w:val="auto"/>
          <w:sz w:val="24"/>
        </w:rPr>
        <w:t>Twenty five</w:t>
      </w:r>
      <w:proofErr w:type="gramEnd"/>
      <w:r w:rsidRPr="006361E7">
        <w:rPr>
          <w:color w:val="auto"/>
          <w:sz w:val="24"/>
        </w:rPr>
        <w:t xml:space="preserve"> year follow-up for breast cancer incidence and mortality of the Canadian National Breast Screening Study: </w:t>
      </w:r>
      <w:proofErr w:type="spellStart"/>
      <w:r w:rsidRPr="006361E7">
        <w:rPr>
          <w:color w:val="auto"/>
          <w:sz w:val="24"/>
        </w:rPr>
        <w:t>randomised</w:t>
      </w:r>
      <w:proofErr w:type="spellEnd"/>
      <w:r w:rsidRPr="006361E7">
        <w:rPr>
          <w:color w:val="auto"/>
          <w:sz w:val="24"/>
        </w:rPr>
        <w:t xml:space="preserve"> screening trial. </w:t>
      </w:r>
      <w:proofErr w:type="gramStart"/>
      <w:r w:rsidRPr="006361E7">
        <w:rPr>
          <w:color w:val="auto"/>
          <w:sz w:val="24"/>
        </w:rPr>
        <w:t>BMJ 2014;348:g366.</w:t>
      </w:r>
      <w:proofErr w:type="gramEnd"/>
      <w:r w:rsidRPr="006361E7">
        <w:rPr>
          <w:color w:val="auto"/>
          <w:sz w:val="24"/>
        </w:rPr>
        <w:t xml:space="preserve"> </w:t>
      </w:r>
    </w:p>
    <w:p w14:paraId="0DD16034" w14:textId="77777777" w:rsidR="006361E7" w:rsidRPr="006361E7" w:rsidRDefault="006361E7" w:rsidP="006361E7">
      <w:pPr>
        <w:pStyle w:val="Bibliography"/>
        <w:rPr>
          <w:color w:val="auto"/>
          <w:sz w:val="24"/>
        </w:rPr>
      </w:pPr>
      <w:r w:rsidRPr="006361E7">
        <w:rPr>
          <w:color w:val="auto"/>
          <w:sz w:val="24"/>
        </w:rPr>
        <w:t xml:space="preserve">8. </w:t>
      </w:r>
      <w:r w:rsidRPr="006361E7">
        <w:rPr>
          <w:color w:val="auto"/>
          <w:sz w:val="24"/>
        </w:rPr>
        <w:tab/>
        <w:t xml:space="preserve">Harding C, </w:t>
      </w:r>
      <w:proofErr w:type="spellStart"/>
      <w:r w:rsidRPr="006361E7">
        <w:rPr>
          <w:color w:val="auto"/>
          <w:sz w:val="24"/>
        </w:rPr>
        <w:t>Pompei</w:t>
      </w:r>
      <w:proofErr w:type="spellEnd"/>
      <w:r w:rsidRPr="006361E7">
        <w:rPr>
          <w:color w:val="auto"/>
          <w:sz w:val="24"/>
        </w:rPr>
        <w:t xml:space="preserve"> F, </w:t>
      </w:r>
      <w:proofErr w:type="spellStart"/>
      <w:r w:rsidRPr="006361E7">
        <w:rPr>
          <w:color w:val="auto"/>
          <w:sz w:val="24"/>
        </w:rPr>
        <w:t>Burmistrov</w:t>
      </w:r>
      <w:proofErr w:type="spellEnd"/>
      <w:r w:rsidRPr="006361E7">
        <w:rPr>
          <w:color w:val="auto"/>
          <w:sz w:val="24"/>
        </w:rPr>
        <w:t xml:space="preserve"> D, Welch H, </w:t>
      </w:r>
      <w:proofErr w:type="spellStart"/>
      <w:r w:rsidRPr="006361E7">
        <w:rPr>
          <w:color w:val="auto"/>
          <w:sz w:val="24"/>
        </w:rPr>
        <w:t>Abebe</w:t>
      </w:r>
      <w:proofErr w:type="spellEnd"/>
      <w:r w:rsidRPr="006361E7">
        <w:rPr>
          <w:color w:val="auto"/>
          <w:sz w:val="24"/>
        </w:rPr>
        <w:t xml:space="preserve"> R, Wilson R. Breast cancer screening, incidence, and mortality across US counties. </w:t>
      </w:r>
      <w:proofErr w:type="gramStart"/>
      <w:r w:rsidRPr="006361E7">
        <w:rPr>
          <w:color w:val="auto"/>
          <w:sz w:val="24"/>
        </w:rPr>
        <w:t>JAMA Intern Med 2015;175(9):1483–9.</w:t>
      </w:r>
      <w:proofErr w:type="gramEnd"/>
      <w:r w:rsidRPr="006361E7">
        <w:rPr>
          <w:color w:val="auto"/>
          <w:sz w:val="24"/>
        </w:rPr>
        <w:t xml:space="preserve"> </w:t>
      </w:r>
    </w:p>
    <w:p w14:paraId="34645A79" w14:textId="77777777" w:rsidR="006361E7" w:rsidRPr="006361E7" w:rsidRDefault="006361E7" w:rsidP="006361E7">
      <w:pPr>
        <w:pStyle w:val="Bibliography"/>
        <w:rPr>
          <w:color w:val="auto"/>
          <w:sz w:val="24"/>
        </w:rPr>
      </w:pPr>
      <w:r w:rsidRPr="006361E7">
        <w:rPr>
          <w:color w:val="auto"/>
          <w:sz w:val="24"/>
        </w:rPr>
        <w:t xml:space="preserve">9. </w:t>
      </w:r>
      <w:r w:rsidRPr="006361E7">
        <w:rPr>
          <w:color w:val="auto"/>
          <w:sz w:val="24"/>
        </w:rPr>
        <w:tab/>
        <w:t xml:space="preserve">Stout NK, Knudsen AB, Kong CY (Joey), McMahon PM, Gazelle GS. Calibration Methods Used in Cancer Simulation Models and Suggested Reporting Guidelines. </w:t>
      </w:r>
      <w:proofErr w:type="spellStart"/>
      <w:proofErr w:type="gramStart"/>
      <w:r w:rsidRPr="006361E7">
        <w:rPr>
          <w:color w:val="auto"/>
          <w:sz w:val="24"/>
        </w:rPr>
        <w:t>PharmacoEconomics</w:t>
      </w:r>
      <w:proofErr w:type="spellEnd"/>
      <w:r w:rsidRPr="006361E7">
        <w:rPr>
          <w:color w:val="auto"/>
          <w:sz w:val="24"/>
        </w:rPr>
        <w:t xml:space="preserve"> 2009;27(7):533–45.</w:t>
      </w:r>
      <w:proofErr w:type="gramEnd"/>
      <w:r w:rsidRPr="006361E7">
        <w:rPr>
          <w:color w:val="auto"/>
          <w:sz w:val="24"/>
        </w:rPr>
        <w:t xml:space="preserve"> </w:t>
      </w:r>
    </w:p>
    <w:p w14:paraId="08EF948D" w14:textId="77777777" w:rsidR="006361E7" w:rsidRPr="006361E7" w:rsidRDefault="006361E7" w:rsidP="006361E7">
      <w:pPr>
        <w:pStyle w:val="Bibliography"/>
        <w:rPr>
          <w:color w:val="auto"/>
          <w:sz w:val="24"/>
        </w:rPr>
      </w:pPr>
      <w:r w:rsidRPr="006361E7">
        <w:rPr>
          <w:color w:val="auto"/>
          <w:sz w:val="24"/>
        </w:rPr>
        <w:t xml:space="preserve">10. </w:t>
      </w:r>
      <w:r w:rsidRPr="006361E7">
        <w:rPr>
          <w:color w:val="auto"/>
          <w:sz w:val="24"/>
        </w:rPr>
        <w:tab/>
        <w:t xml:space="preserve">Sun E, Jena AB, Lakdawalla D, Reyes C, Philipson TJ, Goldman D. </w:t>
      </w:r>
      <w:proofErr w:type="gramStart"/>
      <w:r w:rsidRPr="006361E7">
        <w:rPr>
          <w:color w:val="auto"/>
          <w:sz w:val="24"/>
        </w:rPr>
        <w:t>The Contributions of Improved Therapy and Earlier Detection to Cancer Survival Gains, 1988-2000.</w:t>
      </w:r>
      <w:proofErr w:type="gramEnd"/>
      <w:r w:rsidRPr="006361E7">
        <w:rPr>
          <w:color w:val="auto"/>
          <w:sz w:val="24"/>
        </w:rPr>
        <w:t xml:space="preserve"> </w:t>
      </w:r>
      <w:proofErr w:type="gramStart"/>
      <w:r w:rsidRPr="006361E7">
        <w:rPr>
          <w:color w:val="auto"/>
          <w:sz w:val="24"/>
        </w:rPr>
        <w:t>Forum Health Econ Policy 2010;13(2).</w:t>
      </w:r>
      <w:proofErr w:type="gramEnd"/>
      <w:r w:rsidRPr="006361E7">
        <w:rPr>
          <w:color w:val="auto"/>
          <w:sz w:val="24"/>
        </w:rPr>
        <w:t xml:space="preserve"> </w:t>
      </w:r>
    </w:p>
    <w:p w14:paraId="6A22885D" w14:textId="77777777" w:rsidR="006361E7" w:rsidRPr="006361E7" w:rsidRDefault="006361E7" w:rsidP="006361E7">
      <w:pPr>
        <w:pStyle w:val="Bibliography"/>
        <w:rPr>
          <w:color w:val="auto"/>
          <w:sz w:val="24"/>
        </w:rPr>
      </w:pPr>
      <w:r w:rsidRPr="006361E7">
        <w:rPr>
          <w:color w:val="auto"/>
          <w:sz w:val="24"/>
        </w:rPr>
        <w:t xml:space="preserve">11. </w:t>
      </w:r>
      <w:r w:rsidRPr="006361E7">
        <w:rPr>
          <w:color w:val="auto"/>
          <w:sz w:val="24"/>
        </w:rPr>
        <w:tab/>
      </w:r>
      <w:proofErr w:type="spellStart"/>
      <w:r w:rsidRPr="006361E7">
        <w:rPr>
          <w:color w:val="auto"/>
          <w:sz w:val="24"/>
        </w:rPr>
        <w:t>Helvie</w:t>
      </w:r>
      <w:proofErr w:type="spellEnd"/>
      <w:r w:rsidRPr="006361E7">
        <w:rPr>
          <w:color w:val="auto"/>
          <w:sz w:val="24"/>
        </w:rPr>
        <w:t xml:space="preserve"> MA. Digital Mammography Imaging: Breast </w:t>
      </w:r>
      <w:proofErr w:type="spellStart"/>
      <w:r w:rsidRPr="006361E7">
        <w:rPr>
          <w:color w:val="auto"/>
          <w:sz w:val="24"/>
        </w:rPr>
        <w:t>Tomosynthesis</w:t>
      </w:r>
      <w:proofErr w:type="spellEnd"/>
      <w:r w:rsidRPr="006361E7">
        <w:rPr>
          <w:color w:val="auto"/>
          <w:sz w:val="24"/>
        </w:rPr>
        <w:t xml:space="preserve"> and Advanced Applications. </w:t>
      </w:r>
      <w:proofErr w:type="spellStart"/>
      <w:proofErr w:type="gramStart"/>
      <w:r w:rsidRPr="006361E7">
        <w:rPr>
          <w:color w:val="auto"/>
          <w:sz w:val="24"/>
        </w:rPr>
        <w:t>Radiol</w:t>
      </w:r>
      <w:proofErr w:type="spellEnd"/>
      <w:r w:rsidRPr="006361E7">
        <w:rPr>
          <w:color w:val="auto"/>
          <w:sz w:val="24"/>
        </w:rPr>
        <w:t xml:space="preserve"> Clin North Am 2010;48(5):917–29.</w:t>
      </w:r>
      <w:proofErr w:type="gramEnd"/>
      <w:r w:rsidRPr="006361E7">
        <w:rPr>
          <w:color w:val="auto"/>
          <w:sz w:val="24"/>
        </w:rPr>
        <w:t xml:space="preserve"> </w:t>
      </w:r>
    </w:p>
    <w:p w14:paraId="49D638E4" w14:textId="77777777" w:rsidR="006361E7" w:rsidRPr="006361E7" w:rsidRDefault="006361E7" w:rsidP="006361E7">
      <w:pPr>
        <w:pStyle w:val="Bibliography"/>
        <w:rPr>
          <w:color w:val="auto"/>
          <w:sz w:val="24"/>
        </w:rPr>
      </w:pPr>
      <w:r w:rsidRPr="006361E7">
        <w:rPr>
          <w:color w:val="auto"/>
          <w:sz w:val="24"/>
        </w:rPr>
        <w:t xml:space="preserve">12. </w:t>
      </w:r>
      <w:r w:rsidRPr="006361E7">
        <w:rPr>
          <w:color w:val="auto"/>
          <w:sz w:val="24"/>
        </w:rPr>
        <w:tab/>
      </w:r>
      <w:proofErr w:type="spellStart"/>
      <w:r w:rsidRPr="006361E7">
        <w:rPr>
          <w:color w:val="auto"/>
          <w:sz w:val="24"/>
        </w:rPr>
        <w:t>Zackrisson</w:t>
      </w:r>
      <w:proofErr w:type="spellEnd"/>
      <w:r w:rsidRPr="006361E7">
        <w:rPr>
          <w:color w:val="auto"/>
          <w:sz w:val="24"/>
        </w:rPr>
        <w:t xml:space="preserve"> S, </w:t>
      </w:r>
      <w:proofErr w:type="spellStart"/>
      <w:r w:rsidRPr="006361E7">
        <w:rPr>
          <w:color w:val="auto"/>
          <w:sz w:val="24"/>
        </w:rPr>
        <w:t>Andersson</w:t>
      </w:r>
      <w:proofErr w:type="spellEnd"/>
      <w:r w:rsidRPr="006361E7">
        <w:rPr>
          <w:color w:val="auto"/>
          <w:sz w:val="24"/>
        </w:rPr>
        <w:t xml:space="preserve"> I, </w:t>
      </w:r>
      <w:proofErr w:type="spellStart"/>
      <w:r w:rsidRPr="006361E7">
        <w:rPr>
          <w:color w:val="auto"/>
          <w:sz w:val="24"/>
        </w:rPr>
        <w:t>Janzon</w:t>
      </w:r>
      <w:proofErr w:type="spellEnd"/>
      <w:r w:rsidRPr="006361E7">
        <w:rPr>
          <w:color w:val="auto"/>
          <w:sz w:val="24"/>
        </w:rPr>
        <w:t xml:space="preserve"> L, </w:t>
      </w:r>
      <w:proofErr w:type="spellStart"/>
      <w:r w:rsidRPr="006361E7">
        <w:rPr>
          <w:color w:val="auto"/>
          <w:sz w:val="24"/>
        </w:rPr>
        <w:t>Manjer</w:t>
      </w:r>
      <w:proofErr w:type="spellEnd"/>
      <w:r w:rsidRPr="006361E7">
        <w:rPr>
          <w:color w:val="auto"/>
          <w:sz w:val="24"/>
        </w:rPr>
        <w:t xml:space="preserve"> J, </w:t>
      </w:r>
      <w:proofErr w:type="spellStart"/>
      <w:r w:rsidRPr="006361E7">
        <w:rPr>
          <w:color w:val="auto"/>
          <w:sz w:val="24"/>
        </w:rPr>
        <w:t>Garne</w:t>
      </w:r>
      <w:proofErr w:type="spellEnd"/>
      <w:r w:rsidRPr="006361E7">
        <w:rPr>
          <w:color w:val="auto"/>
          <w:sz w:val="24"/>
        </w:rPr>
        <w:t xml:space="preserve"> JP. Rate of over-diagnosis of breast cancer 15 years after end of Malmö mammographic screening trial: follow-up study. </w:t>
      </w:r>
      <w:proofErr w:type="gramStart"/>
      <w:r w:rsidRPr="006361E7">
        <w:rPr>
          <w:color w:val="auto"/>
          <w:sz w:val="24"/>
        </w:rPr>
        <w:t>BMJ 2006;332(7543):689–92.</w:t>
      </w:r>
      <w:proofErr w:type="gramEnd"/>
      <w:r w:rsidRPr="006361E7">
        <w:rPr>
          <w:color w:val="auto"/>
          <w:sz w:val="24"/>
        </w:rPr>
        <w:t xml:space="preserve"> </w:t>
      </w:r>
    </w:p>
    <w:p w14:paraId="3A516C41" w14:textId="77777777" w:rsidR="006361E7" w:rsidRPr="006361E7" w:rsidRDefault="006361E7" w:rsidP="006361E7">
      <w:pPr>
        <w:pStyle w:val="Bibliography"/>
        <w:rPr>
          <w:color w:val="auto"/>
          <w:sz w:val="24"/>
        </w:rPr>
      </w:pPr>
      <w:r w:rsidRPr="006361E7">
        <w:rPr>
          <w:color w:val="auto"/>
          <w:sz w:val="24"/>
        </w:rPr>
        <w:t xml:space="preserve">13. </w:t>
      </w:r>
      <w:r w:rsidRPr="006361E7">
        <w:rPr>
          <w:color w:val="auto"/>
          <w:sz w:val="24"/>
        </w:rPr>
        <w:tab/>
        <w:t xml:space="preserve">Preston SH, Heuveline P, Guillot M. Demography: Measuring and Modeling Population Processes. </w:t>
      </w:r>
      <w:proofErr w:type="gramStart"/>
      <w:r w:rsidRPr="006361E7">
        <w:rPr>
          <w:color w:val="auto"/>
          <w:sz w:val="24"/>
        </w:rPr>
        <w:t>Blackwell Publishers Ltd; 2001.</w:t>
      </w:r>
      <w:proofErr w:type="gramEnd"/>
      <w:r w:rsidRPr="006361E7">
        <w:rPr>
          <w:color w:val="auto"/>
          <w:sz w:val="24"/>
        </w:rPr>
        <w:t xml:space="preserve"> </w:t>
      </w:r>
    </w:p>
    <w:p w14:paraId="60B2C2E4" w14:textId="77777777" w:rsidR="006361E7" w:rsidRPr="006361E7" w:rsidRDefault="006361E7" w:rsidP="006361E7">
      <w:pPr>
        <w:pStyle w:val="Bibliography"/>
        <w:rPr>
          <w:color w:val="auto"/>
          <w:sz w:val="24"/>
        </w:rPr>
      </w:pPr>
      <w:r w:rsidRPr="006361E7">
        <w:rPr>
          <w:color w:val="auto"/>
          <w:sz w:val="24"/>
        </w:rPr>
        <w:t xml:space="preserve">14. </w:t>
      </w:r>
      <w:r w:rsidRPr="006361E7">
        <w:rPr>
          <w:color w:val="auto"/>
          <w:sz w:val="24"/>
        </w:rPr>
        <w:tab/>
        <w:t xml:space="preserve">Kitagawa EM. </w:t>
      </w:r>
      <w:proofErr w:type="gramStart"/>
      <w:r w:rsidRPr="006361E7">
        <w:rPr>
          <w:color w:val="auto"/>
          <w:sz w:val="24"/>
        </w:rPr>
        <w:t>Components of a Difference Between Two Rates*.</w:t>
      </w:r>
      <w:proofErr w:type="gramEnd"/>
      <w:r w:rsidRPr="006361E7">
        <w:rPr>
          <w:color w:val="auto"/>
          <w:sz w:val="24"/>
        </w:rPr>
        <w:t xml:space="preserve"> </w:t>
      </w:r>
      <w:proofErr w:type="gramStart"/>
      <w:r w:rsidRPr="006361E7">
        <w:rPr>
          <w:color w:val="auto"/>
          <w:sz w:val="24"/>
        </w:rPr>
        <w:t xml:space="preserve">J Am Stat </w:t>
      </w:r>
      <w:proofErr w:type="spellStart"/>
      <w:r w:rsidRPr="006361E7">
        <w:rPr>
          <w:color w:val="auto"/>
          <w:sz w:val="24"/>
        </w:rPr>
        <w:t>Assoc</w:t>
      </w:r>
      <w:proofErr w:type="spellEnd"/>
      <w:r w:rsidRPr="006361E7">
        <w:rPr>
          <w:color w:val="auto"/>
          <w:sz w:val="24"/>
        </w:rPr>
        <w:t xml:space="preserve"> 1955;50(272):1168–94.</w:t>
      </w:r>
      <w:proofErr w:type="gramEnd"/>
      <w:r w:rsidRPr="006361E7">
        <w:rPr>
          <w:color w:val="auto"/>
          <w:sz w:val="24"/>
        </w:rPr>
        <w:t xml:space="preserve"> </w:t>
      </w:r>
    </w:p>
    <w:p w14:paraId="44EB9765" w14:textId="77777777" w:rsidR="006361E7" w:rsidRPr="006361E7" w:rsidRDefault="006361E7" w:rsidP="006361E7">
      <w:pPr>
        <w:pStyle w:val="Bibliography"/>
        <w:rPr>
          <w:color w:val="auto"/>
          <w:sz w:val="24"/>
        </w:rPr>
      </w:pPr>
      <w:r w:rsidRPr="006361E7">
        <w:rPr>
          <w:color w:val="auto"/>
          <w:sz w:val="24"/>
        </w:rPr>
        <w:t xml:space="preserve">15. </w:t>
      </w:r>
      <w:r w:rsidRPr="006361E7">
        <w:rPr>
          <w:color w:val="auto"/>
          <w:sz w:val="24"/>
        </w:rPr>
        <w:tab/>
        <w:t xml:space="preserve">Beltrán-Sánchez H, Preston SH, </w:t>
      </w:r>
      <w:proofErr w:type="spellStart"/>
      <w:r w:rsidRPr="006361E7">
        <w:rPr>
          <w:color w:val="auto"/>
          <w:sz w:val="24"/>
        </w:rPr>
        <w:t>Canudas-Romo</w:t>
      </w:r>
      <w:proofErr w:type="spellEnd"/>
      <w:r w:rsidRPr="006361E7">
        <w:rPr>
          <w:color w:val="auto"/>
          <w:sz w:val="24"/>
        </w:rPr>
        <w:t xml:space="preserve"> V. An integrated approach to cause-of-death analysis: cause-deleted life tables and decompositions of life expectancy. </w:t>
      </w:r>
      <w:proofErr w:type="spellStart"/>
      <w:proofErr w:type="gramStart"/>
      <w:r w:rsidRPr="006361E7">
        <w:rPr>
          <w:color w:val="auto"/>
          <w:sz w:val="24"/>
        </w:rPr>
        <w:t>Demogr</w:t>
      </w:r>
      <w:proofErr w:type="spellEnd"/>
      <w:r w:rsidRPr="006361E7">
        <w:rPr>
          <w:color w:val="auto"/>
          <w:sz w:val="24"/>
        </w:rPr>
        <w:t xml:space="preserve"> Res 2008;19:1323–50.</w:t>
      </w:r>
      <w:proofErr w:type="gramEnd"/>
      <w:r w:rsidRPr="006361E7">
        <w:rPr>
          <w:color w:val="auto"/>
          <w:sz w:val="24"/>
        </w:rPr>
        <w:t xml:space="preserve"> </w:t>
      </w:r>
    </w:p>
    <w:p w14:paraId="1D1BCD1E" w14:textId="77777777" w:rsidR="006361E7" w:rsidRPr="006361E7" w:rsidRDefault="006361E7" w:rsidP="006361E7">
      <w:pPr>
        <w:pStyle w:val="Bibliography"/>
        <w:rPr>
          <w:color w:val="auto"/>
          <w:sz w:val="24"/>
        </w:rPr>
      </w:pPr>
      <w:r w:rsidRPr="006361E7">
        <w:rPr>
          <w:color w:val="auto"/>
          <w:sz w:val="24"/>
        </w:rPr>
        <w:t xml:space="preserve">16. </w:t>
      </w:r>
      <w:r w:rsidRPr="006361E7">
        <w:rPr>
          <w:color w:val="auto"/>
          <w:sz w:val="24"/>
        </w:rPr>
        <w:tab/>
        <w:t xml:space="preserve">Samir Soneji, Hiram </w:t>
      </w:r>
      <w:proofErr w:type="spellStart"/>
      <w:r w:rsidRPr="006361E7">
        <w:rPr>
          <w:color w:val="auto"/>
          <w:sz w:val="24"/>
        </w:rPr>
        <w:t>Beltrán-Sánchez</w:t>
      </w:r>
      <w:proofErr w:type="spellEnd"/>
      <w:r w:rsidRPr="006361E7">
        <w:rPr>
          <w:color w:val="auto"/>
          <w:sz w:val="24"/>
        </w:rPr>
        <w:t xml:space="preserve">, Harold Sox. Assessing Progress in Reducing the Burden of Cancer Mortality, 1985-2005. </w:t>
      </w:r>
      <w:proofErr w:type="gramStart"/>
      <w:r w:rsidRPr="006361E7">
        <w:rPr>
          <w:color w:val="auto"/>
          <w:sz w:val="24"/>
        </w:rPr>
        <w:t xml:space="preserve">J Clin </w:t>
      </w:r>
      <w:proofErr w:type="spellStart"/>
      <w:r w:rsidRPr="006361E7">
        <w:rPr>
          <w:color w:val="auto"/>
          <w:sz w:val="24"/>
        </w:rPr>
        <w:t>Oncol</w:t>
      </w:r>
      <w:proofErr w:type="spellEnd"/>
      <w:r w:rsidRPr="006361E7">
        <w:rPr>
          <w:color w:val="auto"/>
          <w:sz w:val="24"/>
        </w:rPr>
        <w:t xml:space="preserve"> 2014;32(5):444–8.</w:t>
      </w:r>
      <w:proofErr w:type="gramEnd"/>
      <w:r w:rsidRPr="006361E7">
        <w:rPr>
          <w:color w:val="auto"/>
          <w:sz w:val="24"/>
        </w:rPr>
        <w:t xml:space="preserve"> </w:t>
      </w:r>
    </w:p>
    <w:p w14:paraId="4E98C00E" w14:textId="77777777" w:rsidR="006361E7" w:rsidRPr="006361E7" w:rsidRDefault="006361E7" w:rsidP="006361E7">
      <w:pPr>
        <w:pStyle w:val="Bibliography"/>
        <w:rPr>
          <w:color w:val="auto"/>
          <w:sz w:val="24"/>
        </w:rPr>
      </w:pPr>
      <w:r w:rsidRPr="006361E7">
        <w:rPr>
          <w:color w:val="auto"/>
          <w:sz w:val="24"/>
        </w:rPr>
        <w:t xml:space="preserve">17. </w:t>
      </w:r>
      <w:r w:rsidRPr="006361E7">
        <w:rPr>
          <w:color w:val="auto"/>
          <w:sz w:val="24"/>
        </w:rPr>
        <w:tab/>
        <w:t xml:space="preserve">King G, </w:t>
      </w:r>
      <w:proofErr w:type="spellStart"/>
      <w:r w:rsidRPr="006361E7">
        <w:rPr>
          <w:color w:val="auto"/>
          <w:sz w:val="24"/>
        </w:rPr>
        <w:t>Zeng</w:t>
      </w:r>
      <w:proofErr w:type="spellEnd"/>
      <w:r w:rsidRPr="006361E7">
        <w:rPr>
          <w:color w:val="auto"/>
          <w:sz w:val="24"/>
        </w:rPr>
        <w:t xml:space="preserve"> L. Explaining Rare Events in International Relations. </w:t>
      </w:r>
      <w:proofErr w:type="gramStart"/>
      <w:r w:rsidRPr="006361E7">
        <w:rPr>
          <w:color w:val="auto"/>
          <w:sz w:val="24"/>
        </w:rPr>
        <w:t>Int Organ 2001;55(03):693–715.</w:t>
      </w:r>
      <w:proofErr w:type="gramEnd"/>
      <w:r w:rsidRPr="006361E7">
        <w:rPr>
          <w:color w:val="auto"/>
          <w:sz w:val="24"/>
        </w:rPr>
        <w:t xml:space="preserve"> </w:t>
      </w:r>
    </w:p>
    <w:p w14:paraId="550CAFDA" w14:textId="77777777" w:rsidR="006361E7" w:rsidRPr="006361E7" w:rsidRDefault="006361E7" w:rsidP="006361E7">
      <w:pPr>
        <w:pStyle w:val="Bibliography"/>
        <w:rPr>
          <w:color w:val="auto"/>
          <w:sz w:val="24"/>
        </w:rPr>
      </w:pPr>
      <w:r w:rsidRPr="006361E7">
        <w:rPr>
          <w:color w:val="auto"/>
          <w:sz w:val="24"/>
        </w:rPr>
        <w:t xml:space="preserve">18. </w:t>
      </w:r>
      <w:r w:rsidRPr="006361E7">
        <w:rPr>
          <w:color w:val="auto"/>
          <w:sz w:val="24"/>
        </w:rPr>
        <w:tab/>
        <w:t xml:space="preserve">Yen M-F, </w:t>
      </w:r>
      <w:proofErr w:type="spellStart"/>
      <w:r w:rsidRPr="006361E7">
        <w:rPr>
          <w:color w:val="auto"/>
          <w:sz w:val="24"/>
        </w:rPr>
        <w:t>Tabár</w:t>
      </w:r>
      <w:proofErr w:type="spellEnd"/>
      <w:r w:rsidRPr="006361E7">
        <w:rPr>
          <w:color w:val="auto"/>
          <w:sz w:val="24"/>
        </w:rPr>
        <w:t xml:space="preserve"> L, </w:t>
      </w:r>
      <w:proofErr w:type="spellStart"/>
      <w:r w:rsidRPr="006361E7">
        <w:rPr>
          <w:color w:val="auto"/>
          <w:sz w:val="24"/>
        </w:rPr>
        <w:t>Vitak</w:t>
      </w:r>
      <w:proofErr w:type="spellEnd"/>
      <w:r w:rsidRPr="006361E7">
        <w:rPr>
          <w:color w:val="auto"/>
          <w:sz w:val="24"/>
        </w:rPr>
        <w:t xml:space="preserve"> B, Smith RA, Chen H-H, Duffy SW. Quantifying the potential problem of overdiagnosis of ductal carcinoma in situ in breast cancer screening. </w:t>
      </w:r>
      <w:proofErr w:type="spellStart"/>
      <w:proofErr w:type="gramStart"/>
      <w:r w:rsidRPr="006361E7">
        <w:rPr>
          <w:color w:val="auto"/>
          <w:sz w:val="24"/>
        </w:rPr>
        <w:t>Eur</w:t>
      </w:r>
      <w:proofErr w:type="spellEnd"/>
      <w:r w:rsidRPr="006361E7">
        <w:rPr>
          <w:color w:val="auto"/>
          <w:sz w:val="24"/>
        </w:rPr>
        <w:t xml:space="preserve"> J Cancer </w:t>
      </w:r>
      <w:proofErr w:type="spellStart"/>
      <w:r w:rsidRPr="006361E7">
        <w:rPr>
          <w:color w:val="auto"/>
          <w:sz w:val="24"/>
        </w:rPr>
        <w:t>Oxf</w:t>
      </w:r>
      <w:proofErr w:type="spellEnd"/>
      <w:r w:rsidRPr="006361E7">
        <w:rPr>
          <w:color w:val="auto"/>
          <w:sz w:val="24"/>
        </w:rPr>
        <w:t xml:space="preserve"> </w:t>
      </w:r>
      <w:proofErr w:type="spellStart"/>
      <w:r w:rsidRPr="006361E7">
        <w:rPr>
          <w:color w:val="auto"/>
          <w:sz w:val="24"/>
        </w:rPr>
        <w:t>Engl</w:t>
      </w:r>
      <w:proofErr w:type="spellEnd"/>
      <w:r w:rsidRPr="006361E7">
        <w:rPr>
          <w:color w:val="auto"/>
          <w:sz w:val="24"/>
        </w:rPr>
        <w:t xml:space="preserve"> 1990 2003;39(12):1746–54.</w:t>
      </w:r>
      <w:proofErr w:type="gramEnd"/>
      <w:r w:rsidRPr="006361E7">
        <w:rPr>
          <w:color w:val="auto"/>
          <w:sz w:val="24"/>
        </w:rPr>
        <w:t xml:space="preserve"> </w:t>
      </w:r>
    </w:p>
    <w:p w14:paraId="62C32512" w14:textId="77777777" w:rsidR="006361E7" w:rsidRPr="006361E7" w:rsidRDefault="006361E7" w:rsidP="006361E7">
      <w:pPr>
        <w:pStyle w:val="Bibliography"/>
        <w:rPr>
          <w:color w:val="auto"/>
          <w:sz w:val="24"/>
        </w:rPr>
      </w:pPr>
      <w:r w:rsidRPr="006361E7">
        <w:rPr>
          <w:color w:val="auto"/>
          <w:sz w:val="24"/>
        </w:rPr>
        <w:t xml:space="preserve">19. </w:t>
      </w:r>
      <w:r w:rsidRPr="006361E7">
        <w:rPr>
          <w:color w:val="auto"/>
          <w:sz w:val="24"/>
        </w:rPr>
        <w:tab/>
      </w:r>
      <w:proofErr w:type="spellStart"/>
      <w:r w:rsidRPr="006361E7">
        <w:rPr>
          <w:color w:val="auto"/>
          <w:sz w:val="24"/>
        </w:rPr>
        <w:t>Jørgensen</w:t>
      </w:r>
      <w:proofErr w:type="spellEnd"/>
      <w:r w:rsidRPr="006361E7">
        <w:rPr>
          <w:color w:val="auto"/>
          <w:sz w:val="24"/>
        </w:rPr>
        <w:t xml:space="preserve"> KJ, </w:t>
      </w:r>
      <w:proofErr w:type="spellStart"/>
      <w:r w:rsidRPr="006361E7">
        <w:rPr>
          <w:color w:val="auto"/>
          <w:sz w:val="24"/>
        </w:rPr>
        <w:t>Gøtzsche</w:t>
      </w:r>
      <w:proofErr w:type="spellEnd"/>
      <w:r w:rsidRPr="006361E7">
        <w:rPr>
          <w:color w:val="auto"/>
          <w:sz w:val="24"/>
        </w:rPr>
        <w:t xml:space="preserve"> PC. Overdiagnosis in publicly </w:t>
      </w:r>
      <w:proofErr w:type="spellStart"/>
      <w:r w:rsidRPr="006361E7">
        <w:rPr>
          <w:color w:val="auto"/>
          <w:sz w:val="24"/>
        </w:rPr>
        <w:t>organised</w:t>
      </w:r>
      <w:proofErr w:type="spellEnd"/>
      <w:r w:rsidRPr="006361E7">
        <w:rPr>
          <w:color w:val="auto"/>
          <w:sz w:val="24"/>
        </w:rPr>
        <w:t xml:space="preserve"> mammography screening </w:t>
      </w:r>
      <w:proofErr w:type="spellStart"/>
      <w:r w:rsidRPr="006361E7">
        <w:rPr>
          <w:color w:val="auto"/>
          <w:sz w:val="24"/>
        </w:rPr>
        <w:t>programmes</w:t>
      </w:r>
      <w:proofErr w:type="spellEnd"/>
      <w:r w:rsidRPr="006361E7">
        <w:rPr>
          <w:color w:val="auto"/>
          <w:sz w:val="24"/>
        </w:rPr>
        <w:t xml:space="preserve">: systematic review of incidence trends. </w:t>
      </w:r>
      <w:proofErr w:type="gramStart"/>
      <w:r w:rsidRPr="006361E7">
        <w:rPr>
          <w:color w:val="auto"/>
          <w:sz w:val="24"/>
        </w:rPr>
        <w:t>BMJ 2009;339:b2587.</w:t>
      </w:r>
      <w:proofErr w:type="gramEnd"/>
      <w:r w:rsidRPr="006361E7">
        <w:rPr>
          <w:color w:val="auto"/>
          <w:sz w:val="24"/>
        </w:rPr>
        <w:t xml:space="preserve"> </w:t>
      </w:r>
    </w:p>
    <w:p w14:paraId="73720C70" w14:textId="77777777" w:rsidR="006361E7" w:rsidRPr="006361E7" w:rsidRDefault="006361E7" w:rsidP="006361E7">
      <w:pPr>
        <w:pStyle w:val="Bibliography"/>
        <w:rPr>
          <w:color w:val="auto"/>
          <w:sz w:val="24"/>
        </w:rPr>
      </w:pPr>
      <w:r w:rsidRPr="006361E7">
        <w:rPr>
          <w:color w:val="auto"/>
          <w:sz w:val="24"/>
        </w:rPr>
        <w:t xml:space="preserve">20. </w:t>
      </w:r>
      <w:r w:rsidRPr="006361E7">
        <w:rPr>
          <w:color w:val="auto"/>
          <w:sz w:val="24"/>
        </w:rPr>
        <w:tab/>
        <w:t xml:space="preserve">Welch HG, Black WC. </w:t>
      </w:r>
      <w:proofErr w:type="gramStart"/>
      <w:r w:rsidRPr="006361E7">
        <w:rPr>
          <w:color w:val="auto"/>
          <w:sz w:val="24"/>
        </w:rPr>
        <w:t>Overdiagnosis in Cancer.</w:t>
      </w:r>
      <w:proofErr w:type="gramEnd"/>
      <w:r w:rsidRPr="006361E7">
        <w:rPr>
          <w:color w:val="auto"/>
          <w:sz w:val="24"/>
        </w:rPr>
        <w:t xml:space="preserve"> </w:t>
      </w:r>
      <w:proofErr w:type="gramStart"/>
      <w:r w:rsidRPr="006361E7">
        <w:rPr>
          <w:color w:val="auto"/>
          <w:sz w:val="24"/>
        </w:rPr>
        <w:t xml:space="preserve">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2010;102(9):605–13.</w:t>
      </w:r>
      <w:proofErr w:type="gramEnd"/>
      <w:r w:rsidRPr="006361E7">
        <w:rPr>
          <w:color w:val="auto"/>
          <w:sz w:val="24"/>
        </w:rPr>
        <w:t xml:space="preserve"> </w:t>
      </w:r>
    </w:p>
    <w:p w14:paraId="795409EA" w14:textId="77777777" w:rsidR="006361E7" w:rsidRPr="006361E7" w:rsidRDefault="006361E7" w:rsidP="006361E7">
      <w:pPr>
        <w:pStyle w:val="Bibliography"/>
        <w:rPr>
          <w:color w:val="auto"/>
          <w:sz w:val="24"/>
        </w:rPr>
      </w:pPr>
      <w:r w:rsidRPr="006361E7">
        <w:rPr>
          <w:color w:val="auto"/>
          <w:sz w:val="24"/>
        </w:rPr>
        <w:t xml:space="preserve">21. </w:t>
      </w:r>
      <w:r w:rsidRPr="006361E7">
        <w:rPr>
          <w:color w:val="auto"/>
          <w:sz w:val="24"/>
        </w:rPr>
        <w:tab/>
      </w:r>
      <w:proofErr w:type="spellStart"/>
      <w:r w:rsidRPr="006361E7">
        <w:rPr>
          <w:color w:val="auto"/>
          <w:sz w:val="24"/>
        </w:rPr>
        <w:t>Kalager</w:t>
      </w:r>
      <w:proofErr w:type="spellEnd"/>
      <w:r w:rsidRPr="006361E7">
        <w:rPr>
          <w:color w:val="auto"/>
          <w:sz w:val="24"/>
        </w:rPr>
        <w:t xml:space="preserve"> M, </w:t>
      </w:r>
      <w:proofErr w:type="spellStart"/>
      <w:r w:rsidRPr="006361E7">
        <w:rPr>
          <w:color w:val="auto"/>
          <w:sz w:val="24"/>
        </w:rPr>
        <w:t>Zelen</w:t>
      </w:r>
      <w:proofErr w:type="spellEnd"/>
      <w:r w:rsidRPr="006361E7">
        <w:rPr>
          <w:color w:val="auto"/>
          <w:sz w:val="24"/>
        </w:rPr>
        <w:t xml:space="preserve"> M, </w:t>
      </w:r>
      <w:proofErr w:type="spellStart"/>
      <w:r w:rsidRPr="006361E7">
        <w:rPr>
          <w:color w:val="auto"/>
          <w:sz w:val="24"/>
        </w:rPr>
        <w:t>Langmark</w:t>
      </w:r>
      <w:proofErr w:type="spellEnd"/>
      <w:r w:rsidRPr="006361E7">
        <w:rPr>
          <w:color w:val="auto"/>
          <w:sz w:val="24"/>
        </w:rPr>
        <w:t xml:space="preserve"> F, </w:t>
      </w:r>
      <w:proofErr w:type="spellStart"/>
      <w:r w:rsidRPr="006361E7">
        <w:rPr>
          <w:color w:val="auto"/>
          <w:sz w:val="24"/>
        </w:rPr>
        <w:t>Adami</w:t>
      </w:r>
      <w:proofErr w:type="spellEnd"/>
      <w:r w:rsidRPr="006361E7">
        <w:rPr>
          <w:color w:val="auto"/>
          <w:sz w:val="24"/>
        </w:rPr>
        <w:t xml:space="preserve"> H-O. </w:t>
      </w:r>
      <w:proofErr w:type="gramStart"/>
      <w:r w:rsidRPr="006361E7">
        <w:rPr>
          <w:color w:val="auto"/>
          <w:sz w:val="24"/>
        </w:rPr>
        <w:t>Effect of screening mammography on breast-cancer mortality in Norway.</w:t>
      </w:r>
      <w:proofErr w:type="gramEnd"/>
      <w:r w:rsidRPr="006361E7">
        <w:rPr>
          <w:color w:val="auto"/>
          <w:sz w:val="24"/>
        </w:rPr>
        <w:t xml:space="preserve"> </w:t>
      </w:r>
      <w:proofErr w:type="gramStart"/>
      <w:r w:rsidRPr="006361E7">
        <w:rPr>
          <w:color w:val="auto"/>
          <w:sz w:val="24"/>
        </w:rPr>
        <w:t xml:space="preserve">N </w:t>
      </w:r>
      <w:proofErr w:type="spellStart"/>
      <w:r w:rsidRPr="006361E7">
        <w:rPr>
          <w:color w:val="auto"/>
          <w:sz w:val="24"/>
        </w:rPr>
        <w:t>Engl</w:t>
      </w:r>
      <w:proofErr w:type="spellEnd"/>
      <w:r w:rsidRPr="006361E7">
        <w:rPr>
          <w:color w:val="auto"/>
          <w:sz w:val="24"/>
        </w:rPr>
        <w:t xml:space="preserve"> J Med 2010;363(13):1203–10.</w:t>
      </w:r>
      <w:proofErr w:type="gramEnd"/>
      <w:r w:rsidRPr="006361E7">
        <w:rPr>
          <w:color w:val="auto"/>
          <w:sz w:val="24"/>
        </w:rPr>
        <w:t xml:space="preserve"> </w:t>
      </w:r>
    </w:p>
    <w:p w14:paraId="280D3F22" w14:textId="77777777" w:rsidR="006361E7" w:rsidRPr="006361E7" w:rsidRDefault="006361E7" w:rsidP="006361E7">
      <w:pPr>
        <w:pStyle w:val="Bibliography"/>
        <w:rPr>
          <w:color w:val="auto"/>
          <w:sz w:val="24"/>
        </w:rPr>
      </w:pPr>
      <w:r w:rsidRPr="006361E7">
        <w:rPr>
          <w:color w:val="auto"/>
          <w:sz w:val="24"/>
        </w:rPr>
        <w:t xml:space="preserve">22. </w:t>
      </w:r>
      <w:r w:rsidRPr="006361E7">
        <w:rPr>
          <w:color w:val="auto"/>
          <w:sz w:val="24"/>
        </w:rPr>
        <w:tab/>
      </w:r>
      <w:proofErr w:type="spellStart"/>
      <w:r w:rsidRPr="006361E7">
        <w:rPr>
          <w:color w:val="auto"/>
          <w:sz w:val="24"/>
        </w:rPr>
        <w:t>Etzioni</w:t>
      </w:r>
      <w:proofErr w:type="spellEnd"/>
      <w:r w:rsidRPr="006361E7">
        <w:rPr>
          <w:color w:val="auto"/>
          <w:sz w:val="24"/>
        </w:rPr>
        <w:t xml:space="preserve"> R, Xia J, Hubbard R, Weiss NS, </w:t>
      </w:r>
      <w:proofErr w:type="spellStart"/>
      <w:r w:rsidRPr="006361E7">
        <w:rPr>
          <w:color w:val="auto"/>
          <w:sz w:val="24"/>
        </w:rPr>
        <w:t>Gulati</w:t>
      </w:r>
      <w:proofErr w:type="spellEnd"/>
      <w:r w:rsidRPr="006361E7">
        <w:rPr>
          <w:color w:val="auto"/>
          <w:sz w:val="24"/>
        </w:rPr>
        <w:t xml:space="preserve"> R. </w:t>
      </w:r>
      <w:proofErr w:type="gramStart"/>
      <w:r w:rsidRPr="006361E7">
        <w:rPr>
          <w:color w:val="auto"/>
          <w:sz w:val="24"/>
        </w:rPr>
        <w:t>A Reality Check for Overdiagnosis Estimates Associated With Breast Cancer Screening.</w:t>
      </w:r>
      <w:proofErr w:type="gramEnd"/>
      <w:r w:rsidRPr="006361E7">
        <w:rPr>
          <w:color w:val="auto"/>
          <w:sz w:val="24"/>
        </w:rPr>
        <w:t xml:space="preserve"> 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2014;106(12):dju315. </w:t>
      </w:r>
    </w:p>
    <w:p w14:paraId="1F3BCF33" w14:textId="77777777" w:rsidR="006361E7" w:rsidRPr="006361E7" w:rsidRDefault="006361E7" w:rsidP="006361E7">
      <w:pPr>
        <w:pStyle w:val="Bibliography"/>
        <w:rPr>
          <w:color w:val="auto"/>
          <w:sz w:val="24"/>
        </w:rPr>
      </w:pPr>
      <w:r w:rsidRPr="006361E7">
        <w:rPr>
          <w:color w:val="auto"/>
          <w:sz w:val="24"/>
        </w:rPr>
        <w:t xml:space="preserve">23. </w:t>
      </w:r>
      <w:r w:rsidRPr="006361E7">
        <w:rPr>
          <w:color w:val="auto"/>
          <w:sz w:val="24"/>
        </w:rPr>
        <w:tab/>
      </w:r>
      <w:proofErr w:type="spellStart"/>
      <w:r w:rsidRPr="006361E7">
        <w:rPr>
          <w:color w:val="auto"/>
          <w:sz w:val="24"/>
        </w:rPr>
        <w:t>Gangnon</w:t>
      </w:r>
      <w:proofErr w:type="spellEnd"/>
      <w:r w:rsidRPr="006361E7">
        <w:rPr>
          <w:color w:val="auto"/>
          <w:sz w:val="24"/>
        </w:rPr>
        <w:t xml:space="preserve"> RE, Sprague BL, Stout NK, et al. The contribution of mammography screening to breast cancer incidence trends in the United States: an updated age-period-cohort model. Cancer Epidemiol </w:t>
      </w:r>
      <w:proofErr w:type="spellStart"/>
      <w:r w:rsidRPr="006361E7">
        <w:rPr>
          <w:color w:val="auto"/>
          <w:sz w:val="24"/>
        </w:rPr>
        <w:t>Biomark</w:t>
      </w:r>
      <w:proofErr w:type="spellEnd"/>
      <w:r w:rsidRPr="006361E7">
        <w:rPr>
          <w:color w:val="auto"/>
          <w:sz w:val="24"/>
        </w:rPr>
        <w:t xml:space="preserve"> Prev </w:t>
      </w:r>
      <w:proofErr w:type="spellStart"/>
      <w:r w:rsidRPr="006361E7">
        <w:rPr>
          <w:color w:val="auto"/>
          <w:sz w:val="24"/>
        </w:rPr>
        <w:t>Publ</w:t>
      </w:r>
      <w:proofErr w:type="spellEnd"/>
      <w:r w:rsidRPr="006361E7">
        <w:rPr>
          <w:color w:val="auto"/>
          <w:sz w:val="24"/>
        </w:rPr>
        <w:t xml:space="preserve"> Am </w:t>
      </w:r>
      <w:proofErr w:type="spellStart"/>
      <w:r w:rsidRPr="006361E7">
        <w:rPr>
          <w:color w:val="auto"/>
          <w:sz w:val="24"/>
        </w:rPr>
        <w:t>Assoc</w:t>
      </w:r>
      <w:proofErr w:type="spellEnd"/>
      <w:r w:rsidRPr="006361E7">
        <w:rPr>
          <w:color w:val="auto"/>
          <w:sz w:val="24"/>
        </w:rPr>
        <w:t xml:space="preserve"> Cancer Res Cosponsored Am Soc Prev </w:t>
      </w:r>
      <w:proofErr w:type="spellStart"/>
      <w:r w:rsidRPr="006361E7">
        <w:rPr>
          <w:color w:val="auto"/>
          <w:sz w:val="24"/>
        </w:rPr>
        <w:t>Oncol</w:t>
      </w:r>
      <w:proofErr w:type="spellEnd"/>
      <w:r w:rsidRPr="006361E7">
        <w:rPr>
          <w:color w:val="auto"/>
          <w:sz w:val="24"/>
        </w:rPr>
        <w:t xml:space="preserve"> 2015;24(6):905–12. </w:t>
      </w:r>
    </w:p>
    <w:p w14:paraId="548894D1" w14:textId="77777777" w:rsidR="006361E7" w:rsidRPr="006361E7" w:rsidRDefault="006361E7" w:rsidP="006361E7">
      <w:pPr>
        <w:pStyle w:val="Bibliography"/>
        <w:rPr>
          <w:color w:val="auto"/>
          <w:sz w:val="24"/>
        </w:rPr>
      </w:pPr>
      <w:r w:rsidRPr="006361E7">
        <w:rPr>
          <w:color w:val="auto"/>
          <w:sz w:val="24"/>
        </w:rPr>
        <w:t xml:space="preserve">24. </w:t>
      </w:r>
      <w:r w:rsidRPr="006361E7">
        <w:rPr>
          <w:color w:val="auto"/>
          <w:sz w:val="24"/>
        </w:rPr>
        <w:tab/>
      </w:r>
      <w:proofErr w:type="spellStart"/>
      <w:r w:rsidRPr="006361E7">
        <w:rPr>
          <w:color w:val="auto"/>
          <w:sz w:val="24"/>
        </w:rPr>
        <w:t>Gøtzsche</w:t>
      </w:r>
      <w:proofErr w:type="spellEnd"/>
      <w:r w:rsidRPr="006361E7">
        <w:rPr>
          <w:color w:val="auto"/>
          <w:sz w:val="24"/>
        </w:rPr>
        <w:t xml:space="preserve"> PC, Olsen O. </w:t>
      </w:r>
      <w:proofErr w:type="gramStart"/>
      <w:r w:rsidRPr="006361E7">
        <w:rPr>
          <w:color w:val="auto"/>
          <w:sz w:val="24"/>
        </w:rPr>
        <w:t>Is</w:t>
      </w:r>
      <w:proofErr w:type="gramEnd"/>
      <w:r w:rsidRPr="006361E7">
        <w:rPr>
          <w:color w:val="auto"/>
          <w:sz w:val="24"/>
        </w:rPr>
        <w:t xml:space="preserve"> screening for breast cancer with mammography justifiable? </w:t>
      </w:r>
      <w:proofErr w:type="gramStart"/>
      <w:r w:rsidRPr="006361E7">
        <w:rPr>
          <w:color w:val="auto"/>
          <w:sz w:val="24"/>
        </w:rPr>
        <w:t>Lancet 2000;355(9198):129–34.</w:t>
      </w:r>
      <w:proofErr w:type="gramEnd"/>
      <w:r w:rsidRPr="006361E7">
        <w:rPr>
          <w:color w:val="auto"/>
          <w:sz w:val="24"/>
        </w:rPr>
        <w:t xml:space="preserve"> </w:t>
      </w:r>
    </w:p>
    <w:p w14:paraId="16C20619" w14:textId="77777777" w:rsidR="006361E7" w:rsidRPr="006361E7" w:rsidRDefault="006361E7" w:rsidP="006361E7">
      <w:pPr>
        <w:pStyle w:val="Bibliography"/>
        <w:rPr>
          <w:color w:val="auto"/>
          <w:sz w:val="24"/>
        </w:rPr>
      </w:pPr>
      <w:r w:rsidRPr="006361E7">
        <w:rPr>
          <w:color w:val="auto"/>
          <w:sz w:val="24"/>
        </w:rPr>
        <w:t xml:space="preserve">25. </w:t>
      </w:r>
      <w:r w:rsidRPr="006361E7">
        <w:rPr>
          <w:color w:val="auto"/>
          <w:sz w:val="24"/>
        </w:rPr>
        <w:tab/>
        <w:t xml:space="preserve">Moss SM, Wale C, Smith R, Evans A, </w:t>
      </w:r>
      <w:proofErr w:type="spellStart"/>
      <w:r w:rsidRPr="006361E7">
        <w:rPr>
          <w:color w:val="auto"/>
          <w:sz w:val="24"/>
        </w:rPr>
        <w:t>Cuckle</w:t>
      </w:r>
      <w:proofErr w:type="spellEnd"/>
      <w:r w:rsidRPr="006361E7">
        <w:rPr>
          <w:color w:val="auto"/>
          <w:sz w:val="24"/>
        </w:rPr>
        <w:t xml:space="preserve"> H, Duffy SW. Effect of mammographic screening from age 40 years on breast cancer mortality in the UK Age trial at 17 years’ follow-up: a </w:t>
      </w:r>
      <w:proofErr w:type="spellStart"/>
      <w:r w:rsidRPr="006361E7">
        <w:rPr>
          <w:color w:val="auto"/>
          <w:sz w:val="24"/>
        </w:rPr>
        <w:t>randomised</w:t>
      </w:r>
      <w:proofErr w:type="spellEnd"/>
      <w:r w:rsidRPr="006361E7">
        <w:rPr>
          <w:color w:val="auto"/>
          <w:sz w:val="24"/>
        </w:rPr>
        <w:t xml:space="preserve"> controlled trial. Lancet </w:t>
      </w:r>
      <w:proofErr w:type="spellStart"/>
      <w:r w:rsidRPr="006361E7">
        <w:rPr>
          <w:color w:val="auto"/>
          <w:sz w:val="24"/>
        </w:rPr>
        <w:t>Oncol</w:t>
      </w:r>
      <w:proofErr w:type="spellEnd"/>
      <w:r w:rsidRPr="006361E7">
        <w:rPr>
          <w:color w:val="auto"/>
          <w:sz w:val="24"/>
        </w:rPr>
        <w:t xml:space="preserve"> [Internet] [cited 2015 Jul 28];Available from: http://www.sciencedirect.com/science/article/pii/S147020451500128X</w:t>
      </w:r>
    </w:p>
    <w:p w14:paraId="2C709D56" w14:textId="77777777" w:rsidR="006361E7" w:rsidRPr="006361E7" w:rsidRDefault="006361E7" w:rsidP="006361E7">
      <w:pPr>
        <w:pStyle w:val="Bibliography"/>
        <w:rPr>
          <w:color w:val="auto"/>
          <w:sz w:val="24"/>
        </w:rPr>
      </w:pPr>
      <w:r w:rsidRPr="006361E7">
        <w:rPr>
          <w:color w:val="auto"/>
          <w:sz w:val="24"/>
        </w:rPr>
        <w:t xml:space="preserve">26. </w:t>
      </w:r>
      <w:r w:rsidRPr="006361E7">
        <w:rPr>
          <w:color w:val="auto"/>
          <w:sz w:val="24"/>
        </w:rPr>
        <w:tab/>
        <w:t xml:space="preserve">Consensus statement: treatment of early-stage breast cancer. </w:t>
      </w:r>
      <w:proofErr w:type="gramStart"/>
      <w:r w:rsidRPr="006361E7">
        <w:rPr>
          <w:color w:val="auto"/>
          <w:sz w:val="24"/>
        </w:rPr>
        <w:t>National Institutes of Health Consensus Development Panel.</w:t>
      </w:r>
      <w:proofErr w:type="gramEnd"/>
      <w:r w:rsidRPr="006361E7">
        <w:rPr>
          <w:color w:val="auto"/>
          <w:sz w:val="24"/>
        </w:rPr>
        <w:t xml:space="preserve"> 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w:t>
      </w:r>
      <w:proofErr w:type="spellStart"/>
      <w:r w:rsidRPr="006361E7">
        <w:rPr>
          <w:color w:val="auto"/>
          <w:sz w:val="24"/>
        </w:rPr>
        <w:t>Monogr</w:t>
      </w:r>
      <w:proofErr w:type="spellEnd"/>
      <w:r w:rsidRPr="006361E7">
        <w:rPr>
          <w:color w:val="auto"/>
          <w:sz w:val="24"/>
        </w:rPr>
        <w:t xml:space="preserve"> 1992;(11):1–5. </w:t>
      </w:r>
    </w:p>
    <w:p w14:paraId="7750C52E" w14:textId="77777777" w:rsidR="006361E7" w:rsidRPr="006361E7" w:rsidRDefault="006361E7" w:rsidP="006361E7">
      <w:pPr>
        <w:pStyle w:val="Bibliography"/>
        <w:rPr>
          <w:color w:val="auto"/>
          <w:sz w:val="24"/>
        </w:rPr>
      </w:pPr>
      <w:r w:rsidRPr="006361E7">
        <w:rPr>
          <w:color w:val="auto"/>
          <w:sz w:val="24"/>
        </w:rPr>
        <w:t xml:space="preserve">27. </w:t>
      </w:r>
      <w:r w:rsidRPr="006361E7">
        <w:rPr>
          <w:color w:val="auto"/>
          <w:sz w:val="24"/>
        </w:rPr>
        <w:tab/>
        <w:t xml:space="preserve">Fisher B, </w:t>
      </w:r>
      <w:proofErr w:type="spellStart"/>
      <w:r w:rsidRPr="006361E7">
        <w:rPr>
          <w:color w:val="auto"/>
          <w:sz w:val="24"/>
        </w:rPr>
        <w:t>Costantino</w:t>
      </w:r>
      <w:proofErr w:type="spellEnd"/>
      <w:r w:rsidRPr="006361E7">
        <w:rPr>
          <w:color w:val="auto"/>
          <w:sz w:val="24"/>
        </w:rPr>
        <w:t xml:space="preserve"> JP, </w:t>
      </w:r>
      <w:proofErr w:type="spellStart"/>
      <w:r w:rsidRPr="006361E7">
        <w:rPr>
          <w:color w:val="auto"/>
          <w:sz w:val="24"/>
        </w:rPr>
        <w:t>Wickerham</w:t>
      </w:r>
      <w:proofErr w:type="spellEnd"/>
      <w:r w:rsidRPr="006361E7">
        <w:rPr>
          <w:color w:val="auto"/>
          <w:sz w:val="24"/>
        </w:rPr>
        <w:t xml:space="preserve"> DL, et al. Tamoxifen for Prevention of Breast Cancer: Report of the National Surgical Adjuvant Breast and Bowel Project P-1 Study. </w:t>
      </w:r>
      <w:proofErr w:type="gramStart"/>
      <w:r w:rsidRPr="006361E7">
        <w:rPr>
          <w:color w:val="auto"/>
          <w:sz w:val="24"/>
        </w:rPr>
        <w:t xml:space="preserve">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1998;90(18):1371–88.</w:t>
      </w:r>
      <w:proofErr w:type="gramEnd"/>
      <w:r w:rsidRPr="006361E7">
        <w:rPr>
          <w:color w:val="auto"/>
          <w:sz w:val="24"/>
        </w:rPr>
        <w:t xml:space="preserve"> </w:t>
      </w:r>
    </w:p>
    <w:p w14:paraId="70A966DA" w14:textId="77777777" w:rsidR="006361E7" w:rsidRPr="006361E7" w:rsidRDefault="006361E7" w:rsidP="006361E7">
      <w:pPr>
        <w:pStyle w:val="Bibliography"/>
        <w:rPr>
          <w:color w:val="auto"/>
          <w:sz w:val="24"/>
        </w:rPr>
      </w:pPr>
      <w:r w:rsidRPr="006361E7">
        <w:rPr>
          <w:color w:val="auto"/>
          <w:sz w:val="24"/>
        </w:rPr>
        <w:t xml:space="preserve">28. </w:t>
      </w:r>
      <w:r w:rsidRPr="006361E7">
        <w:rPr>
          <w:color w:val="auto"/>
          <w:sz w:val="24"/>
        </w:rPr>
        <w:tab/>
      </w:r>
      <w:proofErr w:type="spellStart"/>
      <w:r w:rsidRPr="006361E7">
        <w:rPr>
          <w:color w:val="auto"/>
          <w:sz w:val="24"/>
        </w:rPr>
        <w:t>Hunink</w:t>
      </w:r>
      <w:proofErr w:type="spellEnd"/>
      <w:r w:rsidRPr="006361E7">
        <w:rPr>
          <w:color w:val="auto"/>
          <w:sz w:val="24"/>
        </w:rPr>
        <w:t xml:space="preserve"> MM, Goldman L, Tosteson AA, et al. The recent decline in mortality from coronary heart disease, 1980-1990: The effect of secular trends in risk factors and treatment. </w:t>
      </w:r>
      <w:proofErr w:type="gramStart"/>
      <w:r w:rsidRPr="006361E7">
        <w:rPr>
          <w:color w:val="auto"/>
          <w:sz w:val="24"/>
        </w:rPr>
        <w:t>JAMA 1997;277(7):535–42.</w:t>
      </w:r>
      <w:proofErr w:type="gramEnd"/>
      <w:r w:rsidRPr="006361E7">
        <w:rPr>
          <w:color w:val="auto"/>
          <w:sz w:val="24"/>
        </w:rPr>
        <w:t xml:space="preserve"> </w:t>
      </w:r>
    </w:p>
    <w:p w14:paraId="2DDB9DD3" w14:textId="77777777" w:rsidR="006361E7" w:rsidRPr="006361E7" w:rsidRDefault="006361E7" w:rsidP="006361E7">
      <w:pPr>
        <w:pStyle w:val="Bibliography"/>
        <w:rPr>
          <w:color w:val="auto"/>
          <w:sz w:val="24"/>
        </w:rPr>
      </w:pPr>
      <w:r w:rsidRPr="006361E7">
        <w:rPr>
          <w:color w:val="auto"/>
          <w:sz w:val="24"/>
        </w:rPr>
        <w:t xml:space="preserve">29. </w:t>
      </w:r>
      <w:r w:rsidRPr="006361E7">
        <w:rPr>
          <w:color w:val="auto"/>
          <w:sz w:val="24"/>
        </w:rPr>
        <w:tab/>
      </w:r>
      <w:proofErr w:type="spellStart"/>
      <w:r w:rsidRPr="006361E7">
        <w:rPr>
          <w:color w:val="auto"/>
          <w:sz w:val="24"/>
        </w:rPr>
        <w:t>Weisfeldt</w:t>
      </w:r>
      <w:proofErr w:type="spellEnd"/>
      <w:r w:rsidRPr="006361E7">
        <w:rPr>
          <w:color w:val="auto"/>
          <w:sz w:val="24"/>
        </w:rPr>
        <w:t xml:space="preserve"> ML, </w:t>
      </w:r>
      <w:proofErr w:type="spellStart"/>
      <w:r w:rsidRPr="006361E7">
        <w:rPr>
          <w:color w:val="auto"/>
          <w:sz w:val="24"/>
        </w:rPr>
        <w:t>Zieman</w:t>
      </w:r>
      <w:proofErr w:type="spellEnd"/>
      <w:r w:rsidRPr="006361E7">
        <w:rPr>
          <w:color w:val="auto"/>
          <w:sz w:val="24"/>
        </w:rPr>
        <w:t xml:space="preserve"> SJ. </w:t>
      </w:r>
      <w:proofErr w:type="gramStart"/>
      <w:r w:rsidRPr="006361E7">
        <w:rPr>
          <w:color w:val="auto"/>
          <w:sz w:val="24"/>
        </w:rPr>
        <w:t>Advances In The Prevention And Treatment Of Cardiovascular Disease.</w:t>
      </w:r>
      <w:proofErr w:type="gramEnd"/>
      <w:r w:rsidRPr="006361E7">
        <w:rPr>
          <w:color w:val="auto"/>
          <w:sz w:val="24"/>
        </w:rPr>
        <w:t xml:space="preserve"> </w:t>
      </w:r>
      <w:proofErr w:type="gramStart"/>
      <w:r w:rsidRPr="006361E7">
        <w:rPr>
          <w:color w:val="auto"/>
          <w:sz w:val="24"/>
        </w:rPr>
        <w:t xml:space="preserve">Health </w:t>
      </w:r>
      <w:proofErr w:type="spellStart"/>
      <w:r w:rsidRPr="006361E7">
        <w:rPr>
          <w:color w:val="auto"/>
          <w:sz w:val="24"/>
        </w:rPr>
        <w:t>Aff</w:t>
      </w:r>
      <w:proofErr w:type="spellEnd"/>
      <w:r w:rsidRPr="006361E7">
        <w:rPr>
          <w:color w:val="auto"/>
          <w:sz w:val="24"/>
        </w:rPr>
        <w:t xml:space="preserve"> (Millwood) 2007;26(1):25–37.</w:t>
      </w:r>
      <w:proofErr w:type="gramEnd"/>
      <w:r w:rsidRPr="006361E7">
        <w:rPr>
          <w:color w:val="auto"/>
          <w:sz w:val="24"/>
        </w:rPr>
        <w:t xml:space="preserve"> </w:t>
      </w:r>
    </w:p>
    <w:p w14:paraId="5D427F64" w14:textId="77777777" w:rsidR="006361E7" w:rsidRPr="006361E7" w:rsidRDefault="006361E7" w:rsidP="006361E7">
      <w:pPr>
        <w:pStyle w:val="Bibliography"/>
        <w:rPr>
          <w:color w:val="auto"/>
          <w:sz w:val="24"/>
        </w:rPr>
      </w:pPr>
      <w:r w:rsidRPr="006361E7">
        <w:rPr>
          <w:color w:val="auto"/>
          <w:sz w:val="24"/>
        </w:rPr>
        <w:t xml:space="preserve">30. </w:t>
      </w:r>
      <w:r w:rsidRPr="006361E7">
        <w:rPr>
          <w:color w:val="auto"/>
          <w:sz w:val="24"/>
        </w:rPr>
        <w:tab/>
      </w:r>
      <w:proofErr w:type="spellStart"/>
      <w:r w:rsidRPr="006361E7">
        <w:rPr>
          <w:color w:val="auto"/>
          <w:sz w:val="24"/>
        </w:rPr>
        <w:t>Schairer</w:t>
      </w:r>
      <w:proofErr w:type="spellEnd"/>
      <w:r w:rsidRPr="006361E7">
        <w:rPr>
          <w:color w:val="auto"/>
          <w:sz w:val="24"/>
        </w:rPr>
        <w:t xml:space="preserve"> C, Mink PJ, Carroll L, </w:t>
      </w:r>
      <w:proofErr w:type="spellStart"/>
      <w:r w:rsidRPr="006361E7">
        <w:rPr>
          <w:color w:val="auto"/>
          <w:sz w:val="24"/>
        </w:rPr>
        <w:t>Devesa</w:t>
      </w:r>
      <w:proofErr w:type="spellEnd"/>
      <w:r w:rsidRPr="006361E7">
        <w:rPr>
          <w:color w:val="auto"/>
          <w:sz w:val="24"/>
        </w:rPr>
        <w:t xml:space="preserve"> SS. Probabilities of Death From Breast Cancer and Other Causes Among Female Breast Cancer Patients. </w:t>
      </w:r>
      <w:proofErr w:type="gramStart"/>
      <w:r w:rsidRPr="006361E7">
        <w:rPr>
          <w:color w:val="auto"/>
          <w:sz w:val="24"/>
        </w:rPr>
        <w:t xml:space="preserve">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2004;96(17):1311–21.</w:t>
      </w:r>
      <w:proofErr w:type="gramEnd"/>
      <w:r w:rsidRPr="006361E7">
        <w:rPr>
          <w:color w:val="auto"/>
          <w:sz w:val="24"/>
        </w:rPr>
        <w:t xml:space="preserve"> </w:t>
      </w:r>
    </w:p>
    <w:p w14:paraId="5B1E1411" w14:textId="77777777" w:rsidR="006361E7" w:rsidRPr="006361E7" w:rsidRDefault="006361E7" w:rsidP="006361E7">
      <w:pPr>
        <w:pStyle w:val="Bibliography"/>
        <w:rPr>
          <w:color w:val="auto"/>
          <w:sz w:val="24"/>
        </w:rPr>
      </w:pPr>
      <w:r w:rsidRPr="006361E7">
        <w:rPr>
          <w:color w:val="auto"/>
          <w:sz w:val="24"/>
        </w:rPr>
        <w:t xml:space="preserve">31. </w:t>
      </w:r>
      <w:r w:rsidRPr="006361E7">
        <w:rPr>
          <w:color w:val="auto"/>
          <w:sz w:val="24"/>
        </w:rPr>
        <w:tab/>
        <w:t xml:space="preserve">Cutler DM, McClellan M. Is Technological Change In Medicine Worth It? </w:t>
      </w:r>
      <w:proofErr w:type="gramStart"/>
      <w:r w:rsidRPr="006361E7">
        <w:rPr>
          <w:color w:val="auto"/>
          <w:sz w:val="24"/>
        </w:rPr>
        <w:t xml:space="preserve">Health </w:t>
      </w:r>
      <w:proofErr w:type="spellStart"/>
      <w:r w:rsidRPr="006361E7">
        <w:rPr>
          <w:color w:val="auto"/>
          <w:sz w:val="24"/>
        </w:rPr>
        <w:t>Aff</w:t>
      </w:r>
      <w:proofErr w:type="spellEnd"/>
      <w:r w:rsidRPr="006361E7">
        <w:rPr>
          <w:color w:val="auto"/>
          <w:sz w:val="24"/>
        </w:rPr>
        <w:t xml:space="preserve"> (Millwood) 2001;20(5):11–29.</w:t>
      </w:r>
      <w:proofErr w:type="gramEnd"/>
      <w:r w:rsidRPr="006361E7">
        <w:rPr>
          <w:color w:val="auto"/>
          <w:sz w:val="24"/>
        </w:rPr>
        <w:t xml:space="preserve"> </w:t>
      </w:r>
    </w:p>
    <w:p w14:paraId="2BF4A9DE" w14:textId="77777777" w:rsidR="006361E7" w:rsidRPr="006361E7" w:rsidRDefault="006361E7" w:rsidP="006361E7">
      <w:pPr>
        <w:pStyle w:val="Bibliography"/>
        <w:rPr>
          <w:color w:val="auto"/>
          <w:sz w:val="24"/>
        </w:rPr>
      </w:pPr>
      <w:r w:rsidRPr="006361E7">
        <w:rPr>
          <w:color w:val="auto"/>
          <w:sz w:val="24"/>
        </w:rPr>
        <w:t xml:space="preserve">32. </w:t>
      </w:r>
      <w:r w:rsidRPr="006361E7">
        <w:rPr>
          <w:color w:val="auto"/>
          <w:sz w:val="24"/>
        </w:rPr>
        <w:tab/>
        <w:t xml:space="preserve">Ponce NA, </w:t>
      </w:r>
      <w:proofErr w:type="spellStart"/>
      <w:r w:rsidRPr="006361E7">
        <w:rPr>
          <w:color w:val="auto"/>
          <w:sz w:val="24"/>
        </w:rPr>
        <w:t>Ko</w:t>
      </w:r>
      <w:proofErr w:type="spellEnd"/>
      <w:r w:rsidRPr="006361E7">
        <w:rPr>
          <w:color w:val="auto"/>
          <w:sz w:val="24"/>
        </w:rPr>
        <w:t xml:space="preserve"> M, Liang S-Y, et al. Early Diffusion Of Gene Expression Profiling In Breast Cancer Patients Associated With Areas Of High Income Inequality. </w:t>
      </w:r>
      <w:proofErr w:type="gramStart"/>
      <w:r w:rsidRPr="006361E7">
        <w:rPr>
          <w:color w:val="auto"/>
          <w:sz w:val="24"/>
        </w:rPr>
        <w:t xml:space="preserve">Health </w:t>
      </w:r>
      <w:proofErr w:type="spellStart"/>
      <w:r w:rsidRPr="006361E7">
        <w:rPr>
          <w:color w:val="auto"/>
          <w:sz w:val="24"/>
        </w:rPr>
        <w:t>Aff</w:t>
      </w:r>
      <w:proofErr w:type="spellEnd"/>
      <w:r w:rsidRPr="006361E7">
        <w:rPr>
          <w:color w:val="auto"/>
          <w:sz w:val="24"/>
        </w:rPr>
        <w:t xml:space="preserve"> (Millwood) 2015;34(4):609–15.</w:t>
      </w:r>
      <w:proofErr w:type="gramEnd"/>
      <w:r w:rsidRPr="006361E7">
        <w:rPr>
          <w:color w:val="auto"/>
          <w:sz w:val="24"/>
        </w:rPr>
        <w:t xml:space="preserve"> </w:t>
      </w:r>
    </w:p>
    <w:p w14:paraId="7822148D" w14:textId="668B686B" w:rsidR="00BB4E57" w:rsidRPr="00A16FAC" w:rsidRDefault="007C60E3" w:rsidP="007C60E3">
      <w:pPr>
        <w:spacing w:line="240" w:lineRule="auto"/>
      </w:pPr>
      <w:r w:rsidRPr="00A16FAC">
        <w:rPr>
          <w:sz w:val="24"/>
          <w:szCs w:val="24"/>
        </w:rPr>
        <w:fldChar w:fldCharType="end"/>
      </w:r>
      <w:r w:rsidR="00BB4E57" w:rsidRPr="00A16FAC">
        <w:br w:type="page"/>
      </w:r>
    </w:p>
    <w:p w14:paraId="4E7B6D38" w14:textId="77777777" w:rsidR="00226350" w:rsidRPr="00A16FAC" w:rsidRDefault="00BB4E57" w:rsidP="008D20E9">
      <w:pPr>
        <w:pStyle w:val="Normal1"/>
        <w:spacing w:line="480" w:lineRule="auto"/>
        <w:rPr>
          <w:b/>
          <w:sz w:val="24"/>
        </w:rPr>
      </w:pPr>
      <w:r w:rsidRPr="00A16FAC">
        <w:rPr>
          <w:b/>
          <w:sz w:val="24"/>
        </w:rPr>
        <w:t>Figure Title</w:t>
      </w:r>
      <w:r w:rsidR="00EB106E" w:rsidRPr="00A16FAC">
        <w:rPr>
          <w:b/>
          <w:sz w:val="24"/>
        </w:rPr>
        <w:t>s</w:t>
      </w:r>
      <w:r w:rsidRPr="00A16FAC">
        <w:rPr>
          <w:b/>
          <w:sz w:val="24"/>
        </w:rPr>
        <w:t xml:space="preserve"> and Legend</w:t>
      </w:r>
      <w:r w:rsidR="00EB106E" w:rsidRPr="00A16FAC">
        <w:rPr>
          <w:b/>
          <w:sz w:val="24"/>
        </w:rPr>
        <w:t>s</w:t>
      </w:r>
    </w:p>
    <w:p w14:paraId="5C657A44" w14:textId="2FCBD3A0" w:rsidR="008C1C53" w:rsidRPr="008C1C53" w:rsidRDefault="008C1C53" w:rsidP="00863353">
      <w:pPr>
        <w:pStyle w:val="Normal1"/>
        <w:spacing w:line="240" w:lineRule="auto"/>
        <w:rPr>
          <w:ins w:id="92" w:author="TDI" w:date="2015-09-11T21:41:00Z"/>
          <w:sz w:val="24"/>
          <w:szCs w:val="24"/>
          <w:rPrChange w:id="93" w:author="TDI" w:date="2015-09-11T21:45:00Z">
            <w:rPr>
              <w:ins w:id="94" w:author="TDI" w:date="2015-09-11T21:41:00Z"/>
              <w:sz w:val="24"/>
            </w:rPr>
          </w:rPrChange>
        </w:rPr>
      </w:pPr>
      <w:ins w:id="95" w:author="TDI" w:date="2015-09-11T21:38:00Z">
        <w:r w:rsidRPr="008C1C53">
          <w:rPr>
            <w:sz w:val="24"/>
            <w:szCs w:val="24"/>
            <w:rPrChange w:id="96" w:author="TDI" w:date="2015-09-11T21:45:00Z">
              <w:rPr>
                <w:sz w:val="24"/>
              </w:rPr>
            </w:rPrChange>
          </w:rPr>
          <w:t xml:space="preserve">Figure 1.  </w:t>
        </w:r>
      </w:ins>
      <w:ins w:id="97" w:author="TDI" w:date="2015-09-11T21:46:00Z">
        <w:r>
          <w:rPr>
            <w:sz w:val="24"/>
            <w:szCs w:val="24"/>
          </w:rPr>
          <w:t>Conceptual Example of Quantifying Contributions to Gain in Life Expectancy</w:t>
        </w:r>
      </w:ins>
    </w:p>
    <w:p w14:paraId="3A1443E8" w14:textId="77777777" w:rsidR="008C1C53" w:rsidRPr="008C1C53" w:rsidRDefault="008C1C53" w:rsidP="00863353">
      <w:pPr>
        <w:pStyle w:val="Normal1"/>
        <w:spacing w:line="240" w:lineRule="auto"/>
        <w:rPr>
          <w:ins w:id="98" w:author="TDI" w:date="2015-09-11T21:41:00Z"/>
          <w:sz w:val="24"/>
          <w:szCs w:val="24"/>
          <w:rPrChange w:id="99" w:author="TDI" w:date="2015-09-11T21:45:00Z">
            <w:rPr>
              <w:ins w:id="100" w:author="TDI" w:date="2015-09-11T21:41:00Z"/>
              <w:sz w:val="24"/>
            </w:rPr>
          </w:rPrChange>
        </w:rPr>
      </w:pPr>
    </w:p>
    <w:p w14:paraId="441127FA" w14:textId="54ECB3D6" w:rsidR="008C1C53" w:rsidRPr="008C1C53" w:rsidRDefault="008C1C53" w:rsidP="008C1C53">
      <w:pPr>
        <w:pStyle w:val="Normal1"/>
        <w:rPr>
          <w:ins w:id="101" w:author="TDI" w:date="2015-09-11T21:41:00Z"/>
          <w:sz w:val="24"/>
          <w:szCs w:val="24"/>
          <w:rPrChange w:id="102" w:author="TDI" w:date="2015-09-11T21:45:00Z">
            <w:rPr>
              <w:ins w:id="103" w:author="TDI" w:date="2015-09-11T21:41:00Z"/>
              <w:sz w:val="24"/>
            </w:rPr>
          </w:rPrChange>
        </w:rPr>
      </w:pPr>
      <w:ins w:id="104" w:author="TDI" w:date="2015-09-11T21:41:00Z">
        <w:r w:rsidRPr="008C1C53">
          <w:rPr>
            <w:sz w:val="24"/>
            <w:szCs w:val="24"/>
            <w:rPrChange w:id="105" w:author="TDI" w:date="2015-09-11T21:45:00Z">
              <w:rPr>
                <w:sz w:val="24"/>
              </w:rPr>
            </w:rPrChange>
          </w:rPr>
          <w:t xml:space="preserve">The gain in life expectancy depends on three factors: changes in the tumor size distribution at cancer diagnosis, changes in tumor size-specific case fatality rates from breast cancer, and changes in tumor size-specific case fatality rates from competing causes of death.  </w:t>
        </w:r>
      </w:ins>
      <w:ins w:id="106" w:author="TDI" w:date="2015-09-11T21:42:00Z">
        <w:r w:rsidRPr="008C1C53">
          <w:rPr>
            <w:sz w:val="24"/>
            <w:szCs w:val="24"/>
            <w:rPrChange w:id="107" w:author="TDI" w:date="2015-09-11T21:45:00Z">
              <w:rPr>
                <w:sz w:val="24"/>
              </w:rPr>
            </w:rPrChange>
          </w:rPr>
          <w:t xml:space="preserve">(A) Tumor size distribution at two time points.  (B) Incidence-based case fatality rates from breast cancer and other diseases at two time points.  (C) Tumor size-specific life expectancy </w:t>
        </w:r>
      </w:ins>
      <w:ins w:id="108" w:author="TDI" w:date="2015-09-11T21:43:00Z">
        <w:r w:rsidRPr="008C1C53">
          <w:rPr>
            <w:sz w:val="24"/>
            <w:szCs w:val="24"/>
            <w:rPrChange w:id="109" w:author="TDI" w:date="2015-09-11T21:45:00Z">
              <w:rPr>
                <w:sz w:val="24"/>
              </w:rPr>
            </w:rPrChange>
          </w:rPr>
          <w:t xml:space="preserve">at two time points.  (D) The gain in </w:t>
        </w:r>
      </w:ins>
      <w:ins w:id="110" w:author="TDI" w:date="2015-09-11T21:44:00Z">
        <w:r w:rsidRPr="008C1C53">
          <w:rPr>
            <w:sz w:val="24"/>
            <w:szCs w:val="24"/>
            <w:rPrChange w:id="111" w:author="TDI" w:date="2015-09-11T21:45:00Z">
              <w:rPr>
                <w:sz w:val="24"/>
              </w:rPr>
            </w:rPrChange>
          </w:rPr>
          <w:t xml:space="preserve">overall </w:t>
        </w:r>
      </w:ins>
      <w:ins w:id="112" w:author="TDI" w:date="2015-09-11T21:43:00Z">
        <w:r w:rsidRPr="008C1C53">
          <w:rPr>
            <w:sz w:val="24"/>
            <w:szCs w:val="24"/>
            <w:rPrChange w:id="113" w:author="TDI" w:date="2015-09-11T21:45:00Z">
              <w:rPr>
                <w:sz w:val="24"/>
              </w:rPr>
            </w:rPrChange>
          </w:rPr>
          <w:t xml:space="preserve">life expectancy </w:t>
        </w:r>
      </w:ins>
      <w:ins w:id="114" w:author="TDI" w:date="2015-09-11T21:44:00Z">
        <w:r w:rsidRPr="008C1C53">
          <w:rPr>
            <w:sz w:val="24"/>
            <w:szCs w:val="24"/>
            <w:rPrChange w:id="115" w:author="TDI" w:date="2015-09-11T21:45:00Z">
              <w:rPr>
                <w:sz w:val="24"/>
              </w:rPr>
            </w:rPrChange>
          </w:rPr>
          <w:t xml:space="preserve">(the weighted average of tumor size-specific life expectancies) </w:t>
        </w:r>
      </w:ins>
      <w:ins w:id="116" w:author="TDI" w:date="2015-09-11T21:43:00Z">
        <w:r w:rsidRPr="008C1C53">
          <w:rPr>
            <w:sz w:val="24"/>
            <w:szCs w:val="24"/>
            <w:rPrChange w:id="117" w:author="TDI" w:date="2015-09-11T21:45:00Z">
              <w:rPr>
                <w:sz w:val="24"/>
              </w:rPr>
            </w:rPrChange>
          </w:rPr>
          <w:t xml:space="preserve">equals the difference </w:t>
        </w:r>
      </w:ins>
      <w:ins w:id="118" w:author="TDI" w:date="2015-09-11T21:44:00Z">
        <w:r w:rsidRPr="008C1C53">
          <w:rPr>
            <w:sz w:val="24"/>
            <w:szCs w:val="24"/>
            <w:rPrChange w:id="119" w:author="TDI" w:date="2015-09-11T21:45:00Z">
              <w:rPr>
                <w:sz w:val="24"/>
              </w:rPr>
            </w:rPrChange>
          </w:rPr>
          <w:t>between life expectancy at time 2 and life expectancy at time 1.</w:t>
        </w:r>
      </w:ins>
    </w:p>
    <w:p w14:paraId="79363AEE" w14:textId="77777777" w:rsidR="008C1C53" w:rsidRPr="008C1C53" w:rsidRDefault="008C1C53" w:rsidP="00863353">
      <w:pPr>
        <w:pStyle w:val="Normal1"/>
        <w:spacing w:line="240" w:lineRule="auto"/>
        <w:rPr>
          <w:ins w:id="120" w:author="TDI" w:date="2015-09-11T21:45:00Z"/>
          <w:rFonts w:ascii="Times" w:hAnsi="Times" w:cs="Times"/>
          <w:color w:val="auto"/>
          <w:sz w:val="24"/>
          <w:szCs w:val="24"/>
          <w:rPrChange w:id="121" w:author="TDI" w:date="2015-09-11T21:45:00Z">
            <w:rPr>
              <w:ins w:id="122" w:author="TDI" w:date="2015-09-11T21:45:00Z"/>
              <w:rFonts w:ascii="Times" w:hAnsi="Times" w:cs="Times"/>
              <w:color w:val="auto"/>
              <w:sz w:val="18"/>
              <w:szCs w:val="18"/>
            </w:rPr>
          </w:rPrChange>
        </w:rPr>
      </w:pPr>
    </w:p>
    <w:p w14:paraId="7019CAE4" w14:textId="08AD74A4" w:rsidR="00BB4E57" w:rsidRPr="008C1C53" w:rsidRDefault="00BB4E57" w:rsidP="00863353">
      <w:pPr>
        <w:pStyle w:val="Normal1"/>
        <w:spacing w:line="240" w:lineRule="auto"/>
        <w:rPr>
          <w:sz w:val="24"/>
          <w:szCs w:val="24"/>
          <w:rPrChange w:id="123" w:author="TDI" w:date="2015-09-11T21:45:00Z">
            <w:rPr>
              <w:sz w:val="24"/>
            </w:rPr>
          </w:rPrChange>
        </w:rPr>
      </w:pPr>
      <w:r w:rsidRPr="008C1C53">
        <w:rPr>
          <w:sz w:val="24"/>
          <w:szCs w:val="24"/>
          <w:rPrChange w:id="124" w:author="TDI" w:date="2015-09-11T21:45:00Z">
            <w:rPr>
              <w:sz w:val="24"/>
            </w:rPr>
          </w:rPrChange>
        </w:rPr>
        <w:t xml:space="preserve">Figure </w:t>
      </w:r>
      <w:ins w:id="125" w:author="TDI" w:date="2015-09-11T21:17:00Z">
        <w:r w:rsidR="00E14B49" w:rsidRPr="008C1C53">
          <w:rPr>
            <w:sz w:val="24"/>
            <w:szCs w:val="24"/>
            <w:rPrChange w:id="126" w:author="TDI" w:date="2015-09-11T21:45:00Z">
              <w:rPr>
                <w:sz w:val="24"/>
              </w:rPr>
            </w:rPrChange>
          </w:rPr>
          <w:t>2</w:t>
        </w:r>
      </w:ins>
      <w:del w:id="127" w:author="TDI" w:date="2015-09-11T21:17:00Z">
        <w:r w:rsidRPr="008C1C53" w:rsidDel="00E14B49">
          <w:rPr>
            <w:sz w:val="24"/>
            <w:szCs w:val="24"/>
            <w:rPrChange w:id="128" w:author="TDI" w:date="2015-09-11T21:45:00Z">
              <w:rPr>
                <w:sz w:val="24"/>
              </w:rPr>
            </w:rPrChange>
          </w:rPr>
          <w:delText>1</w:delText>
        </w:r>
      </w:del>
      <w:r w:rsidRPr="008C1C53">
        <w:rPr>
          <w:sz w:val="24"/>
          <w:szCs w:val="24"/>
          <w:rPrChange w:id="129" w:author="TDI" w:date="2015-09-11T21:45:00Z">
            <w:rPr>
              <w:sz w:val="24"/>
            </w:rPr>
          </w:rPrChange>
        </w:rPr>
        <w:t xml:space="preserve">. </w:t>
      </w:r>
      <w:r w:rsidR="00863353" w:rsidRPr="008C1C53">
        <w:rPr>
          <w:sz w:val="24"/>
          <w:szCs w:val="24"/>
          <w:rPrChange w:id="130" w:author="TDI" w:date="2015-09-11T21:45:00Z">
            <w:rPr>
              <w:sz w:val="24"/>
            </w:rPr>
          </w:rPrChange>
        </w:rPr>
        <w:t xml:space="preserve">Breast Cancer Incidence Rates, Tumor Size </w:t>
      </w:r>
      <w:r w:rsidR="00CB35E5" w:rsidRPr="008C1C53">
        <w:rPr>
          <w:sz w:val="24"/>
          <w:szCs w:val="24"/>
          <w:rPrChange w:id="131" w:author="TDI" w:date="2015-09-11T21:45:00Z">
            <w:rPr>
              <w:sz w:val="24"/>
            </w:rPr>
          </w:rPrChange>
        </w:rPr>
        <w:t>Distribution</w:t>
      </w:r>
      <w:r w:rsidR="00863353" w:rsidRPr="008C1C53">
        <w:rPr>
          <w:sz w:val="24"/>
          <w:szCs w:val="24"/>
          <w:rPrChange w:id="132" w:author="TDI" w:date="2015-09-11T21:45:00Z">
            <w:rPr>
              <w:sz w:val="24"/>
            </w:rPr>
          </w:rPrChange>
        </w:rPr>
        <w:t xml:space="preserve">, and Case Fatality Rates </w:t>
      </w:r>
    </w:p>
    <w:p w14:paraId="28898CF5" w14:textId="77777777" w:rsidR="00863353" w:rsidRPr="008C1C53" w:rsidRDefault="00863353" w:rsidP="00863353">
      <w:pPr>
        <w:pStyle w:val="Normal1"/>
        <w:spacing w:line="240" w:lineRule="auto"/>
        <w:rPr>
          <w:sz w:val="24"/>
          <w:szCs w:val="24"/>
          <w:rPrChange w:id="133" w:author="TDI" w:date="2015-09-11T21:45:00Z">
            <w:rPr>
              <w:sz w:val="24"/>
            </w:rPr>
          </w:rPrChange>
        </w:rPr>
      </w:pPr>
    </w:p>
    <w:p w14:paraId="3FF15DDC" w14:textId="77777777" w:rsidR="00CB35E5" w:rsidRPr="00A16FAC" w:rsidRDefault="00CB35E5" w:rsidP="00863353">
      <w:pPr>
        <w:pStyle w:val="Normal1"/>
        <w:spacing w:line="240" w:lineRule="auto"/>
        <w:rPr>
          <w:sz w:val="24"/>
        </w:rPr>
      </w:pPr>
      <w:r w:rsidRPr="008C1C53">
        <w:rPr>
          <w:sz w:val="24"/>
          <w:szCs w:val="24"/>
          <w:rPrChange w:id="134" w:author="TDI" w:date="2015-09-11T21:45:00Z">
            <w:rPr>
              <w:sz w:val="24"/>
            </w:rPr>
          </w:rPrChange>
        </w:rPr>
        <w:t>(A) Incidence rates</w:t>
      </w:r>
      <w:r w:rsidRPr="00A16FAC">
        <w:rPr>
          <w:sz w:val="24"/>
        </w:rPr>
        <w:t xml:space="preserve">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A16FAC" w:rsidRDefault="00863353" w:rsidP="00863353">
      <w:pPr>
        <w:pStyle w:val="Normal1"/>
        <w:spacing w:line="240" w:lineRule="auto"/>
        <w:rPr>
          <w:sz w:val="24"/>
        </w:rPr>
      </w:pPr>
    </w:p>
    <w:p w14:paraId="0DE3C057" w14:textId="016066C9" w:rsidR="00BB4E57" w:rsidRPr="00A16FAC" w:rsidRDefault="00BB4E57" w:rsidP="00863353">
      <w:pPr>
        <w:pStyle w:val="Normal1"/>
        <w:spacing w:line="240" w:lineRule="auto"/>
        <w:rPr>
          <w:sz w:val="24"/>
        </w:rPr>
      </w:pPr>
      <w:r w:rsidRPr="00A16FAC">
        <w:rPr>
          <w:sz w:val="24"/>
        </w:rPr>
        <w:t xml:space="preserve">Figure </w:t>
      </w:r>
      <w:ins w:id="135" w:author="TDI" w:date="2015-09-11T21:17:00Z">
        <w:r w:rsidR="00E14B49">
          <w:rPr>
            <w:sz w:val="24"/>
          </w:rPr>
          <w:t>3</w:t>
        </w:r>
      </w:ins>
      <w:del w:id="136" w:author="TDI" w:date="2015-09-11T21:17:00Z">
        <w:r w:rsidRPr="00A16FAC" w:rsidDel="00E14B49">
          <w:rPr>
            <w:sz w:val="24"/>
          </w:rPr>
          <w:delText>2</w:delText>
        </w:r>
      </w:del>
      <w:r w:rsidRPr="00A16FAC">
        <w:rPr>
          <w:sz w:val="24"/>
        </w:rPr>
        <w:t xml:space="preserve">. </w:t>
      </w:r>
      <w:r w:rsidR="00863353" w:rsidRPr="00A16FAC">
        <w:rPr>
          <w:sz w:val="24"/>
        </w:rPr>
        <w:t xml:space="preserve">Contribution of Earlier Detection, Advancements in Breast Cancer Treatment, and Advancements in Treatment of </w:t>
      </w:r>
      <w:r w:rsidR="00CB35E5" w:rsidRPr="00A16FAC">
        <w:rPr>
          <w:sz w:val="24"/>
        </w:rPr>
        <w:t xml:space="preserve">Competing </w:t>
      </w:r>
      <w:r w:rsidR="00863353" w:rsidRPr="00A16FAC">
        <w:rPr>
          <w:sz w:val="24"/>
        </w:rPr>
        <w:t>Diseases on Gain in Life Expectancy</w:t>
      </w:r>
    </w:p>
    <w:p w14:paraId="75567343" w14:textId="77777777" w:rsidR="00BB4E57" w:rsidRPr="00A16FAC" w:rsidRDefault="00BB4E57" w:rsidP="00863353">
      <w:pPr>
        <w:pStyle w:val="Normal1"/>
        <w:spacing w:line="240" w:lineRule="auto"/>
        <w:rPr>
          <w:sz w:val="24"/>
        </w:rPr>
      </w:pPr>
    </w:p>
    <w:p w14:paraId="1090D13F" w14:textId="77777777" w:rsidR="00863353" w:rsidRPr="00A16FAC" w:rsidRDefault="00CB35E5" w:rsidP="00863353">
      <w:pPr>
        <w:pStyle w:val="Normal1"/>
        <w:spacing w:line="240" w:lineRule="auto"/>
        <w:rPr>
          <w:sz w:val="24"/>
        </w:rPr>
      </w:pPr>
      <w:r w:rsidRPr="00A16FAC">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A16FAC" w:rsidRDefault="00CB35E5" w:rsidP="00863353">
      <w:pPr>
        <w:pStyle w:val="Normal1"/>
        <w:spacing w:line="240" w:lineRule="auto"/>
        <w:rPr>
          <w:sz w:val="24"/>
        </w:rPr>
      </w:pPr>
    </w:p>
    <w:p w14:paraId="16DAEA52" w14:textId="6A53F121" w:rsidR="00BB4E57" w:rsidRPr="00A16FAC" w:rsidRDefault="00BB4E57" w:rsidP="00863353">
      <w:pPr>
        <w:pStyle w:val="Normal1"/>
        <w:spacing w:line="240" w:lineRule="auto"/>
        <w:rPr>
          <w:sz w:val="24"/>
        </w:rPr>
      </w:pPr>
      <w:r w:rsidRPr="00A16FAC">
        <w:rPr>
          <w:sz w:val="24"/>
        </w:rPr>
        <w:t xml:space="preserve">Figure </w:t>
      </w:r>
      <w:ins w:id="137" w:author="TDI" w:date="2015-09-11T21:17:00Z">
        <w:r w:rsidR="00E14B49">
          <w:rPr>
            <w:sz w:val="24"/>
          </w:rPr>
          <w:t>4</w:t>
        </w:r>
      </w:ins>
      <w:del w:id="138" w:author="TDI" w:date="2015-09-11T21:17:00Z">
        <w:r w:rsidRPr="00A16FAC" w:rsidDel="00E14B49">
          <w:rPr>
            <w:sz w:val="24"/>
          </w:rPr>
          <w:delText>3</w:delText>
        </w:r>
      </w:del>
      <w:r w:rsidRPr="00A16FAC">
        <w:rPr>
          <w:sz w:val="24"/>
        </w:rPr>
        <w:t xml:space="preserve">.  </w:t>
      </w:r>
      <w:r w:rsidR="00863353" w:rsidRPr="00A16FAC">
        <w:rPr>
          <w:sz w:val="24"/>
        </w:rPr>
        <w:t xml:space="preserve">Contributions to Gain in Life Expectancy, Varying Level of Overdiagnosis </w:t>
      </w:r>
    </w:p>
    <w:p w14:paraId="675C1464" w14:textId="77777777" w:rsidR="00CB35E5" w:rsidRPr="00A16FAC" w:rsidRDefault="00CB35E5">
      <w:pPr>
        <w:rPr>
          <w:sz w:val="24"/>
        </w:rPr>
      </w:pPr>
    </w:p>
    <w:p w14:paraId="528740E7" w14:textId="4F34CA63" w:rsidR="00BB4E57" w:rsidRPr="00A16FAC" w:rsidRDefault="00CB35E5">
      <w:r w:rsidRPr="00A16FAC">
        <w:rPr>
          <w:sz w:val="24"/>
        </w:rPr>
        <w:t xml:space="preserve">Overall gain in </w:t>
      </w:r>
      <w:r w:rsidRPr="00A16FAC">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16FAC">
        <w:rPr>
          <w:rFonts w:eastAsia="MS Gothic"/>
          <w:sz w:val="24"/>
          <w:szCs w:val="24"/>
        </w:rPr>
        <w:t>≤</w:t>
      </w:r>
      <w:r w:rsidR="00B82639" w:rsidRPr="00A16FAC">
        <w:rPr>
          <w:sz w:val="24"/>
          <w:szCs w:val="24"/>
        </w:rPr>
        <w:t>3</w:t>
      </w:r>
      <w:r w:rsidRPr="00A16FAC">
        <w:rPr>
          <w:sz w:val="24"/>
          <w:szCs w:val="24"/>
        </w:rPr>
        <w:t xml:space="preserve">cm from 0% to </w:t>
      </w:r>
      <w:r w:rsidR="00BC4E45" w:rsidRPr="00A16FAC">
        <w:rPr>
          <w:sz w:val="24"/>
          <w:szCs w:val="24"/>
        </w:rPr>
        <w:t>52</w:t>
      </w:r>
      <w:r w:rsidRPr="00A16FAC">
        <w:rPr>
          <w:sz w:val="24"/>
          <w:szCs w:val="24"/>
        </w:rPr>
        <w:t>%.</w:t>
      </w:r>
      <w:r w:rsidR="00BB4E57" w:rsidRPr="00A16FAC">
        <w:rPr>
          <w:sz w:val="24"/>
          <w:szCs w:val="24"/>
        </w:rPr>
        <w:br w:type="page"/>
      </w:r>
    </w:p>
    <w:p w14:paraId="29D1D26F" w14:textId="7286C56F" w:rsidR="00BB4E57" w:rsidRPr="00A16FAC" w:rsidDel="00326E94" w:rsidRDefault="00BB4E57" w:rsidP="008D20E9">
      <w:pPr>
        <w:pStyle w:val="Normal1"/>
        <w:spacing w:line="480" w:lineRule="auto"/>
        <w:rPr>
          <w:del w:id="139" w:author="TDI" w:date="2015-09-11T21:29:00Z"/>
          <w:sz w:val="24"/>
          <w:szCs w:val="24"/>
        </w:rPr>
      </w:pPr>
      <w:r w:rsidRPr="00A16FAC">
        <w:rPr>
          <w:sz w:val="24"/>
          <w:szCs w:val="24"/>
        </w:rPr>
        <w:t xml:space="preserve">Table 1. </w:t>
      </w:r>
      <w:r w:rsidR="00863353" w:rsidRPr="00A16FAC">
        <w:rPr>
          <w:sz w:val="24"/>
          <w:szCs w:val="24"/>
        </w:rPr>
        <w:t xml:space="preserve">Contribution of Earlier Detection </w:t>
      </w:r>
      <w:ins w:id="140" w:author="TDI" w:date="2015-09-09T10:23:00Z">
        <w:r w:rsidR="001853D8" w:rsidRPr="00A16FAC">
          <w:rPr>
            <w:sz w:val="24"/>
            <w:szCs w:val="24"/>
          </w:rPr>
          <w:t>on Gain in Life Expectancy</w:t>
        </w:r>
      </w:ins>
      <w:ins w:id="141" w:author="TDI" w:date="2015-09-11T21:28:00Z">
        <w:r w:rsidR="00326E94">
          <w:rPr>
            <w:sz w:val="24"/>
            <w:szCs w:val="24"/>
          </w:rPr>
          <w:t xml:space="preserve"> </w:t>
        </w:r>
      </w:ins>
      <w:del w:id="142" w:author="TDI" w:date="2015-09-11T21:28:00Z">
        <w:r w:rsidR="00863353" w:rsidRPr="00A16FAC" w:rsidDel="00326E94">
          <w:rPr>
            <w:sz w:val="24"/>
            <w:szCs w:val="24"/>
          </w:rPr>
          <w:delText>by Age Group</w:delText>
        </w:r>
      </w:del>
    </w:p>
    <w:p w14:paraId="7182B11B" w14:textId="77777777" w:rsidR="00BB4E57" w:rsidRPr="00A16FAC" w:rsidRDefault="00BB4E57" w:rsidP="00326E94">
      <w:pPr>
        <w:pStyle w:val="Normal1"/>
        <w:spacing w:line="480" w:lineRule="auto"/>
        <w:pPrChange w:id="143" w:author="TDI" w:date="2015-09-11T21:29:00Z">
          <w:pPr>
            <w:pStyle w:val="Normal1"/>
            <w:spacing w:line="240" w:lineRule="auto"/>
          </w:pPr>
        </w:pPrChange>
      </w:pPr>
    </w:p>
    <w:tbl>
      <w:tblPr>
        <w:tblW w:w="7397" w:type="dxa"/>
        <w:tblInd w:w="93" w:type="dxa"/>
        <w:tblLook w:val="04A0" w:firstRow="1" w:lastRow="0" w:firstColumn="1" w:lastColumn="0" w:noHBand="0" w:noVBand="1"/>
        <w:tblPrChange w:id="144" w:author="TDI" w:date="2015-09-11T21:25:00Z">
          <w:tblPr>
            <w:tblW w:w="3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851"/>
        <w:gridCol w:w="1744"/>
        <w:gridCol w:w="2802"/>
        <w:tblGridChange w:id="145">
          <w:tblGrid>
            <w:gridCol w:w="923"/>
            <w:gridCol w:w="1928"/>
            <w:gridCol w:w="1094"/>
            <w:gridCol w:w="417"/>
            <w:gridCol w:w="233"/>
            <w:gridCol w:w="1278"/>
            <w:gridCol w:w="1524"/>
          </w:tblGrid>
        </w:tblGridChange>
      </w:tblGrid>
      <w:tr w:rsidR="00E14B49" w:rsidRPr="00E14B49" w14:paraId="39A6F3A4" w14:textId="77777777" w:rsidTr="00E14B49">
        <w:trPr>
          <w:trHeight w:val="288"/>
          <w:ins w:id="146" w:author="TDI" w:date="2015-09-11T21:21:00Z"/>
          <w:trPrChange w:id="147" w:author="TDI" w:date="2015-09-11T21:25:00Z">
            <w:trPr>
              <w:gridAfter w:val="0"/>
              <w:trHeight w:val="2120"/>
            </w:trPr>
          </w:trPrChange>
        </w:trPr>
        <w:tc>
          <w:tcPr>
            <w:tcW w:w="2851" w:type="dxa"/>
            <w:vMerge w:val="restart"/>
            <w:shd w:val="clear" w:color="auto" w:fill="auto"/>
            <w:vAlign w:val="bottom"/>
            <w:tcPrChange w:id="148" w:author="TDI" w:date="2015-09-11T21:25:00Z">
              <w:tcPr>
                <w:tcW w:w="923" w:type="dxa"/>
                <w:vMerge w:val="restart"/>
                <w:shd w:val="clear" w:color="auto" w:fill="auto"/>
                <w:vAlign w:val="center"/>
              </w:tcPr>
            </w:tcPrChange>
          </w:tcPr>
          <w:p w14:paraId="29841FB9" w14:textId="003D8F9B" w:rsidR="00E14B49" w:rsidRPr="00E14B49" w:rsidRDefault="00E14B49" w:rsidP="00E14B49">
            <w:pPr>
              <w:spacing w:line="240" w:lineRule="auto"/>
              <w:rPr>
                <w:ins w:id="149" w:author="TDI" w:date="2015-09-11T21:21:00Z"/>
                <w:rFonts w:eastAsia="Times New Roman"/>
                <w:sz w:val="24"/>
                <w:szCs w:val="24"/>
                <w:rPrChange w:id="150" w:author="TDI" w:date="2015-09-11T21:23:00Z">
                  <w:rPr>
                    <w:ins w:id="151" w:author="TDI" w:date="2015-09-11T21:21:00Z"/>
                    <w:rFonts w:eastAsia="Times New Roman"/>
                    <w:sz w:val="24"/>
                    <w:szCs w:val="24"/>
                  </w:rPr>
                </w:rPrChange>
              </w:rPr>
              <w:pPrChange w:id="152" w:author="TDI" w:date="2015-09-11T21:23:00Z">
                <w:pPr>
                  <w:spacing w:line="240" w:lineRule="auto"/>
                </w:pPr>
              </w:pPrChange>
            </w:pPr>
            <w:ins w:id="153" w:author="TDI" w:date="2015-09-11T21:21:00Z">
              <w:r w:rsidRPr="00E14B49">
                <w:rPr>
                  <w:rFonts w:eastAsia="Times New Roman"/>
                  <w:sz w:val="24"/>
                  <w:szCs w:val="24"/>
                  <w:rPrChange w:id="154" w:author="TDI" w:date="2015-09-11T21:23:00Z">
                    <w:rPr>
                      <w:rFonts w:eastAsia="Times New Roman"/>
                      <w:sz w:val="24"/>
                      <w:szCs w:val="24"/>
                    </w:rPr>
                  </w:rPrChange>
                </w:rPr>
                <w:t>Age Group (Years Old)</w:t>
              </w:r>
            </w:ins>
          </w:p>
        </w:tc>
        <w:tc>
          <w:tcPr>
            <w:tcW w:w="4546" w:type="dxa"/>
            <w:gridSpan w:val="2"/>
            <w:tcBorders>
              <w:bottom w:val="single" w:sz="4" w:space="0" w:color="auto"/>
            </w:tcBorders>
            <w:shd w:val="clear" w:color="auto" w:fill="auto"/>
            <w:vAlign w:val="bottom"/>
            <w:tcPrChange w:id="155" w:author="TDI" w:date="2015-09-11T21:25:00Z">
              <w:tcPr>
                <w:tcW w:w="3022" w:type="dxa"/>
                <w:gridSpan w:val="2"/>
                <w:shd w:val="clear" w:color="auto" w:fill="auto"/>
                <w:vAlign w:val="center"/>
              </w:tcPr>
            </w:tcPrChange>
          </w:tcPr>
          <w:p w14:paraId="434E9B41" w14:textId="24F6CEDD" w:rsidR="00E14B49" w:rsidRPr="00E14B49" w:rsidRDefault="00E14B49" w:rsidP="00E14B49">
            <w:pPr>
              <w:spacing w:line="240" w:lineRule="auto"/>
              <w:jc w:val="center"/>
              <w:rPr>
                <w:ins w:id="156" w:author="TDI" w:date="2015-09-11T21:21:00Z"/>
                <w:rFonts w:eastAsia="Times New Roman"/>
                <w:sz w:val="24"/>
                <w:szCs w:val="24"/>
                <w:rPrChange w:id="157" w:author="TDI" w:date="2015-09-11T21:23:00Z">
                  <w:rPr>
                    <w:ins w:id="158" w:author="TDI" w:date="2015-09-11T21:21:00Z"/>
                    <w:rFonts w:eastAsia="Times New Roman"/>
                    <w:sz w:val="24"/>
                    <w:szCs w:val="24"/>
                  </w:rPr>
                </w:rPrChange>
              </w:rPr>
              <w:pPrChange w:id="159" w:author="TDI" w:date="2015-09-11T21:22:00Z">
                <w:pPr>
                  <w:spacing w:line="240" w:lineRule="auto"/>
                </w:pPr>
              </w:pPrChange>
            </w:pPr>
            <w:ins w:id="160" w:author="TDI" w:date="2015-09-11T21:22:00Z">
              <w:r w:rsidRPr="00E14B49">
                <w:rPr>
                  <w:rFonts w:eastAsia="Times New Roman"/>
                  <w:sz w:val="24"/>
                  <w:szCs w:val="24"/>
                  <w:rPrChange w:id="161" w:author="TDI" w:date="2015-09-11T21:23:00Z">
                    <w:rPr>
                      <w:rFonts w:eastAsia="Times New Roman"/>
                      <w:sz w:val="24"/>
                      <w:szCs w:val="24"/>
                    </w:rPr>
                  </w:rPrChange>
                </w:rPr>
                <w:t>Contribution to Gain in Life Expectancy</w:t>
              </w:r>
            </w:ins>
          </w:p>
        </w:tc>
      </w:tr>
      <w:tr w:rsidR="00E14B49" w:rsidRPr="00E14B49" w14:paraId="43795BE1" w14:textId="77777777" w:rsidTr="00E14B49">
        <w:trPr>
          <w:trHeight w:val="288"/>
          <w:ins w:id="162" w:author="TDI" w:date="2015-09-11T21:21:00Z"/>
        </w:trPr>
        <w:tc>
          <w:tcPr>
            <w:tcW w:w="2851" w:type="dxa"/>
            <w:vMerge/>
            <w:tcBorders>
              <w:bottom w:val="single" w:sz="4" w:space="0" w:color="auto"/>
            </w:tcBorders>
            <w:shd w:val="clear" w:color="auto" w:fill="auto"/>
            <w:vAlign w:val="bottom"/>
            <w:hideMark/>
          </w:tcPr>
          <w:p w14:paraId="64AB069D" w14:textId="30E5F039" w:rsidR="00E14B49" w:rsidRPr="00E14B49" w:rsidRDefault="00E14B49" w:rsidP="00E14B49">
            <w:pPr>
              <w:spacing w:line="240" w:lineRule="auto"/>
              <w:rPr>
                <w:ins w:id="163" w:author="TDI" w:date="2015-09-11T21:21:00Z"/>
                <w:rFonts w:eastAsia="Times New Roman"/>
                <w:sz w:val="24"/>
                <w:szCs w:val="24"/>
                <w:rPrChange w:id="164" w:author="TDI" w:date="2015-09-11T21:23:00Z">
                  <w:rPr>
                    <w:ins w:id="165" w:author="TDI" w:date="2015-09-11T21:21:00Z"/>
                    <w:rFonts w:eastAsia="Times New Roman"/>
                    <w:sz w:val="24"/>
                    <w:szCs w:val="24"/>
                  </w:rPr>
                </w:rPrChange>
              </w:rPr>
              <w:pPrChange w:id="166" w:author="TDI" w:date="2015-09-11T21:23:00Z">
                <w:pPr>
                  <w:spacing w:line="240" w:lineRule="auto"/>
                </w:pPr>
              </w:pPrChange>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E14B49" w:rsidRDefault="00E14B49" w:rsidP="00E14B49">
            <w:pPr>
              <w:spacing w:line="240" w:lineRule="auto"/>
              <w:jc w:val="right"/>
              <w:rPr>
                <w:ins w:id="167" w:author="TDI" w:date="2015-09-11T21:21:00Z"/>
                <w:rFonts w:eastAsia="Times New Roman"/>
                <w:sz w:val="24"/>
                <w:szCs w:val="24"/>
                <w:rPrChange w:id="168" w:author="TDI" w:date="2015-09-11T21:23:00Z">
                  <w:rPr>
                    <w:ins w:id="169" w:author="TDI" w:date="2015-09-11T21:21:00Z"/>
                    <w:rFonts w:eastAsia="Times New Roman"/>
                    <w:sz w:val="24"/>
                    <w:szCs w:val="24"/>
                  </w:rPr>
                </w:rPrChange>
              </w:rPr>
              <w:pPrChange w:id="170" w:author="TDI" w:date="2015-09-11T21:24:00Z">
                <w:pPr>
                  <w:spacing w:line="240" w:lineRule="auto"/>
                </w:pPr>
              </w:pPrChange>
            </w:pPr>
            <w:ins w:id="171" w:author="TDI" w:date="2015-09-11T21:21:00Z">
              <w:r w:rsidRPr="00E14B49">
                <w:rPr>
                  <w:rFonts w:eastAsia="Times New Roman"/>
                  <w:sz w:val="24"/>
                  <w:szCs w:val="24"/>
                  <w:rPrChange w:id="172" w:author="TDI" w:date="2015-09-11T21:23:00Z">
                    <w:rPr>
                      <w:rFonts w:eastAsia="Times New Roman"/>
                      <w:sz w:val="24"/>
                      <w:szCs w:val="24"/>
                    </w:rPr>
                  </w:rPrChange>
                </w:rPr>
                <w:t>Years of Life</w:t>
              </w:r>
            </w:ins>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E14B49" w:rsidRDefault="00326E94" w:rsidP="00E14B49">
            <w:pPr>
              <w:spacing w:line="240" w:lineRule="auto"/>
              <w:jc w:val="right"/>
              <w:rPr>
                <w:ins w:id="173" w:author="TDI" w:date="2015-09-11T21:21:00Z"/>
                <w:rFonts w:eastAsia="Times New Roman"/>
                <w:sz w:val="24"/>
                <w:szCs w:val="24"/>
                <w:rPrChange w:id="174" w:author="TDI" w:date="2015-09-11T21:23:00Z">
                  <w:rPr>
                    <w:ins w:id="175" w:author="TDI" w:date="2015-09-11T21:21:00Z"/>
                    <w:rFonts w:ascii="Calibri" w:eastAsia="Times New Roman" w:hAnsi="Calibri" w:cs="Times New Roman"/>
                    <w:sz w:val="24"/>
                    <w:szCs w:val="24"/>
                  </w:rPr>
                </w:rPrChange>
              </w:rPr>
              <w:pPrChange w:id="176" w:author="TDI" w:date="2015-09-11T21:24:00Z">
                <w:pPr>
                  <w:spacing w:line="240" w:lineRule="auto"/>
                </w:pPr>
              </w:pPrChange>
            </w:pPr>
            <w:ins w:id="177" w:author="TDI" w:date="2015-09-11T21:21:00Z">
              <w:r>
                <w:rPr>
                  <w:rFonts w:eastAsia="Times New Roman"/>
                  <w:sz w:val="24"/>
                  <w:szCs w:val="24"/>
                  <w:rPrChange w:id="178" w:author="TDI" w:date="2015-09-11T21:23:00Z">
                    <w:rPr>
                      <w:rFonts w:eastAsia="Times New Roman"/>
                      <w:sz w:val="24"/>
                      <w:szCs w:val="24"/>
                    </w:rPr>
                  </w:rPrChange>
                </w:rPr>
                <w:t>Percentage</w:t>
              </w:r>
            </w:ins>
          </w:p>
        </w:tc>
      </w:tr>
      <w:tr w:rsidR="00E14B49" w:rsidRPr="00E14B49" w14:paraId="215E1121" w14:textId="77777777" w:rsidTr="00E14B49">
        <w:tblPrEx>
          <w:tblPrExChange w:id="179" w:author="TDI" w:date="2015-09-11T21:25:00Z">
            <w:tblPrEx>
              <w:tblW w:w="5873" w:type="dxa"/>
            </w:tblPrEx>
          </w:tblPrExChange>
        </w:tblPrEx>
        <w:trPr>
          <w:trHeight w:val="288"/>
          <w:ins w:id="180" w:author="TDI" w:date="2015-09-11T21:21:00Z"/>
          <w:trPrChange w:id="181" w:author="TDI" w:date="2015-09-11T21:25:00Z">
            <w:trPr>
              <w:gridAfter w:val="0"/>
              <w:trHeight w:val="920"/>
            </w:trPr>
          </w:trPrChange>
        </w:trPr>
        <w:tc>
          <w:tcPr>
            <w:tcW w:w="2851" w:type="dxa"/>
            <w:tcBorders>
              <w:top w:val="single" w:sz="4" w:space="0" w:color="auto"/>
            </w:tcBorders>
            <w:shd w:val="clear" w:color="auto" w:fill="auto"/>
            <w:vAlign w:val="center"/>
            <w:hideMark/>
            <w:tcPrChange w:id="182" w:author="TDI" w:date="2015-09-11T21:25:00Z">
              <w:tcPr>
                <w:tcW w:w="2851" w:type="dxa"/>
                <w:gridSpan w:val="2"/>
                <w:shd w:val="clear" w:color="auto" w:fill="auto"/>
                <w:vAlign w:val="center"/>
                <w:hideMark/>
              </w:tcPr>
            </w:tcPrChange>
          </w:tcPr>
          <w:p w14:paraId="21C6A18E" w14:textId="3841C697" w:rsidR="00E14B49" w:rsidRPr="00E14B49" w:rsidRDefault="00E14B49" w:rsidP="00E14B49">
            <w:pPr>
              <w:tabs>
                <w:tab w:val="left" w:pos="447"/>
              </w:tabs>
              <w:spacing w:line="240" w:lineRule="auto"/>
              <w:rPr>
                <w:ins w:id="183" w:author="TDI" w:date="2015-09-11T21:21:00Z"/>
                <w:rFonts w:eastAsia="Times New Roman"/>
                <w:sz w:val="24"/>
                <w:szCs w:val="24"/>
                <w:rPrChange w:id="184" w:author="TDI" w:date="2015-09-11T21:23:00Z">
                  <w:rPr>
                    <w:ins w:id="185" w:author="TDI" w:date="2015-09-11T21:21:00Z"/>
                    <w:rFonts w:eastAsia="Times New Roman"/>
                    <w:sz w:val="24"/>
                    <w:szCs w:val="24"/>
                  </w:rPr>
                </w:rPrChange>
              </w:rPr>
              <w:pPrChange w:id="186" w:author="TDI" w:date="2015-09-11T21:24:00Z">
                <w:pPr>
                  <w:spacing w:line="240" w:lineRule="auto"/>
                  <w:jc w:val="right"/>
                </w:pPr>
              </w:pPrChange>
            </w:pPr>
            <w:ins w:id="187" w:author="TDI" w:date="2015-09-11T21:24:00Z">
              <w:r>
                <w:rPr>
                  <w:rFonts w:eastAsia="Times New Roman"/>
                  <w:sz w:val="24"/>
                  <w:szCs w:val="24"/>
                </w:rPr>
                <w:tab/>
              </w:r>
            </w:ins>
            <w:ins w:id="188" w:author="TDI" w:date="2015-09-11T21:21:00Z">
              <w:r w:rsidRPr="00E14B49">
                <w:rPr>
                  <w:rFonts w:eastAsia="Times New Roman"/>
                  <w:sz w:val="24"/>
                  <w:szCs w:val="24"/>
                  <w:rPrChange w:id="189" w:author="TDI" w:date="2015-09-11T21:23:00Z">
                    <w:rPr>
                      <w:rFonts w:eastAsia="Times New Roman"/>
                      <w:sz w:val="24"/>
                      <w:szCs w:val="24"/>
                    </w:rPr>
                  </w:rPrChange>
                </w:rPr>
                <w:t>40-49</w:t>
              </w:r>
            </w:ins>
          </w:p>
        </w:tc>
        <w:tc>
          <w:tcPr>
            <w:tcW w:w="1744" w:type="dxa"/>
            <w:tcBorders>
              <w:top w:val="single" w:sz="4" w:space="0" w:color="auto"/>
            </w:tcBorders>
            <w:shd w:val="clear" w:color="auto" w:fill="auto"/>
            <w:vAlign w:val="center"/>
            <w:hideMark/>
            <w:tcPrChange w:id="190" w:author="TDI" w:date="2015-09-11T21:25:00Z">
              <w:tcPr>
                <w:tcW w:w="1511" w:type="dxa"/>
                <w:gridSpan w:val="2"/>
                <w:shd w:val="clear" w:color="auto" w:fill="auto"/>
                <w:vAlign w:val="center"/>
                <w:hideMark/>
              </w:tcPr>
            </w:tcPrChange>
          </w:tcPr>
          <w:p w14:paraId="5C307DC1" w14:textId="77777777" w:rsidR="00E14B49" w:rsidRPr="00E14B49" w:rsidRDefault="00E14B49" w:rsidP="00E14B49">
            <w:pPr>
              <w:spacing w:line="240" w:lineRule="auto"/>
              <w:jc w:val="right"/>
              <w:rPr>
                <w:ins w:id="191" w:author="TDI" w:date="2015-09-11T21:21:00Z"/>
                <w:rFonts w:eastAsia="Times New Roman"/>
                <w:sz w:val="24"/>
                <w:szCs w:val="24"/>
                <w:rPrChange w:id="192" w:author="TDI" w:date="2015-09-11T21:23:00Z">
                  <w:rPr>
                    <w:ins w:id="193" w:author="TDI" w:date="2015-09-11T21:21:00Z"/>
                    <w:rFonts w:eastAsia="Times New Roman"/>
                    <w:sz w:val="24"/>
                    <w:szCs w:val="24"/>
                  </w:rPr>
                </w:rPrChange>
              </w:rPr>
              <w:pPrChange w:id="194" w:author="TDI" w:date="2015-09-11T21:24:00Z">
                <w:pPr>
                  <w:spacing w:line="240" w:lineRule="auto"/>
                  <w:jc w:val="right"/>
                </w:pPr>
              </w:pPrChange>
            </w:pPr>
            <w:ins w:id="195" w:author="TDI" w:date="2015-09-11T21:21:00Z">
              <w:r w:rsidRPr="00E14B49">
                <w:rPr>
                  <w:rFonts w:eastAsia="Times New Roman"/>
                  <w:sz w:val="24"/>
                  <w:szCs w:val="24"/>
                  <w:rPrChange w:id="196" w:author="TDI" w:date="2015-09-11T21:23:00Z">
                    <w:rPr>
                      <w:rFonts w:eastAsia="Times New Roman"/>
                      <w:sz w:val="24"/>
                      <w:szCs w:val="24"/>
                    </w:rPr>
                  </w:rPrChange>
                </w:rPr>
                <w:t>0.56</w:t>
              </w:r>
            </w:ins>
          </w:p>
        </w:tc>
        <w:tc>
          <w:tcPr>
            <w:tcW w:w="2802" w:type="dxa"/>
            <w:tcBorders>
              <w:top w:val="single" w:sz="4" w:space="0" w:color="auto"/>
            </w:tcBorders>
            <w:shd w:val="clear" w:color="auto" w:fill="auto"/>
            <w:noWrap/>
            <w:vAlign w:val="bottom"/>
            <w:hideMark/>
            <w:tcPrChange w:id="197" w:author="TDI" w:date="2015-09-11T21:25:00Z">
              <w:tcPr>
                <w:tcW w:w="1511" w:type="dxa"/>
                <w:gridSpan w:val="2"/>
                <w:shd w:val="clear" w:color="auto" w:fill="auto"/>
                <w:noWrap/>
                <w:vAlign w:val="bottom"/>
                <w:hideMark/>
              </w:tcPr>
            </w:tcPrChange>
          </w:tcPr>
          <w:p w14:paraId="4B5545A8" w14:textId="48C7D7D6" w:rsidR="00E14B49" w:rsidRPr="00E14B49" w:rsidRDefault="00E14B49" w:rsidP="00E14B49">
            <w:pPr>
              <w:spacing w:line="240" w:lineRule="auto"/>
              <w:jc w:val="right"/>
              <w:rPr>
                <w:ins w:id="198" w:author="TDI" w:date="2015-09-11T21:21:00Z"/>
                <w:rFonts w:eastAsia="Times New Roman"/>
                <w:sz w:val="24"/>
                <w:szCs w:val="24"/>
                <w:rPrChange w:id="199" w:author="TDI" w:date="2015-09-11T21:23:00Z">
                  <w:rPr>
                    <w:ins w:id="200" w:author="TDI" w:date="2015-09-11T21:21:00Z"/>
                    <w:rFonts w:ascii="Calibri" w:eastAsia="Times New Roman" w:hAnsi="Calibri" w:cs="Times New Roman"/>
                    <w:sz w:val="24"/>
                    <w:szCs w:val="24"/>
                  </w:rPr>
                </w:rPrChange>
              </w:rPr>
              <w:pPrChange w:id="201" w:author="TDI" w:date="2015-09-11T21:24:00Z">
                <w:pPr>
                  <w:spacing w:line="240" w:lineRule="auto"/>
                  <w:jc w:val="right"/>
                </w:pPr>
              </w:pPrChange>
            </w:pPr>
            <w:ins w:id="202" w:author="TDI" w:date="2015-09-11T21:21:00Z">
              <w:r w:rsidRPr="00E14B49">
                <w:rPr>
                  <w:rFonts w:eastAsia="Times New Roman"/>
                  <w:sz w:val="24"/>
                  <w:szCs w:val="24"/>
                  <w:rPrChange w:id="203" w:author="TDI" w:date="2015-09-11T21:23:00Z">
                    <w:rPr>
                      <w:rFonts w:ascii="Calibri" w:eastAsia="Times New Roman" w:hAnsi="Calibri" w:cs="Times New Roman"/>
                      <w:sz w:val="24"/>
                      <w:szCs w:val="24"/>
                    </w:rPr>
                  </w:rPrChange>
                </w:rPr>
                <w:t>5.12</w:t>
              </w:r>
            </w:ins>
          </w:p>
        </w:tc>
      </w:tr>
      <w:tr w:rsidR="00E14B49" w:rsidRPr="00E14B49" w14:paraId="3894CD8C" w14:textId="77777777" w:rsidTr="00E14B49">
        <w:tblPrEx>
          <w:tblPrExChange w:id="204" w:author="TDI" w:date="2015-09-11T21:24:00Z">
            <w:tblPrEx>
              <w:tblW w:w="5873" w:type="dxa"/>
            </w:tblPrEx>
          </w:tblPrExChange>
        </w:tblPrEx>
        <w:trPr>
          <w:trHeight w:val="288"/>
          <w:ins w:id="205" w:author="TDI" w:date="2015-09-11T21:21:00Z"/>
          <w:trPrChange w:id="206" w:author="TDI" w:date="2015-09-11T21:24:00Z">
            <w:trPr>
              <w:gridAfter w:val="0"/>
              <w:trHeight w:val="320"/>
            </w:trPr>
          </w:trPrChange>
        </w:trPr>
        <w:tc>
          <w:tcPr>
            <w:tcW w:w="2851" w:type="dxa"/>
            <w:shd w:val="clear" w:color="auto" w:fill="auto"/>
            <w:vAlign w:val="center"/>
            <w:hideMark/>
            <w:tcPrChange w:id="207" w:author="TDI" w:date="2015-09-11T21:24:00Z">
              <w:tcPr>
                <w:tcW w:w="2851" w:type="dxa"/>
                <w:gridSpan w:val="2"/>
                <w:shd w:val="clear" w:color="auto" w:fill="auto"/>
                <w:vAlign w:val="center"/>
                <w:hideMark/>
              </w:tcPr>
            </w:tcPrChange>
          </w:tcPr>
          <w:p w14:paraId="30C3E353" w14:textId="4E6C6C71" w:rsidR="00E14B49" w:rsidRPr="00E14B49" w:rsidRDefault="00E14B49" w:rsidP="00E14B49">
            <w:pPr>
              <w:tabs>
                <w:tab w:val="left" w:pos="447"/>
              </w:tabs>
              <w:spacing w:line="240" w:lineRule="auto"/>
              <w:rPr>
                <w:ins w:id="208" w:author="TDI" w:date="2015-09-11T21:21:00Z"/>
                <w:rFonts w:eastAsia="Times New Roman"/>
                <w:sz w:val="24"/>
                <w:szCs w:val="24"/>
                <w:rPrChange w:id="209" w:author="TDI" w:date="2015-09-11T21:23:00Z">
                  <w:rPr>
                    <w:ins w:id="210" w:author="TDI" w:date="2015-09-11T21:21:00Z"/>
                    <w:rFonts w:eastAsia="Times New Roman"/>
                    <w:sz w:val="24"/>
                    <w:szCs w:val="24"/>
                  </w:rPr>
                </w:rPrChange>
              </w:rPr>
              <w:pPrChange w:id="211" w:author="TDI" w:date="2015-09-11T21:24:00Z">
                <w:pPr>
                  <w:spacing w:line="240" w:lineRule="auto"/>
                  <w:jc w:val="right"/>
                </w:pPr>
              </w:pPrChange>
            </w:pPr>
            <w:ins w:id="212" w:author="TDI" w:date="2015-09-11T21:24:00Z">
              <w:r>
                <w:rPr>
                  <w:rFonts w:eastAsia="Times New Roman"/>
                  <w:sz w:val="24"/>
                  <w:szCs w:val="24"/>
                </w:rPr>
                <w:tab/>
              </w:r>
            </w:ins>
            <w:ins w:id="213" w:author="TDI" w:date="2015-09-11T21:21:00Z">
              <w:r w:rsidRPr="00E14B49">
                <w:rPr>
                  <w:rFonts w:eastAsia="Times New Roman"/>
                  <w:sz w:val="24"/>
                  <w:szCs w:val="24"/>
                  <w:rPrChange w:id="214" w:author="TDI" w:date="2015-09-11T21:23:00Z">
                    <w:rPr>
                      <w:rFonts w:eastAsia="Times New Roman"/>
                      <w:sz w:val="24"/>
                      <w:szCs w:val="24"/>
                    </w:rPr>
                  </w:rPrChange>
                </w:rPr>
                <w:t>50-59</w:t>
              </w:r>
            </w:ins>
          </w:p>
        </w:tc>
        <w:tc>
          <w:tcPr>
            <w:tcW w:w="1744" w:type="dxa"/>
            <w:shd w:val="clear" w:color="auto" w:fill="auto"/>
            <w:vAlign w:val="center"/>
            <w:hideMark/>
            <w:tcPrChange w:id="215" w:author="TDI" w:date="2015-09-11T21:24:00Z">
              <w:tcPr>
                <w:tcW w:w="1511" w:type="dxa"/>
                <w:gridSpan w:val="2"/>
                <w:shd w:val="clear" w:color="auto" w:fill="auto"/>
                <w:vAlign w:val="center"/>
                <w:hideMark/>
              </w:tcPr>
            </w:tcPrChange>
          </w:tcPr>
          <w:p w14:paraId="65F4B3CD" w14:textId="77777777" w:rsidR="00E14B49" w:rsidRPr="00E14B49" w:rsidRDefault="00E14B49" w:rsidP="00E14B49">
            <w:pPr>
              <w:spacing w:line="240" w:lineRule="auto"/>
              <w:jc w:val="right"/>
              <w:rPr>
                <w:ins w:id="216" w:author="TDI" w:date="2015-09-11T21:21:00Z"/>
                <w:rFonts w:eastAsia="Times New Roman"/>
                <w:sz w:val="24"/>
                <w:szCs w:val="24"/>
                <w:rPrChange w:id="217" w:author="TDI" w:date="2015-09-11T21:23:00Z">
                  <w:rPr>
                    <w:ins w:id="218" w:author="TDI" w:date="2015-09-11T21:21:00Z"/>
                    <w:rFonts w:eastAsia="Times New Roman"/>
                    <w:sz w:val="24"/>
                    <w:szCs w:val="24"/>
                  </w:rPr>
                </w:rPrChange>
              </w:rPr>
              <w:pPrChange w:id="219" w:author="TDI" w:date="2015-09-11T21:24:00Z">
                <w:pPr>
                  <w:spacing w:line="240" w:lineRule="auto"/>
                  <w:jc w:val="right"/>
                </w:pPr>
              </w:pPrChange>
            </w:pPr>
            <w:ins w:id="220" w:author="TDI" w:date="2015-09-11T21:21:00Z">
              <w:r w:rsidRPr="00E14B49">
                <w:rPr>
                  <w:rFonts w:eastAsia="Times New Roman"/>
                  <w:sz w:val="24"/>
                  <w:szCs w:val="24"/>
                  <w:rPrChange w:id="221" w:author="TDI" w:date="2015-09-11T21:23:00Z">
                    <w:rPr>
                      <w:rFonts w:eastAsia="Times New Roman"/>
                      <w:sz w:val="24"/>
                      <w:szCs w:val="24"/>
                    </w:rPr>
                  </w:rPrChange>
                </w:rPr>
                <w:t>0.45</w:t>
              </w:r>
            </w:ins>
          </w:p>
        </w:tc>
        <w:tc>
          <w:tcPr>
            <w:tcW w:w="2802" w:type="dxa"/>
            <w:shd w:val="clear" w:color="auto" w:fill="auto"/>
            <w:noWrap/>
            <w:vAlign w:val="bottom"/>
            <w:hideMark/>
            <w:tcPrChange w:id="222" w:author="TDI" w:date="2015-09-11T21:24:00Z">
              <w:tcPr>
                <w:tcW w:w="1511" w:type="dxa"/>
                <w:gridSpan w:val="2"/>
                <w:shd w:val="clear" w:color="auto" w:fill="auto"/>
                <w:noWrap/>
                <w:vAlign w:val="bottom"/>
                <w:hideMark/>
              </w:tcPr>
            </w:tcPrChange>
          </w:tcPr>
          <w:p w14:paraId="77A2B8B4" w14:textId="35AFF606" w:rsidR="00E14B49" w:rsidRPr="00E14B49" w:rsidRDefault="00E14B49" w:rsidP="00E14B49">
            <w:pPr>
              <w:spacing w:line="240" w:lineRule="auto"/>
              <w:jc w:val="right"/>
              <w:rPr>
                <w:ins w:id="223" w:author="TDI" w:date="2015-09-11T21:21:00Z"/>
                <w:rFonts w:eastAsia="Times New Roman"/>
                <w:sz w:val="24"/>
                <w:szCs w:val="24"/>
                <w:rPrChange w:id="224" w:author="TDI" w:date="2015-09-11T21:23:00Z">
                  <w:rPr>
                    <w:ins w:id="225" w:author="TDI" w:date="2015-09-11T21:21:00Z"/>
                    <w:rFonts w:ascii="Calibri" w:eastAsia="Times New Roman" w:hAnsi="Calibri" w:cs="Times New Roman"/>
                    <w:sz w:val="24"/>
                    <w:szCs w:val="24"/>
                  </w:rPr>
                </w:rPrChange>
              </w:rPr>
              <w:pPrChange w:id="226" w:author="TDI" w:date="2015-09-11T21:24:00Z">
                <w:pPr>
                  <w:spacing w:line="240" w:lineRule="auto"/>
                  <w:jc w:val="right"/>
                </w:pPr>
              </w:pPrChange>
            </w:pPr>
            <w:ins w:id="227" w:author="TDI" w:date="2015-09-11T21:21:00Z">
              <w:r w:rsidRPr="00E14B49">
                <w:rPr>
                  <w:rFonts w:eastAsia="Times New Roman"/>
                  <w:sz w:val="24"/>
                  <w:szCs w:val="24"/>
                  <w:rPrChange w:id="228" w:author="TDI" w:date="2015-09-11T21:23:00Z">
                    <w:rPr>
                      <w:rFonts w:ascii="Calibri" w:eastAsia="Times New Roman" w:hAnsi="Calibri" w:cs="Times New Roman"/>
                      <w:sz w:val="24"/>
                      <w:szCs w:val="24"/>
                    </w:rPr>
                  </w:rPrChange>
                </w:rPr>
                <w:t>4.11</w:t>
              </w:r>
            </w:ins>
          </w:p>
        </w:tc>
      </w:tr>
      <w:tr w:rsidR="00E14B49" w:rsidRPr="00E14B49" w14:paraId="0E867612" w14:textId="77777777" w:rsidTr="00E14B49">
        <w:tblPrEx>
          <w:tblPrExChange w:id="229" w:author="TDI" w:date="2015-09-11T21:24:00Z">
            <w:tblPrEx>
              <w:tblW w:w="5873" w:type="dxa"/>
            </w:tblPrEx>
          </w:tblPrExChange>
        </w:tblPrEx>
        <w:trPr>
          <w:trHeight w:val="288"/>
          <w:ins w:id="230" w:author="TDI" w:date="2015-09-11T21:21:00Z"/>
          <w:trPrChange w:id="231" w:author="TDI" w:date="2015-09-11T21:24:00Z">
            <w:trPr>
              <w:gridAfter w:val="0"/>
              <w:trHeight w:val="320"/>
            </w:trPr>
          </w:trPrChange>
        </w:trPr>
        <w:tc>
          <w:tcPr>
            <w:tcW w:w="2851" w:type="dxa"/>
            <w:shd w:val="clear" w:color="auto" w:fill="auto"/>
            <w:vAlign w:val="center"/>
            <w:hideMark/>
            <w:tcPrChange w:id="232" w:author="TDI" w:date="2015-09-11T21:24:00Z">
              <w:tcPr>
                <w:tcW w:w="2851" w:type="dxa"/>
                <w:gridSpan w:val="2"/>
                <w:shd w:val="clear" w:color="auto" w:fill="auto"/>
                <w:vAlign w:val="center"/>
                <w:hideMark/>
              </w:tcPr>
            </w:tcPrChange>
          </w:tcPr>
          <w:p w14:paraId="3F9E4CF3" w14:textId="3088FFDF" w:rsidR="00E14B49" w:rsidRPr="00E14B49" w:rsidRDefault="00E14B49" w:rsidP="00E14B49">
            <w:pPr>
              <w:tabs>
                <w:tab w:val="left" w:pos="447"/>
              </w:tabs>
              <w:spacing w:line="240" w:lineRule="auto"/>
              <w:rPr>
                <w:ins w:id="233" w:author="TDI" w:date="2015-09-11T21:21:00Z"/>
                <w:rFonts w:eastAsia="Times New Roman"/>
                <w:sz w:val="24"/>
                <w:szCs w:val="24"/>
                <w:rPrChange w:id="234" w:author="TDI" w:date="2015-09-11T21:23:00Z">
                  <w:rPr>
                    <w:ins w:id="235" w:author="TDI" w:date="2015-09-11T21:21:00Z"/>
                    <w:rFonts w:eastAsia="Times New Roman"/>
                    <w:sz w:val="24"/>
                    <w:szCs w:val="24"/>
                  </w:rPr>
                </w:rPrChange>
              </w:rPr>
              <w:pPrChange w:id="236" w:author="TDI" w:date="2015-09-11T21:24:00Z">
                <w:pPr>
                  <w:spacing w:line="240" w:lineRule="auto"/>
                  <w:jc w:val="right"/>
                </w:pPr>
              </w:pPrChange>
            </w:pPr>
            <w:ins w:id="237" w:author="TDI" w:date="2015-09-11T21:24:00Z">
              <w:r>
                <w:rPr>
                  <w:rFonts w:eastAsia="Times New Roman"/>
                  <w:sz w:val="24"/>
                  <w:szCs w:val="24"/>
                </w:rPr>
                <w:tab/>
              </w:r>
            </w:ins>
            <w:ins w:id="238" w:author="TDI" w:date="2015-09-11T21:21:00Z">
              <w:r w:rsidRPr="00E14B49">
                <w:rPr>
                  <w:rFonts w:eastAsia="Times New Roman"/>
                  <w:sz w:val="24"/>
                  <w:szCs w:val="24"/>
                  <w:rPrChange w:id="239" w:author="TDI" w:date="2015-09-11T21:23:00Z">
                    <w:rPr>
                      <w:rFonts w:eastAsia="Times New Roman"/>
                      <w:sz w:val="24"/>
                      <w:szCs w:val="24"/>
                    </w:rPr>
                  </w:rPrChange>
                </w:rPr>
                <w:t>60-69</w:t>
              </w:r>
            </w:ins>
          </w:p>
        </w:tc>
        <w:tc>
          <w:tcPr>
            <w:tcW w:w="1744" w:type="dxa"/>
            <w:shd w:val="clear" w:color="auto" w:fill="auto"/>
            <w:vAlign w:val="center"/>
            <w:hideMark/>
            <w:tcPrChange w:id="240" w:author="TDI" w:date="2015-09-11T21:24:00Z">
              <w:tcPr>
                <w:tcW w:w="1511" w:type="dxa"/>
                <w:gridSpan w:val="2"/>
                <w:shd w:val="clear" w:color="auto" w:fill="auto"/>
                <w:vAlign w:val="center"/>
                <w:hideMark/>
              </w:tcPr>
            </w:tcPrChange>
          </w:tcPr>
          <w:p w14:paraId="36FADEFE" w14:textId="77777777" w:rsidR="00E14B49" w:rsidRPr="00E14B49" w:rsidRDefault="00E14B49" w:rsidP="00E14B49">
            <w:pPr>
              <w:spacing w:line="240" w:lineRule="auto"/>
              <w:jc w:val="right"/>
              <w:rPr>
                <w:ins w:id="241" w:author="TDI" w:date="2015-09-11T21:21:00Z"/>
                <w:rFonts w:eastAsia="Times New Roman"/>
                <w:sz w:val="24"/>
                <w:szCs w:val="24"/>
                <w:rPrChange w:id="242" w:author="TDI" w:date="2015-09-11T21:23:00Z">
                  <w:rPr>
                    <w:ins w:id="243" w:author="TDI" w:date="2015-09-11T21:21:00Z"/>
                    <w:rFonts w:eastAsia="Times New Roman"/>
                    <w:sz w:val="24"/>
                    <w:szCs w:val="24"/>
                  </w:rPr>
                </w:rPrChange>
              </w:rPr>
              <w:pPrChange w:id="244" w:author="TDI" w:date="2015-09-11T21:24:00Z">
                <w:pPr>
                  <w:spacing w:line="240" w:lineRule="auto"/>
                  <w:jc w:val="right"/>
                </w:pPr>
              </w:pPrChange>
            </w:pPr>
            <w:ins w:id="245" w:author="TDI" w:date="2015-09-11T21:21:00Z">
              <w:r w:rsidRPr="00E14B49">
                <w:rPr>
                  <w:rFonts w:eastAsia="Times New Roman"/>
                  <w:sz w:val="24"/>
                  <w:szCs w:val="24"/>
                  <w:rPrChange w:id="246" w:author="TDI" w:date="2015-09-11T21:23:00Z">
                    <w:rPr>
                      <w:rFonts w:eastAsia="Times New Roman"/>
                      <w:sz w:val="24"/>
                      <w:szCs w:val="24"/>
                    </w:rPr>
                  </w:rPrChange>
                </w:rPr>
                <w:t>0.41</w:t>
              </w:r>
            </w:ins>
          </w:p>
        </w:tc>
        <w:tc>
          <w:tcPr>
            <w:tcW w:w="2802" w:type="dxa"/>
            <w:shd w:val="clear" w:color="auto" w:fill="auto"/>
            <w:noWrap/>
            <w:vAlign w:val="bottom"/>
            <w:hideMark/>
            <w:tcPrChange w:id="247" w:author="TDI" w:date="2015-09-11T21:24:00Z">
              <w:tcPr>
                <w:tcW w:w="1511" w:type="dxa"/>
                <w:gridSpan w:val="2"/>
                <w:shd w:val="clear" w:color="auto" w:fill="auto"/>
                <w:noWrap/>
                <w:vAlign w:val="bottom"/>
                <w:hideMark/>
              </w:tcPr>
            </w:tcPrChange>
          </w:tcPr>
          <w:p w14:paraId="51499282" w14:textId="3A7E1062" w:rsidR="00E14B49" w:rsidRPr="00E14B49" w:rsidRDefault="00E14B49" w:rsidP="00E14B49">
            <w:pPr>
              <w:spacing w:line="240" w:lineRule="auto"/>
              <w:jc w:val="right"/>
              <w:rPr>
                <w:ins w:id="248" w:author="TDI" w:date="2015-09-11T21:21:00Z"/>
                <w:rFonts w:eastAsia="Times New Roman"/>
                <w:sz w:val="24"/>
                <w:szCs w:val="24"/>
                <w:rPrChange w:id="249" w:author="TDI" w:date="2015-09-11T21:23:00Z">
                  <w:rPr>
                    <w:ins w:id="250" w:author="TDI" w:date="2015-09-11T21:21:00Z"/>
                    <w:rFonts w:ascii="Calibri" w:eastAsia="Times New Roman" w:hAnsi="Calibri" w:cs="Times New Roman"/>
                    <w:sz w:val="24"/>
                    <w:szCs w:val="24"/>
                  </w:rPr>
                </w:rPrChange>
              </w:rPr>
              <w:pPrChange w:id="251" w:author="TDI" w:date="2015-09-11T21:24:00Z">
                <w:pPr>
                  <w:spacing w:line="240" w:lineRule="auto"/>
                  <w:jc w:val="right"/>
                </w:pPr>
              </w:pPrChange>
            </w:pPr>
            <w:ins w:id="252" w:author="TDI" w:date="2015-09-11T21:21:00Z">
              <w:r w:rsidRPr="00E14B49">
                <w:rPr>
                  <w:rFonts w:eastAsia="Times New Roman"/>
                  <w:sz w:val="24"/>
                  <w:szCs w:val="24"/>
                  <w:rPrChange w:id="253" w:author="TDI" w:date="2015-09-11T21:23:00Z">
                    <w:rPr>
                      <w:rFonts w:ascii="Calibri" w:eastAsia="Times New Roman" w:hAnsi="Calibri" w:cs="Times New Roman"/>
                      <w:sz w:val="24"/>
                      <w:szCs w:val="24"/>
                    </w:rPr>
                  </w:rPrChange>
                </w:rPr>
                <w:t>3.75</w:t>
              </w:r>
            </w:ins>
          </w:p>
        </w:tc>
      </w:tr>
      <w:tr w:rsidR="00E14B49" w:rsidRPr="00E14B49" w14:paraId="01CA08F0" w14:textId="77777777" w:rsidTr="00E14B49">
        <w:tblPrEx>
          <w:tblPrExChange w:id="254" w:author="TDI" w:date="2015-09-11T21:24:00Z">
            <w:tblPrEx>
              <w:tblW w:w="5873" w:type="dxa"/>
            </w:tblPrEx>
          </w:tblPrExChange>
        </w:tblPrEx>
        <w:trPr>
          <w:trHeight w:val="288"/>
          <w:ins w:id="255" w:author="TDI" w:date="2015-09-11T21:21:00Z"/>
          <w:trPrChange w:id="256" w:author="TDI" w:date="2015-09-11T21:24:00Z">
            <w:trPr>
              <w:gridAfter w:val="0"/>
              <w:trHeight w:val="320"/>
            </w:trPr>
          </w:trPrChange>
        </w:trPr>
        <w:tc>
          <w:tcPr>
            <w:tcW w:w="2851" w:type="dxa"/>
            <w:shd w:val="clear" w:color="auto" w:fill="auto"/>
            <w:vAlign w:val="center"/>
            <w:hideMark/>
            <w:tcPrChange w:id="257" w:author="TDI" w:date="2015-09-11T21:24:00Z">
              <w:tcPr>
                <w:tcW w:w="2851" w:type="dxa"/>
                <w:gridSpan w:val="2"/>
                <w:shd w:val="clear" w:color="auto" w:fill="auto"/>
                <w:vAlign w:val="center"/>
                <w:hideMark/>
              </w:tcPr>
            </w:tcPrChange>
          </w:tcPr>
          <w:p w14:paraId="576C5925" w14:textId="12CCD92B" w:rsidR="00E14B49" w:rsidRPr="00E14B49" w:rsidRDefault="00E14B49" w:rsidP="00E14B49">
            <w:pPr>
              <w:tabs>
                <w:tab w:val="left" w:pos="447"/>
              </w:tabs>
              <w:spacing w:line="240" w:lineRule="auto"/>
              <w:rPr>
                <w:ins w:id="258" w:author="TDI" w:date="2015-09-11T21:21:00Z"/>
                <w:rFonts w:eastAsia="Times New Roman"/>
                <w:sz w:val="24"/>
                <w:szCs w:val="24"/>
                <w:rPrChange w:id="259" w:author="TDI" w:date="2015-09-11T21:23:00Z">
                  <w:rPr>
                    <w:ins w:id="260" w:author="TDI" w:date="2015-09-11T21:21:00Z"/>
                    <w:rFonts w:eastAsia="Times New Roman"/>
                    <w:sz w:val="24"/>
                    <w:szCs w:val="24"/>
                  </w:rPr>
                </w:rPrChange>
              </w:rPr>
              <w:pPrChange w:id="261" w:author="TDI" w:date="2015-09-11T21:24:00Z">
                <w:pPr>
                  <w:spacing w:line="240" w:lineRule="auto"/>
                  <w:jc w:val="right"/>
                </w:pPr>
              </w:pPrChange>
            </w:pPr>
            <w:ins w:id="262" w:author="TDI" w:date="2015-09-11T21:24:00Z">
              <w:r>
                <w:rPr>
                  <w:rFonts w:eastAsia="Times New Roman"/>
                  <w:sz w:val="24"/>
                  <w:szCs w:val="24"/>
                </w:rPr>
                <w:tab/>
              </w:r>
            </w:ins>
            <w:ins w:id="263" w:author="TDI" w:date="2015-09-11T21:21:00Z">
              <w:r w:rsidRPr="00E14B49">
                <w:rPr>
                  <w:rFonts w:eastAsia="Times New Roman"/>
                  <w:sz w:val="24"/>
                  <w:szCs w:val="24"/>
                  <w:rPrChange w:id="264" w:author="TDI" w:date="2015-09-11T21:23:00Z">
                    <w:rPr>
                      <w:rFonts w:eastAsia="Times New Roman"/>
                      <w:sz w:val="24"/>
                      <w:szCs w:val="24"/>
                    </w:rPr>
                  </w:rPrChange>
                </w:rPr>
                <w:t>70-79</w:t>
              </w:r>
            </w:ins>
          </w:p>
        </w:tc>
        <w:tc>
          <w:tcPr>
            <w:tcW w:w="1744" w:type="dxa"/>
            <w:shd w:val="clear" w:color="auto" w:fill="auto"/>
            <w:vAlign w:val="center"/>
            <w:hideMark/>
            <w:tcPrChange w:id="265" w:author="TDI" w:date="2015-09-11T21:24:00Z">
              <w:tcPr>
                <w:tcW w:w="1511" w:type="dxa"/>
                <w:gridSpan w:val="2"/>
                <w:shd w:val="clear" w:color="auto" w:fill="auto"/>
                <w:vAlign w:val="center"/>
                <w:hideMark/>
              </w:tcPr>
            </w:tcPrChange>
          </w:tcPr>
          <w:p w14:paraId="72A4BAA7" w14:textId="77777777" w:rsidR="00E14B49" w:rsidRPr="00E14B49" w:rsidRDefault="00E14B49" w:rsidP="00E14B49">
            <w:pPr>
              <w:spacing w:line="240" w:lineRule="auto"/>
              <w:jc w:val="right"/>
              <w:rPr>
                <w:ins w:id="266" w:author="TDI" w:date="2015-09-11T21:21:00Z"/>
                <w:rFonts w:eastAsia="Times New Roman"/>
                <w:sz w:val="24"/>
                <w:szCs w:val="24"/>
                <w:rPrChange w:id="267" w:author="TDI" w:date="2015-09-11T21:23:00Z">
                  <w:rPr>
                    <w:ins w:id="268" w:author="TDI" w:date="2015-09-11T21:21:00Z"/>
                    <w:rFonts w:eastAsia="Times New Roman"/>
                    <w:sz w:val="24"/>
                    <w:szCs w:val="24"/>
                  </w:rPr>
                </w:rPrChange>
              </w:rPr>
              <w:pPrChange w:id="269" w:author="TDI" w:date="2015-09-11T21:24:00Z">
                <w:pPr>
                  <w:spacing w:line="240" w:lineRule="auto"/>
                  <w:jc w:val="right"/>
                </w:pPr>
              </w:pPrChange>
            </w:pPr>
            <w:ins w:id="270" w:author="TDI" w:date="2015-09-11T21:21:00Z">
              <w:r w:rsidRPr="00E14B49">
                <w:rPr>
                  <w:rFonts w:eastAsia="Times New Roman"/>
                  <w:sz w:val="24"/>
                  <w:szCs w:val="24"/>
                  <w:rPrChange w:id="271" w:author="TDI" w:date="2015-09-11T21:23:00Z">
                    <w:rPr>
                      <w:rFonts w:eastAsia="Times New Roman"/>
                      <w:sz w:val="24"/>
                      <w:szCs w:val="24"/>
                    </w:rPr>
                  </w:rPrChange>
                </w:rPr>
                <w:t>0.72</w:t>
              </w:r>
            </w:ins>
          </w:p>
        </w:tc>
        <w:tc>
          <w:tcPr>
            <w:tcW w:w="2802" w:type="dxa"/>
            <w:shd w:val="clear" w:color="auto" w:fill="auto"/>
            <w:noWrap/>
            <w:vAlign w:val="bottom"/>
            <w:hideMark/>
            <w:tcPrChange w:id="272" w:author="TDI" w:date="2015-09-11T21:24:00Z">
              <w:tcPr>
                <w:tcW w:w="1511" w:type="dxa"/>
                <w:gridSpan w:val="2"/>
                <w:shd w:val="clear" w:color="auto" w:fill="auto"/>
                <w:noWrap/>
                <w:vAlign w:val="bottom"/>
                <w:hideMark/>
              </w:tcPr>
            </w:tcPrChange>
          </w:tcPr>
          <w:p w14:paraId="34998D2F" w14:textId="11474F07" w:rsidR="00E14B49" w:rsidRPr="00E14B49" w:rsidRDefault="00E14B49" w:rsidP="00E14B49">
            <w:pPr>
              <w:spacing w:line="240" w:lineRule="auto"/>
              <w:jc w:val="right"/>
              <w:rPr>
                <w:ins w:id="273" w:author="TDI" w:date="2015-09-11T21:21:00Z"/>
                <w:rFonts w:eastAsia="Times New Roman"/>
                <w:sz w:val="24"/>
                <w:szCs w:val="24"/>
                <w:rPrChange w:id="274" w:author="TDI" w:date="2015-09-11T21:23:00Z">
                  <w:rPr>
                    <w:ins w:id="275" w:author="TDI" w:date="2015-09-11T21:21:00Z"/>
                    <w:rFonts w:ascii="Calibri" w:eastAsia="Times New Roman" w:hAnsi="Calibri" w:cs="Times New Roman"/>
                    <w:sz w:val="24"/>
                    <w:szCs w:val="24"/>
                  </w:rPr>
                </w:rPrChange>
              </w:rPr>
              <w:pPrChange w:id="276" w:author="TDI" w:date="2015-09-11T21:24:00Z">
                <w:pPr>
                  <w:spacing w:line="240" w:lineRule="auto"/>
                  <w:jc w:val="right"/>
                </w:pPr>
              </w:pPrChange>
            </w:pPr>
            <w:ins w:id="277" w:author="TDI" w:date="2015-09-11T21:21:00Z">
              <w:r w:rsidRPr="00E14B49">
                <w:rPr>
                  <w:rFonts w:eastAsia="Times New Roman"/>
                  <w:sz w:val="24"/>
                  <w:szCs w:val="24"/>
                  <w:rPrChange w:id="278" w:author="TDI" w:date="2015-09-11T21:23:00Z">
                    <w:rPr>
                      <w:rFonts w:ascii="Calibri" w:eastAsia="Times New Roman" w:hAnsi="Calibri" w:cs="Times New Roman"/>
                      <w:sz w:val="24"/>
                      <w:szCs w:val="24"/>
                    </w:rPr>
                  </w:rPrChange>
                </w:rPr>
                <w:t>6.58</w:t>
              </w:r>
            </w:ins>
          </w:p>
        </w:tc>
      </w:tr>
      <w:tr w:rsidR="00E14B49" w:rsidRPr="00E14B49" w14:paraId="4E26C9B7" w14:textId="77777777" w:rsidTr="00E14B49">
        <w:tblPrEx>
          <w:tblPrExChange w:id="279" w:author="TDI" w:date="2015-09-11T21:24:00Z">
            <w:tblPrEx>
              <w:tblW w:w="5873" w:type="dxa"/>
            </w:tblPrEx>
          </w:tblPrExChange>
        </w:tblPrEx>
        <w:trPr>
          <w:trHeight w:val="288"/>
          <w:ins w:id="280" w:author="TDI" w:date="2015-09-11T21:21:00Z"/>
          <w:trPrChange w:id="281" w:author="TDI" w:date="2015-09-11T21:24:00Z">
            <w:trPr>
              <w:gridAfter w:val="0"/>
              <w:trHeight w:val="320"/>
            </w:trPr>
          </w:trPrChange>
        </w:trPr>
        <w:tc>
          <w:tcPr>
            <w:tcW w:w="2851" w:type="dxa"/>
            <w:shd w:val="clear" w:color="auto" w:fill="auto"/>
            <w:vAlign w:val="center"/>
            <w:hideMark/>
            <w:tcPrChange w:id="282" w:author="TDI" w:date="2015-09-11T21:24:00Z">
              <w:tcPr>
                <w:tcW w:w="2851" w:type="dxa"/>
                <w:gridSpan w:val="2"/>
                <w:shd w:val="clear" w:color="auto" w:fill="auto"/>
                <w:vAlign w:val="center"/>
                <w:hideMark/>
              </w:tcPr>
            </w:tcPrChange>
          </w:tcPr>
          <w:p w14:paraId="3EC58FE4" w14:textId="57B40137" w:rsidR="00E14B49" w:rsidRPr="00E14B49" w:rsidRDefault="00E14B49" w:rsidP="00E14B49">
            <w:pPr>
              <w:tabs>
                <w:tab w:val="left" w:pos="447"/>
              </w:tabs>
              <w:spacing w:line="240" w:lineRule="auto"/>
              <w:rPr>
                <w:ins w:id="283" w:author="TDI" w:date="2015-09-11T21:21:00Z"/>
                <w:rFonts w:eastAsia="Times New Roman"/>
                <w:sz w:val="24"/>
                <w:szCs w:val="24"/>
                <w:rPrChange w:id="284" w:author="TDI" w:date="2015-09-11T21:23:00Z">
                  <w:rPr>
                    <w:ins w:id="285" w:author="TDI" w:date="2015-09-11T21:21:00Z"/>
                    <w:rFonts w:eastAsia="Times New Roman"/>
                    <w:sz w:val="24"/>
                    <w:szCs w:val="24"/>
                  </w:rPr>
                </w:rPrChange>
              </w:rPr>
              <w:pPrChange w:id="286" w:author="TDI" w:date="2015-09-11T21:24:00Z">
                <w:pPr>
                  <w:spacing w:line="240" w:lineRule="auto"/>
                  <w:jc w:val="right"/>
                </w:pPr>
              </w:pPrChange>
            </w:pPr>
            <w:ins w:id="287" w:author="TDI" w:date="2015-09-11T21:24:00Z">
              <w:r>
                <w:rPr>
                  <w:rFonts w:eastAsia="Times New Roman"/>
                  <w:sz w:val="24"/>
                  <w:szCs w:val="24"/>
                </w:rPr>
                <w:tab/>
              </w:r>
            </w:ins>
            <w:ins w:id="288" w:author="TDI" w:date="2015-09-11T21:21:00Z">
              <w:r w:rsidRPr="00E14B49">
                <w:rPr>
                  <w:rFonts w:eastAsia="Times New Roman"/>
                  <w:sz w:val="24"/>
                  <w:szCs w:val="24"/>
                  <w:rPrChange w:id="289" w:author="TDI" w:date="2015-09-11T21:23:00Z">
                    <w:rPr>
                      <w:rFonts w:eastAsia="Times New Roman"/>
                      <w:sz w:val="24"/>
                      <w:szCs w:val="24"/>
                    </w:rPr>
                  </w:rPrChange>
                </w:rPr>
                <w:t>80-89</w:t>
              </w:r>
            </w:ins>
          </w:p>
        </w:tc>
        <w:tc>
          <w:tcPr>
            <w:tcW w:w="1744" w:type="dxa"/>
            <w:shd w:val="clear" w:color="auto" w:fill="auto"/>
            <w:vAlign w:val="center"/>
            <w:hideMark/>
            <w:tcPrChange w:id="290" w:author="TDI" w:date="2015-09-11T21:24:00Z">
              <w:tcPr>
                <w:tcW w:w="1511" w:type="dxa"/>
                <w:gridSpan w:val="2"/>
                <w:shd w:val="clear" w:color="auto" w:fill="auto"/>
                <w:vAlign w:val="center"/>
                <w:hideMark/>
              </w:tcPr>
            </w:tcPrChange>
          </w:tcPr>
          <w:p w14:paraId="3C2DFA38" w14:textId="77777777" w:rsidR="00E14B49" w:rsidRPr="00E14B49" w:rsidRDefault="00E14B49" w:rsidP="00E14B49">
            <w:pPr>
              <w:spacing w:line="240" w:lineRule="auto"/>
              <w:jc w:val="right"/>
              <w:rPr>
                <w:ins w:id="291" w:author="TDI" w:date="2015-09-11T21:21:00Z"/>
                <w:rFonts w:eastAsia="Times New Roman"/>
                <w:sz w:val="24"/>
                <w:szCs w:val="24"/>
                <w:rPrChange w:id="292" w:author="TDI" w:date="2015-09-11T21:23:00Z">
                  <w:rPr>
                    <w:ins w:id="293" w:author="TDI" w:date="2015-09-11T21:21:00Z"/>
                    <w:rFonts w:eastAsia="Times New Roman"/>
                    <w:sz w:val="24"/>
                    <w:szCs w:val="24"/>
                  </w:rPr>
                </w:rPrChange>
              </w:rPr>
              <w:pPrChange w:id="294" w:author="TDI" w:date="2015-09-11T21:24:00Z">
                <w:pPr>
                  <w:spacing w:line="240" w:lineRule="auto"/>
                  <w:jc w:val="right"/>
                </w:pPr>
              </w:pPrChange>
            </w:pPr>
            <w:ins w:id="295" w:author="TDI" w:date="2015-09-11T21:21:00Z">
              <w:r w:rsidRPr="00E14B49">
                <w:rPr>
                  <w:rFonts w:eastAsia="Times New Roman"/>
                  <w:sz w:val="24"/>
                  <w:szCs w:val="24"/>
                  <w:rPrChange w:id="296" w:author="TDI" w:date="2015-09-11T21:23:00Z">
                    <w:rPr>
                      <w:rFonts w:eastAsia="Times New Roman"/>
                      <w:sz w:val="24"/>
                      <w:szCs w:val="24"/>
                    </w:rPr>
                  </w:rPrChange>
                </w:rPr>
                <w:t>0.65</w:t>
              </w:r>
            </w:ins>
          </w:p>
        </w:tc>
        <w:tc>
          <w:tcPr>
            <w:tcW w:w="2802" w:type="dxa"/>
            <w:shd w:val="clear" w:color="auto" w:fill="auto"/>
            <w:noWrap/>
            <w:vAlign w:val="bottom"/>
            <w:hideMark/>
            <w:tcPrChange w:id="297" w:author="TDI" w:date="2015-09-11T21:24:00Z">
              <w:tcPr>
                <w:tcW w:w="1511" w:type="dxa"/>
                <w:gridSpan w:val="2"/>
                <w:shd w:val="clear" w:color="auto" w:fill="auto"/>
                <w:noWrap/>
                <w:vAlign w:val="bottom"/>
                <w:hideMark/>
              </w:tcPr>
            </w:tcPrChange>
          </w:tcPr>
          <w:p w14:paraId="4AE4FF66" w14:textId="77AF87B2" w:rsidR="00E14B49" w:rsidRPr="00E14B49" w:rsidRDefault="00E14B49" w:rsidP="00E14B49">
            <w:pPr>
              <w:spacing w:line="240" w:lineRule="auto"/>
              <w:jc w:val="right"/>
              <w:rPr>
                <w:ins w:id="298" w:author="TDI" w:date="2015-09-11T21:21:00Z"/>
                <w:rFonts w:eastAsia="Times New Roman"/>
                <w:sz w:val="24"/>
                <w:szCs w:val="24"/>
                <w:rPrChange w:id="299" w:author="TDI" w:date="2015-09-11T21:23:00Z">
                  <w:rPr>
                    <w:ins w:id="300" w:author="TDI" w:date="2015-09-11T21:21:00Z"/>
                    <w:rFonts w:ascii="Calibri" w:eastAsia="Times New Roman" w:hAnsi="Calibri" w:cs="Times New Roman"/>
                    <w:sz w:val="24"/>
                    <w:szCs w:val="24"/>
                  </w:rPr>
                </w:rPrChange>
              </w:rPr>
              <w:pPrChange w:id="301" w:author="TDI" w:date="2015-09-11T21:24:00Z">
                <w:pPr>
                  <w:spacing w:line="240" w:lineRule="auto"/>
                  <w:jc w:val="right"/>
                </w:pPr>
              </w:pPrChange>
            </w:pPr>
            <w:ins w:id="302" w:author="TDI" w:date="2015-09-11T21:21:00Z">
              <w:r w:rsidRPr="00E14B49">
                <w:rPr>
                  <w:rFonts w:eastAsia="Times New Roman"/>
                  <w:sz w:val="24"/>
                  <w:szCs w:val="24"/>
                  <w:rPrChange w:id="303" w:author="TDI" w:date="2015-09-11T21:23:00Z">
                    <w:rPr>
                      <w:rFonts w:ascii="Calibri" w:eastAsia="Times New Roman" w:hAnsi="Calibri" w:cs="Times New Roman"/>
                      <w:sz w:val="24"/>
                      <w:szCs w:val="24"/>
                    </w:rPr>
                  </w:rPrChange>
                </w:rPr>
                <w:t>5.94</w:t>
              </w:r>
            </w:ins>
          </w:p>
        </w:tc>
      </w:tr>
      <w:tr w:rsidR="00E14B49" w:rsidRPr="00E14B49" w14:paraId="00C5E97A" w14:textId="77777777" w:rsidTr="00E14B49">
        <w:tblPrEx>
          <w:tblPrExChange w:id="304" w:author="TDI" w:date="2015-09-11T21:25:00Z">
            <w:tblPrEx>
              <w:tblW w:w="5873" w:type="dxa"/>
            </w:tblPrEx>
          </w:tblPrExChange>
        </w:tblPrEx>
        <w:trPr>
          <w:trHeight w:val="288"/>
          <w:ins w:id="305" w:author="TDI" w:date="2015-09-11T21:21:00Z"/>
          <w:trPrChange w:id="306" w:author="TDI" w:date="2015-09-11T21:25:00Z">
            <w:trPr>
              <w:gridAfter w:val="0"/>
              <w:trHeight w:val="320"/>
            </w:trPr>
          </w:trPrChange>
        </w:trPr>
        <w:tc>
          <w:tcPr>
            <w:tcW w:w="2851" w:type="dxa"/>
            <w:shd w:val="clear" w:color="auto" w:fill="auto"/>
            <w:vAlign w:val="center"/>
            <w:hideMark/>
            <w:tcPrChange w:id="307" w:author="TDI" w:date="2015-09-11T21:25:00Z">
              <w:tcPr>
                <w:tcW w:w="2851" w:type="dxa"/>
                <w:gridSpan w:val="2"/>
                <w:shd w:val="clear" w:color="auto" w:fill="auto"/>
                <w:vAlign w:val="center"/>
                <w:hideMark/>
              </w:tcPr>
            </w:tcPrChange>
          </w:tcPr>
          <w:p w14:paraId="41154D45" w14:textId="2F9F7678" w:rsidR="00E14B49" w:rsidRPr="00E14B49" w:rsidRDefault="00E14B49" w:rsidP="00E14B49">
            <w:pPr>
              <w:tabs>
                <w:tab w:val="left" w:pos="447"/>
              </w:tabs>
              <w:spacing w:line="240" w:lineRule="auto"/>
              <w:rPr>
                <w:ins w:id="308" w:author="TDI" w:date="2015-09-11T21:21:00Z"/>
                <w:rFonts w:eastAsia="Times New Roman"/>
                <w:sz w:val="24"/>
                <w:szCs w:val="24"/>
                <w:rPrChange w:id="309" w:author="TDI" w:date="2015-09-11T21:23:00Z">
                  <w:rPr>
                    <w:ins w:id="310" w:author="TDI" w:date="2015-09-11T21:21:00Z"/>
                    <w:rFonts w:eastAsia="Times New Roman"/>
                    <w:sz w:val="24"/>
                    <w:szCs w:val="24"/>
                  </w:rPr>
                </w:rPrChange>
              </w:rPr>
              <w:pPrChange w:id="311" w:author="TDI" w:date="2015-09-11T21:24:00Z">
                <w:pPr>
                  <w:spacing w:line="240" w:lineRule="auto"/>
                  <w:jc w:val="right"/>
                </w:pPr>
              </w:pPrChange>
            </w:pPr>
            <w:ins w:id="312" w:author="TDI" w:date="2015-09-11T21:24:00Z">
              <w:r>
                <w:rPr>
                  <w:rFonts w:eastAsia="Times New Roman"/>
                  <w:sz w:val="24"/>
                  <w:szCs w:val="24"/>
                </w:rPr>
                <w:tab/>
              </w:r>
            </w:ins>
            <w:ins w:id="313" w:author="TDI" w:date="2015-09-11T21:21:00Z">
              <w:r w:rsidRPr="00E14B49">
                <w:rPr>
                  <w:rFonts w:eastAsia="Times New Roman"/>
                  <w:sz w:val="24"/>
                  <w:szCs w:val="24"/>
                  <w:rPrChange w:id="314" w:author="TDI" w:date="2015-09-11T21:23:00Z">
                    <w:rPr>
                      <w:rFonts w:eastAsia="Times New Roman"/>
                      <w:sz w:val="24"/>
                      <w:szCs w:val="24"/>
                    </w:rPr>
                  </w:rPrChange>
                </w:rPr>
                <w:t>90-99</w:t>
              </w:r>
            </w:ins>
          </w:p>
        </w:tc>
        <w:tc>
          <w:tcPr>
            <w:tcW w:w="1744" w:type="dxa"/>
            <w:shd w:val="clear" w:color="auto" w:fill="auto"/>
            <w:vAlign w:val="center"/>
            <w:hideMark/>
            <w:tcPrChange w:id="315" w:author="TDI" w:date="2015-09-11T21:25:00Z">
              <w:tcPr>
                <w:tcW w:w="1511" w:type="dxa"/>
                <w:gridSpan w:val="2"/>
                <w:shd w:val="clear" w:color="auto" w:fill="auto"/>
                <w:vAlign w:val="center"/>
                <w:hideMark/>
              </w:tcPr>
            </w:tcPrChange>
          </w:tcPr>
          <w:p w14:paraId="69421719" w14:textId="77777777" w:rsidR="00E14B49" w:rsidRPr="00E14B49" w:rsidRDefault="00E14B49" w:rsidP="00E14B49">
            <w:pPr>
              <w:spacing w:line="240" w:lineRule="auto"/>
              <w:jc w:val="right"/>
              <w:rPr>
                <w:ins w:id="316" w:author="TDI" w:date="2015-09-11T21:21:00Z"/>
                <w:rFonts w:eastAsia="Times New Roman"/>
                <w:sz w:val="24"/>
                <w:szCs w:val="24"/>
                <w:rPrChange w:id="317" w:author="TDI" w:date="2015-09-11T21:23:00Z">
                  <w:rPr>
                    <w:ins w:id="318" w:author="TDI" w:date="2015-09-11T21:21:00Z"/>
                    <w:rFonts w:eastAsia="Times New Roman"/>
                    <w:sz w:val="24"/>
                    <w:szCs w:val="24"/>
                  </w:rPr>
                </w:rPrChange>
              </w:rPr>
              <w:pPrChange w:id="319" w:author="TDI" w:date="2015-09-11T21:24:00Z">
                <w:pPr>
                  <w:spacing w:line="240" w:lineRule="auto"/>
                  <w:jc w:val="right"/>
                </w:pPr>
              </w:pPrChange>
            </w:pPr>
            <w:ins w:id="320" w:author="TDI" w:date="2015-09-11T21:21:00Z">
              <w:r w:rsidRPr="00E14B49">
                <w:rPr>
                  <w:rFonts w:eastAsia="Times New Roman"/>
                  <w:sz w:val="24"/>
                  <w:szCs w:val="24"/>
                  <w:rPrChange w:id="321" w:author="TDI" w:date="2015-09-11T21:23:00Z">
                    <w:rPr>
                      <w:rFonts w:eastAsia="Times New Roman"/>
                      <w:sz w:val="24"/>
                      <w:szCs w:val="24"/>
                    </w:rPr>
                  </w:rPrChange>
                </w:rPr>
                <w:t>0.12</w:t>
              </w:r>
            </w:ins>
          </w:p>
        </w:tc>
        <w:tc>
          <w:tcPr>
            <w:tcW w:w="2802" w:type="dxa"/>
            <w:shd w:val="clear" w:color="auto" w:fill="auto"/>
            <w:noWrap/>
            <w:vAlign w:val="bottom"/>
            <w:hideMark/>
            <w:tcPrChange w:id="322" w:author="TDI" w:date="2015-09-11T21:25:00Z">
              <w:tcPr>
                <w:tcW w:w="1511" w:type="dxa"/>
                <w:gridSpan w:val="2"/>
                <w:shd w:val="clear" w:color="auto" w:fill="auto"/>
                <w:noWrap/>
                <w:vAlign w:val="bottom"/>
                <w:hideMark/>
              </w:tcPr>
            </w:tcPrChange>
          </w:tcPr>
          <w:p w14:paraId="277CFB6A" w14:textId="23F5B4CC" w:rsidR="00E14B49" w:rsidRPr="00E14B49" w:rsidRDefault="00E14B49" w:rsidP="00E14B49">
            <w:pPr>
              <w:spacing w:line="240" w:lineRule="auto"/>
              <w:jc w:val="right"/>
              <w:rPr>
                <w:ins w:id="323" w:author="TDI" w:date="2015-09-11T21:21:00Z"/>
                <w:rFonts w:eastAsia="Times New Roman"/>
                <w:sz w:val="24"/>
                <w:szCs w:val="24"/>
                <w:rPrChange w:id="324" w:author="TDI" w:date="2015-09-11T21:23:00Z">
                  <w:rPr>
                    <w:ins w:id="325" w:author="TDI" w:date="2015-09-11T21:21:00Z"/>
                    <w:rFonts w:ascii="Calibri" w:eastAsia="Times New Roman" w:hAnsi="Calibri" w:cs="Times New Roman"/>
                    <w:sz w:val="24"/>
                    <w:szCs w:val="24"/>
                  </w:rPr>
                </w:rPrChange>
              </w:rPr>
              <w:pPrChange w:id="326" w:author="TDI" w:date="2015-09-11T21:24:00Z">
                <w:pPr>
                  <w:spacing w:line="240" w:lineRule="auto"/>
                  <w:jc w:val="right"/>
                </w:pPr>
              </w:pPrChange>
            </w:pPr>
            <w:ins w:id="327" w:author="TDI" w:date="2015-09-11T21:21:00Z">
              <w:r w:rsidRPr="00E14B49">
                <w:rPr>
                  <w:rFonts w:eastAsia="Times New Roman"/>
                  <w:sz w:val="24"/>
                  <w:szCs w:val="24"/>
                  <w:rPrChange w:id="328" w:author="TDI" w:date="2015-09-11T21:23:00Z">
                    <w:rPr>
                      <w:rFonts w:ascii="Calibri" w:eastAsia="Times New Roman" w:hAnsi="Calibri" w:cs="Times New Roman"/>
                      <w:sz w:val="24"/>
                      <w:szCs w:val="24"/>
                    </w:rPr>
                  </w:rPrChange>
                </w:rPr>
                <w:t>1.10</w:t>
              </w:r>
            </w:ins>
          </w:p>
        </w:tc>
      </w:tr>
      <w:tr w:rsidR="00E14B49" w:rsidRPr="00E14B49" w14:paraId="2F3D0559" w14:textId="77777777" w:rsidTr="00E14B49">
        <w:tblPrEx>
          <w:tblPrExChange w:id="329" w:author="TDI" w:date="2015-09-11T21:25:00Z">
            <w:tblPrEx>
              <w:tblW w:w="5873" w:type="dxa"/>
            </w:tblPrEx>
          </w:tblPrExChange>
        </w:tblPrEx>
        <w:trPr>
          <w:trHeight w:val="288"/>
          <w:ins w:id="330" w:author="TDI" w:date="2015-09-11T21:21:00Z"/>
          <w:trPrChange w:id="331" w:author="TDI" w:date="2015-09-11T21:25:00Z">
            <w:trPr>
              <w:gridAfter w:val="0"/>
              <w:trHeight w:val="320"/>
            </w:trPr>
          </w:trPrChange>
        </w:trPr>
        <w:tc>
          <w:tcPr>
            <w:tcW w:w="2851" w:type="dxa"/>
            <w:tcBorders>
              <w:bottom w:val="single" w:sz="4" w:space="0" w:color="auto"/>
            </w:tcBorders>
            <w:shd w:val="clear" w:color="auto" w:fill="auto"/>
            <w:vAlign w:val="center"/>
            <w:hideMark/>
            <w:tcPrChange w:id="332" w:author="TDI" w:date="2015-09-11T21:25:00Z">
              <w:tcPr>
                <w:tcW w:w="2851" w:type="dxa"/>
                <w:gridSpan w:val="2"/>
                <w:shd w:val="clear" w:color="auto" w:fill="auto"/>
                <w:vAlign w:val="center"/>
                <w:hideMark/>
              </w:tcPr>
            </w:tcPrChange>
          </w:tcPr>
          <w:p w14:paraId="439AAA3D" w14:textId="1390AB1E" w:rsidR="00E14B49" w:rsidRPr="00E14B49" w:rsidRDefault="00E14B49" w:rsidP="00E14B49">
            <w:pPr>
              <w:tabs>
                <w:tab w:val="left" w:pos="447"/>
              </w:tabs>
              <w:spacing w:line="240" w:lineRule="auto"/>
              <w:rPr>
                <w:ins w:id="333" w:author="TDI" w:date="2015-09-11T21:21:00Z"/>
                <w:rFonts w:eastAsia="Times New Roman"/>
                <w:sz w:val="24"/>
                <w:szCs w:val="24"/>
                <w:rPrChange w:id="334" w:author="TDI" w:date="2015-09-11T21:23:00Z">
                  <w:rPr>
                    <w:ins w:id="335" w:author="TDI" w:date="2015-09-11T21:21:00Z"/>
                    <w:rFonts w:eastAsia="Times New Roman"/>
                    <w:sz w:val="24"/>
                    <w:szCs w:val="24"/>
                  </w:rPr>
                </w:rPrChange>
              </w:rPr>
              <w:pPrChange w:id="336" w:author="TDI" w:date="2015-09-11T21:24:00Z">
                <w:pPr>
                  <w:spacing w:line="240" w:lineRule="auto"/>
                  <w:jc w:val="right"/>
                </w:pPr>
              </w:pPrChange>
            </w:pPr>
            <w:ins w:id="337" w:author="TDI" w:date="2015-09-11T21:24:00Z">
              <w:r>
                <w:rPr>
                  <w:rFonts w:eastAsia="Times New Roman"/>
                  <w:sz w:val="24"/>
                  <w:szCs w:val="24"/>
                </w:rPr>
                <w:tab/>
              </w:r>
            </w:ins>
            <w:ins w:id="338" w:author="TDI" w:date="2015-09-11T21:21:00Z">
              <w:r w:rsidRPr="00E14B49">
                <w:rPr>
                  <w:rFonts w:eastAsia="Times New Roman"/>
                  <w:sz w:val="24"/>
                  <w:szCs w:val="24"/>
                  <w:rPrChange w:id="339" w:author="TDI" w:date="2015-09-11T21:23:00Z">
                    <w:rPr>
                      <w:rFonts w:eastAsia="Times New Roman"/>
                      <w:sz w:val="24"/>
                      <w:szCs w:val="24"/>
                    </w:rPr>
                  </w:rPrChange>
                </w:rPr>
                <w:t>≥100</w:t>
              </w:r>
            </w:ins>
          </w:p>
        </w:tc>
        <w:tc>
          <w:tcPr>
            <w:tcW w:w="1744" w:type="dxa"/>
            <w:tcBorders>
              <w:bottom w:val="single" w:sz="4" w:space="0" w:color="auto"/>
            </w:tcBorders>
            <w:shd w:val="clear" w:color="auto" w:fill="auto"/>
            <w:vAlign w:val="center"/>
            <w:hideMark/>
            <w:tcPrChange w:id="340" w:author="TDI" w:date="2015-09-11T21:25:00Z">
              <w:tcPr>
                <w:tcW w:w="1511" w:type="dxa"/>
                <w:gridSpan w:val="2"/>
                <w:shd w:val="clear" w:color="auto" w:fill="auto"/>
                <w:vAlign w:val="center"/>
                <w:hideMark/>
              </w:tcPr>
            </w:tcPrChange>
          </w:tcPr>
          <w:p w14:paraId="1F81B37D" w14:textId="77777777" w:rsidR="00E14B49" w:rsidRPr="00E14B49" w:rsidRDefault="00E14B49" w:rsidP="00E14B49">
            <w:pPr>
              <w:spacing w:line="240" w:lineRule="auto"/>
              <w:jc w:val="right"/>
              <w:rPr>
                <w:ins w:id="341" w:author="TDI" w:date="2015-09-11T21:21:00Z"/>
                <w:rFonts w:eastAsia="Times New Roman"/>
                <w:sz w:val="24"/>
                <w:szCs w:val="24"/>
                <w:rPrChange w:id="342" w:author="TDI" w:date="2015-09-11T21:23:00Z">
                  <w:rPr>
                    <w:ins w:id="343" w:author="TDI" w:date="2015-09-11T21:21:00Z"/>
                    <w:rFonts w:eastAsia="Times New Roman"/>
                    <w:sz w:val="24"/>
                    <w:szCs w:val="24"/>
                  </w:rPr>
                </w:rPrChange>
              </w:rPr>
              <w:pPrChange w:id="344" w:author="TDI" w:date="2015-09-11T21:24:00Z">
                <w:pPr>
                  <w:spacing w:line="240" w:lineRule="auto"/>
                  <w:jc w:val="right"/>
                </w:pPr>
              </w:pPrChange>
            </w:pPr>
            <w:ins w:id="345" w:author="TDI" w:date="2015-09-11T21:21:00Z">
              <w:r w:rsidRPr="00E14B49">
                <w:rPr>
                  <w:rFonts w:eastAsia="Times New Roman"/>
                  <w:sz w:val="24"/>
                  <w:szCs w:val="24"/>
                  <w:rPrChange w:id="346" w:author="TDI" w:date="2015-09-11T21:23:00Z">
                    <w:rPr>
                      <w:rFonts w:eastAsia="Times New Roman"/>
                      <w:sz w:val="24"/>
                      <w:szCs w:val="24"/>
                    </w:rPr>
                  </w:rPrChange>
                </w:rPr>
                <w:t>0.01</w:t>
              </w:r>
            </w:ins>
          </w:p>
        </w:tc>
        <w:tc>
          <w:tcPr>
            <w:tcW w:w="2802" w:type="dxa"/>
            <w:tcBorders>
              <w:bottom w:val="single" w:sz="4" w:space="0" w:color="auto"/>
            </w:tcBorders>
            <w:shd w:val="clear" w:color="auto" w:fill="auto"/>
            <w:noWrap/>
            <w:vAlign w:val="bottom"/>
            <w:hideMark/>
            <w:tcPrChange w:id="347" w:author="TDI" w:date="2015-09-11T21:25:00Z">
              <w:tcPr>
                <w:tcW w:w="1511" w:type="dxa"/>
                <w:gridSpan w:val="2"/>
                <w:shd w:val="clear" w:color="auto" w:fill="auto"/>
                <w:noWrap/>
                <w:vAlign w:val="bottom"/>
                <w:hideMark/>
              </w:tcPr>
            </w:tcPrChange>
          </w:tcPr>
          <w:p w14:paraId="4DCF92BC" w14:textId="2425B6C6" w:rsidR="00E14B49" w:rsidRPr="00E14B49" w:rsidRDefault="00E14B49" w:rsidP="00E14B49">
            <w:pPr>
              <w:spacing w:line="240" w:lineRule="auto"/>
              <w:jc w:val="right"/>
              <w:rPr>
                <w:ins w:id="348" w:author="TDI" w:date="2015-09-11T21:21:00Z"/>
                <w:rFonts w:eastAsia="Times New Roman"/>
                <w:sz w:val="24"/>
                <w:szCs w:val="24"/>
                <w:rPrChange w:id="349" w:author="TDI" w:date="2015-09-11T21:23:00Z">
                  <w:rPr>
                    <w:ins w:id="350" w:author="TDI" w:date="2015-09-11T21:21:00Z"/>
                    <w:rFonts w:ascii="Calibri" w:eastAsia="Times New Roman" w:hAnsi="Calibri" w:cs="Times New Roman"/>
                    <w:sz w:val="24"/>
                    <w:szCs w:val="24"/>
                  </w:rPr>
                </w:rPrChange>
              </w:rPr>
              <w:pPrChange w:id="351" w:author="TDI" w:date="2015-09-11T21:24:00Z">
                <w:pPr>
                  <w:spacing w:line="240" w:lineRule="auto"/>
                  <w:jc w:val="right"/>
                </w:pPr>
              </w:pPrChange>
            </w:pPr>
            <w:ins w:id="352" w:author="TDI" w:date="2015-09-11T21:21:00Z">
              <w:r w:rsidRPr="00E14B49">
                <w:rPr>
                  <w:rFonts w:eastAsia="Times New Roman"/>
                  <w:sz w:val="24"/>
                  <w:szCs w:val="24"/>
                  <w:rPrChange w:id="353" w:author="TDI" w:date="2015-09-11T21:23:00Z">
                    <w:rPr>
                      <w:rFonts w:ascii="Calibri" w:eastAsia="Times New Roman" w:hAnsi="Calibri" w:cs="Times New Roman"/>
                      <w:sz w:val="24"/>
                      <w:szCs w:val="24"/>
                    </w:rPr>
                  </w:rPrChange>
                </w:rPr>
                <w:t>0.09</w:t>
              </w:r>
            </w:ins>
          </w:p>
        </w:tc>
      </w:tr>
      <w:tr w:rsidR="00E14B49" w:rsidRPr="00E14B49" w14:paraId="66136B22" w14:textId="77777777" w:rsidTr="00E14B49">
        <w:tblPrEx>
          <w:tblPrExChange w:id="354" w:author="TDI" w:date="2015-09-11T21:25:00Z">
            <w:tblPrEx>
              <w:tblW w:w="5873" w:type="dxa"/>
            </w:tblPrEx>
          </w:tblPrExChange>
        </w:tblPrEx>
        <w:trPr>
          <w:trHeight w:val="288"/>
          <w:ins w:id="355" w:author="TDI" w:date="2015-09-11T21:21:00Z"/>
          <w:trPrChange w:id="356" w:author="TDI" w:date="2015-09-11T21:25:00Z">
            <w:trPr>
              <w:gridAfter w:val="0"/>
              <w:trHeight w:val="320"/>
            </w:trPr>
          </w:trPrChange>
        </w:trPr>
        <w:tc>
          <w:tcPr>
            <w:tcW w:w="2851" w:type="dxa"/>
            <w:tcBorders>
              <w:top w:val="single" w:sz="4" w:space="0" w:color="auto"/>
            </w:tcBorders>
            <w:shd w:val="clear" w:color="auto" w:fill="auto"/>
            <w:vAlign w:val="center"/>
            <w:hideMark/>
            <w:tcPrChange w:id="357" w:author="TDI" w:date="2015-09-11T21:25:00Z">
              <w:tcPr>
                <w:tcW w:w="2851" w:type="dxa"/>
                <w:gridSpan w:val="2"/>
                <w:shd w:val="clear" w:color="auto" w:fill="auto"/>
                <w:vAlign w:val="center"/>
                <w:hideMark/>
              </w:tcPr>
            </w:tcPrChange>
          </w:tcPr>
          <w:p w14:paraId="5302F302" w14:textId="3001695A" w:rsidR="00E14B49" w:rsidRPr="00E14B49" w:rsidRDefault="00E14B49" w:rsidP="00E14B49">
            <w:pPr>
              <w:tabs>
                <w:tab w:val="left" w:pos="447"/>
              </w:tabs>
              <w:spacing w:line="240" w:lineRule="auto"/>
              <w:rPr>
                <w:ins w:id="358" w:author="TDI" w:date="2015-09-11T21:21:00Z"/>
                <w:rFonts w:eastAsia="Times New Roman"/>
                <w:sz w:val="24"/>
                <w:szCs w:val="24"/>
                <w:rPrChange w:id="359" w:author="TDI" w:date="2015-09-11T21:23:00Z">
                  <w:rPr>
                    <w:ins w:id="360" w:author="TDI" w:date="2015-09-11T21:21:00Z"/>
                    <w:rFonts w:eastAsia="Times New Roman"/>
                    <w:sz w:val="24"/>
                    <w:szCs w:val="24"/>
                  </w:rPr>
                </w:rPrChange>
              </w:rPr>
              <w:pPrChange w:id="361" w:author="TDI" w:date="2015-09-11T21:24:00Z">
                <w:pPr>
                  <w:spacing w:line="240" w:lineRule="auto"/>
                  <w:jc w:val="right"/>
                </w:pPr>
              </w:pPrChange>
            </w:pPr>
            <w:ins w:id="362" w:author="TDI" w:date="2015-09-11T21:24:00Z">
              <w:r>
                <w:rPr>
                  <w:rFonts w:eastAsia="Times New Roman"/>
                  <w:sz w:val="24"/>
                  <w:szCs w:val="24"/>
                </w:rPr>
                <w:tab/>
              </w:r>
            </w:ins>
            <w:ins w:id="363" w:author="TDI" w:date="2015-09-11T21:21:00Z">
              <w:r w:rsidRPr="00E14B49">
                <w:rPr>
                  <w:rFonts w:eastAsia="Times New Roman"/>
                  <w:sz w:val="24"/>
                  <w:szCs w:val="24"/>
                  <w:rPrChange w:id="364" w:author="TDI" w:date="2015-09-11T21:23:00Z">
                    <w:rPr>
                      <w:rFonts w:eastAsia="Times New Roman"/>
                      <w:sz w:val="24"/>
                      <w:szCs w:val="24"/>
                    </w:rPr>
                  </w:rPrChange>
                </w:rPr>
                <w:t>Total</w:t>
              </w:r>
            </w:ins>
          </w:p>
        </w:tc>
        <w:tc>
          <w:tcPr>
            <w:tcW w:w="1744" w:type="dxa"/>
            <w:tcBorders>
              <w:top w:val="single" w:sz="4" w:space="0" w:color="auto"/>
            </w:tcBorders>
            <w:shd w:val="clear" w:color="auto" w:fill="auto"/>
            <w:vAlign w:val="center"/>
            <w:hideMark/>
            <w:tcPrChange w:id="365" w:author="TDI" w:date="2015-09-11T21:25:00Z">
              <w:tcPr>
                <w:tcW w:w="1511" w:type="dxa"/>
                <w:gridSpan w:val="2"/>
                <w:shd w:val="clear" w:color="auto" w:fill="auto"/>
                <w:vAlign w:val="center"/>
                <w:hideMark/>
              </w:tcPr>
            </w:tcPrChange>
          </w:tcPr>
          <w:p w14:paraId="33317F1A" w14:textId="77777777" w:rsidR="00E14B49" w:rsidRPr="00E14B49" w:rsidRDefault="00E14B49" w:rsidP="00E14B49">
            <w:pPr>
              <w:spacing w:line="240" w:lineRule="auto"/>
              <w:jc w:val="right"/>
              <w:rPr>
                <w:ins w:id="366" w:author="TDI" w:date="2015-09-11T21:21:00Z"/>
                <w:rFonts w:eastAsia="Times New Roman"/>
                <w:sz w:val="24"/>
                <w:szCs w:val="24"/>
                <w:rPrChange w:id="367" w:author="TDI" w:date="2015-09-11T21:23:00Z">
                  <w:rPr>
                    <w:ins w:id="368" w:author="TDI" w:date="2015-09-11T21:21:00Z"/>
                    <w:rFonts w:eastAsia="Times New Roman"/>
                    <w:sz w:val="24"/>
                    <w:szCs w:val="24"/>
                  </w:rPr>
                </w:rPrChange>
              </w:rPr>
              <w:pPrChange w:id="369" w:author="TDI" w:date="2015-09-11T21:24:00Z">
                <w:pPr>
                  <w:spacing w:line="240" w:lineRule="auto"/>
                  <w:jc w:val="right"/>
                </w:pPr>
              </w:pPrChange>
            </w:pPr>
            <w:ins w:id="370" w:author="TDI" w:date="2015-09-11T21:21:00Z">
              <w:r w:rsidRPr="00E14B49">
                <w:rPr>
                  <w:rFonts w:eastAsia="Times New Roman"/>
                  <w:sz w:val="24"/>
                  <w:szCs w:val="24"/>
                  <w:rPrChange w:id="371" w:author="TDI" w:date="2015-09-11T21:23:00Z">
                    <w:rPr>
                      <w:rFonts w:eastAsia="Times New Roman"/>
                      <w:sz w:val="24"/>
                      <w:szCs w:val="24"/>
                    </w:rPr>
                  </w:rPrChange>
                </w:rPr>
                <w:t>2.92</w:t>
              </w:r>
            </w:ins>
          </w:p>
        </w:tc>
        <w:tc>
          <w:tcPr>
            <w:tcW w:w="2802" w:type="dxa"/>
            <w:tcBorders>
              <w:top w:val="single" w:sz="4" w:space="0" w:color="auto"/>
            </w:tcBorders>
            <w:shd w:val="clear" w:color="auto" w:fill="auto"/>
            <w:noWrap/>
            <w:vAlign w:val="bottom"/>
            <w:hideMark/>
            <w:tcPrChange w:id="372" w:author="TDI" w:date="2015-09-11T21:25:00Z">
              <w:tcPr>
                <w:tcW w:w="1511" w:type="dxa"/>
                <w:gridSpan w:val="2"/>
                <w:shd w:val="clear" w:color="auto" w:fill="auto"/>
                <w:noWrap/>
                <w:vAlign w:val="bottom"/>
                <w:hideMark/>
              </w:tcPr>
            </w:tcPrChange>
          </w:tcPr>
          <w:p w14:paraId="0CE5C717" w14:textId="55E19A67" w:rsidR="00E14B49" w:rsidRPr="00E14B49" w:rsidRDefault="00E14B49" w:rsidP="00E14B49">
            <w:pPr>
              <w:spacing w:line="240" w:lineRule="auto"/>
              <w:jc w:val="right"/>
              <w:rPr>
                <w:ins w:id="373" w:author="TDI" w:date="2015-09-11T21:21:00Z"/>
                <w:rFonts w:eastAsia="Times New Roman"/>
                <w:sz w:val="24"/>
                <w:szCs w:val="24"/>
                <w:rPrChange w:id="374" w:author="TDI" w:date="2015-09-11T21:23:00Z">
                  <w:rPr>
                    <w:ins w:id="375" w:author="TDI" w:date="2015-09-11T21:21:00Z"/>
                    <w:rFonts w:ascii="Calibri" w:eastAsia="Times New Roman" w:hAnsi="Calibri" w:cs="Times New Roman"/>
                    <w:sz w:val="24"/>
                    <w:szCs w:val="24"/>
                  </w:rPr>
                </w:rPrChange>
              </w:rPr>
              <w:pPrChange w:id="376" w:author="TDI" w:date="2015-09-11T21:24:00Z">
                <w:pPr>
                  <w:spacing w:line="240" w:lineRule="auto"/>
                  <w:jc w:val="right"/>
                </w:pPr>
              </w:pPrChange>
            </w:pPr>
            <w:ins w:id="377" w:author="TDI" w:date="2015-09-11T21:21:00Z">
              <w:r w:rsidRPr="00E14B49">
                <w:rPr>
                  <w:rFonts w:eastAsia="Times New Roman"/>
                  <w:sz w:val="24"/>
                  <w:szCs w:val="24"/>
                  <w:rPrChange w:id="378" w:author="TDI" w:date="2015-09-11T21:23:00Z">
                    <w:rPr>
                      <w:rFonts w:ascii="Calibri" w:eastAsia="Times New Roman" w:hAnsi="Calibri" w:cs="Times New Roman"/>
                      <w:sz w:val="24"/>
                      <w:szCs w:val="24"/>
                    </w:rPr>
                  </w:rPrChange>
                </w:rPr>
                <w:t>26.69</w:t>
              </w:r>
            </w:ins>
          </w:p>
        </w:tc>
      </w:tr>
    </w:tbl>
    <w:p w14:paraId="53128AF1" w14:textId="77777777" w:rsidR="00BB4E57" w:rsidRPr="00A16FAC" w:rsidRDefault="00BB4E57" w:rsidP="008D20E9">
      <w:pPr>
        <w:pStyle w:val="Normal1"/>
        <w:spacing w:line="480" w:lineRule="auto"/>
        <w:rPr>
          <w:sz w:val="24"/>
          <w:szCs w:val="24"/>
        </w:rPr>
      </w:pPr>
    </w:p>
    <w:p w14:paraId="09693125" w14:textId="593E72C7" w:rsidR="00BB4E57" w:rsidRPr="00C36E41" w:rsidDel="00E14B49" w:rsidRDefault="00C36E41" w:rsidP="00BB4E57">
      <w:pPr>
        <w:rPr>
          <w:del w:id="379" w:author="TDI" w:date="2015-09-11T21:18:00Z"/>
          <w:sz w:val="24"/>
          <w:szCs w:val="24"/>
        </w:rPr>
      </w:pPr>
      <w:del w:id="380" w:author="TDI" w:date="2015-09-11T21:18:00Z">
        <w:r w:rsidRPr="00A16FAC" w:rsidDel="00E14B49">
          <w:rPr>
            <w:sz w:val="24"/>
            <w:szCs w:val="24"/>
          </w:rPr>
          <w:delText>Note: cm=centimeter.</w:delText>
        </w:r>
      </w:del>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Wingdings 3">
    <w:panose1 w:val="050401020108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3A29"/>
    <w:rsid w:val="000B1D4C"/>
    <w:rsid w:val="000C19FF"/>
    <w:rsid w:val="000D0DFD"/>
    <w:rsid w:val="000D1151"/>
    <w:rsid w:val="000E2307"/>
    <w:rsid w:val="000F1D43"/>
    <w:rsid w:val="000F5C79"/>
    <w:rsid w:val="001019B4"/>
    <w:rsid w:val="001054ED"/>
    <w:rsid w:val="00105E7D"/>
    <w:rsid w:val="001152F1"/>
    <w:rsid w:val="00122E90"/>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D0377"/>
    <w:rsid w:val="001D0C3C"/>
    <w:rsid w:val="001D3E7C"/>
    <w:rsid w:val="001E777C"/>
    <w:rsid w:val="001F22FA"/>
    <w:rsid w:val="001F50E7"/>
    <w:rsid w:val="0020610B"/>
    <w:rsid w:val="00210B74"/>
    <w:rsid w:val="00212714"/>
    <w:rsid w:val="00220CAC"/>
    <w:rsid w:val="00221EAD"/>
    <w:rsid w:val="00221FC8"/>
    <w:rsid w:val="002244D3"/>
    <w:rsid w:val="00226350"/>
    <w:rsid w:val="00232A27"/>
    <w:rsid w:val="00251851"/>
    <w:rsid w:val="00263AD1"/>
    <w:rsid w:val="00284D11"/>
    <w:rsid w:val="00293907"/>
    <w:rsid w:val="0029416B"/>
    <w:rsid w:val="00296A2C"/>
    <w:rsid w:val="002B0625"/>
    <w:rsid w:val="002B5363"/>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6862"/>
    <w:rsid w:val="0036720A"/>
    <w:rsid w:val="00372E10"/>
    <w:rsid w:val="00372E30"/>
    <w:rsid w:val="00373E3D"/>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60A12"/>
    <w:rsid w:val="00474B87"/>
    <w:rsid w:val="0049043D"/>
    <w:rsid w:val="0049107A"/>
    <w:rsid w:val="004A2312"/>
    <w:rsid w:val="004A3DF9"/>
    <w:rsid w:val="004A4024"/>
    <w:rsid w:val="004A5FDB"/>
    <w:rsid w:val="004C16D0"/>
    <w:rsid w:val="004D735B"/>
    <w:rsid w:val="004D75AF"/>
    <w:rsid w:val="004E6252"/>
    <w:rsid w:val="004E6EB3"/>
    <w:rsid w:val="00524230"/>
    <w:rsid w:val="00525D3D"/>
    <w:rsid w:val="00530286"/>
    <w:rsid w:val="00532DB5"/>
    <w:rsid w:val="0055083B"/>
    <w:rsid w:val="00561926"/>
    <w:rsid w:val="00564088"/>
    <w:rsid w:val="005718C9"/>
    <w:rsid w:val="00582960"/>
    <w:rsid w:val="00584AFD"/>
    <w:rsid w:val="00585B78"/>
    <w:rsid w:val="005961EC"/>
    <w:rsid w:val="00597C35"/>
    <w:rsid w:val="005A1953"/>
    <w:rsid w:val="005A489C"/>
    <w:rsid w:val="005A6413"/>
    <w:rsid w:val="005C5769"/>
    <w:rsid w:val="005E6591"/>
    <w:rsid w:val="005F3AB6"/>
    <w:rsid w:val="006079F0"/>
    <w:rsid w:val="00610B58"/>
    <w:rsid w:val="00632CA1"/>
    <w:rsid w:val="006361E7"/>
    <w:rsid w:val="00663F69"/>
    <w:rsid w:val="00666234"/>
    <w:rsid w:val="00666E0B"/>
    <w:rsid w:val="00667D88"/>
    <w:rsid w:val="0068629B"/>
    <w:rsid w:val="00686F13"/>
    <w:rsid w:val="006965C2"/>
    <w:rsid w:val="006A21AC"/>
    <w:rsid w:val="006A4329"/>
    <w:rsid w:val="006B3887"/>
    <w:rsid w:val="006C64C2"/>
    <w:rsid w:val="006D5B11"/>
    <w:rsid w:val="006E3C12"/>
    <w:rsid w:val="006E7554"/>
    <w:rsid w:val="007155F4"/>
    <w:rsid w:val="007164D2"/>
    <w:rsid w:val="007178CC"/>
    <w:rsid w:val="0072326D"/>
    <w:rsid w:val="0072697E"/>
    <w:rsid w:val="007327EC"/>
    <w:rsid w:val="00733A73"/>
    <w:rsid w:val="0075486B"/>
    <w:rsid w:val="007619BF"/>
    <w:rsid w:val="00763EE8"/>
    <w:rsid w:val="00764DAE"/>
    <w:rsid w:val="00770581"/>
    <w:rsid w:val="00774F21"/>
    <w:rsid w:val="007839AB"/>
    <w:rsid w:val="00785261"/>
    <w:rsid w:val="00786A52"/>
    <w:rsid w:val="00794797"/>
    <w:rsid w:val="007A504C"/>
    <w:rsid w:val="007A60E1"/>
    <w:rsid w:val="007B1B8B"/>
    <w:rsid w:val="007C60E3"/>
    <w:rsid w:val="007D65B7"/>
    <w:rsid w:val="007E49C7"/>
    <w:rsid w:val="008048FF"/>
    <w:rsid w:val="008235BE"/>
    <w:rsid w:val="00834B54"/>
    <w:rsid w:val="00843CEB"/>
    <w:rsid w:val="008562E8"/>
    <w:rsid w:val="00863353"/>
    <w:rsid w:val="008651AB"/>
    <w:rsid w:val="008659E5"/>
    <w:rsid w:val="00871F4B"/>
    <w:rsid w:val="008A0B13"/>
    <w:rsid w:val="008A435D"/>
    <w:rsid w:val="008B1EBF"/>
    <w:rsid w:val="008B7512"/>
    <w:rsid w:val="008C01DB"/>
    <w:rsid w:val="008C1C53"/>
    <w:rsid w:val="008D20E9"/>
    <w:rsid w:val="008D387C"/>
    <w:rsid w:val="008D51A0"/>
    <w:rsid w:val="00903EAD"/>
    <w:rsid w:val="00904A4E"/>
    <w:rsid w:val="00922F44"/>
    <w:rsid w:val="00933C4C"/>
    <w:rsid w:val="00947D6B"/>
    <w:rsid w:val="00950717"/>
    <w:rsid w:val="00962818"/>
    <w:rsid w:val="0096522B"/>
    <w:rsid w:val="00981397"/>
    <w:rsid w:val="00987C4E"/>
    <w:rsid w:val="009C1954"/>
    <w:rsid w:val="009C4A5A"/>
    <w:rsid w:val="009E2A3D"/>
    <w:rsid w:val="009F1518"/>
    <w:rsid w:val="009F4FE6"/>
    <w:rsid w:val="00A019D8"/>
    <w:rsid w:val="00A01F87"/>
    <w:rsid w:val="00A0398B"/>
    <w:rsid w:val="00A07B8F"/>
    <w:rsid w:val="00A1059B"/>
    <w:rsid w:val="00A16FAC"/>
    <w:rsid w:val="00A377C3"/>
    <w:rsid w:val="00A45135"/>
    <w:rsid w:val="00A453B9"/>
    <w:rsid w:val="00A526D1"/>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955C7"/>
    <w:rsid w:val="00BA7BB1"/>
    <w:rsid w:val="00BB4E57"/>
    <w:rsid w:val="00BC2E1B"/>
    <w:rsid w:val="00BC337B"/>
    <w:rsid w:val="00BC4E45"/>
    <w:rsid w:val="00BD6879"/>
    <w:rsid w:val="00BE2251"/>
    <w:rsid w:val="00BE474C"/>
    <w:rsid w:val="00BE6FA0"/>
    <w:rsid w:val="00C23A1E"/>
    <w:rsid w:val="00C27F7A"/>
    <w:rsid w:val="00C32860"/>
    <w:rsid w:val="00C35FBF"/>
    <w:rsid w:val="00C36E41"/>
    <w:rsid w:val="00C429CC"/>
    <w:rsid w:val="00C440C5"/>
    <w:rsid w:val="00C5224B"/>
    <w:rsid w:val="00C73C1B"/>
    <w:rsid w:val="00C839B7"/>
    <w:rsid w:val="00C854CA"/>
    <w:rsid w:val="00C87F93"/>
    <w:rsid w:val="00C97614"/>
    <w:rsid w:val="00CA7651"/>
    <w:rsid w:val="00CB35E5"/>
    <w:rsid w:val="00CB7FD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91E76"/>
    <w:rsid w:val="00DB3A26"/>
    <w:rsid w:val="00DC7947"/>
    <w:rsid w:val="00DC7F3E"/>
    <w:rsid w:val="00DD1080"/>
    <w:rsid w:val="00DD28C8"/>
    <w:rsid w:val="00DD7760"/>
    <w:rsid w:val="00DE06B2"/>
    <w:rsid w:val="00DE3B50"/>
    <w:rsid w:val="00DF0AF8"/>
    <w:rsid w:val="00DF1B68"/>
    <w:rsid w:val="00DF26D8"/>
    <w:rsid w:val="00E0251D"/>
    <w:rsid w:val="00E03920"/>
    <w:rsid w:val="00E05997"/>
    <w:rsid w:val="00E10D64"/>
    <w:rsid w:val="00E14B49"/>
    <w:rsid w:val="00E209B7"/>
    <w:rsid w:val="00E36CBC"/>
    <w:rsid w:val="00E60B7E"/>
    <w:rsid w:val="00E63FFB"/>
    <w:rsid w:val="00E661C1"/>
    <w:rsid w:val="00E702D5"/>
    <w:rsid w:val="00E71220"/>
    <w:rsid w:val="00E713ED"/>
    <w:rsid w:val="00E91969"/>
    <w:rsid w:val="00E92EEC"/>
    <w:rsid w:val="00E95610"/>
    <w:rsid w:val="00EA7A52"/>
    <w:rsid w:val="00EB106E"/>
    <w:rsid w:val="00EB168A"/>
    <w:rsid w:val="00EB2808"/>
    <w:rsid w:val="00EB7175"/>
    <w:rsid w:val="00EC16C8"/>
    <w:rsid w:val="00EC7589"/>
    <w:rsid w:val="00ED14FF"/>
    <w:rsid w:val="00EE2CBC"/>
    <w:rsid w:val="00EF0473"/>
    <w:rsid w:val="00F03C17"/>
    <w:rsid w:val="00F13160"/>
    <w:rsid w:val="00F149AB"/>
    <w:rsid w:val="00F16533"/>
    <w:rsid w:val="00F17E33"/>
    <w:rsid w:val="00F33599"/>
    <w:rsid w:val="00F36A7F"/>
    <w:rsid w:val="00F3728A"/>
    <w:rsid w:val="00F55836"/>
    <w:rsid w:val="00F62C08"/>
    <w:rsid w:val="00F644DA"/>
    <w:rsid w:val="00F8345E"/>
    <w:rsid w:val="00F87AAC"/>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A7211-0A20-E748-8C0D-7BCF2E47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18056</Words>
  <Characters>102925</Characters>
  <Application>Microsoft Macintosh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9</cp:revision>
  <cp:lastPrinted>2015-08-10T20:55:00Z</cp:lastPrinted>
  <dcterms:created xsi:type="dcterms:W3CDTF">2015-09-11T13:38:00Z</dcterms:created>
  <dcterms:modified xsi:type="dcterms:W3CDTF">2015-09-12T02:00:00Z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id="zTLJCOUg"/&gt;&lt;style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