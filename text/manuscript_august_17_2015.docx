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BBEFF56" w14:textId="70AF56E6" w:rsidR="00065CBA" w:rsidRPr="00301872" w:rsidRDefault="00065CBA" w:rsidP="008D20E9">
      <w:pPr>
        <w:pStyle w:val="Normal1"/>
        <w:spacing w:line="240" w:lineRule="auto"/>
        <w:rPr>
          <w:sz w:val="24"/>
          <w:szCs w:val="24"/>
        </w:rPr>
      </w:pPr>
      <w:r w:rsidRPr="00301872">
        <w:rPr>
          <w:sz w:val="24"/>
          <w:szCs w:val="24"/>
        </w:rPr>
        <w:t xml:space="preserve">Title: </w:t>
      </w:r>
      <w:r w:rsidRPr="00301872">
        <w:rPr>
          <w:bCs/>
          <w:sz w:val="24"/>
          <w:szCs w:val="24"/>
        </w:rPr>
        <w:t xml:space="preserve">Quantifying the Contribution of Earlier Detection and Advancements in Treatment on </w:t>
      </w:r>
      <w:r w:rsidR="000958AC" w:rsidRPr="00301872">
        <w:rPr>
          <w:bCs/>
          <w:sz w:val="24"/>
          <w:szCs w:val="24"/>
        </w:rPr>
        <w:t xml:space="preserve">the </w:t>
      </w:r>
      <w:r w:rsidRPr="00301872">
        <w:rPr>
          <w:bCs/>
          <w:sz w:val="24"/>
          <w:szCs w:val="24"/>
        </w:rPr>
        <w:t>Gain in Life Expectancy for US Breast Cancer Patients</w:t>
      </w:r>
      <w:r w:rsidR="0049107A" w:rsidRPr="00301872">
        <w:rPr>
          <w:bCs/>
          <w:sz w:val="24"/>
          <w:szCs w:val="24"/>
        </w:rPr>
        <w:t xml:space="preserve"> Since</w:t>
      </w:r>
      <w:r w:rsidR="000958AC" w:rsidRPr="00301872">
        <w:rPr>
          <w:bCs/>
          <w:sz w:val="24"/>
          <w:szCs w:val="24"/>
        </w:rPr>
        <w:t xml:space="preserve"> </w:t>
      </w:r>
      <w:r w:rsidRPr="00301872">
        <w:rPr>
          <w:bCs/>
          <w:sz w:val="24"/>
          <w:szCs w:val="24"/>
        </w:rPr>
        <w:t>1975</w:t>
      </w:r>
      <w:r w:rsidR="00A81DFD" w:rsidRPr="00301872">
        <w:rPr>
          <w:bCs/>
          <w:sz w:val="24"/>
          <w:szCs w:val="24"/>
        </w:rPr>
        <w:t xml:space="preserve"> </w:t>
      </w:r>
    </w:p>
    <w:p w14:paraId="19567C42" w14:textId="77777777" w:rsidR="00065CBA" w:rsidRPr="00301872" w:rsidRDefault="00065CBA" w:rsidP="008D20E9">
      <w:pPr>
        <w:pStyle w:val="Normal1"/>
        <w:spacing w:line="240" w:lineRule="auto"/>
        <w:rPr>
          <w:sz w:val="24"/>
          <w:szCs w:val="24"/>
        </w:rPr>
      </w:pPr>
    </w:p>
    <w:p w14:paraId="25E9A6C0" w14:textId="77777777" w:rsidR="00065CBA" w:rsidRPr="00301872" w:rsidRDefault="00065CBA" w:rsidP="008D20E9">
      <w:pPr>
        <w:pStyle w:val="Normal1"/>
        <w:spacing w:line="240" w:lineRule="auto"/>
        <w:rPr>
          <w:sz w:val="24"/>
          <w:szCs w:val="24"/>
        </w:rPr>
      </w:pPr>
      <w:r w:rsidRPr="00301872">
        <w:rPr>
          <w:sz w:val="24"/>
          <w:szCs w:val="24"/>
        </w:rPr>
        <w:t>Authors: Samir Soneji, PhD</w:t>
      </w:r>
    </w:p>
    <w:p w14:paraId="0FAEE520" w14:textId="77777777" w:rsidR="008D20E9" w:rsidRPr="00301872" w:rsidRDefault="008D20E9" w:rsidP="008D20E9">
      <w:pPr>
        <w:pStyle w:val="Normal1"/>
        <w:tabs>
          <w:tab w:val="left" w:pos="990"/>
        </w:tabs>
        <w:spacing w:line="240" w:lineRule="auto"/>
        <w:rPr>
          <w:bCs/>
          <w:sz w:val="24"/>
          <w:szCs w:val="24"/>
        </w:rPr>
      </w:pPr>
      <w:r w:rsidRPr="00301872">
        <w:rPr>
          <w:sz w:val="24"/>
          <w:szCs w:val="24"/>
        </w:rPr>
        <w:tab/>
      </w:r>
      <w:r w:rsidRPr="00301872">
        <w:rPr>
          <w:bCs/>
          <w:sz w:val="24"/>
          <w:szCs w:val="24"/>
        </w:rPr>
        <w:t xml:space="preserve">Hiram </w:t>
      </w:r>
      <w:proofErr w:type="spellStart"/>
      <w:r w:rsidRPr="00301872">
        <w:rPr>
          <w:bCs/>
          <w:sz w:val="24"/>
          <w:szCs w:val="24"/>
        </w:rPr>
        <w:t>Beltrán</w:t>
      </w:r>
      <w:proofErr w:type="spellEnd"/>
      <w:r w:rsidRPr="00301872">
        <w:rPr>
          <w:bCs/>
          <w:sz w:val="24"/>
          <w:szCs w:val="24"/>
        </w:rPr>
        <w:t>-Sánchez, PhD</w:t>
      </w:r>
    </w:p>
    <w:p w14:paraId="4398BA24" w14:textId="77777777" w:rsidR="008D20E9" w:rsidRPr="00301872" w:rsidRDefault="008D20E9" w:rsidP="008D20E9">
      <w:pPr>
        <w:pStyle w:val="Normal1"/>
        <w:spacing w:line="240" w:lineRule="auto"/>
        <w:rPr>
          <w:sz w:val="24"/>
          <w:szCs w:val="24"/>
        </w:rPr>
      </w:pPr>
    </w:p>
    <w:p w14:paraId="5529D5C9" w14:textId="77777777" w:rsidR="008D20E9" w:rsidRPr="00301872" w:rsidRDefault="00065CBA" w:rsidP="008D20E9">
      <w:pPr>
        <w:pStyle w:val="Normal1"/>
        <w:spacing w:line="240" w:lineRule="auto"/>
        <w:rPr>
          <w:bCs/>
          <w:sz w:val="24"/>
          <w:szCs w:val="24"/>
        </w:rPr>
      </w:pPr>
      <w:r w:rsidRPr="00301872">
        <w:rPr>
          <w:sz w:val="24"/>
          <w:szCs w:val="24"/>
        </w:rPr>
        <w:t xml:space="preserve">Affiliations: From the Norris Cotton Cancer Center and Dartmouth Institute for Health Policy &amp; Clinical Practice, Geisel School of Medicine at Dartmouth (SS).  From the </w:t>
      </w:r>
      <w:r w:rsidR="008D20E9" w:rsidRPr="00301872">
        <w:rPr>
          <w:bCs/>
          <w:sz w:val="24"/>
          <w:szCs w:val="24"/>
        </w:rPr>
        <w:t>Department of Community Health Sciences</w:t>
      </w:r>
      <w:r w:rsidR="00C73C1B" w:rsidRPr="00301872">
        <w:rPr>
          <w:bCs/>
          <w:sz w:val="24"/>
          <w:szCs w:val="24"/>
        </w:rPr>
        <w:t xml:space="preserve"> and the California Center for Population Research</w:t>
      </w:r>
      <w:r w:rsidR="008D20E9" w:rsidRPr="00301872">
        <w:rPr>
          <w:bCs/>
          <w:sz w:val="24"/>
          <w:szCs w:val="24"/>
        </w:rPr>
        <w:t>, University of California Los Angeles (HBS).</w:t>
      </w:r>
    </w:p>
    <w:p w14:paraId="40FB70A3" w14:textId="77777777" w:rsidR="00065CBA" w:rsidRPr="00301872" w:rsidRDefault="00065CBA" w:rsidP="008D20E9">
      <w:pPr>
        <w:pStyle w:val="Normal1"/>
        <w:spacing w:line="240" w:lineRule="auto"/>
        <w:rPr>
          <w:sz w:val="24"/>
          <w:szCs w:val="24"/>
        </w:rPr>
      </w:pPr>
    </w:p>
    <w:p w14:paraId="091CF748" w14:textId="77777777" w:rsidR="00065CBA" w:rsidRPr="00301872" w:rsidRDefault="00065CBA" w:rsidP="008D20E9">
      <w:pPr>
        <w:pStyle w:val="Normal1"/>
        <w:spacing w:line="240" w:lineRule="auto"/>
        <w:rPr>
          <w:sz w:val="24"/>
          <w:szCs w:val="24"/>
        </w:rPr>
      </w:pPr>
      <w:r w:rsidRPr="00301872">
        <w:rPr>
          <w:sz w:val="24"/>
          <w:szCs w:val="24"/>
        </w:rPr>
        <w:t xml:space="preserve">Address correspondence to: Samir Soneji, PhD, Norris Cotton Cancer Center, One Medical Center Drive, Lebanon, NH </w:t>
      </w:r>
      <w:r w:rsidR="007178CC" w:rsidRPr="00301872">
        <w:rPr>
          <w:sz w:val="24"/>
          <w:szCs w:val="24"/>
        </w:rPr>
        <w:t>037</w:t>
      </w:r>
      <w:r w:rsidR="007178CC">
        <w:rPr>
          <w:sz w:val="24"/>
          <w:szCs w:val="24"/>
        </w:rPr>
        <w:t>6</w:t>
      </w:r>
      <w:r w:rsidR="007178CC" w:rsidRPr="00301872">
        <w:rPr>
          <w:sz w:val="24"/>
          <w:szCs w:val="24"/>
        </w:rPr>
        <w:t>6</w:t>
      </w:r>
      <w:r w:rsidRPr="00301872">
        <w:rPr>
          <w:sz w:val="24"/>
          <w:szCs w:val="24"/>
        </w:rPr>
        <w:t>; tel. 603-65</w:t>
      </w:r>
      <w:r w:rsidR="000958AC" w:rsidRPr="00301872">
        <w:rPr>
          <w:sz w:val="24"/>
          <w:szCs w:val="24"/>
        </w:rPr>
        <w:t>0</w:t>
      </w:r>
      <w:r w:rsidRPr="00301872">
        <w:rPr>
          <w:sz w:val="24"/>
          <w:szCs w:val="24"/>
        </w:rPr>
        <w:t>-</w:t>
      </w:r>
      <w:r w:rsidR="000958AC" w:rsidRPr="00301872">
        <w:rPr>
          <w:sz w:val="24"/>
          <w:szCs w:val="24"/>
        </w:rPr>
        <w:t>3520</w:t>
      </w:r>
      <w:r w:rsidRPr="00301872">
        <w:rPr>
          <w:sz w:val="24"/>
          <w:szCs w:val="24"/>
        </w:rPr>
        <w:t>; fax 603-653-0820; e-mail samir.soneji@dartmouth.edu.</w:t>
      </w:r>
    </w:p>
    <w:p w14:paraId="3747455F" w14:textId="77777777" w:rsidR="00065CBA" w:rsidRPr="00301872" w:rsidRDefault="00065CBA" w:rsidP="008D20E9">
      <w:pPr>
        <w:pStyle w:val="Normal1"/>
        <w:spacing w:line="240" w:lineRule="auto"/>
        <w:rPr>
          <w:sz w:val="24"/>
          <w:szCs w:val="24"/>
        </w:rPr>
      </w:pPr>
    </w:p>
    <w:p w14:paraId="443D1A8A" w14:textId="3DFD537F" w:rsidR="00065CBA" w:rsidRPr="00301872" w:rsidRDefault="00065CBA" w:rsidP="008D20E9">
      <w:pPr>
        <w:pStyle w:val="Normal1"/>
        <w:spacing w:line="240" w:lineRule="auto"/>
        <w:rPr>
          <w:sz w:val="24"/>
          <w:szCs w:val="24"/>
        </w:rPr>
      </w:pPr>
      <w:r w:rsidRPr="00301872">
        <w:rPr>
          <w:sz w:val="24"/>
          <w:szCs w:val="24"/>
        </w:rPr>
        <w:t xml:space="preserve">Word Count: </w:t>
      </w:r>
      <w:r w:rsidR="00AA376E" w:rsidRPr="00301872">
        <w:rPr>
          <w:sz w:val="24"/>
          <w:szCs w:val="24"/>
        </w:rPr>
        <w:t>30</w:t>
      </w:r>
      <w:r w:rsidR="005A6413">
        <w:rPr>
          <w:sz w:val="24"/>
          <w:szCs w:val="24"/>
        </w:rPr>
        <w:t>19</w:t>
      </w:r>
    </w:p>
    <w:p w14:paraId="772FEF7B" w14:textId="77777777" w:rsidR="00065CBA" w:rsidRPr="00301872" w:rsidRDefault="00065CBA" w:rsidP="008D20E9">
      <w:pPr>
        <w:pStyle w:val="Normal1"/>
        <w:spacing w:line="240" w:lineRule="auto"/>
        <w:rPr>
          <w:sz w:val="24"/>
          <w:szCs w:val="24"/>
        </w:rPr>
      </w:pPr>
    </w:p>
    <w:p w14:paraId="0503293D" w14:textId="77777777" w:rsidR="008D20E9" w:rsidRPr="00301872" w:rsidRDefault="008D20E9" w:rsidP="008D20E9">
      <w:pPr>
        <w:spacing w:line="240" w:lineRule="auto"/>
      </w:pPr>
      <w:r w:rsidRPr="00301872">
        <w:br w:type="page"/>
      </w:r>
    </w:p>
    <w:p w14:paraId="6551BDD5" w14:textId="77777777" w:rsidR="008D20E9" w:rsidRPr="00301872" w:rsidRDefault="008D20E9" w:rsidP="008D20E9">
      <w:pPr>
        <w:pStyle w:val="Normal1"/>
        <w:spacing w:line="240" w:lineRule="auto"/>
        <w:rPr>
          <w:b/>
          <w:sz w:val="24"/>
          <w:szCs w:val="24"/>
        </w:rPr>
      </w:pPr>
      <w:r w:rsidRPr="00301872">
        <w:rPr>
          <w:b/>
          <w:bCs/>
          <w:sz w:val="24"/>
          <w:szCs w:val="24"/>
        </w:rPr>
        <w:lastRenderedPageBreak/>
        <w:t>ABSTRACT</w:t>
      </w:r>
      <w:r w:rsidR="00AA376E" w:rsidRPr="00301872">
        <w:rPr>
          <w:b/>
          <w:bCs/>
          <w:sz w:val="24"/>
          <w:szCs w:val="24"/>
        </w:rPr>
        <w:t xml:space="preserve"> (Word Count: 28</w:t>
      </w:r>
      <w:r w:rsidR="003B2A77" w:rsidRPr="00301872">
        <w:rPr>
          <w:b/>
          <w:bCs/>
          <w:sz w:val="24"/>
          <w:szCs w:val="24"/>
        </w:rPr>
        <w:t>8</w:t>
      </w:r>
      <w:r w:rsidR="00AA376E" w:rsidRPr="00301872">
        <w:rPr>
          <w:b/>
          <w:bCs/>
          <w:sz w:val="24"/>
          <w:szCs w:val="24"/>
        </w:rPr>
        <w:t>)</w:t>
      </w:r>
    </w:p>
    <w:p w14:paraId="0BEC88D2" w14:textId="77777777" w:rsidR="008D20E9" w:rsidRPr="00301872" w:rsidRDefault="008D20E9" w:rsidP="008D20E9">
      <w:pPr>
        <w:pStyle w:val="Normal1"/>
        <w:spacing w:line="240" w:lineRule="auto"/>
        <w:rPr>
          <w:b/>
          <w:sz w:val="24"/>
          <w:szCs w:val="24"/>
        </w:rPr>
      </w:pPr>
    </w:p>
    <w:p w14:paraId="0C499E1C" w14:textId="77777777" w:rsidR="00B35181" w:rsidRPr="00301872" w:rsidRDefault="00AE0563" w:rsidP="008D20E9">
      <w:pPr>
        <w:pStyle w:val="Normal1"/>
        <w:spacing w:line="240" w:lineRule="auto"/>
        <w:rPr>
          <w:bCs/>
          <w:sz w:val="24"/>
          <w:szCs w:val="24"/>
        </w:rPr>
      </w:pPr>
      <w:r w:rsidRPr="00301872">
        <w:rPr>
          <w:b/>
          <w:bCs/>
          <w:sz w:val="24"/>
          <w:szCs w:val="24"/>
        </w:rPr>
        <w:t>Background</w:t>
      </w:r>
      <w:r w:rsidR="008D20E9" w:rsidRPr="00301872">
        <w:rPr>
          <w:bCs/>
          <w:sz w:val="24"/>
          <w:szCs w:val="24"/>
        </w:rPr>
        <w:t>.  </w:t>
      </w:r>
      <w:r w:rsidR="003B2A77" w:rsidRPr="00301872">
        <w:rPr>
          <w:bCs/>
          <w:sz w:val="24"/>
          <w:szCs w:val="24"/>
        </w:rPr>
        <w:t>The intense controversy over mammography screening arose and persists, in part, because of disagreement over the precise contribution of earlier detection versus advancements in breast cancer treatment</w:t>
      </w:r>
      <w:r w:rsidR="00EB2808" w:rsidRPr="00301872">
        <w:rPr>
          <w:bCs/>
          <w:sz w:val="24"/>
          <w:szCs w:val="24"/>
        </w:rPr>
        <w:t xml:space="preserve">.  We quantify the contributions of these two factors, as well as </w:t>
      </w:r>
      <w:r w:rsidR="00B35181" w:rsidRPr="00301872">
        <w:rPr>
          <w:bCs/>
          <w:sz w:val="24"/>
          <w:szCs w:val="24"/>
        </w:rPr>
        <w:t>advancements in the treatment of other diseases</w:t>
      </w:r>
      <w:r w:rsidR="00EB2808" w:rsidRPr="00301872">
        <w:rPr>
          <w:bCs/>
          <w:sz w:val="24"/>
          <w:szCs w:val="24"/>
        </w:rPr>
        <w:t>,</w:t>
      </w:r>
      <w:r w:rsidR="00B35181" w:rsidRPr="00301872">
        <w:rPr>
          <w:bCs/>
          <w:sz w:val="24"/>
          <w:szCs w:val="24"/>
        </w:rPr>
        <w:t xml:space="preserve"> on </w:t>
      </w:r>
      <w:r w:rsidR="000958AC" w:rsidRPr="00301872">
        <w:rPr>
          <w:bCs/>
          <w:sz w:val="24"/>
          <w:szCs w:val="24"/>
        </w:rPr>
        <w:t xml:space="preserve">the </w:t>
      </w:r>
      <w:r w:rsidR="00B35181" w:rsidRPr="00301872">
        <w:rPr>
          <w:bCs/>
          <w:sz w:val="24"/>
          <w:szCs w:val="24"/>
        </w:rPr>
        <w:t>gain in life expectancy among breast cancer patients</w:t>
      </w:r>
      <w:r w:rsidR="003B2A77" w:rsidRPr="00301872">
        <w:rPr>
          <w:bCs/>
          <w:sz w:val="24"/>
          <w:szCs w:val="24"/>
        </w:rPr>
        <w:t xml:space="preserve"> since 1975</w:t>
      </w:r>
      <w:r w:rsidR="00B35181" w:rsidRPr="00301872">
        <w:rPr>
          <w:bCs/>
          <w:sz w:val="24"/>
          <w:szCs w:val="24"/>
        </w:rPr>
        <w:t>.</w:t>
      </w:r>
    </w:p>
    <w:p w14:paraId="7F434606" w14:textId="77777777" w:rsidR="008D20E9" w:rsidRPr="00301872" w:rsidRDefault="008D20E9" w:rsidP="008D20E9">
      <w:pPr>
        <w:pStyle w:val="Normal1"/>
        <w:spacing w:line="240" w:lineRule="auto"/>
        <w:rPr>
          <w:sz w:val="24"/>
          <w:szCs w:val="24"/>
        </w:rPr>
      </w:pPr>
    </w:p>
    <w:p w14:paraId="52E25AAD" w14:textId="77777777" w:rsidR="00293907" w:rsidRPr="00301872" w:rsidRDefault="00AE0563" w:rsidP="00EB2808">
      <w:pPr>
        <w:pStyle w:val="Normal1"/>
        <w:spacing w:line="240" w:lineRule="auto"/>
        <w:rPr>
          <w:sz w:val="24"/>
          <w:szCs w:val="24"/>
        </w:rPr>
      </w:pPr>
      <w:r w:rsidRPr="00301872">
        <w:rPr>
          <w:b/>
          <w:sz w:val="24"/>
          <w:szCs w:val="24"/>
        </w:rPr>
        <w:t>Methods.</w:t>
      </w:r>
      <w:r w:rsidR="00EB2808" w:rsidRPr="00301872">
        <w:rPr>
          <w:b/>
          <w:sz w:val="24"/>
          <w:szCs w:val="24"/>
        </w:rPr>
        <w:t xml:space="preserve">  </w:t>
      </w:r>
      <w:r w:rsidR="00EB2808" w:rsidRPr="00301872">
        <w:rPr>
          <w:sz w:val="24"/>
          <w:szCs w:val="24"/>
        </w:rPr>
        <w:t>W</w:t>
      </w:r>
      <w:r w:rsidR="00293907" w:rsidRPr="00301872">
        <w:rPr>
          <w:sz w:val="24"/>
          <w:szCs w:val="24"/>
        </w:rPr>
        <w:t>e obtained annual incidence-based case fatality rates for 664,000 breast cancer patients aged 40 years and older from the Surveillance, Epidemiology, and End Results registries, 1975 to 2012.  We used life-table methods to calculate the gain in life expectancy and quantif</w:t>
      </w:r>
      <w:r w:rsidR="000958AC" w:rsidRPr="00301872">
        <w:rPr>
          <w:sz w:val="24"/>
          <w:szCs w:val="24"/>
        </w:rPr>
        <w:t>ied</w:t>
      </w:r>
      <w:r w:rsidR="00293907" w:rsidRPr="00301872">
        <w:rPr>
          <w:sz w:val="24"/>
          <w:szCs w:val="24"/>
        </w:rPr>
        <w:t xml:space="preserve"> the three constituent components of this gain: [1] earlier detection, [2] advancements in breast cancer treatment, and [3] advancements in the treatment of other diseases.  We </w:t>
      </w:r>
      <w:r w:rsidR="00BC2E1B" w:rsidRPr="00301872">
        <w:rPr>
          <w:sz w:val="24"/>
          <w:szCs w:val="24"/>
        </w:rPr>
        <w:t xml:space="preserve">additionally </w:t>
      </w:r>
      <w:r w:rsidR="00293907" w:rsidRPr="00301872">
        <w:rPr>
          <w:sz w:val="24"/>
          <w:szCs w:val="24"/>
        </w:rPr>
        <w:t xml:space="preserve">quantify which age groups contributed the most to the overall contribution of earlier detection.  We assumed </w:t>
      </w:r>
      <w:r w:rsidR="00871F4B" w:rsidRPr="00301872">
        <w:rPr>
          <w:sz w:val="24"/>
          <w:szCs w:val="24"/>
        </w:rPr>
        <w:t xml:space="preserve">a 10% overdiagnosis level for tumors </w:t>
      </w:r>
      <w:r w:rsidR="00871F4B" w:rsidRPr="00301872">
        <w:rPr>
          <w:rFonts w:eastAsia="MS Gothic"/>
          <w:sz w:val="24"/>
          <w:szCs w:val="24"/>
        </w:rPr>
        <w:t xml:space="preserve">≤3cm, and varied the level </w:t>
      </w:r>
      <w:r w:rsidR="00871F4B" w:rsidRPr="00301872">
        <w:rPr>
          <w:sz w:val="24"/>
          <w:szCs w:val="24"/>
        </w:rPr>
        <w:t xml:space="preserve">up to </w:t>
      </w:r>
      <w:r w:rsidR="004C16D0" w:rsidRPr="00301872">
        <w:rPr>
          <w:sz w:val="24"/>
          <w:szCs w:val="24"/>
        </w:rPr>
        <w:t>97</w:t>
      </w:r>
      <w:r w:rsidR="00871F4B" w:rsidRPr="00301872">
        <w:rPr>
          <w:sz w:val="24"/>
          <w:szCs w:val="24"/>
        </w:rPr>
        <w:t xml:space="preserve">% </w:t>
      </w:r>
      <w:r w:rsidR="004C16D0" w:rsidRPr="00301872">
        <w:rPr>
          <w:sz w:val="24"/>
          <w:szCs w:val="24"/>
        </w:rPr>
        <w:t xml:space="preserve">for &lt;1cm tumors and up to </w:t>
      </w:r>
      <w:r w:rsidR="007A504C" w:rsidRPr="00301872">
        <w:rPr>
          <w:sz w:val="24"/>
          <w:szCs w:val="24"/>
        </w:rPr>
        <w:t>5</w:t>
      </w:r>
      <w:r w:rsidR="004C16D0" w:rsidRPr="00301872">
        <w:rPr>
          <w:sz w:val="24"/>
          <w:szCs w:val="24"/>
        </w:rPr>
        <w:t>2</w:t>
      </w:r>
      <w:r w:rsidR="007A504C" w:rsidRPr="00301872">
        <w:rPr>
          <w:sz w:val="24"/>
          <w:szCs w:val="24"/>
        </w:rPr>
        <w:t xml:space="preserve">% for 1-3cm tumors </w:t>
      </w:r>
      <w:r w:rsidR="00871F4B" w:rsidRPr="00301872">
        <w:rPr>
          <w:sz w:val="24"/>
          <w:szCs w:val="24"/>
        </w:rPr>
        <w:t>in a sensitivity analysis.</w:t>
      </w:r>
    </w:p>
    <w:p w14:paraId="50BD7A7C" w14:textId="77777777" w:rsidR="00AE0563" w:rsidRPr="00301872" w:rsidRDefault="00AE0563" w:rsidP="008D20E9">
      <w:pPr>
        <w:pStyle w:val="Normal1"/>
        <w:spacing w:line="240" w:lineRule="auto"/>
        <w:rPr>
          <w:sz w:val="24"/>
          <w:szCs w:val="24"/>
        </w:rPr>
      </w:pPr>
    </w:p>
    <w:p w14:paraId="1010C682" w14:textId="77777777" w:rsidR="00786A52" w:rsidRPr="00301872" w:rsidRDefault="00AE0563" w:rsidP="00F62C08">
      <w:pPr>
        <w:pStyle w:val="Normal1"/>
        <w:spacing w:line="240" w:lineRule="auto"/>
        <w:rPr>
          <w:sz w:val="24"/>
          <w:szCs w:val="24"/>
        </w:rPr>
      </w:pPr>
      <w:r w:rsidRPr="00301872">
        <w:rPr>
          <w:b/>
          <w:sz w:val="24"/>
          <w:szCs w:val="24"/>
        </w:rPr>
        <w:t>Results.</w:t>
      </w:r>
      <w:r w:rsidR="00293907" w:rsidRPr="00301872">
        <w:rPr>
          <w:b/>
          <w:sz w:val="24"/>
          <w:szCs w:val="24"/>
        </w:rPr>
        <w:t xml:space="preserve">  </w:t>
      </w:r>
      <w:r w:rsidR="00F16533" w:rsidRPr="00301872">
        <w:rPr>
          <w:sz w:val="24"/>
          <w:szCs w:val="24"/>
        </w:rPr>
        <w:t>L</w:t>
      </w:r>
      <w:r w:rsidR="00293907" w:rsidRPr="00301872">
        <w:rPr>
          <w:sz w:val="24"/>
          <w:szCs w:val="24"/>
        </w:rPr>
        <w:t xml:space="preserve">ife expectancy increased 10.94 years between 1975 and 2002 for a 40-year old newly diagnosed breast cancer patient.  </w:t>
      </w:r>
      <w:r w:rsidR="00786A52" w:rsidRPr="00301872">
        <w:rPr>
          <w:sz w:val="24"/>
          <w:szCs w:val="24"/>
        </w:rPr>
        <w:t>Advancements in breast cancer treatment</w:t>
      </w:r>
      <w:r w:rsidR="00F62C08" w:rsidRPr="00301872">
        <w:rPr>
          <w:sz w:val="24"/>
          <w:szCs w:val="24"/>
        </w:rPr>
        <w:t xml:space="preserve"> </w:t>
      </w:r>
      <w:r w:rsidR="00786A52" w:rsidRPr="00301872">
        <w:rPr>
          <w:sz w:val="24"/>
          <w:szCs w:val="24"/>
        </w:rPr>
        <w:t xml:space="preserve">contributed more to </w:t>
      </w:r>
      <w:r w:rsidR="003B2A77" w:rsidRPr="00301872">
        <w:rPr>
          <w:sz w:val="24"/>
          <w:szCs w:val="24"/>
        </w:rPr>
        <w:t xml:space="preserve">this </w:t>
      </w:r>
      <w:r w:rsidR="00786A52" w:rsidRPr="00301872">
        <w:rPr>
          <w:sz w:val="24"/>
          <w:szCs w:val="24"/>
        </w:rPr>
        <w:t xml:space="preserve">gain in life expectancy than earlier detection: 6.79 years </w:t>
      </w:r>
      <w:r w:rsidR="00F62C08" w:rsidRPr="00301872">
        <w:rPr>
          <w:sz w:val="24"/>
          <w:szCs w:val="24"/>
        </w:rPr>
        <w:t xml:space="preserve">(62%) </w:t>
      </w:r>
      <w:r w:rsidR="00786A52" w:rsidRPr="00301872">
        <w:rPr>
          <w:sz w:val="24"/>
          <w:szCs w:val="24"/>
        </w:rPr>
        <w:t xml:space="preserve">versus </w:t>
      </w:r>
      <w:r w:rsidR="00F62C08" w:rsidRPr="00301872">
        <w:rPr>
          <w:sz w:val="24"/>
          <w:szCs w:val="24"/>
        </w:rPr>
        <w:t>2.92 years (27%).  Advancements in the treatment of other diseases contributed the remaining 1.25 years to this gain (11%).  By age group, earlier detection among 40-49 year olds contributed more to the overall contribution of earlier detection (0.56 years) than 50-59 and 60-69 year olds (0.45 and 0.41 years, respectively).  We reached nearly identical substantive conclusions varying the level of overdiagnosis.</w:t>
      </w:r>
    </w:p>
    <w:p w14:paraId="6E9C2C6F" w14:textId="77777777" w:rsidR="00AE0563" w:rsidRPr="00301872" w:rsidRDefault="00AE0563" w:rsidP="008D20E9">
      <w:pPr>
        <w:pStyle w:val="Normal1"/>
        <w:spacing w:line="240" w:lineRule="auto"/>
        <w:rPr>
          <w:sz w:val="24"/>
          <w:szCs w:val="24"/>
        </w:rPr>
      </w:pPr>
    </w:p>
    <w:p w14:paraId="78619BE7" w14:textId="77777777" w:rsidR="00065CBA" w:rsidRPr="00301872" w:rsidRDefault="00AE0563" w:rsidP="00F62C08">
      <w:pPr>
        <w:pStyle w:val="Normal1"/>
        <w:spacing w:line="240" w:lineRule="auto"/>
        <w:rPr>
          <w:sz w:val="24"/>
          <w:szCs w:val="24"/>
        </w:rPr>
      </w:pPr>
      <w:r w:rsidRPr="00301872">
        <w:rPr>
          <w:b/>
          <w:sz w:val="24"/>
          <w:szCs w:val="24"/>
        </w:rPr>
        <w:t>Conclusion.</w:t>
      </w:r>
      <w:r w:rsidR="00F62C08" w:rsidRPr="00301872">
        <w:rPr>
          <w:b/>
          <w:sz w:val="24"/>
          <w:szCs w:val="24"/>
        </w:rPr>
        <w:t xml:space="preserve">  </w:t>
      </w:r>
      <w:r w:rsidR="00F62C08" w:rsidRPr="00301872">
        <w:rPr>
          <w:sz w:val="24"/>
          <w:szCs w:val="24"/>
        </w:rPr>
        <w:t xml:space="preserve">Life expectancy among breast cancer patients increased over time primarily because of advancements in breast cancer treatment, although the contribution of earlier detection was not trivial. </w:t>
      </w:r>
    </w:p>
    <w:p w14:paraId="53A6D73E" w14:textId="77777777" w:rsidR="00077772" w:rsidRPr="00301872" w:rsidRDefault="00077772">
      <w:pPr>
        <w:rPr>
          <w:b/>
          <w:sz w:val="24"/>
          <w:szCs w:val="24"/>
        </w:rPr>
      </w:pPr>
      <w:r w:rsidRPr="00301872">
        <w:rPr>
          <w:b/>
          <w:sz w:val="24"/>
          <w:szCs w:val="24"/>
        </w:rPr>
        <w:br w:type="page"/>
      </w:r>
    </w:p>
    <w:p w14:paraId="429C35C6" w14:textId="10499F65" w:rsidR="00226350" w:rsidRPr="00301872" w:rsidRDefault="00A019D8" w:rsidP="008D20E9">
      <w:pPr>
        <w:pStyle w:val="Normal1"/>
        <w:spacing w:line="480" w:lineRule="auto"/>
      </w:pPr>
      <w:r>
        <w:rPr>
          <w:b/>
          <w:sz w:val="24"/>
          <w:szCs w:val="24"/>
        </w:rPr>
        <w:lastRenderedPageBreak/>
        <w:t xml:space="preserve">1.  </w:t>
      </w:r>
      <w:r w:rsidR="00065CBA" w:rsidRPr="00301872">
        <w:rPr>
          <w:b/>
          <w:sz w:val="24"/>
          <w:szCs w:val="24"/>
        </w:rPr>
        <w:t>INTRODUCTION</w:t>
      </w:r>
    </w:p>
    <w:p w14:paraId="7DC7B502" w14:textId="21C74D24" w:rsidR="00407819" w:rsidRPr="00301872" w:rsidRDefault="00407819" w:rsidP="00407819">
      <w:pPr>
        <w:pStyle w:val="Normal1"/>
        <w:spacing w:line="480" w:lineRule="auto"/>
      </w:pPr>
      <w:r w:rsidRPr="00301872">
        <w:rPr>
          <w:b/>
          <w:sz w:val="24"/>
          <w:szCs w:val="24"/>
        </w:rPr>
        <w:tab/>
      </w:r>
      <w:r w:rsidRPr="00301872">
        <w:rPr>
          <w:sz w:val="24"/>
          <w:szCs w:val="24"/>
        </w:rPr>
        <w:t>Mammography screening has become the subject of intense public and scientific controversy.</w:t>
      </w:r>
      <w:r w:rsidRPr="00301872">
        <w:rPr>
          <w:sz w:val="24"/>
          <w:szCs w:val="24"/>
        </w:rPr>
        <w:fldChar w:fldCharType="begin"/>
      </w:r>
      <w:r w:rsidR="00DC7947">
        <w:rPr>
          <w:sz w:val="24"/>
          <w:szCs w:val="24"/>
        </w:rPr>
        <w:instrText xml:space="preserve"> ADDIN ZOTERO_ITEM CSL_CITATION {"citationID":"4LnkKNlk","properties":{"formattedCitation":"{\\rtf \\super 1\\uc0\\u8211{}7\\nosupersub{}}","plainCitation":"1–7"},"citationItems":[{"id":126,"uris":["http://zotero.org/users/39665/items/2R4236K3"],"uri":["http://zotero.org/users/39665/items/2R4236K3"],"itemData":{"id":126,"type":"article-journal","title":"Effect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Sanford"}],"issued":{"date-parts":[["2010",7,1]]}}},{"id":1944,"uris":["http://zotero.org/users/39665/items/MD3FAJG9"],"uri":["http://zotero.org/users/39665/items/MD3FAJG9"],"itemData":{"id":1944,"type":"book","title":"Mammography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333,"uris":["http://zotero.org/users/39665/items/4UX2TFZI"],"uri":["http://zotero.org/users/39665/items/4UX2TFZI"],"itemData":{"id":333,"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A."}],"issued":{"date-parts":[["2014",2,11]]},"PMID":"24519768"}},{"id":6555,"uris":["http://zotero.org/users/39665/items/TEI4M5MG"],"uri":["http://zotero.org/users/39665/items/TEI4M5MG"],"itemData":{"id":6555,"type":"article-journal","title":"BReast cancer screening, incidence, and mortality across us counties","container-title":"JAMA Internal Medicine","source":"Silverchair","abstract":"Importance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overdiagnosis.","URL":"http://dx.doi.org/10.1001/jamainternmed.2015.3043","DOI":"10.1001/jamainternmed.2015.3043","ISSN":"2168-6106","journalAbbreviation":"JAMA Intern Med","author":[{"literal":"Harding C"},{"literal":"Pompei F"},{"literal":"Burmistrov D"},{"literal":"Welch H"},{"literal":"Abebe R"},{"literal":"Wilson R"}],"issued":{"date-parts":[["2015",7,6]]},"accessed":{"date-parts":[["2015",8,8]]}}}],"schema":"https://github.com/citation-style-language/schema/raw/master/csl-citation.json"} </w:instrText>
      </w:r>
      <w:r w:rsidRPr="00301872">
        <w:rPr>
          <w:sz w:val="24"/>
          <w:szCs w:val="24"/>
        </w:rPr>
        <w:fldChar w:fldCharType="separate"/>
      </w:r>
      <w:r w:rsidR="00DC7947" w:rsidRPr="00DC7947">
        <w:rPr>
          <w:sz w:val="24"/>
          <w:szCs w:val="24"/>
          <w:vertAlign w:val="superscript"/>
        </w:rPr>
        <w:t>1–7</w:t>
      </w:r>
      <w:r w:rsidRPr="00301872">
        <w:rPr>
          <w:sz w:val="24"/>
          <w:szCs w:val="24"/>
        </w:rPr>
        <w:fldChar w:fldCharType="end"/>
      </w:r>
      <w:r w:rsidRPr="00301872">
        <w:rPr>
          <w:sz w:val="24"/>
          <w:szCs w:val="24"/>
        </w:rPr>
        <w:t xml:space="preserve"> In 2002, </w:t>
      </w:r>
      <w:r w:rsidR="00FE36C9" w:rsidRPr="00301872">
        <w:rPr>
          <w:sz w:val="24"/>
          <w:szCs w:val="24"/>
        </w:rPr>
        <w:t xml:space="preserve">for example, </w:t>
      </w:r>
      <w:r w:rsidRPr="00301872">
        <w:rPr>
          <w:sz w:val="24"/>
          <w:szCs w:val="24"/>
        </w:rPr>
        <w:t xml:space="preserve">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w:t>
      </w:r>
      <w:r w:rsidR="0075486B" w:rsidRPr="00301872">
        <w:rPr>
          <w:sz w:val="24"/>
          <w:szCs w:val="24"/>
        </w:rPr>
        <w:t xml:space="preserve">the </w:t>
      </w:r>
      <w:r w:rsidRPr="00301872">
        <w:rPr>
          <w:sz w:val="24"/>
          <w:szCs w:val="24"/>
        </w:rPr>
        <w:t>USPSTF led to public outcry and prompted Congress to intervene and pass an amendment to the Patient Protection and Affordable Care Act stipulating insurers follow the 2002—</w:t>
      </w:r>
      <w:del w:id="0" w:author="Samir Soneji" w:date="2015-08-17T13:15:00Z">
        <w:r w:rsidRPr="00301872" w:rsidDel="00DC7947">
          <w:rPr>
            <w:sz w:val="24"/>
            <w:szCs w:val="24"/>
          </w:rPr>
          <w:delText xml:space="preserve">and </w:delText>
        </w:r>
      </w:del>
      <w:r w:rsidRPr="00301872">
        <w:rPr>
          <w:sz w:val="24"/>
          <w:szCs w:val="24"/>
        </w:rPr>
        <w:t xml:space="preserve">not the 2009—USPSTF recommendation.  </w:t>
      </w:r>
    </w:p>
    <w:p w14:paraId="717803E3" w14:textId="395D200E" w:rsidR="00226350" w:rsidRPr="00301872" w:rsidRDefault="00407819" w:rsidP="008D20E9">
      <w:pPr>
        <w:pStyle w:val="Normal1"/>
        <w:spacing w:line="480" w:lineRule="auto"/>
        <w:ind w:firstLine="720"/>
      </w:pPr>
      <w:r w:rsidRPr="00301872">
        <w:rPr>
          <w:sz w:val="24"/>
          <w:szCs w:val="24"/>
        </w:rPr>
        <w:t xml:space="preserve">  </w:t>
      </w:r>
      <w:r w:rsidR="00065CBA" w:rsidRPr="00301872">
        <w:rPr>
          <w:sz w:val="24"/>
          <w:szCs w:val="24"/>
        </w:rPr>
        <w:t xml:space="preserve">The controversy over screening </w:t>
      </w:r>
      <w:del w:id="1" w:author="Samir Soneji" w:date="2015-08-17T13:15:00Z">
        <w:r w:rsidR="00065CBA" w:rsidRPr="00301872" w:rsidDel="00DC7947">
          <w:rPr>
            <w:sz w:val="24"/>
            <w:szCs w:val="24"/>
          </w:rPr>
          <w:delText xml:space="preserve">arose and </w:delText>
        </w:r>
      </w:del>
      <w:r w:rsidR="00065CBA" w:rsidRPr="00301872">
        <w:rPr>
          <w:sz w:val="24"/>
          <w:szCs w:val="24"/>
        </w:rPr>
        <w:t xml:space="preserve">persists, in part, because of disagreement </w:t>
      </w:r>
      <w:r w:rsidR="003B2A77" w:rsidRPr="00301872">
        <w:rPr>
          <w:sz w:val="24"/>
          <w:szCs w:val="24"/>
        </w:rPr>
        <w:t xml:space="preserve">over </w:t>
      </w:r>
      <w:r w:rsidR="00065CBA" w:rsidRPr="00301872">
        <w:rPr>
          <w:sz w:val="24"/>
          <w:szCs w:val="24"/>
        </w:rPr>
        <w:t>the value of screening</w:t>
      </w:r>
      <w:r w:rsidR="00E63FFB" w:rsidRPr="00301872">
        <w:rPr>
          <w:sz w:val="24"/>
          <w:szCs w:val="24"/>
        </w:rPr>
        <w:t xml:space="preserve"> and </w:t>
      </w:r>
      <w:del w:id="2" w:author="Samir Soneji" w:date="2015-08-17T13:15:00Z">
        <w:r w:rsidR="00E63FFB" w:rsidRPr="00301872" w:rsidDel="00DC7947">
          <w:rPr>
            <w:sz w:val="24"/>
            <w:szCs w:val="24"/>
          </w:rPr>
          <w:delText xml:space="preserve">disagreement </w:delText>
        </w:r>
        <w:r w:rsidR="003B2A77" w:rsidRPr="00301872" w:rsidDel="00DC7947">
          <w:rPr>
            <w:sz w:val="24"/>
            <w:szCs w:val="24"/>
          </w:rPr>
          <w:delText xml:space="preserve">over </w:delText>
        </w:r>
      </w:del>
      <w:r w:rsidR="00E63FFB" w:rsidRPr="00301872">
        <w:rPr>
          <w:sz w:val="24"/>
          <w:szCs w:val="24"/>
        </w:rPr>
        <w:t>the precise contributions of earlier detection and advancements in breast cancer treatment</w:t>
      </w:r>
      <w:r w:rsidR="00065CBA" w:rsidRPr="00301872">
        <w:rPr>
          <w:sz w:val="24"/>
          <w:szCs w:val="24"/>
        </w:rPr>
        <w:t xml:space="preserve">.  </w:t>
      </w:r>
      <w:r w:rsidR="00AB5144" w:rsidRPr="00301872">
        <w:rPr>
          <w:sz w:val="24"/>
          <w:szCs w:val="24"/>
        </w:rPr>
        <w:t>For example, t</w:t>
      </w:r>
      <w:r w:rsidR="00065CBA" w:rsidRPr="00301872">
        <w:rPr>
          <w:sz w:val="24"/>
          <w:szCs w:val="24"/>
        </w:rPr>
        <w:t xml:space="preserve">he efficacy of screening </w:t>
      </w:r>
      <w:r w:rsidR="00AB5144" w:rsidRPr="00301872">
        <w:rPr>
          <w:sz w:val="24"/>
          <w:szCs w:val="24"/>
        </w:rPr>
        <w:t xml:space="preserve">among women aged 39 to 49 years </w:t>
      </w:r>
      <w:r w:rsidR="00065CBA" w:rsidRPr="00301872">
        <w:rPr>
          <w:sz w:val="24"/>
          <w:szCs w:val="24"/>
        </w:rPr>
        <w:t xml:space="preserve">from </w:t>
      </w:r>
      <w:r w:rsidR="00AB5144" w:rsidRPr="00301872">
        <w:rPr>
          <w:sz w:val="24"/>
          <w:szCs w:val="24"/>
        </w:rPr>
        <w:t xml:space="preserve">8 </w:t>
      </w:r>
      <w:del w:id="3" w:author="Samir Soneji" w:date="2015-08-17T13:33:00Z">
        <w:r w:rsidR="000B1D4C" w:rsidRPr="00301872" w:rsidDel="00D27E4B">
          <w:rPr>
            <w:sz w:val="24"/>
            <w:szCs w:val="24"/>
          </w:rPr>
          <w:delText xml:space="preserve">large </w:delText>
        </w:r>
      </w:del>
      <w:r w:rsidR="00065CBA" w:rsidRPr="00301872">
        <w:rPr>
          <w:sz w:val="24"/>
          <w:szCs w:val="24"/>
        </w:rPr>
        <w:t>randomized trials varie</w:t>
      </w:r>
      <w:r w:rsidR="00AB5144" w:rsidRPr="00301872">
        <w:rPr>
          <w:sz w:val="24"/>
          <w:szCs w:val="24"/>
        </w:rPr>
        <w:t>d</w:t>
      </w:r>
      <w:r w:rsidR="00065CBA" w:rsidRPr="00301872">
        <w:rPr>
          <w:sz w:val="24"/>
          <w:szCs w:val="24"/>
        </w:rPr>
        <w:t xml:space="preserve"> from </w:t>
      </w:r>
      <w:r w:rsidR="00C97614" w:rsidRPr="00301872">
        <w:rPr>
          <w:sz w:val="24"/>
          <w:szCs w:val="24"/>
        </w:rPr>
        <w:t xml:space="preserve">a </w:t>
      </w:r>
      <w:r w:rsidR="00AB5144" w:rsidRPr="00301872">
        <w:rPr>
          <w:sz w:val="24"/>
          <w:szCs w:val="24"/>
        </w:rPr>
        <w:t>0%</w:t>
      </w:r>
      <w:r w:rsidR="00065CBA" w:rsidRPr="00301872">
        <w:rPr>
          <w:sz w:val="24"/>
          <w:szCs w:val="24"/>
        </w:rPr>
        <w:t xml:space="preserve"> </w:t>
      </w:r>
      <w:r w:rsidR="00AB5144" w:rsidRPr="00301872">
        <w:rPr>
          <w:sz w:val="24"/>
          <w:szCs w:val="24"/>
        </w:rPr>
        <w:t>to</w:t>
      </w:r>
      <w:r w:rsidR="00065CBA" w:rsidRPr="00301872">
        <w:rPr>
          <w:sz w:val="24"/>
          <w:szCs w:val="24"/>
        </w:rPr>
        <w:t xml:space="preserve"> </w:t>
      </w:r>
      <w:r w:rsidR="00FB1A51" w:rsidRPr="00301872">
        <w:rPr>
          <w:sz w:val="24"/>
          <w:szCs w:val="24"/>
        </w:rPr>
        <w:t>30</w:t>
      </w:r>
      <w:r w:rsidR="00065CBA" w:rsidRPr="00301872">
        <w:rPr>
          <w:sz w:val="24"/>
          <w:szCs w:val="24"/>
        </w:rPr>
        <w:t>% mortality reduction.</w:t>
      </w:r>
      <w:r w:rsidR="00AB5144" w:rsidRPr="00301872">
        <w:rPr>
          <w:sz w:val="24"/>
          <w:szCs w:val="24"/>
        </w:rPr>
        <w:fldChar w:fldCharType="begin"/>
      </w:r>
      <w:r w:rsidR="009C1954" w:rsidRPr="00301872">
        <w:rPr>
          <w:sz w:val="24"/>
          <w:szCs w:val="24"/>
        </w:rPr>
        <w:instrText xml:space="preserve"> ADDIN ZOTERO_ITEM CSL_CITATION {"citationID":"s13k90no5","properties":{"formattedCitation":"{\\rtf \\super 8\\nosupersub{}}","plainCitation":"8"},"citationItems":[{"id":6669,"uris":["http://zotero.org/users/39665/items/XUBXV4QB"],"uri":["http://zotero.org/users/39665/items/XUBXV4QB"],"itemData":{"id":6669,"type":"article-journal","title":"Screening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K."},{"family":"Humphrey","given":"Linda"}],"issued":{"date-parts":[["2009",11,17]]}}}],"schema":"https://github.com/citation-style-language/schema/raw/master/csl-citation.json"} </w:instrText>
      </w:r>
      <w:r w:rsidR="00AB5144" w:rsidRPr="00301872">
        <w:rPr>
          <w:sz w:val="24"/>
          <w:szCs w:val="24"/>
        </w:rPr>
        <w:fldChar w:fldCharType="separate"/>
      </w:r>
      <w:r w:rsidR="00DC7947" w:rsidRPr="00DC7947">
        <w:rPr>
          <w:sz w:val="24"/>
          <w:szCs w:val="24"/>
          <w:vertAlign w:val="superscript"/>
        </w:rPr>
        <w:t>8</w:t>
      </w:r>
      <w:r w:rsidR="00AB5144" w:rsidRPr="00301872">
        <w:rPr>
          <w:sz w:val="24"/>
          <w:szCs w:val="24"/>
        </w:rPr>
        <w:fldChar w:fldCharType="end"/>
      </w:r>
      <w:r w:rsidR="00065CBA" w:rsidRPr="00301872">
        <w:rPr>
          <w:sz w:val="24"/>
          <w:szCs w:val="24"/>
        </w:rPr>
        <w:t xml:space="preserve"> </w:t>
      </w:r>
      <w:r w:rsidR="00AB5144" w:rsidRPr="00301872">
        <w:rPr>
          <w:sz w:val="24"/>
          <w:szCs w:val="24"/>
        </w:rPr>
        <w:t xml:space="preserve"> Yet</w:t>
      </w:r>
      <w:r w:rsidR="00065CBA" w:rsidRPr="00301872">
        <w:rPr>
          <w:sz w:val="24"/>
          <w:szCs w:val="24"/>
        </w:rPr>
        <w:t>, the trials randomized on the invitation to screen—rather than screening itself—and may not generalize to the US population</w:t>
      </w:r>
      <w:del w:id="4" w:author="Samir Soneji" w:date="2015-08-17T13:34:00Z">
        <w:r w:rsidR="00065CBA" w:rsidRPr="00301872" w:rsidDel="00D27E4B">
          <w:rPr>
            <w:sz w:val="24"/>
            <w:szCs w:val="24"/>
          </w:rPr>
          <w:delText xml:space="preserve"> of women</w:delText>
        </w:r>
      </w:del>
      <w:r w:rsidR="00065CBA" w:rsidRPr="00301872">
        <w:rPr>
          <w:sz w:val="24"/>
          <w:szCs w:val="24"/>
        </w:rPr>
        <w:t xml:space="preserve"> because of limited external validity.  The seven Cancer Intervention and Surveillance Modeling Network (CISNET) simulation-based models concluded </w:t>
      </w:r>
      <w:r w:rsidR="00C97614" w:rsidRPr="00301872">
        <w:rPr>
          <w:sz w:val="24"/>
          <w:szCs w:val="24"/>
        </w:rPr>
        <w:t xml:space="preserve">a wide </w:t>
      </w:r>
      <w:r w:rsidR="00065CBA" w:rsidRPr="00301872">
        <w:rPr>
          <w:sz w:val="24"/>
          <w:szCs w:val="24"/>
        </w:rPr>
        <w:t>range for the contribution of screening to reductions in breast cancer mortality rates</w:t>
      </w:r>
      <w:del w:id="5" w:author="Samir Soneji" w:date="2015-08-17T13:34:00Z">
        <w:r w:rsidR="0075486B" w:rsidRPr="00301872" w:rsidDel="00D27E4B">
          <w:rPr>
            <w:sz w:val="24"/>
            <w:szCs w:val="24"/>
          </w:rPr>
          <w:delText xml:space="preserve"> from 1975 to 2000</w:delText>
        </w:r>
      </w:del>
      <w:r w:rsidR="00065CBA" w:rsidRPr="00301872">
        <w:rPr>
          <w:sz w:val="24"/>
          <w:szCs w:val="24"/>
        </w:rPr>
        <w:t>: between 28% and 65%</w:t>
      </w:r>
      <w:ins w:id="6" w:author="Samir Soneji" w:date="2015-08-17T13:34:00Z">
        <w:r w:rsidR="00D27E4B">
          <w:rPr>
            <w:sz w:val="24"/>
            <w:szCs w:val="24"/>
          </w:rPr>
          <w:t xml:space="preserve"> (1975-2000)</w:t>
        </w:r>
      </w:ins>
      <w:r w:rsidR="00065CBA" w:rsidRPr="00301872">
        <w:rPr>
          <w:sz w:val="24"/>
          <w:szCs w:val="24"/>
        </w:rPr>
        <w:t>.</w:t>
      </w:r>
      <w:r w:rsidR="00135A0F" w:rsidRPr="00301872">
        <w:rPr>
          <w:sz w:val="24"/>
          <w:szCs w:val="24"/>
        </w:rPr>
        <w:fldChar w:fldCharType="begin"/>
      </w:r>
      <w:r w:rsidR="00DC7947">
        <w:rPr>
          <w:sz w:val="24"/>
          <w:szCs w:val="24"/>
        </w:rPr>
        <w:instrText xml:space="preserve"> ADDIN ZOTERO_ITEM CSL_CITATION {"citationID":"fanq8fetn","properties":{"formattedCitation":"{\\rtf \\super 1\\nosupersub{}}","plainCitation":"1"},"citationItems":[{"id":126,"uris":["http://zotero.org/users/39665/items/2R4236K3"],"uri":["http://zotero.org/users/39665/items/2R4236K3"],"itemData":{"id":126,"type":"article-journal","title":"Effect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135A0F" w:rsidRPr="00301872">
        <w:rPr>
          <w:sz w:val="24"/>
          <w:szCs w:val="24"/>
        </w:rPr>
        <w:fldChar w:fldCharType="separate"/>
      </w:r>
      <w:r w:rsidR="00DC7947" w:rsidRPr="00DC7947">
        <w:rPr>
          <w:sz w:val="24"/>
          <w:szCs w:val="24"/>
          <w:vertAlign w:val="superscript"/>
        </w:rPr>
        <w:t>1</w:t>
      </w:r>
      <w:r w:rsidR="00135A0F" w:rsidRPr="00301872">
        <w:rPr>
          <w:sz w:val="24"/>
          <w:szCs w:val="24"/>
        </w:rPr>
        <w:fldChar w:fldCharType="end"/>
      </w:r>
      <w:r w:rsidR="00065CBA" w:rsidRPr="00301872">
        <w:rPr>
          <w:sz w:val="24"/>
          <w:szCs w:val="24"/>
        </w:rPr>
        <w:t xml:space="preserve"> Sun et al. (2010) concluded earlier detection contributed 17% of the estimated gain in breast cancer survival time </w:t>
      </w:r>
      <w:del w:id="7" w:author="Samir Soneji" w:date="2015-08-17T13:35:00Z">
        <w:r w:rsidR="00065CBA" w:rsidRPr="00301872" w:rsidDel="00D27E4B">
          <w:rPr>
            <w:sz w:val="24"/>
            <w:szCs w:val="24"/>
          </w:rPr>
          <w:delText xml:space="preserve">between 1988 and 2000 </w:delText>
        </w:r>
      </w:del>
      <w:r w:rsidR="00065CBA" w:rsidRPr="00301872">
        <w:rPr>
          <w:sz w:val="24"/>
          <w:szCs w:val="24"/>
        </w:rPr>
        <w:t>and attributed the remaining 83% to advancements in breast cancer treatment</w:t>
      </w:r>
      <w:ins w:id="8" w:author="Samir Soneji" w:date="2015-08-17T13:35:00Z">
        <w:r w:rsidR="00D27E4B">
          <w:rPr>
            <w:sz w:val="24"/>
            <w:szCs w:val="24"/>
          </w:rPr>
          <w:t xml:space="preserve"> (1988-2000)</w:t>
        </w:r>
      </w:ins>
      <w:r w:rsidR="00065CBA" w:rsidRPr="00301872">
        <w:rPr>
          <w:sz w:val="24"/>
          <w:szCs w:val="24"/>
        </w:rPr>
        <w:t>.</w:t>
      </w:r>
      <w:r w:rsidR="00135A0F" w:rsidRPr="00301872">
        <w:rPr>
          <w:sz w:val="24"/>
          <w:szCs w:val="24"/>
        </w:rPr>
        <w:fldChar w:fldCharType="begin"/>
      </w:r>
      <w:r w:rsidR="00DC7947">
        <w:rPr>
          <w:sz w:val="24"/>
          <w:szCs w:val="24"/>
        </w:rPr>
        <w:instrText xml:space="preserve"> ADDIN ZOTERO_ITEM CSL_CITATION {"citationID":"emcpqlfpd","properties":{"formattedCitation":"{\\rtf \\super 9\\nosupersub{}}","plainCitation":"9"},"citationItems":[{"id":6671,"uris":["http://zotero.org/users/39665/items/PDCX7JHD"],"uri":["http://zotero.org/users/39665/items/PDCX7JHD"],"itemData":{"id":6671,"type":"article-journal","title":"The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DC7947">
        <w:rPr>
          <w:rFonts w:ascii="Libian SC Regular" w:hAnsi="Libian SC Regular" w:cs="Libian SC Regular"/>
          <w:sz w:val="24"/>
          <w:szCs w:val="24"/>
        </w:rPr>
        <w:instrText>’</w:instrText>
      </w:r>
      <w:r w:rsidR="00DC7947">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135A0F" w:rsidRPr="00301872">
        <w:rPr>
          <w:sz w:val="24"/>
          <w:szCs w:val="24"/>
        </w:rPr>
        <w:fldChar w:fldCharType="separate"/>
      </w:r>
      <w:r w:rsidR="00DC7947" w:rsidRPr="00DC7947">
        <w:rPr>
          <w:sz w:val="24"/>
          <w:szCs w:val="24"/>
          <w:vertAlign w:val="superscript"/>
        </w:rPr>
        <w:t>9</w:t>
      </w:r>
      <w:r w:rsidR="00135A0F" w:rsidRPr="00301872">
        <w:rPr>
          <w:sz w:val="24"/>
          <w:szCs w:val="24"/>
        </w:rPr>
        <w:fldChar w:fldCharType="end"/>
      </w:r>
      <w:r w:rsidR="00065CBA" w:rsidRPr="00301872">
        <w:rPr>
          <w:sz w:val="24"/>
          <w:szCs w:val="24"/>
        </w:rPr>
        <w:t xml:space="preserve">  </w:t>
      </w:r>
      <w:r w:rsidR="00E63FFB" w:rsidRPr="00301872">
        <w:rPr>
          <w:sz w:val="24"/>
          <w:szCs w:val="24"/>
        </w:rPr>
        <w:t>However</w:t>
      </w:r>
      <w:r w:rsidR="00065CBA" w:rsidRPr="00301872">
        <w:rPr>
          <w:sz w:val="24"/>
          <w:szCs w:val="24"/>
        </w:rPr>
        <w:t xml:space="preserve">, </w:t>
      </w:r>
      <w:r w:rsidR="00AB5144" w:rsidRPr="00301872">
        <w:rPr>
          <w:sz w:val="24"/>
          <w:szCs w:val="24"/>
        </w:rPr>
        <w:t>this study</w:t>
      </w:r>
      <w:r w:rsidR="00065CBA" w:rsidRPr="00301872">
        <w:rPr>
          <w:sz w:val="24"/>
          <w:szCs w:val="24"/>
        </w:rPr>
        <w:t xml:space="preserve"> may have overestimated the contribution of advancements in cancer treatment because </w:t>
      </w:r>
      <w:r w:rsidR="00135A0F" w:rsidRPr="00301872">
        <w:rPr>
          <w:sz w:val="24"/>
          <w:szCs w:val="24"/>
        </w:rPr>
        <w:t>it</w:t>
      </w:r>
      <w:r w:rsidR="00065CBA" w:rsidRPr="00301872">
        <w:rPr>
          <w:sz w:val="24"/>
          <w:szCs w:val="24"/>
        </w:rPr>
        <w:t xml:space="preserve"> did not </w:t>
      </w:r>
      <w:r w:rsidR="00065CBA" w:rsidRPr="00301872">
        <w:rPr>
          <w:sz w:val="24"/>
          <w:szCs w:val="24"/>
        </w:rPr>
        <w:lastRenderedPageBreak/>
        <w:t>separate death from breast cancer and death from competing causes (e.g., cardiovascular disease</w:t>
      </w:r>
      <w:r w:rsidR="008659E5" w:rsidRPr="00301872">
        <w:rPr>
          <w:sz w:val="24"/>
          <w:szCs w:val="24"/>
        </w:rPr>
        <w:t xml:space="preserve"> [CVD]</w:t>
      </w:r>
      <w:r w:rsidR="00065CBA" w:rsidRPr="00301872">
        <w:rPr>
          <w:sz w:val="24"/>
          <w:szCs w:val="24"/>
        </w:rPr>
        <w:t xml:space="preserve">).  </w:t>
      </w:r>
    </w:p>
    <w:p w14:paraId="243A068A" w14:textId="5AB416B1" w:rsidR="00226350" w:rsidRPr="00301872" w:rsidRDefault="00065CBA" w:rsidP="00770581">
      <w:pPr>
        <w:pStyle w:val="Normal1"/>
        <w:spacing w:line="480" w:lineRule="auto"/>
        <w:rPr>
          <w:sz w:val="24"/>
          <w:szCs w:val="24"/>
        </w:rPr>
      </w:pPr>
      <w:r w:rsidRPr="00301872">
        <w:rPr>
          <w:sz w:val="24"/>
          <w:szCs w:val="24"/>
        </w:rPr>
        <w:tab/>
        <w:t xml:space="preserve">In this study, we address these research gaps and quantify the contribution of the three factors that could have led to </w:t>
      </w:r>
      <w:r w:rsidR="0075486B" w:rsidRPr="00301872">
        <w:rPr>
          <w:sz w:val="24"/>
          <w:szCs w:val="24"/>
        </w:rPr>
        <w:t xml:space="preserve">the </w:t>
      </w:r>
      <w:r w:rsidR="00B8287F" w:rsidRPr="00301872">
        <w:rPr>
          <w:sz w:val="24"/>
          <w:szCs w:val="24"/>
        </w:rPr>
        <w:t xml:space="preserve">gain in life expectancy </w:t>
      </w:r>
      <w:r w:rsidRPr="00301872">
        <w:rPr>
          <w:sz w:val="24"/>
          <w:szCs w:val="24"/>
        </w:rPr>
        <w:t>among breast cancer patients: [1] earlier detection, [2] advancements in breast cancer treatment, and [3] advancements in the treatment of other diseases.  We measure earlier detection, which resulted from more widespread screening and advancements in screening technology,</w:t>
      </w:r>
      <w:r w:rsidR="00135A0F" w:rsidRPr="00301872">
        <w:rPr>
          <w:sz w:val="24"/>
          <w:szCs w:val="24"/>
        </w:rPr>
        <w:fldChar w:fldCharType="begin"/>
      </w:r>
      <w:r w:rsidR="009C1954" w:rsidRPr="00301872">
        <w:rPr>
          <w:sz w:val="24"/>
          <w:szCs w:val="24"/>
        </w:rPr>
        <w:instrText xml:space="preserve"> ADDIN ZOTERO_ITEM CSL_CITATION {"citationID":"8bhekerd9","properties":{"formattedCitation":"{\\rtf \\super 10\\nosupersub{}}","plainCitation":"10"},"citationItems":[{"id":6674,"uris":["http://zotero.org/users/39665/items/8GPKP89W"],"uri":["http://zotero.org/users/39665/items/8GPKP89W"],"itemData":{"id":6674,"type":"article-journal","title":"Digital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135A0F" w:rsidRPr="00301872">
        <w:rPr>
          <w:sz w:val="24"/>
          <w:szCs w:val="24"/>
        </w:rPr>
        <w:fldChar w:fldCharType="separate"/>
      </w:r>
      <w:r w:rsidR="00DC7947" w:rsidRPr="00DC7947">
        <w:rPr>
          <w:sz w:val="24"/>
          <w:szCs w:val="24"/>
          <w:vertAlign w:val="superscript"/>
        </w:rPr>
        <w:t>10</w:t>
      </w:r>
      <w:r w:rsidR="00135A0F" w:rsidRPr="00301872">
        <w:rPr>
          <w:sz w:val="24"/>
          <w:szCs w:val="24"/>
        </w:rPr>
        <w:fldChar w:fldCharType="end"/>
      </w:r>
      <w:r w:rsidRPr="00301872">
        <w:rPr>
          <w:sz w:val="24"/>
          <w:szCs w:val="24"/>
        </w:rPr>
        <w:t xml:space="preserve"> by the change</w:t>
      </w:r>
      <w:r w:rsidR="00C97614" w:rsidRPr="00301872">
        <w:rPr>
          <w:sz w:val="24"/>
          <w:szCs w:val="24"/>
        </w:rPr>
        <w:t>s</w:t>
      </w:r>
      <w:r w:rsidRPr="00301872">
        <w:rPr>
          <w:sz w:val="24"/>
          <w:szCs w:val="24"/>
        </w:rPr>
        <w:t xml:space="preserve"> over time in tumor sizes </w:t>
      </w:r>
      <w:r w:rsidR="00135A0F" w:rsidRPr="00301872">
        <w:rPr>
          <w:sz w:val="24"/>
          <w:szCs w:val="24"/>
        </w:rPr>
        <w:t>of</w:t>
      </w:r>
      <w:r w:rsidRPr="00301872">
        <w:rPr>
          <w:sz w:val="24"/>
          <w:szCs w:val="24"/>
        </w:rPr>
        <w:t xml:space="preserve"> newly diagnosed breast cancer patients.  </w:t>
      </w:r>
      <w:r w:rsidR="00BA7BB1" w:rsidRPr="00301872">
        <w:rPr>
          <w:sz w:val="24"/>
          <w:szCs w:val="24"/>
        </w:rPr>
        <w:t xml:space="preserve">We measure advancements in breast cancer treatment and treatment of other diseases by </w:t>
      </w:r>
      <w:r w:rsidR="007178CC">
        <w:rPr>
          <w:sz w:val="24"/>
          <w:szCs w:val="24"/>
        </w:rPr>
        <w:t>reductions in case fatality rates from breast cancer and competing causes of death, respectively</w:t>
      </w:r>
      <w:r w:rsidR="00BA7BB1" w:rsidRPr="00301872">
        <w:rPr>
          <w:sz w:val="24"/>
          <w:szCs w:val="24"/>
        </w:rPr>
        <w:t xml:space="preserve">.  </w:t>
      </w:r>
      <w:r w:rsidRPr="00301872">
        <w:rPr>
          <w:sz w:val="24"/>
          <w:szCs w:val="24"/>
        </w:rPr>
        <w:t xml:space="preserve">We also quantify how the contribution of earlier detection to gains in life expectancy varied by age at diagnosis. </w:t>
      </w:r>
      <w:ins w:id="9" w:author="Samir Soneji" w:date="2015-08-17T13:37:00Z">
        <w:r w:rsidR="00D27E4B">
          <w:rPr>
            <w:sz w:val="24"/>
            <w:szCs w:val="24"/>
          </w:rPr>
          <w:t xml:space="preserve"> </w:t>
        </w:r>
      </w:ins>
      <w:del w:id="10" w:author="Samir Soneji" w:date="2015-08-17T13:37:00Z">
        <w:r w:rsidRPr="00301872" w:rsidDel="00D27E4B">
          <w:rPr>
            <w:sz w:val="24"/>
            <w:szCs w:val="24"/>
          </w:rPr>
          <w:delText xml:space="preserve"> We utilize an established demographic method based on the observed mortality experience of breast cancer patients.</w:delText>
        </w:r>
        <w:r w:rsidR="00135A0F" w:rsidRPr="00301872" w:rsidDel="00D27E4B">
          <w:rPr>
            <w:sz w:val="24"/>
            <w:szCs w:val="24"/>
          </w:rPr>
          <w:fldChar w:fldCharType="begin"/>
        </w:r>
        <w:r w:rsidR="00DC7947" w:rsidDel="00D27E4B">
          <w:rPr>
            <w:sz w:val="24"/>
            <w:szCs w:val="24"/>
          </w:rPr>
          <w:delInstrText xml:space="preserve"> ADDIN ZOTERO_ITEM CSL_CITATION {"citationID":"5kqhsltqj","properties":{"formattedCitation":"{\\rtf \\super 11,12\\nosupersub{}}","plainCitation":"11,12"},"citationItems":[{"id":1391,"uris":["http://zotero.org/users/39665/items/FTIXTTBS"],"uri":["http://zotero.org/users/39665/items/FTIXTTBS"],"itemData":{"id":1391,"type":"article-journal","title":"An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2250,"uris":["http://zotero.org/users/39665/items/QGXHATFN"],"uri":["http://zotero.org/users/39665/items/QGXHATFN"],"itemData":{"id":2250,"type":"article-journal","title":"Assessing Progress in Reducing the Burden of Cancer Mortality, 1985-2005","container-title":"Journal of Clinical Oncology","page":"444-448","volume":"32","issue":"5","author":[{"literal":"Samir Soneji"},{"literal":"Hiram Beltrán-Sánchez"},{"literal":"Harold Sox"}],"issued":{"date-parts":[["2014"]]}}}],"schema":"https://github.com/citation-style-language/schema/raw/master/csl-citation.json"} </w:delInstrText>
        </w:r>
        <w:r w:rsidR="00135A0F" w:rsidRPr="00301872" w:rsidDel="00D27E4B">
          <w:rPr>
            <w:sz w:val="24"/>
            <w:szCs w:val="24"/>
          </w:rPr>
          <w:fldChar w:fldCharType="separate"/>
        </w:r>
        <w:r w:rsidR="00DC7947" w:rsidRPr="00DC7947" w:rsidDel="00D27E4B">
          <w:rPr>
            <w:sz w:val="24"/>
            <w:szCs w:val="24"/>
            <w:vertAlign w:val="superscript"/>
          </w:rPr>
          <w:delText>11,12</w:delText>
        </w:r>
        <w:r w:rsidR="00135A0F" w:rsidRPr="00301872" w:rsidDel="00D27E4B">
          <w:rPr>
            <w:sz w:val="24"/>
            <w:szCs w:val="24"/>
          </w:rPr>
          <w:fldChar w:fldCharType="end"/>
        </w:r>
        <w:r w:rsidRPr="00301872" w:rsidDel="00D27E4B">
          <w:rPr>
            <w:sz w:val="24"/>
            <w:szCs w:val="24"/>
          </w:rPr>
          <w:delText xml:space="preserve">  </w:delText>
        </w:r>
      </w:del>
      <w:r w:rsidRPr="00301872">
        <w:rPr>
          <w:sz w:val="24"/>
          <w:szCs w:val="24"/>
        </w:rPr>
        <w:t xml:space="preserve">We </w:t>
      </w:r>
      <w:del w:id="11" w:author="Samir Soneji" w:date="2015-08-17T13:37:00Z">
        <w:r w:rsidRPr="00301872" w:rsidDel="00D27E4B">
          <w:rPr>
            <w:sz w:val="24"/>
            <w:szCs w:val="24"/>
          </w:rPr>
          <w:delText xml:space="preserve">quantify </w:delText>
        </w:r>
      </w:del>
      <w:ins w:id="12" w:author="Samir Soneji" w:date="2015-08-17T13:37:00Z">
        <w:r w:rsidR="00D27E4B">
          <w:rPr>
            <w:sz w:val="24"/>
            <w:szCs w:val="24"/>
          </w:rPr>
          <w:t>focus on</w:t>
        </w:r>
      </w:ins>
      <w:del w:id="13" w:author="Samir Soneji" w:date="2015-08-17T13:37:00Z">
        <w:r w:rsidRPr="00301872" w:rsidDel="00D27E4B">
          <w:rPr>
            <w:sz w:val="24"/>
            <w:szCs w:val="24"/>
          </w:rPr>
          <w:delText>the</w:delText>
        </w:r>
      </w:del>
      <w:r w:rsidRPr="00301872">
        <w:rPr>
          <w:sz w:val="24"/>
          <w:szCs w:val="24"/>
        </w:rPr>
        <w:t xml:space="preserve"> contributions to </w:t>
      </w:r>
      <w:r w:rsidR="00C97614" w:rsidRPr="00301872">
        <w:rPr>
          <w:sz w:val="24"/>
          <w:szCs w:val="24"/>
        </w:rPr>
        <w:t xml:space="preserve">the </w:t>
      </w:r>
      <w:r w:rsidRPr="00301872">
        <w:rPr>
          <w:sz w:val="24"/>
          <w:szCs w:val="24"/>
        </w:rPr>
        <w:t xml:space="preserve">gain in life expectancy, rather than declines in breast cancer mortality rates, to account for </w:t>
      </w:r>
      <w:r w:rsidR="00770581" w:rsidRPr="00301872">
        <w:rPr>
          <w:sz w:val="24"/>
          <w:szCs w:val="24"/>
        </w:rPr>
        <w:t xml:space="preserve">concurrent improvements in mortality from competing causes of death and changes </w:t>
      </w:r>
      <w:r w:rsidRPr="00301872">
        <w:rPr>
          <w:sz w:val="24"/>
          <w:szCs w:val="24"/>
        </w:rPr>
        <w:t xml:space="preserve">in the age structure of the US female population.  </w:t>
      </w:r>
      <w:r w:rsidR="00135A0F" w:rsidRPr="00301872">
        <w:rPr>
          <w:sz w:val="24"/>
          <w:szCs w:val="24"/>
        </w:rPr>
        <w:t>Finally, w</w:t>
      </w:r>
      <w:r w:rsidRPr="00301872">
        <w:rPr>
          <w:sz w:val="24"/>
          <w:szCs w:val="24"/>
        </w:rPr>
        <w:t xml:space="preserve">e consider the effect of overdiagnosis </w:t>
      </w:r>
      <w:r w:rsidR="00135A0F" w:rsidRPr="00301872">
        <w:rPr>
          <w:sz w:val="24"/>
          <w:szCs w:val="24"/>
        </w:rPr>
        <w:t xml:space="preserve">on </w:t>
      </w:r>
      <w:r w:rsidR="00C97614" w:rsidRPr="00301872">
        <w:rPr>
          <w:sz w:val="24"/>
          <w:szCs w:val="24"/>
        </w:rPr>
        <w:t xml:space="preserve">the </w:t>
      </w:r>
      <w:r w:rsidR="00135A0F" w:rsidRPr="00301872">
        <w:rPr>
          <w:sz w:val="24"/>
          <w:szCs w:val="24"/>
        </w:rPr>
        <w:t>gain in life expectancy and its three constituent components.</w:t>
      </w:r>
    </w:p>
    <w:p w14:paraId="6119A556" w14:textId="77777777" w:rsidR="00135A0F" w:rsidRPr="00301872" w:rsidRDefault="00135A0F" w:rsidP="008D20E9">
      <w:pPr>
        <w:pStyle w:val="Normal1"/>
        <w:spacing w:line="480" w:lineRule="auto"/>
        <w:rPr>
          <w:b/>
          <w:sz w:val="24"/>
          <w:szCs w:val="24"/>
        </w:rPr>
      </w:pPr>
    </w:p>
    <w:p w14:paraId="2FE8BFD7" w14:textId="77777777" w:rsidR="008D20E9" w:rsidRPr="00301872" w:rsidRDefault="008D20E9" w:rsidP="008D20E9">
      <w:pPr>
        <w:pStyle w:val="Normal1"/>
        <w:spacing w:line="480" w:lineRule="auto"/>
        <w:rPr>
          <w:sz w:val="24"/>
          <w:szCs w:val="24"/>
        </w:rPr>
      </w:pPr>
      <w:r w:rsidRPr="00301872">
        <w:rPr>
          <w:b/>
          <w:sz w:val="24"/>
          <w:szCs w:val="24"/>
        </w:rPr>
        <w:t>2. METHODS</w:t>
      </w:r>
    </w:p>
    <w:p w14:paraId="0F146EA7" w14:textId="2C9A0909" w:rsidR="008D20E9" w:rsidRPr="00301872" w:rsidRDefault="008D20E9" w:rsidP="008D20E9">
      <w:pPr>
        <w:pStyle w:val="Normal1"/>
        <w:spacing w:line="480" w:lineRule="auto"/>
        <w:ind w:firstLine="720"/>
        <w:rPr>
          <w:sz w:val="24"/>
          <w:szCs w:val="24"/>
        </w:rPr>
      </w:pPr>
      <w:r w:rsidRPr="00301872">
        <w:rPr>
          <w:b/>
          <w:sz w:val="24"/>
          <w:szCs w:val="24"/>
        </w:rPr>
        <w:t xml:space="preserve">2.1 Patient Data.  </w:t>
      </w:r>
      <w:r w:rsidRPr="00301872">
        <w:rPr>
          <w:sz w:val="24"/>
          <w:szCs w:val="24"/>
        </w:rPr>
        <w:t xml:space="preserve">We obtained incidence and mortality data for breast cancer from the </w:t>
      </w:r>
      <w:del w:id="14" w:author="Samir Soneji" w:date="2015-08-17T13:39:00Z">
        <w:r w:rsidR="00357CF1" w:rsidRPr="00301872" w:rsidDel="00D27E4B">
          <w:rPr>
            <w:sz w:val="24"/>
            <w:szCs w:val="24"/>
          </w:rPr>
          <w:delText xml:space="preserve">US </w:delText>
        </w:r>
        <w:r w:rsidRPr="00301872" w:rsidDel="00D27E4B">
          <w:rPr>
            <w:sz w:val="24"/>
            <w:szCs w:val="24"/>
          </w:rPr>
          <w:delText xml:space="preserve">National Cancer Institute’s </w:delText>
        </w:r>
      </w:del>
      <w:r w:rsidRPr="00301872">
        <w:rPr>
          <w:sz w:val="24"/>
          <w:szCs w:val="24"/>
        </w:rPr>
        <w:t>Surveillance, Epidemiology, and End Results (SEER) 9 registry database</w:t>
      </w:r>
      <w:ins w:id="15" w:author="Samir Soneji" w:date="2015-08-17T13:39:00Z">
        <w:r w:rsidR="00D27E4B">
          <w:rPr>
            <w:sz w:val="24"/>
            <w:szCs w:val="24"/>
          </w:rPr>
          <w:t xml:space="preserve">, </w:t>
        </w:r>
      </w:ins>
      <w:del w:id="16" w:author="Samir Soneji" w:date="2015-08-17T13:39:00Z">
        <w:r w:rsidRPr="00301872" w:rsidDel="00D27E4B">
          <w:rPr>
            <w:sz w:val="24"/>
            <w:szCs w:val="24"/>
          </w:rPr>
          <w:delText xml:space="preserve"> between </w:delText>
        </w:r>
      </w:del>
      <w:r w:rsidRPr="00301872">
        <w:rPr>
          <w:sz w:val="24"/>
          <w:szCs w:val="24"/>
        </w:rPr>
        <w:t xml:space="preserve">1975 </w:t>
      </w:r>
      <w:ins w:id="17" w:author="Samir Soneji" w:date="2015-08-17T13:39:00Z">
        <w:r w:rsidR="00D27E4B">
          <w:rPr>
            <w:sz w:val="24"/>
            <w:szCs w:val="24"/>
          </w:rPr>
          <w:t>to</w:t>
        </w:r>
      </w:ins>
      <w:del w:id="18" w:author="Samir Soneji" w:date="2015-08-17T13:39:00Z">
        <w:r w:rsidRPr="00301872" w:rsidDel="00D27E4B">
          <w:rPr>
            <w:sz w:val="24"/>
            <w:szCs w:val="24"/>
          </w:rPr>
          <w:delText>and</w:delText>
        </w:r>
      </w:del>
      <w:r w:rsidRPr="00301872">
        <w:rPr>
          <w:sz w:val="24"/>
          <w:szCs w:val="24"/>
        </w:rPr>
        <w:t xml:space="preserve"> 2012.  The SEER 9 registries, which </w:t>
      </w:r>
      <w:r w:rsidRPr="00301872">
        <w:rPr>
          <w:sz w:val="24"/>
          <w:szCs w:val="24"/>
        </w:rPr>
        <w:lastRenderedPageBreak/>
        <w:t xml:space="preserve">cover ~10% of the US population, form the largest, most representative and longest running national cancer incidence database. </w:t>
      </w:r>
      <w:r w:rsidR="00561926">
        <w:rPr>
          <w:sz w:val="24"/>
          <w:szCs w:val="24"/>
        </w:rPr>
        <w:t xml:space="preserve"> </w:t>
      </w:r>
      <w:r w:rsidRPr="00301872">
        <w:rPr>
          <w:sz w:val="24"/>
          <w:szCs w:val="24"/>
        </w:rPr>
        <w:t xml:space="preserve">We analyzed 663,860 breast cancer cases diagnosed between 1975 and 2012 and included only the first matching record for each person, as well as cases with both malignant and non-malignant behavior (e.g., ductal carcinoma in situ). SEER classifies </w:t>
      </w:r>
      <w:r w:rsidR="0075486B" w:rsidRPr="00301872">
        <w:rPr>
          <w:sz w:val="24"/>
          <w:szCs w:val="24"/>
        </w:rPr>
        <w:t xml:space="preserve">breast </w:t>
      </w:r>
      <w:r w:rsidRPr="00301872">
        <w:rPr>
          <w:sz w:val="24"/>
          <w:szCs w:val="24"/>
        </w:rPr>
        <w:t xml:space="preserve">cancer as the cause of death based on the death certificate, the identity of a primary tumor, and relevant comorbidities.  We placed a further requirement: the </w:t>
      </w:r>
      <w:r w:rsidR="0075486B" w:rsidRPr="00301872">
        <w:rPr>
          <w:sz w:val="24"/>
          <w:szCs w:val="24"/>
        </w:rPr>
        <w:t xml:space="preserve">breast </w:t>
      </w:r>
      <w:r w:rsidRPr="00301872">
        <w:rPr>
          <w:sz w:val="24"/>
          <w:szCs w:val="24"/>
        </w:rPr>
        <w:t>cancer death must have occurred within 10 years of diagnosis.</w:t>
      </w:r>
      <w:r w:rsidRPr="00301872">
        <w:rPr>
          <w:sz w:val="24"/>
          <w:szCs w:val="24"/>
          <w:vertAlign w:val="superscript"/>
        </w:rPr>
        <w:t>3,4</w:t>
      </w:r>
      <w:r w:rsidRPr="00301872">
        <w:rPr>
          <w:sz w:val="24"/>
          <w:szCs w:val="24"/>
        </w:rPr>
        <w:t xml:space="preserve"> </w:t>
      </w:r>
      <w:r w:rsidR="00C32860" w:rsidRPr="00301872">
        <w:rPr>
          <w:sz w:val="24"/>
          <w:szCs w:val="24"/>
        </w:rPr>
        <w:t xml:space="preserve"> </w:t>
      </w:r>
      <w:r w:rsidRPr="00301872">
        <w:rPr>
          <w:sz w:val="24"/>
          <w:szCs w:val="24"/>
        </w:rPr>
        <w:t xml:space="preserve">By allowing this 10-year time window between diagnosis and death, we were able to calculate incidence-based case fatality rates between 1975 and 2002 for 422,141 cases.  We categorized tumor size into </w:t>
      </w:r>
      <w:r w:rsidR="00357CF1" w:rsidRPr="00301872">
        <w:rPr>
          <w:sz w:val="24"/>
          <w:szCs w:val="24"/>
        </w:rPr>
        <w:t xml:space="preserve">five </w:t>
      </w:r>
      <w:r w:rsidRPr="00301872">
        <w:rPr>
          <w:sz w:val="24"/>
          <w:szCs w:val="24"/>
        </w:rPr>
        <w:t>categories: &lt;1cm, 1-2cm, 2-3cm, 3-5cm, and ≥5cm based on the extent of disease (determined by clinical and operative/pathological assessment).</w:t>
      </w:r>
    </w:p>
    <w:p w14:paraId="1DE5C474" w14:textId="006F093B" w:rsidR="00632CA1" w:rsidRPr="00301872" w:rsidRDefault="008D20E9" w:rsidP="00632CA1">
      <w:pPr>
        <w:pStyle w:val="Normal1"/>
        <w:spacing w:line="480" w:lineRule="auto"/>
        <w:ind w:firstLine="720"/>
        <w:rPr>
          <w:sz w:val="24"/>
          <w:szCs w:val="24"/>
        </w:rPr>
      </w:pPr>
      <w:r w:rsidRPr="00301872">
        <w:rPr>
          <w:sz w:val="24"/>
          <w:szCs w:val="24"/>
        </w:rPr>
        <w:t>An incidence-based case fatality rate for a specific cohort of newly diagnosed breast cancer patients equals the ratio of the number of deaths occurring for this cohort up to 10 years beyond their diagnosis and the total number of person-years lived by this cohort up to 10 years beyond their diagnosis</w:t>
      </w:r>
      <w:r w:rsidR="00366862">
        <w:rPr>
          <w:sz w:val="24"/>
          <w:szCs w:val="24"/>
        </w:rPr>
        <w:t xml:space="preserve"> (</w:t>
      </w:r>
      <w:r w:rsidR="00561926">
        <w:rPr>
          <w:sz w:val="24"/>
          <w:szCs w:val="24"/>
        </w:rPr>
        <w:t>Supplementary Appendix</w:t>
      </w:r>
      <w:r w:rsidR="00366862" w:rsidRPr="00301872">
        <w:rPr>
          <w:sz w:val="24"/>
          <w:szCs w:val="24"/>
        </w:rPr>
        <w:t>, Section A</w:t>
      </w:r>
      <w:r w:rsidR="00366862">
        <w:rPr>
          <w:sz w:val="24"/>
          <w:szCs w:val="24"/>
        </w:rPr>
        <w:t>)</w:t>
      </w:r>
      <w:r w:rsidRPr="00301872">
        <w:rPr>
          <w:sz w:val="24"/>
          <w:szCs w:val="24"/>
        </w:rPr>
        <w:t>.</w:t>
      </w:r>
      <w:r w:rsidR="00632CA1" w:rsidRPr="00301872">
        <w:rPr>
          <w:sz w:val="24"/>
          <w:szCs w:val="24"/>
        </w:rPr>
        <w:t xml:space="preserve">  We calculated incidence-based case fatality rates by age group at diagnosis (40-44 to </w:t>
      </w:r>
      <w:ins w:id="19" w:author="Samir Soneji" w:date="2015-08-17T13:41:00Z">
        <w:r w:rsidR="00D27E4B" w:rsidRPr="00301872">
          <w:rPr>
            <w:sz w:val="24"/>
            <w:szCs w:val="24"/>
          </w:rPr>
          <w:t>≥</w:t>
        </w:r>
      </w:ins>
      <w:r w:rsidR="00632CA1" w:rsidRPr="00301872">
        <w:rPr>
          <w:sz w:val="24"/>
          <w:szCs w:val="24"/>
        </w:rPr>
        <w:t>100</w:t>
      </w:r>
      <w:del w:id="20" w:author="Samir Soneji" w:date="2015-08-17T13:41:00Z">
        <w:r w:rsidR="00632CA1" w:rsidRPr="00301872" w:rsidDel="00D27E4B">
          <w:rPr>
            <w:sz w:val="24"/>
            <w:szCs w:val="24"/>
          </w:rPr>
          <w:delText>+</w:delText>
        </w:r>
      </w:del>
      <w:r w:rsidR="00632CA1" w:rsidRPr="00301872">
        <w:rPr>
          <w:sz w:val="24"/>
          <w:szCs w:val="24"/>
        </w:rPr>
        <w:t xml:space="preserve"> years), year of diagnosis (1975-2002), tumor size (&lt;1cm, 1-2cm, 2-3cm, 3-5cm, ≥5cm), and cause of death (breast cancer and competing causes of death).  We also calculated the proportion of incident cancer cases by tumor size at diagnosis and year of diagnosis. </w:t>
      </w:r>
    </w:p>
    <w:p w14:paraId="12AE4A12" w14:textId="4FC45143" w:rsidR="008D20E9" w:rsidRPr="00301872" w:rsidRDefault="008D20E9" w:rsidP="00A453B9">
      <w:pPr>
        <w:pStyle w:val="Normal1"/>
        <w:spacing w:line="480" w:lineRule="auto"/>
        <w:ind w:firstLine="720"/>
        <w:rPr>
          <w:sz w:val="24"/>
          <w:szCs w:val="24"/>
        </w:rPr>
      </w:pPr>
      <w:r w:rsidRPr="00301872">
        <w:rPr>
          <w:b/>
          <w:sz w:val="24"/>
          <w:szCs w:val="24"/>
        </w:rPr>
        <w:t>2.2  Analytic Methods</w:t>
      </w:r>
      <w:r w:rsidRPr="00301872">
        <w:rPr>
          <w:sz w:val="24"/>
          <w:szCs w:val="24"/>
        </w:rPr>
        <w:t xml:space="preserve">.  For our primary analysis, we assume an overdiagnosis </w:t>
      </w:r>
      <w:r w:rsidR="00360AA5" w:rsidRPr="00301872">
        <w:rPr>
          <w:sz w:val="24"/>
          <w:szCs w:val="24"/>
        </w:rPr>
        <w:t xml:space="preserve">level </w:t>
      </w:r>
      <w:r w:rsidRPr="00301872">
        <w:rPr>
          <w:sz w:val="24"/>
          <w:szCs w:val="24"/>
        </w:rPr>
        <w:t xml:space="preserve">of 10% for tumor sizes ≤3cm based on the results of the Malmö, Sweden </w:t>
      </w:r>
      <w:r w:rsidRPr="00301872">
        <w:rPr>
          <w:sz w:val="24"/>
          <w:szCs w:val="24"/>
        </w:rPr>
        <w:lastRenderedPageBreak/>
        <w:t>randomized trial.</w:t>
      </w:r>
      <w:r w:rsidR="0055083B" w:rsidRPr="00301872">
        <w:rPr>
          <w:sz w:val="24"/>
          <w:szCs w:val="24"/>
        </w:rPr>
        <w:fldChar w:fldCharType="begin"/>
      </w:r>
      <w:r w:rsidR="009C1954" w:rsidRPr="00301872">
        <w:rPr>
          <w:sz w:val="24"/>
          <w:szCs w:val="24"/>
        </w:rPr>
        <w:instrText xml:space="preserve"> ADDIN ZOTERO_ITEM CSL_CITATION {"citationID":"14ooshc6r1","properties":{"formattedCitation":"{\\rtf \\super 13\\nosupersub{}}","plainCitation":"13"},"citationItems":[{"id":6677,"uris":["http://zotero.org/users/39665/items/VRTFEVQQ"],"uri":["http://zotero.org/users/39665/items/VRTFEVQQ"],"itemData":{"id":6677,"type":"article-journal","title":"Rate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55083B" w:rsidRPr="00301872">
        <w:rPr>
          <w:sz w:val="24"/>
          <w:szCs w:val="24"/>
        </w:rPr>
        <w:fldChar w:fldCharType="separate"/>
      </w:r>
      <w:r w:rsidR="00DC7947" w:rsidRPr="00DC7947">
        <w:rPr>
          <w:sz w:val="24"/>
          <w:szCs w:val="24"/>
          <w:vertAlign w:val="superscript"/>
        </w:rPr>
        <w:t>13</w:t>
      </w:r>
      <w:r w:rsidR="0055083B" w:rsidRPr="00301872">
        <w:rPr>
          <w:sz w:val="24"/>
          <w:szCs w:val="24"/>
        </w:rPr>
        <w:fldChar w:fldCharType="end"/>
      </w:r>
      <w:r w:rsidRPr="00301872">
        <w:rPr>
          <w:sz w:val="24"/>
          <w:szCs w:val="24"/>
        </w:rPr>
        <w:t xml:space="preserve">  Overdiagnosed cases do not contribute to the numerator of the case fatality rate because these subclinical cases would likely never lead to death from breast cancer </w:t>
      </w:r>
      <w:del w:id="21" w:author="Samir Soneji" w:date="2015-08-17T13:42:00Z">
        <w:r w:rsidRPr="00301872" w:rsidDel="00D27E4B">
          <w:rPr>
            <w:sz w:val="24"/>
            <w:szCs w:val="24"/>
          </w:rPr>
          <w:delText xml:space="preserve">in a patient’s lifetime nor, consequently, </w:delText>
        </w:r>
      </w:del>
      <w:r w:rsidRPr="00301872">
        <w:rPr>
          <w:sz w:val="24"/>
          <w:szCs w:val="24"/>
        </w:rPr>
        <w:t xml:space="preserve">over the 10-year period after diagnosis.  They do, however, contribute to the denominator of the case fatality rate </w:t>
      </w:r>
      <w:r w:rsidR="00360AA5" w:rsidRPr="00301872">
        <w:rPr>
          <w:sz w:val="24"/>
          <w:szCs w:val="24"/>
        </w:rPr>
        <w:t xml:space="preserve">by </w:t>
      </w:r>
      <w:r w:rsidRPr="00301872">
        <w:rPr>
          <w:sz w:val="24"/>
          <w:szCs w:val="24"/>
        </w:rPr>
        <w:t xml:space="preserve">artificially </w:t>
      </w:r>
      <w:r w:rsidR="007178CC">
        <w:rPr>
          <w:sz w:val="24"/>
          <w:szCs w:val="24"/>
        </w:rPr>
        <w:t xml:space="preserve">increasing exposure </w:t>
      </w:r>
      <w:r w:rsidRPr="00301872">
        <w:rPr>
          <w:sz w:val="24"/>
          <w:szCs w:val="24"/>
        </w:rPr>
        <w:t>and rais</w:t>
      </w:r>
      <w:r w:rsidR="00360AA5" w:rsidRPr="00301872">
        <w:rPr>
          <w:sz w:val="24"/>
          <w:szCs w:val="24"/>
        </w:rPr>
        <w:t>ing</w:t>
      </w:r>
      <w:r w:rsidRPr="00301872">
        <w:rPr>
          <w:sz w:val="24"/>
          <w:szCs w:val="24"/>
        </w:rPr>
        <w:t xml:space="preserve"> life expectancy.  Thus, we adjust case fatality </w:t>
      </w:r>
      <w:del w:id="22" w:author="Samir Soneji" w:date="2015-08-17T13:42:00Z">
        <w:r w:rsidRPr="00301872" w:rsidDel="00962818">
          <w:rPr>
            <w:sz w:val="24"/>
            <w:szCs w:val="24"/>
          </w:rPr>
          <w:delText xml:space="preserve">mortality </w:delText>
        </w:r>
      </w:del>
      <w:r w:rsidRPr="00301872">
        <w:rPr>
          <w:sz w:val="24"/>
          <w:szCs w:val="24"/>
        </w:rPr>
        <w:t>rates for these smaller sized tumors by removing the person-years these overdiagnosed cases contributed to the denominator</w:t>
      </w:r>
      <w:r w:rsidR="00360AA5" w:rsidRPr="00301872">
        <w:rPr>
          <w:sz w:val="24"/>
          <w:szCs w:val="24"/>
        </w:rPr>
        <w:t>.  Specifically, we multiplied</w:t>
      </w:r>
      <w:r w:rsidRPr="00301872">
        <w:rPr>
          <w:sz w:val="24"/>
          <w:szCs w:val="24"/>
        </w:rPr>
        <w:t xml:space="preserve"> the observed case fatality rate by the inverse of the complement of the overdiagnosis level.  </w:t>
      </w:r>
      <w:r w:rsidR="007A504C" w:rsidRPr="00301872">
        <w:rPr>
          <w:sz w:val="24"/>
          <w:szCs w:val="24"/>
        </w:rPr>
        <w:t>Overdiagnosed</w:t>
      </w:r>
      <w:r w:rsidR="00A453B9" w:rsidRPr="00301872">
        <w:rPr>
          <w:sz w:val="24"/>
          <w:szCs w:val="24"/>
        </w:rPr>
        <w:t xml:space="preserve"> cases also increase the annual share of smaller sized tumors.  We adjust the share by subtracting the overdiagnosed cases from the annual count of incident cancers and recalculat</w:t>
      </w:r>
      <w:r w:rsidR="007178CC">
        <w:rPr>
          <w:sz w:val="24"/>
          <w:szCs w:val="24"/>
        </w:rPr>
        <w:t>ing</w:t>
      </w:r>
      <w:r w:rsidR="00A453B9" w:rsidRPr="00301872">
        <w:rPr>
          <w:sz w:val="24"/>
          <w:szCs w:val="24"/>
        </w:rPr>
        <w:t xml:space="preserve"> the distribution by tumor size</w:t>
      </w:r>
      <w:r w:rsidR="007178CC">
        <w:rPr>
          <w:sz w:val="24"/>
          <w:szCs w:val="24"/>
        </w:rPr>
        <w:t xml:space="preserve"> (</w:t>
      </w:r>
      <w:r w:rsidR="00561926">
        <w:rPr>
          <w:sz w:val="24"/>
          <w:szCs w:val="24"/>
        </w:rPr>
        <w:t>Supplementary Appendix</w:t>
      </w:r>
      <w:r w:rsidR="00FB5CAE" w:rsidRPr="00301872">
        <w:rPr>
          <w:sz w:val="24"/>
          <w:szCs w:val="24"/>
        </w:rPr>
        <w:t>, Section B</w:t>
      </w:r>
      <w:r w:rsidR="007178CC">
        <w:rPr>
          <w:sz w:val="24"/>
          <w:szCs w:val="24"/>
        </w:rPr>
        <w:t>)</w:t>
      </w:r>
      <w:r w:rsidR="00FB5CAE" w:rsidRPr="00301872">
        <w:rPr>
          <w:sz w:val="24"/>
          <w:szCs w:val="24"/>
        </w:rPr>
        <w:t>.</w:t>
      </w:r>
      <w:r w:rsidRPr="00301872">
        <w:rPr>
          <w:b/>
          <w:sz w:val="24"/>
          <w:szCs w:val="24"/>
        </w:rPr>
        <w:tab/>
      </w:r>
    </w:p>
    <w:p w14:paraId="435C434B" w14:textId="257362E6" w:rsidR="00E60B7E" w:rsidRPr="00301872" w:rsidRDefault="00B341E8" w:rsidP="005A6413">
      <w:pPr>
        <w:pStyle w:val="Normal1"/>
        <w:spacing w:line="480" w:lineRule="auto"/>
        <w:ind w:firstLine="720"/>
        <w:rPr>
          <w:sz w:val="24"/>
          <w:szCs w:val="24"/>
        </w:rPr>
      </w:pPr>
      <w:r w:rsidRPr="00301872">
        <w:rPr>
          <w:sz w:val="24"/>
          <w:szCs w:val="24"/>
        </w:rPr>
        <w:t>Using an established demographic method,</w:t>
      </w:r>
      <w:r>
        <w:rPr>
          <w:sz w:val="24"/>
          <w:szCs w:val="24"/>
        </w:rPr>
        <w:t xml:space="preserve"> we first isolate the contribution of earlier detection by creating separate life-tables for each tumor size and </w:t>
      </w:r>
      <w:del w:id="23" w:author="Samir Soneji" w:date="2015-08-17T13:42:00Z">
        <w:r w:rsidDel="00962818">
          <w:rPr>
            <w:sz w:val="24"/>
            <w:szCs w:val="24"/>
          </w:rPr>
          <w:delText xml:space="preserve">for each </w:delText>
        </w:r>
      </w:del>
      <w:r>
        <w:rPr>
          <w:sz w:val="24"/>
          <w:szCs w:val="24"/>
        </w:rPr>
        <w:t>year</w:t>
      </w:r>
      <w:r w:rsidR="005A6413">
        <w:rPr>
          <w:sz w:val="24"/>
          <w:szCs w:val="24"/>
        </w:rPr>
        <w:t xml:space="preserve"> based on all-cause mortality</w:t>
      </w:r>
      <w:r>
        <w:rPr>
          <w:sz w:val="24"/>
          <w:szCs w:val="24"/>
        </w:rPr>
        <w:t>.</w:t>
      </w:r>
      <w:r w:rsidRPr="00301872">
        <w:rPr>
          <w:sz w:val="24"/>
          <w:szCs w:val="24"/>
        </w:rPr>
        <w:fldChar w:fldCharType="begin"/>
      </w:r>
      <w:r w:rsidR="00DC7947">
        <w:rPr>
          <w:sz w:val="24"/>
          <w:szCs w:val="24"/>
        </w:rPr>
        <w:instrText xml:space="preserve"> ADDIN ZOTERO_ITEM CSL_CITATION {"citationID":"29od6676ha","properties":{"formattedCitation":"{\\rtf \\super 11,12,14\\nosupersub{}}","plainCitation":"11,12,14"},"citationItems":[{"id":6679,"uris":["http://zotero.org/users/39665/items/G8VW6934"],"uri":["http://zotero.org/users/39665/items/G8VW6934"],"itemData":{"id":6679,"type":"article-journal","title":"Components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M."}],"issued":{"date-parts":[["1955",12,1]]}}},{"id":1391,"uris":["http://zotero.org/users/39665/items/FTIXTTBS"],"uri":["http://zotero.org/users/39665/items/FTIXTTBS"],"itemData":{"id":1391,"type":"article-journal","title":"An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2250,"uris":["http://zotero.org/users/39665/items/QGXHATFN"],"uri":["http://zotero.org/users/39665/items/QGXHATFN"],"itemData":{"id":2250,"type":"article-journal","title":"Assessing Progress in Reducing the Burden of Cancer Mortality, 1985-2005","container-title":"Journal of Clinical Oncology","page":"444-448","volume":"32","issue":"5","author":[{"literal":"Samir Soneji"},{"literal":"Hiram Beltrán-Sánchez"},{"literal":"Harold Sox"}],"issued":{"date-parts":[["2014"]]}}}],"schema":"https://github.com/citation-style-language/schema/raw/master/csl-citation.json"} </w:instrText>
      </w:r>
      <w:r w:rsidRPr="00301872">
        <w:rPr>
          <w:sz w:val="24"/>
          <w:szCs w:val="24"/>
        </w:rPr>
        <w:fldChar w:fldCharType="separate"/>
      </w:r>
      <w:r w:rsidR="00DC7947" w:rsidRPr="00DC7947">
        <w:rPr>
          <w:sz w:val="24"/>
          <w:szCs w:val="24"/>
          <w:vertAlign w:val="superscript"/>
        </w:rPr>
        <w:t>11,12,14</w:t>
      </w:r>
      <w:r w:rsidRPr="00301872">
        <w:rPr>
          <w:sz w:val="24"/>
          <w:szCs w:val="24"/>
        </w:rPr>
        <w:fldChar w:fldCharType="end"/>
      </w:r>
      <w:r>
        <w:rPr>
          <w:sz w:val="24"/>
          <w:szCs w:val="24"/>
        </w:rPr>
        <w:t xml:space="preserve">  </w:t>
      </w:r>
      <w:r w:rsidRPr="00301872">
        <w:rPr>
          <w:sz w:val="24"/>
          <w:szCs w:val="24"/>
        </w:rPr>
        <w:t xml:space="preserve">A life-table </w:t>
      </w:r>
      <w:r>
        <w:rPr>
          <w:sz w:val="24"/>
          <w:szCs w:val="24"/>
        </w:rPr>
        <w:t xml:space="preserve">estimates life expectancy as a function of case fatality rates and </w:t>
      </w:r>
      <w:r w:rsidRPr="00301872">
        <w:rPr>
          <w:sz w:val="24"/>
          <w:szCs w:val="24"/>
        </w:rPr>
        <w:t xml:space="preserve">accounts for the age distribution of the population by transforming </w:t>
      </w:r>
      <w:r>
        <w:rPr>
          <w:sz w:val="24"/>
          <w:szCs w:val="24"/>
        </w:rPr>
        <w:t xml:space="preserve">these </w:t>
      </w:r>
      <w:r w:rsidRPr="00301872">
        <w:rPr>
          <w:sz w:val="24"/>
          <w:szCs w:val="24"/>
        </w:rPr>
        <w:t>rates into probabilities of survival.</w:t>
      </w:r>
      <w:r w:rsidRPr="00301872">
        <w:rPr>
          <w:sz w:val="24"/>
          <w:szCs w:val="24"/>
        </w:rPr>
        <w:fldChar w:fldCharType="begin"/>
      </w:r>
      <w:r w:rsidR="00DC7947">
        <w:rPr>
          <w:sz w:val="24"/>
          <w:szCs w:val="24"/>
        </w:rPr>
        <w:instrText xml:space="preserve"> ADDIN ZOTERO_ITEM CSL_CITATION {"citationID":"2hskcuosr9","properties":{"formattedCitation":"{\\rtf \\super 15\\nosupersub{}}","plainCitation":"15"},"citationItems":[{"id":1905,"uris":["http://zotero.org/users/39665/items/KZ9G4R25"],"uri":["http://zotero.org/users/39665/items/KZ9G4R25"],"itemData":{"id":1905,"type":"book","title":"Demography: Measuring and Modeling Population Processes","publisher":"Blackwell Publishers Ltd","number-of-pages":"291","source":"Google Books","ISBN":"1-55786-451-9","author":[{"family":"Preston","given":"Samuel H."},{"family":"Heuveline","given":"Patrick"},{"family":"Guillot","given":"Michel"}],"issued":{"date-parts":[["2001"]]}}}],"schema":"https://github.com/citation-style-language/schema/raw/master/csl-citation.json"} </w:instrText>
      </w:r>
      <w:r w:rsidRPr="00301872">
        <w:rPr>
          <w:sz w:val="24"/>
          <w:szCs w:val="24"/>
        </w:rPr>
        <w:fldChar w:fldCharType="separate"/>
      </w:r>
      <w:r w:rsidR="00DC7947" w:rsidRPr="00DC7947">
        <w:rPr>
          <w:sz w:val="24"/>
          <w:szCs w:val="24"/>
          <w:vertAlign w:val="superscript"/>
        </w:rPr>
        <w:t>15</w:t>
      </w:r>
      <w:r w:rsidRPr="00301872">
        <w:rPr>
          <w:sz w:val="24"/>
          <w:szCs w:val="24"/>
        </w:rPr>
        <w:fldChar w:fldCharType="end"/>
      </w:r>
      <w:r w:rsidRPr="00301872">
        <w:rPr>
          <w:sz w:val="24"/>
          <w:szCs w:val="24"/>
        </w:rPr>
        <w:t xml:space="preserve">  Overall life expectancy equals the weighted sum of tumor size-specific life expectancies, where the weights </w:t>
      </w:r>
      <w:del w:id="24" w:author="Samir Soneji" w:date="2015-08-17T13:43:00Z">
        <w:r w:rsidRPr="00301872" w:rsidDel="00962818">
          <w:rPr>
            <w:sz w:val="24"/>
            <w:szCs w:val="24"/>
          </w:rPr>
          <w:delText>correspond to</w:delText>
        </w:r>
      </w:del>
      <w:ins w:id="25" w:author="Samir Soneji" w:date="2015-08-17T13:43:00Z">
        <w:r w:rsidR="00962818">
          <w:rPr>
            <w:sz w:val="24"/>
            <w:szCs w:val="24"/>
          </w:rPr>
          <w:t>equal</w:t>
        </w:r>
      </w:ins>
      <w:r w:rsidRPr="00301872">
        <w:rPr>
          <w:sz w:val="24"/>
          <w:szCs w:val="24"/>
        </w:rPr>
        <w:t xml:space="preserve"> the annual share of each tumor size.</w:t>
      </w:r>
      <w:r>
        <w:rPr>
          <w:sz w:val="24"/>
          <w:szCs w:val="24"/>
        </w:rPr>
        <w:t xml:space="preserve">  The change in overall life expectancy over time is a function of the change in </w:t>
      </w:r>
      <w:r w:rsidR="005A6413">
        <w:rPr>
          <w:sz w:val="24"/>
          <w:szCs w:val="24"/>
        </w:rPr>
        <w:t xml:space="preserve">tumor size-specific case fatality rates and the change in the share of tumor sizes.  Second, we isolate the contribution of advancements in breast cancer treatment and advancements in the treatment of other diseases by creating separate life-tables for each tumor size and for each year based </w:t>
      </w:r>
      <w:r w:rsidR="005A6413">
        <w:rPr>
          <w:sz w:val="24"/>
          <w:szCs w:val="24"/>
        </w:rPr>
        <w:lastRenderedPageBreak/>
        <w:t xml:space="preserve">only on case fatality rates from breast cancer and only on case fatality </w:t>
      </w:r>
      <w:r w:rsidR="00366862">
        <w:rPr>
          <w:sz w:val="24"/>
          <w:szCs w:val="24"/>
        </w:rPr>
        <w:t xml:space="preserve">rates </w:t>
      </w:r>
      <w:r w:rsidR="005A6413">
        <w:rPr>
          <w:sz w:val="24"/>
          <w:szCs w:val="24"/>
        </w:rPr>
        <w:t xml:space="preserve">from competing causes of death.  </w:t>
      </w:r>
      <w:r w:rsidR="00E60B7E" w:rsidRPr="00301872">
        <w:rPr>
          <w:sz w:val="24"/>
          <w:szCs w:val="24"/>
        </w:rPr>
        <w:t xml:space="preserve">We schematically represent our approach </w:t>
      </w:r>
      <w:r w:rsidR="005A6413">
        <w:rPr>
          <w:sz w:val="24"/>
          <w:szCs w:val="24"/>
        </w:rPr>
        <w:t xml:space="preserve">and describe it mathematically </w:t>
      </w:r>
      <w:r w:rsidR="00E60B7E" w:rsidRPr="00301872">
        <w:rPr>
          <w:sz w:val="24"/>
          <w:szCs w:val="24"/>
        </w:rPr>
        <w:t xml:space="preserve">in </w:t>
      </w:r>
      <w:r w:rsidR="00561926">
        <w:rPr>
          <w:sz w:val="24"/>
          <w:szCs w:val="24"/>
        </w:rPr>
        <w:t>Supplementary Appendix</w:t>
      </w:r>
      <w:r w:rsidR="00E60B7E" w:rsidRPr="00301872">
        <w:rPr>
          <w:sz w:val="24"/>
          <w:szCs w:val="24"/>
        </w:rPr>
        <w:t xml:space="preserve"> Sections D-G. </w:t>
      </w:r>
    </w:p>
    <w:p w14:paraId="061BFCE8" w14:textId="5D3243BF" w:rsidR="008D20E9" w:rsidRPr="00301872" w:rsidRDefault="008D20E9" w:rsidP="008D20E9">
      <w:pPr>
        <w:pStyle w:val="Normal1"/>
        <w:spacing w:line="480" w:lineRule="auto"/>
        <w:ind w:firstLine="720"/>
        <w:rPr>
          <w:sz w:val="24"/>
          <w:szCs w:val="24"/>
        </w:rPr>
      </w:pPr>
      <w:r w:rsidRPr="00301872">
        <w:rPr>
          <w:sz w:val="24"/>
          <w:szCs w:val="24"/>
        </w:rPr>
        <w:t xml:space="preserve">The shift toward smaller sized tumors at diagnosis occurs when incidence rates for smaller sized tumors increase more over time than the incidence rates of larger sized tumors.  </w:t>
      </w:r>
      <w:r w:rsidR="00360AA5" w:rsidRPr="00301872">
        <w:rPr>
          <w:sz w:val="24"/>
          <w:szCs w:val="24"/>
        </w:rPr>
        <w:t>G</w:t>
      </w:r>
      <w:r w:rsidRPr="00301872">
        <w:rPr>
          <w:sz w:val="24"/>
          <w:szCs w:val="24"/>
        </w:rPr>
        <w:t xml:space="preserve">rowth of the share of smaller sized tumors implies an increase in their contribution to gains in life expectancy, while shrinkage of the share of larger sized tumors implies a </w:t>
      </w:r>
      <w:r w:rsidR="00A963EB" w:rsidRPr="00301872">
        <w:rPr>
          <w:sz w:val="24"/>
          <w:szCs w:val="24"/>
        </w:rPr>
        <w:t xml:space="preserve">decrease </w:t>
      </w:r>
      <w:r w:rsidRPr="00301872">
        <w:rPr>
          <w:sz w:val="24"/>
          <w:szCs w:val="24"/>
        </w:rPr>
        <w:t xml:space="preserve">in their contribution. </w:t>
      </w:r>
    </w:p>
    <w:p w14:paraId="7AC206E7" w14:textId="3B1632A2" w:rsidR="004C16D0" w:rsidRPr="00301872" w:rsidRDefault="008D20E9" w:rsidP="004C16D0">
      <w:pPr>
        <w:pStyle w:val="Normal1"/>
        <w:spacing w:line="480" w:lineRule="auto"/>
        <w:rPr>
          <w:sz w:val="24"/>
          <w:szCs w:val="24"/>
        </w:rPr>
      </w:pPr>
      <w:r w:rsidRPr="00301872">
        <w:rPr>
          <w:sz w:val="24"/>
          <w:szCs w:val="24"/>
        </w:rPr>
        <w:t xml:space="preserve">        </w:t>
      </w:r>
      <w:r w:rsidRPr="00301872">
        <w:rPr>
          <w:sz w:val="24"/>
          <w:szCs w:val="24"/>
        </w:rPr>
        <w:tab/>
        <w:t xml:space="preserve">To assess the robustness of our findings to the overdiagnosis level, we </w:t>
      </w:r>
      <w:r w:rsidR="004C16D0" w:rsidRPr="00301872">
        <w:rPr>
          <w:sz w:val="24"/>
          <w:szCs w:val="24"/>
        </w:rPr>
        <w:t xml:space="preserve">conducted two sensitivity analyses.  First, we </w:t>
      </w:r>
      <w:r w:rsidR="007A504C" w:rsidRPr="00301872">
        <w:rPr>
          <w:sz w:val="24"/>
          <w:szCs w:val="24"/>
        </w:rPr>
        <w:t xml:space="preserve">varied the </w:t>
      </w:r>
      <w:r w:rsidR="004C16D0" w:rsidRPr="00301872">
        <w:rPr>
          <w:sz w:val="24"/>
          <w:szCs w:val="24"/>
        </w:rPr>
        <w:t xml:space="preserve">overdiagnosis </w:t>
      </w:r>
      <w:r w:rsidR="007A504C" w:rsidRPr="00301872">
        <w:rPr>
          <w:sz w:val="24"/>
          <w:szCs w:val="24"/>
        </w:rPr>
        <w:t xml:space="preserve">level from 0% </w:t>
      </w:r>
      <w:r w:rsidR="00366862">
        <w:rPr>
          <w:sz w:val="24"/>
          <w:szCs w:val="24"/>
        </w:rPr>
        <w:t xml:space="preserve">(theoretical minimum) </w:t>
      </w:r>
      <w:r w:rsidR="007A504C" w:rsidRPr="00301872">
        <w:rPr>
          <w:sz w:val="24"/>
          <w:szCs w:val="24"/>
        </w:rPr>
        <w:t xml:space="preserve">to 52% for </w:t>
      </w:r>
      <w:r w:rsidR="004C16D0" w:rsidRPr="00301872">
        <w:rPr>
          <w:sz w:val="24"/>
          <w:szCs w:val="24"/>
        </w:rPr>
        <w:t xml:space="preserve">all tumors </w:t>
      </w:r>
      <w:r w:rsidR="004C16D0" w:rsidRPr="00301872">
        <w:rPr>
          <w:rFonts w:eastAsia="MS Gothic"/>
          <w:sz w:val="24"/>
          <w:szCs w:val="24"/>
        </w:rPr>
        <w:t xml:space="preserve">≤3cm.  </w:t>
      </w:r>
      <w:r w:rsidR="004C16D0" w:rsidRPr="00301872">
        <w:rPr>
          <w:sz w:val="24"/>
          <w:szCs w:val="24"/>
        </w:rPr>
        <w:t>We set the upper bound based on the highest estimate from randomized screening trials and observational studies.</w:t>
      </w:r>
      <w:r w:rsidR="004C16D0" w:rsidRPr="00301872">
        <w:rPr>
          <w:sz w:val="24"/>
          <w:szCs w:val="24"/>
        </w:rPr>
        <w:fldChar w:fldCharType="begin"/>
      </w:r>
      <w:r w:rsidR="00DC7947">
        <w:rPr>
          <w:sz w:val="24"/>
          <w:szCs w:val="24"/>
        </w:rPr>
        <w:instrText xml:space="preserve"> ADDIN ZOTERO_ITEM CSL_CITATION {"citationID":"2ob10r5fsc","properties":{"formattedCitation":"{\\rtf \\super 16\\uc0\\u8211{}20\\nosupersub{}}","plainCitation":"16–20"},"citationItems":[{"id":6548,"uris":["http://zotero.org/users/39665/items/7UUPB59V"],"uri":["http://zotero.org/users/39665/items/7UUPB59V"],"itemData":{"id":6548,"type":"article-journal","title":"Quantifying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W."}],"issued":{"date-parts":[["2003",8]]},"PMID":"12888370"}},{"id":6591,"uris":["http://zotero.org/users/39665/items/R7FV2GZ6"],"uri":["http://zotero.org/users/39665/items/R7FV2GZ6"],"itemData":{"id":6591,"type":"article-journal","title":"Overdiagnosis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C."}],"issued":{"date-parts":[["2009"]]},"PMID":"19589821","PMCID":"PMC2714679"}},{"id":2660,"uris":["http://zotero.org/users/39665/items/U22CSPHA"],"uri":["http://zotero.org/users/39665/items/U22CSPHA"],"itemData":{"id":2660,"type":"article-journal","title":"Overdiagnosis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C."}],"issued":{"date-parts":[["2010",5,5]]},"PMID":"20413742"}},{"id":1618,"uris":["http://zotero.org/users/39665/items/HZRMZEDK"],"uri":["http://zotero.org/users/39665/items/HZRMZEDK"],"itemData":{"id":1618,"type":"article-journal","title":"Effect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2870,"uris":["http://zotero.org/users/39665/items/FME9M4AM"],"uri":["http://zotero.org/users/39665/items/FME9M4AM"],"itemData":{"id":2870,"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4C16D0" w:rsidRPr="00301872">
        <w:rPr>
          <w:sz w:val="24"/>
          <w:szCs w:val="24"/>
        </w:rPr>
        <w:fldChar w:fldCharType="separate"/>
      </w:r>
      <w:r w:rsidR="00DC7947" w:rsidRPr="00DC7947">
        <w:rPr>
          <w:sz w:val="24"/>
          <w:szCs w:val="24"/>
          <w:vertAlign w:val="superscript"/>
        </w:rPr>
        <w:t>16–20</w:t>
      </w:r>
      <w:r w:rsidR="004C16D0" w:rsidRPr="00301872">
        <w:rPr>
          <w:sz w:val="24"/>
          <w:szCs w:val="24"/>
        </w:rPr>
        <w:fldChar w:fldCharType="end"/>
      </w:r>
      <w:r w:rsidR="008B7512" w:rsidRPr="00301872">
        <w:rPr>
          <w:sz w:val="24"/>
          <w:szCs w:val="24"/>
        </w:rPr>
        <w:t xml:space="preserve">  Second, we individually varied the overdiagnosis level from 0% to 97% for tumors &lt;1cm and from 0% to 52% for 1-3cm tumors.  We set the upper bound based on the smallest percentage of patients diagnosed with &lt;1cm </w:t>
      </w:r>
      <w:r w:rsidR="00B024F2" w:rsidRPr="00301872">
        <w:rPr>
          <w:sz w:val="24"/>
          <w:szCs w:val="24"/>
        </w:rPr>
        <w:t xml:space="preserve">tumors </w:t>
      </w:r>
      <w:proofErr w:type="gramStart"/>
      <w:r w:rsidR="008B7512" w:rsidRPr="00301872">
        <w:rPr>
          <w:sz w:val="24"/>
          <w:szCs w:val="24"/>
        </w:rPr>
        <w:t>who</w:t>
      </w:r>
      <w:proofErr w:type="gramEnd"/>
      <w:r w:rsidR="008B7512" w:rsidRPr="00301872">
        <w:rPr>
          <w:sz w:val="24"/>
          <w:szCs w:val="24"/>
        </w:rPr>
        <w:t xml:space="preserve"> subsequently died of breast cancer within 10 years (3%).</w:t>
      </w:r>
    </w:p>
    <w:p w14:paraId="73749AAA" w14:textId="77777777" w:rsidR="00A019D8" w:rsidRDefault="00A019D8" w:rsidP="008D20E9">
      <w:pPr>
        <w:pStyle w:val="Normal1"/>
        <w:spacing w:line="480" w:lineRule="auto"/>
        <w:rPr>
          <w:sz w:val="24"/>
          <w:szCs w:val="24"/>
        </w:rPr>
      </w:pPr>
    </w:p>
    <w:p w14:paraId="243B199B" w14:textId="77777777" w:rsidR="008D20E9" w:rsidRPr="00301872" w:rsidRDefault="008D20E9" w:rsidP="008D20E9">
      <w:pPr>
        <w:pStyle w:val="Normal1"/>
        <w:spacing w:line="480" w:lineRule="auto"/>
        <w:rPr>
          <w:sz w:val="24"/>
          <w:szCs w:val="24"/>
        </w:rPr>
      </w:pPr>
      <w:r w:rsidRPr="00301872">
        <w:rPr>
          <w:b/>
          <w:sz w:val="24"/>
          <w:szCs w:val="24"/>
        </w:rPr>
        <w:t>3.  RESULTS</w:t>
      </w:r>
    </w:p>
    <w:p w14:paraId="07DFCF15" w14:textId="6FB64422" w:rsidR="008D20E9" w:rsidRPr="00301872" w:rsidRDefault="008D20E9">
      <w:pPr>
        <w:pStyle w:val="Normal1"/>
        <w:spacing w:line="480" w:lineRule="auto"/>
        <w:rPr>
          <w:sz w:val="24"/>
          <w:szCs w:val="24"/>
        </w:rPr>
      </w:pPr>
      <w:r w:rsidRPr="00301872">
        <w:rPr>
          <w:b/>
          <w:sz w:val="24"/>
          <w:szCs w:val="24"/>
        </w:rPr>
        <w:t>3.1.  Incidence Rates, Size Distribution, and Case Fatality Rates.</w:t>
      </w:r>
      <w:r w:rsidRPr="00301872">
        <w:rPr>
          <w:sz w:val="24"/>
          <w:szCs w:val="24"/>
        </w:rPr>
        <w:t xml:space="preserve">  The incidence rate of &lt;1cm and 1-2cm tumors increased between 1975 and 2002 (Figure </w:t>
      </w:r>
      <w:r w:rsidR="00863353" w:rsidRPr="00301872">
        <w:rPr>
          <w:sz w:val="24"/>
          <w:szCs w:val="24"/>
        </w:rPr>
        <w:t>1</w:t>
      </w:r>
      <w:r w:rsidRPr="00301872">
        <w:rPr>
          <w:sz w:val="24"/>
          <w:szCs w:val="24"/>
        </w:rPr>
        <w:t>, Panel A).  For example, the incidence rate of &lt;1cm tumors rose from 42 to 350 cases per 100,000 over this time period</w:t>
      </w:r>
      <w:r w:rsidR="003C73A9">
        <w:rPr>
          <w:strike/>
          <w:sz w:val="24"/>
          <w:szCs w:val="24"/>
        </w:rPr>
        <w:t>.</w:t>
      </w:r>
      <w:r w:rsidR="003C73A9">
        <w:rPr>
          <w:sz w:val="24"/>
          <w:szCs w:val="24"/>
        </w:rPr>
        <w:t xml:space="preserve">  </w:t>
      </w:r>
      <w:r w:rsidR="00666234" w:rsidRPr="00301872">
        <w:rPr>
          <w:sz w:val="24"/>
          <w:szCs w:val="24"/>
        </w:rPr>
        <w:t xml:space="preserve">In contrast to these smaller sized tumors, the incidence rates of 2-3cm, 3-5cm and </w:t>
      </w:r>
      <w:r w:rsidR="00F16533" w:rsidRPr="00301872">
        <w:rPr>
          <w:sz w:val="24"/>
          <w:szCs w:val="24"/>
        </w:rPr>
        <w:t>≥5</w:t>
      </w:r>
      <w:r w:rsidR="00666234" w:rsidRPr="00301872">
        <w:rPr>
          <w:sz w:val="24"/>
          <w:szCs w:val="24"/>
        </w:rPr>
        <w:t>cm increased from 1975, peaked around 1984, and decreased thereafter</w:t>
      </w:r>
      <w:r w:rsidR="00D817F9">
        <w:rPr>
          <w:sz w:val="24"/>
          <w:szCs w:val="24"/>
        </w:rPr>
        <w:t xml:space="preserve">.  </w:t>
      </w:r>
      <w:r w:rsidRPr="00301872">
        <w:rPr>
          <w:sz w:val="24"/>
          <w:szCs w:val="24"/>
        </w:rPr>
        <w:t xml:space="preserve">The annual share of the &lt;1cm and 1-2cm tumors grew over time because their incidence rates increased more than those of larger sized tumors (Figure </w:t>
      </w:r>
      <w:r w:rsidR="00863353" w:rsidRPr="00301872">
        <w:rPr>
          <w:sz w:val="24"/>
          <w:szCs w:val="24"/>
        </w:rPr>
        <w:t>1</w:t>
      </w:r>
      <w:r w:rsidRPr="00301872">
        <w:rPr>
          <w:sz w:val="24"/>
          <w:szCs w:val="24"/>
        </w:rPr>
        <w:t>, Panel B). For example, the annual share grew from 5% to 21% for &lt;1cm tumors</w:t>
      </w:r>
      <w:r w:rsidR="00D817F9">
        <w:rPr>
          <w:sz w:val="24"/>
          <w:szCs w:val="24"/>
        </w:rPr>
        <w:t xml:space="preserve"> and shrank </w:t>
      </w:r>
      <w:r w:rsidRPr="00301872">
        <w:rPr>
          <w:sz w:val="24"/>
          <w:szCs w:val="24"/>
        </w:rPr>
        <w:t xml:space="preserve">from 15% to 10% for </w:t>
      </w:r>
      <w:r w:rsidR="00F16533" w:rsidRPr="00301872">
        <w:rPr>
          <w:sz w:val="24"/>
          <w:szCs w:val="24"/>
        </w:rPr>
        <w:t>≥5</w:t>
      </w:r>
      <w:r w:rsidRPr="00301872">
        <w:rPr>
          <w:sz w:val="24"/>
          <w:szCs w:val="24"/>
        </w:rPr>
        <w:t>cm tumors.</w:t>
      </w:r>
    </w:p>
    <w:p w14:paraId="30181DD4" w14:textId="3E60BCF8" w:rsidR="008D20E9" w:rsidRPr="00301872" w:rsidRDefault="008D20E9" w:rsidP="008D20E9">
      <w:pPr>
        <w:pStyle w:val="Normal1"/>
        <w:spacing w:line="480" w:lineRule="auto"/>
        <w:rPr>
          <w:sz w:val="24"/>
          <w:szCs w:val="24"/>
        </w:rPr>
      </w:pPr>
      <w:r w:rsidRPr="00301872">
        <w:rPr>
          <w:sz w:val="24"/>
          <w:szCs w:val="24"/>
        </w:rPr>
        <w:t xml:space="preserve">        </w:t>
      </w:r>
      <w:r w:rsidRPr="00301872">
        <w:rPr>
          <w:sz w:val="24"/>
          <w:szCs w:val="24"/>
        </w:rPr>
        <w:tab/>
        <w:t>Case fatality rates from breast cancer decreased more</w:t>
      </w:r>
      <w:r w:rsidR="00232A27" w:rsidRPr="00301872">
        <w:rPr>
          <w:sz w:val="24"/>
          <w:szCs w:val="24"/>
        </w:rPr>
        <w:t>, in absolute terms,</w:t>
      </w:r>
      <w:r w:rsidRPr="00301872">
        <w:rPr>
          <w:sz w:val="24"/>
          <w:szCs w:val="24"/>
        </w:rPr>
        <w:t xml:space="preserve"> for larger than smaller sized tumors between 1975 and 2002 (Figure </w:t>
      </w:r>
      <w:r w:rsidR="00863353" w:rsidRPr="00301872">
        <w:rPr>
          <w:sz w:val="24"/>
          <w:szCs w:val="24"/>
        </w:rPr>
        <w:t>1</w:t>
      </w:r>
      <w:r w:rsidRPr="00301872">
        <w:rPr>
          <w:sz w:val="24"/>
          <w:szCs w:val="24"/>
        </w:rPr>
        <w:t xml:space="preserve">, Panel C).  For example, the rate decreased from 101 to 59 deaths per 100,000 for </w:t>
      </w:r>
      <w:r w:rsidR="00F16533" w:rsidRPr="00301872">
        <w:rPr>
          <w:sz w:val="24"/>
          <w:szCs w:val="24"/>
        </w:rPr>
        <w:t>≥5</w:t>
      </w:r>
      <w:r w:rsidRPr="00301872">
        <w:rPr>
          <w:sz w:val="24"/>
          <w:szCs w:val="24"/>
        </w:rPr>
        <w:t>cm tumors while the rate decreased from 18 to 5 deaths per 100,000 for &lt;1cm tumors.  Case fatality rates from competing causes of death also decreased over time</w:t>
      </w:r>
      <w:r w:rsidR="001D0377" w:rsidRPr="00301872">
        <w:rPr>
          <w:sz w:val="24"/>
          <w:szCs w:val="24"/>
        </w:rPr>
        <w:t>, although they</w:t>
      </w:r>
      <w:r w:rsidRPr="00301872">
        <w:rPr>
          <w:sz w:val="24"/>
          <w:szCs w:val="24"/>
        </w:rPr>
        <w:t xml:space="preserve"> exhibited less variation among tumor sizes.</w:t>
      </w:r>
    </w:p>
    <w:p w14:paraId="283D0AE6" w14:textId="77777777" w:rsidR="00A92655" w:rsidRPr="00301872" w:rsidRDefault="008D20E9" w:rsidP="00A92655">
      <w:pPr>
        <w:pStyle w:val="Normal1"/>
        <w:spacing w:line="480" w:lineRule="auto"/>
        <w:ind w:firstLine="720"/>
        <w:rPr>
          <w:sz w:val="24"/>
          <w:szCs w:val="24"/>
        </w:rPr>
      </w:pPr>
      <w:r w:rsidRPr="00301872">
        <w:rPr>
          <w:b/>
          <w:sz w:val="24"/>
          <w:szCs w:val="24"/>
        </w:rPr>
        <w:t>3.2.  Gains in Life Expectancy.</w:t>
      </w:r>
      <w:r w:rsidRPr="00301872">
        <w:rPr>
          <w:sz w:val="24"/>
          <w:szCs w:val="24"/>
        </w:rPr>
        <w:t xml:space="preserve"> </w:t>
      </w:r>
      <w:r w:rsidR="001D0377" w:rsidRPr="00301872">
        <w:rPr>
          <w:sz w:val="24"/>
          <w:szCs w:val="24"/>
        </w:rPr>
        <w:t>L</w:t>
      </w:r>
      <w:r w:rsidRPr="00301872">
        <w:rPr>
          <w:sz w:val="24"/>
          <w:szCs w:val="24"/>
        </w:rPr>
        <w:t xml:space="preserve">ife expectancy increased 10.94 years between 1975 and 2002 for a 40-year old newly diagnosed breast cancer patient (Figure </w:t>
      </w:r>
      <w:r w:rsidR="00863353" w:rsidRPr="00301872">
        <w:rPr>
          <w:sz w:val="24"/>
          <w:szCs w:val="24"/>
        </w:rPr>
        <w:t>2</w:t>
      </w:r>
      <w:r w:rsidRPr="00301872">
        <w:rPr>
          <w:sz w:val="24"/>
          <w:szCs w:val="24"/>
        </w:rPr>
        <w:t xml:space="preserve">).  First, the temporal shift towards smaller sized tumors contributed 2.92 years to the gain in life expectancy (27%).  This 2.92 year net contribution results from offsetting trends in the share of cancers by tumor size: increasing contributions from the growing share of smaller sized tumors and decreasing contributions </w:t>
      </w:r>
      <w:r w:rsidR="00232A27" w:rsidRPr="00301872">
        <w:rPr>
          <w:sz w:val="24"/>
          <w:szCs w:val="24"/>
        </w:rPr>
        <w:t>from the</w:t>
      </w:r>
      <w:r w:rsidRPr="00301872">
        <w:rPr>
          <w:sz w:val="24"/>
          <w:szCs w:val="24"/>
        </w:rPr>
        <w:t xml:space="preserve"> shrinking share 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w:t>
      </w:r>
      <w:r w:rsidR="00F16533" w:rsidRPr="00301872">
        <w:rPr>
          <w:sz w:val="24"/>
          <w:szCs w:val="24"/>
        </w:rPr>
        <w:t>≥5</w:t>
      </w:r>
      <w:r w:rsidRPr="00301872">
        <w:rPr>
          <w:sz w:val="24"/>
          <w:szCs w:val="24"/>
        </w:rPr>
        <w:t xml:space="preserve">cm tumors.  Third, reductions in case fatality rates from competing causes of death across all tumor sizes contributed the remaining 1.25 years to the gain in life expectancy (11%). </w:t>
      </w:r>
    </w:p>
    <w:p w14:paraId="48D7D037" w14:textId="7236C694" w:rsidR="008D20E9" w:rsidRPr="00301872" w:rsidRDefault="008D20E9" w:rsidP="000549FB">
      <w:pPr>
        <w:pStyle w:val="Normal1"/>
        <w:spacing w:line="480" w:lineRule="auto"/>
        <w:ind w:firstLine="720"/>
        <w:rPr>
          <w:sz w:val="24"/>
          <w:szCs w:val="24"/>
        </w:rPr>
      </w:pPr>
      <w:r w:rsidRPr="00301872">
        <w:rPr>
          <w:b/>
          <w:sz w:val="24"/>
          <w:szCs w:val="24"/>
        </w:rPr>
        <w:t xml:space="preserve">3.3  Contribution by Age Group to Earlier Detection.  </w:t>
      </w:r>
      <w:r w:rsidRPr="00301872">
        <w:rPr>
          <w:sz w:val="24"/>
          <w:szCs w:val="24"/>
        </w:rPr>
        <w:t>The contribution of the temporal shift towards smaller sized tumors (2.92 years) represents the net of 5.02 years from &lt;1cm tumors</w:t>
      </w:r>
      <w:r w:rsidR="004A5FDB">
        <w:rPr>
          <w:sz w:val="24"/>
          <w:szCs w:val="24"/>
        </w:rPr>
        <w:t xml:space="preserve"> and</w:t>
      </w:r>
      <w:r w:rsidRPr="00301872">
        <w:rPr>
          <w:sz w:val="24"/>
          <w:szCs w:val="24"/>
        </w:rPr>
        <w:t xml:space="preserve"> 2.43 years from 1-2cm tumors </w:t>
      </w:r>
      <w:r w:rsidR="004A5FDB">
        <w:rPr>
          <w:sz w:val="24"/>
          <w:szCs w:val="24"/>
        </w:rPr>
        <w:t xml:space="preserve">(growing shares) </w:t>
      </w:r>
      <w:r w:rsidRPr="00301872">
        <w:rPr>
          <w:sz w:val="24"/>
          <w:szCs w:val="24"/>
        </w:rPr>
        <w:t xml:space="preserve">and -4.79 years from 2-3cm, 3-5cm, and </w:t>
      </w:r>
      <w:r w:rsidR="00F16533" w:rsidRPr="00301872">
        <w:rPr>
          <w:sz w:val="24"/>
          <w:szCs w:val="24"/>
        </w:rPr>
        <w:t>≥5</w:t>
      </w:r>
      <w:r w:rsidRPr="00301872">
        <w:rPr>
          <w:sz w:val="24"/>
          <w:szCs w:val="24"/>
        </w:rPr>
        <w:t>cm tumors (</w:t>
      </w:r>
      <w:r w:rsidR="004A5FDB">
        <w:rPr>
          <w:sz w:val="24"/>
          <w:szCs w:val="24"/>
        </w:rPr>
        <w:t xml:space="preserve">shrinking shares, </w:t>
      </w:r>
      <w:r w:rsidRPr="00301872">
        <w:rPr>
          <w:sz w:val="24"/>
          <w:szCs w:val="24"/>
        </w:rPr>
        <w:t xml:space="preserve">Table 1).   </w:t>
      </w:r>
      <w:r w:rsidR="00A963EB" w:rsidRPr="00301872">
        <w:rPr>
          <w:sz w:val="24"/>
          <w:szCs w:val="24"/>
        </w:rPr>
        <w:t xml:space="preserve">Of the overall contribution of the growing share of &lt;1 cm tumors, 50-59 years </w:t>
      </w:r>
      <w:r w:rsidR="003B2A77" w:rsidRPr="00301872">
        <w:rPr>
          <w:sz w:val="24"/>
          <w:szCs w:val="24"/>
        </w:rPr>
        <w:t>olds</w:t>
      </w:r>
      <w:r w:rsidR="00A963EB" w:rsidRPr="00301872">
        <w:rPr>
          <w:sz w:val="24"/>
          <w:szCs w:val="24"/>
        </w:rPr>
        <w:t xml:space="preserve"> contributed the most followed by 60-69 and 70-79 years </w:t>
      </w:r>
      <w:r w:rsidR="003B2A77" w:rsidRPr="00301872">
        <w:rPr>
          <w:sz w:val="24"/>
          <w:szCs w:val="24"/>
        </w:rPr>
        <w:t>olds</w:t>
      </w:r>
      <w:r w:rsidR="00A963EB" w:rsidRPr="00301872">
        <w:rPr>
          <w:sz w:val="24"/>
          <w:szCs w:val="24"/>
        </w:rPr>
        <w:t xml:space="preserve">. Similarly, of the overall contribution of the growing share of 1-2 cm tumors, 70-79 years </w:t>
      </w:r>
      <w:r w:rsidR="003B2A77" w:rsidRPr="00301872">
        <w:rPr>
          <w:sz w:val="24"/>
          <w:szCs w:val="24"/>
        </w:rPr>
        <w:t>olds</w:t>
      </w:r>
      <w:r w:rsidR="00A963EB" w:rsidRPr="00301872">
        <w:rPr>
          <w:sz w:val="24"/>
          <w:szCs w:val="24"/>
        </w:rPr>
        <w:t xml:space="preserve"> contributed the most followed by 60-69 and 50-59 years olds. </w:t>
      </w:r>
      <w:r w:rsidRPr="00301872">
        <w:rPr>
          <w:sz w:val="24"/>
          <w:szCs w:val="24"/>
        </w:rPr>
        <w:t xml:space="preserve">Combining the effect of </w:t>
      </w:r>
      <w:r w:rsidR="00454D9D" w:rsidRPr="00301872">
        <w:rPr>
          <w:sz w:val="24"/>
          <w:szCs w:val="24"/>
        </w:rPr>
        <w:t>growing</w:t>
      </w:r>
      <w:r w:rsidRPr="00301872">
        <w:rPr>
          <w:sz w:val="24"/>
          <w:szCs w:val="24"/>
        </w:rPr>
        <w:t xml:space="preserve"> shares of smaller sized tumors and shrinking shares of larger sized tumors, earlier detection in 70-79 year olds contributed the most among all age groups to the </w:t>
      </w:r>
      <w:r w:rsidR="001D0377" w:rsidRPr="00301872">
        <w:rPr>
          <w:sz w:val="24"/>
          <w:szCs w:val="24"/>
        </w:rPr>
        <w:t>net contribution of earlier detection</w:t>
      </w:r>
      <w:r w:rsidRPr="00301872">
        <w:rPr>
          <w:sz w:val="24"/>
          <w:szCs w:val="24"/>
        </w:rPr>
        <w:t>.</w:t>
      </w:r>
    </w:p>
    <w:p w14:paraId="1A5BA816" w14:textId="7D40174B" w:rsidR="008D20E9" w:rsidRPr="00301872" w:rsidRDefault="008D20E9" w:rsidP="008B7512">
      <w:pPr>
        <w:pStyle w:val="Normal1"/>
        <w:spacing w:line="480" w:lineRule="auto"/>
        <w:ind w:firstLine="720"/>
        <w:rPr>
          <w:sz w:val="24"/>
          <w:szCs w:val="24"/>
        </w:rPr>
      </w:pPr>
      <w:r w:rsidRPr="00301872">
        <w:rPr>
          <w:b/>
          <w:sz w:val="24"/>
          <w:szCs w:val="24"/>
        </w:rPr>
        <w:t xml:space="preserve">3.4.  </w:t>
      </w:r>
      <w:r w:rsidR="00863353" w:rsidRPr="00301872">
        <w:rPr>
          <w:b/>
          <w:sz w:val="24"/>
          <w:szCs w:val="24"/>
        </w:rPr>
        <w:t xml:space="preserve">Varying Level of </w:t>
      </w:r>
      <w:r w:rsidRPr="00301872">
        <w:rPr>
          <w:b/>
          <w:sz w:val="24"/>
          <w:szCs w:val="24"/>
        </w:rPr>
        <w:t xml:space="preserve">Overdiagnosis. </w:t>
      </w:r>
      <w:r w:rsidRPr="00301872">
        <w:rPr>
          <w:sz w:val="24"/>
          <w:szCs w:val="24"/>
        </w:rPr>
        <w:t xml:space="preserve">In secondary analysis, we varied the overdiagnosis level among these tumors sizes between 0% and </w:t>
      </w:r>
      <w:r w:rsidR="007A504C" w:rsidRPr="00301872">
        <w:rPr>
          <w:sz w:val="24"/>
          <w:szCs w:val="24"/>
        </w:rPr>
        <w:t>52</w:t>
      </w:r>
      <w:r w:rsidRPr="00301872">
        <w:rPr>
          <w:sz w:val="24"/>
          <w:szCs w:val="24"/>
        </w:rPr>
        <w:t>%</w:t>
      </w:r>
      <w:r w:rsidR="007A504C" w:rsidRPr="00301872">
        <w:rPr>
          <w:sz w:val="24"/>
          <w:szCs w:val="24"/>
        </w:rPr>
        <w:t xml:space="preserve"> </w:t>
      </w:r>
      <w:r w:rsidR="0031128D" w:rsidRPr="00301872">
        <w:rPr>
          <w:sz w:val="24"/>
          <w:szCs w:val="24"/>
        </w:rPr>
        <w:t>(Figure 3</w:t>
      </w:r>
      <w:r w:rsidRPr="00301872">
        <w:rPr>
          <w:sz w:val="24"/>
          <w:szCs w:val="24"/>
        </w:rPr>
        <w:t xml:space="preserve">). </w:t>
      </w:r>
      <w:r w:rsidR="00F55836" w:rsidRPr="00301872">
        <w:rPr>
          <w:sz w:val="24"/>
          <w:szCs w:val="24"/>
        </w:rPr>
        <w:t xml:space="preserve"> </w:t>
      </w:r>
      <w:r w:rsidR="00FA59E7" w:rsidRPr="00301872">
        <w:rPr>
          <w:sz w:val="24"/>
          <w:szCs w:val="24"/>
        </w:rPr>
        <w:t>As the overdiagnosis</w:t>
      </w:r>
      <w:r w:rsidRPr="00301872">
        <w:rPr>
          <w:sz w:val="24"/>
          <w:szCs w:val="24"/>
        </w:rPr>
        <w:t xml:space="preserve"> level</w:t>
      </w:r>
      <w:r w:rsidR="00FA59E7" w:rsidRPr="00301872">
        <w:rPr>
          <w:sz w:val="24"/>
          <w:szCs w:val="24"/>
        </w:rPr>
        <w:t xml:space="preserve"> increased</w:t>
      </w:r>
      <w:r w:rsidRPr="00301872">
        <w:rPr>
          <w:sz w:val="24"/>
          <w:szCs w:val="24"/>
        </w:rPr>
        <w:t xml:space="preserve">, the </w:t>
      </w:r>
      <w:r w:rsidR="00FA59E7" w:rsidRPr="00301872">
        <w:rPr>
          <w:sz w:val="24"/>
          <w:szCs w:val="24"/>
        </w:rPr>
        <w:t xml:space="preserve">proportionate contribution from </w:t>
      </w:r>
      <w:r w:rsidRPr="00301872">
        <w:rPr>
          <w:sz w:val="24"/>
          <w:szCs w:val="24"/>
        </w:rPr>
        <w:t xml:space="preserve">reductions in case fatality rates from breast cancer </w:t>
      </w:r>
      <w:r w:rsidR="00FA59E7" w:rsidRPr="00301872">
        <w:rPr>
          <w:sz w:val="24"/>
          <w:szCs w:val="24"/>
        </w:rPr>
        <w:t>increased while the proportionate contribution from earlier detection decreased</w:t>
      </w:r>
      <w:r w:rsidRPr="00301872">
        <w:rPr>
          <w:sz w:val="24"/>
          <w:szCs w:val="24"/>
        </w:rPr>
        <w:t xml:space="preserve">.  </w:t>
      </w:r>
      <w:r w:rsidR="00733A73" w:rsidRPr="00301872">
        <w:rPr>
          <w:sz w:val="24"/>
          <w:szCs w:val="24"/>
        </w:rPr>
        <w:t xml:space="preserve">For example, </w:t>
      </w:r>
      <w:r w:rsidR="008B7512" w:rsidRPr="00301872">
        <w:rPr>
          <w:sz w:val="24"/>
          <w:szCs w:val="24"/>
        </w:rPr>
        <w:t>a</w:t>
      </w:r>
      <w:r w:rsidRPr="00301872">
        <w:rPr>
          <w:sz w:val="24"/>
          <w:szCs w:val="24"/>
        </w:rPr>
        <w:t>t a 20% overdiagnosis level, the contributions to the 10.31</w:t>
      </w:r>
      <w:r w:rsidR="00FA59E7" w:rsidRPr="00301872">
        <w:rPr>
          <w:sz w:val="24"/>
          <w:szCs w:val="24"/>
        </w:rPr>
        <w:t>-</w:t>
      </w:r>
      <w:r w:rsidRPr="00301872">
        <w:rPr>
          <w:sz w:val="24"/>
          <w:szCs w:val="24"/>
        </w:rPr>
        <w:t>year gain in life expectancy were</w:t>
      </w:r>
      <w:r w:rsidR="00FE142E" w:rsidRPr="00301872">
        <w:rPr>
          <w:sz w:val="24"/>
          <w:szCs w:val="24"/>
        </w:rPr>
        <w:t xml:space="preserve"> 66%</w:t>
      </w:r>
      <w:r w:rsidRPr="00301872">
        <w:rPr>
          <w:sz w:val="24"/>
          <w:szCs w:val="24"/>
        </w:rPr>
        <w:t xml:space="preserve"> from reductions in case fatality rates from breast cancer</w:t>
      </w:r>
      <w:r w:rsidR="00FE142E" w:rsidRPr="00301872">
        <w:rPr>
          <w:sz w:val="24"/>
          <w:szCs w:val="24"/>
        </w:rPr>
        <w:t>, 23%</w:t>
      </w:r>
      <w:r w:rsidRPr="00301872">
        <w:rPr>
          <w:sz w:val="24"/>
          <w:szCs w:val="24"/>
        </w:rPr>
        <w:t xml:space="preserve"> from the temporal shift to smaller sized tumors, and </w:t>
      </w:r>
      <w:r w:rsidR="00FE142E" w:rsidRPr="00301872">
        <w:rPr>
          <w:sz w:val="24"/>
          <w:szCs w:val="24"/>
        </w:rPr>
        <w:t>12%</w:t>
      </w:r>
      <w:r w:rsidR="004A5FDB">
        <w:rPr>
          <w:sz w:val="24"/>
          <w:szCs w:val="24"/>
        </w:rPr>
        <w:t xml:space="preserve"> </w:t>
      </w:r>
      <w:r w:rsidRPr="00301872">
        <w:rPr>
          <w:sz w:val="24"/>
          <w:szCs w:val="24"/>
        </w:rPr>
        <w:t xml:space="preserve">from reductions in case fatality rates from competing causes of death. </w:t>
      </w:r>
      <w:r w:rsidR="00454D9D" w:rsidRPr="00301872">
        <w:rPr>
          <w:sz w:val="24"/>
          <w:szCs w:val="24"/>
        </w:rPr>
        <w:t xml:space="preserve"> </w:t>
      </w:r>
      <w:r w:rsidR="008B7512" w:rsidRPr="00301872">
        <w:rPr>
          <w:sz w:val="24"/>
          <w:szCs w:val="24"/>
        </w:rPr>
        <w:t>We also independently varied the overdiagnosis level for &lt;1cm tumors and 1-3cm</w:t>
      </w:r>
      <w:r w:rsidR="00FA59E7" w:rsidRPr="00301872">
        <w:rPr>
          <w:sz w:val="24"/>
          <w:szCs w:val="24"/>
        </w:rPr>
        <w:t xml:space="preserve"> tumors</w:t>
      </w:r>
      <w:r w:rsidR="008B7512" w:rsidRPr="00301872">
        <w:rPr>
          <w:sz w:val="24"/>
          <w:szCs w:val="24"/>
        </w:rPr>
        <w:t xml:space="preserve"> </w:t>
      </w:r>
      <w:r w:rsidR="00301872" w:rsidRPr="00301872">
        <w:rPr>
          <w:sz w:val="24"/>
          <w:szCs w:val="24"/>
        </w:rPr>
        <w:t xml:space="preserve">and reached similar conclusions </w:t>
      </w:r>
      <w:r w:rsidR="008B7512" w:rsidRPr="00301872">
        <w:rPr>
          <w:sz w:val="24"/>
          <w:szCs w:val="24"/>
        </w:rPr>
        <w:t>(</w:t>
      </w:r>
      <w:r w:rsidR="00561926">
        <w:rPr>
          <w:sz w:val="24"/>
          <w:szCs w:val="24"/>
        </w:rPr>
        <w:t>Supplementary Appendix</w:t>
      </w:r>
      <w:r w:rsidR="008B7512" w:rsidRPr="00301872">
        <w:rPr>
          <w:sz w:val="24"/>
          <w:szCs w:val="24"/>
        </w:rPr>
        <w:t xml:space="preserve"> </w:t>
      </w:r>
      <w:r w:rsidR="00301872" w:rsidRPr="00301872">
        <w:rPr>
          <w:sz w:val="24"/>
          <w:szCs w:val="24"/>
        </w:rPr>
        <w:t xml:space="preserve">Section </w:t>
      </w:r>
      <w:r w:rsidR="00CF572F">
        <w:rPr>
          <w:sz w:val="24"/>
          <w:szCs w:val="24"/>
        </w:rPr>
        <w:t>H</w:t>
      </w:r>
      <w:r w:rsidR="008B7512" w:rsidRPr="00301872">
        <w:rPr>
          <w:sz w:val="24"/>
          <w:szCs w:val="24"/>
        </w:rPr>
        <w:t xml:space="preserve">).  </w:t>
      </w:r>
    </w:p>
    <w:p w14:paraId="494C048C" w14:textId="77777777" w:rsidR="00D50A70" w:rsidRPr="00BE2251" w:rsidRDefault="00D50A70" w:rsidP="008D20E9">
      <w:pPr>
        <w:pStyle w:val="Normal1"/>
        <w:spacing w:line="480" w:lineRule="auto"/>
        <w:rPr>
          <w:sz w:val="24"/>
          <w:szCs w:val="24"/>
        </w:rPr>
      </w:pPr>
    </w:p>
    <w:p w14:paraId="04573D50" w14:textId="77777777" w:rsidR="008D20E9" w:rsidRPr="00BE2251" w:rsidRDefault="008D20E9" w:rsidP="008D20E9">
      <w:pPr>
        <w:pStyle w:val="Normal1"/>
        <w:spacing w:line="480" w:lineRule="auto"/>
        <w:rPr>
          <w:b/>
          <w:sz w:val="24"/>
          <w:szCs w:val="24"/>
        </w:rPr>
      </w:pPr>
      <w:r w:rsidRPr="00BE2251">
        <w:rPr>
          <w:b/>
          <w:sz w:val="24"/>
          <w:szCs w:val="24"/>
        </w:rPr>
        <w:t>4. Discussion</w:t>
      </w:r>
    </w:p>
    <w:p w14:paraId="21D7E05C" w14:textId="6C4A300F" w:rsidR="008D20E9" w:rsidRPr="00BE2251" w:rsidRDefault="00CE2F4E" w:rsidP="008D20E9">
      <w:pPr>
        <w:pStyle w:val="Normal1"/>
        <w:spacing w:line="480" w:lineRule="auto"/>
        <w:ind w:firstLine="720"/>
        <w:rPr>
          <w:sz w:val="24"/>
          <w:szCs w:val="24"/>
        </w:rPr>
      </w:pPr>
      <w:r w:rsidRPr="00BE2251">
        <w:rPr>
          <w:sz w:val="24"/>
          <w:szCs w:val="24"/>
        </w:rPr>
        <w:t>Our analysis quantifies the contribution of earlier detection</w:t>
      </w:r>
      <w:ins w:id="26" w:author="Samir Soneji" w:date="2015-08-17T13:45:00Z">
        <w:r w:rsidR="00962818">
          <w:rPr>
            <w:sz w:val="24"/>
            <w:szCs w:val="24"/>
          </w:rPr>
          <w:t xml:space="preserve"> and </w:t>
        </w:r>
      </w:ins>
      <w:del w:id="27" w:author="Samir Soneji" w:date="2015-08-17T13:45:00Z">
        <w:r w:rsidRPr="00BE2251" w:rsidDel="00962818">
          <w:rPr>
            <w:sz w:val="24"/>
            <w:szCs w:val="24"/>
          </w:rPr>
          <w:delText xml:space="preserve">, </w:delText>
        </w:r>
      </w:del>
      <w:r w:rsidRPr="00BE2251">
        <w:rPr>
          <w:sz w:val="24"/>
          <w:szCs w:val="24"/>
        </w:rPr>
        <w:t xml:space="preserve">advancements in </w:t>
      </w:r>
      <w:ins w:id="28" w:author="Samir Soneji" w:date="2015-08-17T13:45:00Z">
        <w:r w:rsidR="00962818">
          <w:rPr>
            <w:sz w:val="24"/>
            <w:szCs w:val="24"/>
          </w:rPr>
          <w:t xml:space="preserve">the treatment of </w:t>
        </w:r>
      </w:ins>
      <w:r w:rsidRPr="00BE2251">
        <w:rPr>
          <w:sz w:val="24"/>
          <w:szCs w:val="24"/>
        </w:rPr>
        <w:t xml:space="preserve">breast cancer </w:t>
      </w:r>
      <w:del w:id="29" w:author="Samir Soneji" w:date="2015-08-17T13:45:00Z">
        <w:r w:rsidRPr="00BE2251" w:rsidDel="00962818">
          <w:rPr>
            <w:sz w:val="24"/>
            <w:szCs w:val="24"/>
          </w:rPr>
          <w:delText xml:space="preserve">treatment, and advancements in the treatment of </w:delText>
        </w:r>
      </w:del>
      <w:ins w:id="30" w:author="Samir Soneji" w:date="2015-08-17T13:45:00Z">
        <w:r w:rsidR="00962818">
          <w:rPr>
            <w:sz w:val="24"/>
            <w:szCs w:val="24"/>
          </w:rPr>
          <w:t xml:space="preserve">and </w:t>
        </w:r>
      </w:ins>
      <w:r w:rsidRPr="00BE2251">
        <w:rPr>
          <w:sz w:val="24"/>
          <w:szCs w:val="24"/>
        </w:rPr>
        <w:t xml:space="preserve">other diseases on the gain in life expectancy of US breast cancer patients.  </w:t>
      </w:r>
      <w:r w:rsidR="008D20E9" w:rsidRPr="00BE2251">
        <w:rPr>
          <w:sz w:val="24"/>
          <w:szCs w:val="24"/>
        </w:rPr>
        <w:t xml:space="preserve">We show that </w:t>
      </w:r>
      <w:del w:id="31" w:author="Samir Soneji" w:date="2015-08-17T13:46:00Z">
        <w:r w:rsidR="008D20E9" w:rsidRPr="00BE2251" w:rsidDel="00962818">
          <w:rPr>
            <w:sz w:val="24"/>
            <w:szCs w:val="24"/>
          </w:rPr>
          <w:delText xml:space="preserve">the majority, </w:delText>
        </w:r>
      </w:del>
      <w:r w:rsidR="008D20E9" w:rsidRPr="00BE2251">
        <w:rPr>
          <w:sz w:val="24"/>
          <w:szCs w:val="24"/>
        </w:rPr>
        <w:t>63%</w:t>
      </w:r>
      <w:del w:id="32" w:author="Samir Soneji" w:date="2015-08-17T13:46:00Z">
        <w:r w:rsidR="008D20E9" w:rsidRPr="00BE2251" w:rsidDel="00962818">
          <w:rPr>
            <w:sz w:val="24"/>
            <w:szCs w:val="24"/>
          </w:rPr>
          <w:delText>,</w:delText>
        </w:r>
      </w:del>
      <w:r w:rsidR="008D20E9" w:rsidRPr="00BE2251">
        <w:rPr>
          <w:sz w:val="24"/>
          <w:szCs w:val="24"/>
        </w:rPr>
        <w:t xml:space="preserve"> of </w:t>
      </w:r>
      <w:r w:rsidR="0096522B" w:rsidRPr="00BE2251">
        <w:rPr>
          <w:sz w:val="24"/>
          <w:szCs w:val="24"/>
        </w:rPr>
        <w:t xml:space="preserve">the </w:t>
      </w:r>
      <w:r w:rsidR="008D20E9" w:rsidRPr="00BE2251">
        <w:rPr>
          <w:sz w:val="24"/>
          <w:szCs w:val="24"/>
        </w:rPr>
        <w:t>gain</w:t>
      </w:r>
      <w:ins w:id="33" w:author="Samir Soneji" w:date="2015-08-17T13:46:00Z">
        <w:r w:rsidR="00962818">
          <w:rPr>
            <w:sz w:val="24"/>
            <w:szCs w:val="24"/>
          </w:rPr>
          <w:t xml:space="preserve"> </w:t>
        </w:r>
      </w:ins>
      <w:del w:id="34" w:author="Samir Soneji" w:date="2015-08-17T13:46:00Z">
        <w:r w:rsidR="008D20E9" w:rsidRPr="00BE2251" w:rsidDel="00962818">
          <w:rPr>
            <w:sz w:val="24"/>
            <w:szCs w:val="24"/>
          </w:rPr>
          <w:delText xml:space="preserve"> in life expectancy between 1975 and 2002 </w:delText>
        </w:r>
      </w:del>
      <w:r w:rsidR="008D20E9" w:rsidRPr="00BE2251">
        <w:rPr>
          <w:sz w:val="24"/>
          <w:szCs w:val="24"/>
        </w:rPr>
        <w:t>resulted from advancements in the breast cancer treatment, which reduced case fatality rates from breast cancer.  Next, 2</w:t>
      </w:r>
      <w:r w:rsidR="00A963EB" w:rsidRPr="00BE2251">
        <w:rPr>
          <w:sz w:val="24"/>
          <w:szCs w:val="24"/>
        </w:rPr>
        <w:t>7</w:t>
      </w:r>
      <w:r w:rsidR="008D20E9" w:rsidRPr="00BE2251">
        <w:rPr>
          <w:sz w:val="24"/>
          <w:szCs w:val="24"/>
        </w:rPr>
        <w:t>% of the gain</w:t>
      </w:r>
      <w:del w:id="35" w:author="Samir Soneji" w:date="2015-08-17T13:46:00Z">
        <w:r w:rsidR="008D20E9" w:rsidRPr="00BE2251" w:rsidDel="00962818">
          <w:rPr>
            <w:sz w:val="24"/>
            <w:szCs w:val="24"/>
          </w:rPr>
          <w:delText xml:space="preserve"> in life expectancy</w:delText>
        </w:r>
      </w:del>
      <w:r w:rsidR="008D20E9" w:rsidRPr="00BE2251">
        <w:rPr>
          <w:sz w:val="24"/>
          <w:szCs w:val="24"/>
        </w:rPr>
        <w:t xml:space="preserve"> resulted from earlier detection, which increased the share of smaller sized tumors over time.  Finally, the remaining 12% of the gain</w:t>
      </w:r>
      <w:del w:id="36" w:author="Samir Soneji" w:date="2015-08-17T13:46:00Z">
        <w:r w:rsidR="008D20E9" w:rsidRPr="00BE2251" w:rsidDel="00962818">
          <w:rPr>
            <w:sz w:val="24"/>
            <w:szCs w:val="24"/>
          </w:rPr>
          <w:delText xml:space="preserve"> in life expectancy</w:delText>
        </w:r>
      </w:del>
      <w:r w:rsidR="008D20E9" w:rsidRPr="00BE2251">
        <w:rPr>
          <w:sz w:val="24"/>
          <w:szCs w:val="24"/>
        </w:rPr>
        <w:t xml:space="preserve"> resulted from advancements in the treatment of other diseases, which reduced case fatality rates from competing causes of death.  </w:t>
      </w:r>
      <w:r w:rsidR="00D50A70" w:rsidRPr="00BE2251">
        <w:rPr>
          <w:sz w:val="24"/>
          <w:szCs w:val="24"/>
        </w:rPr>
        <w:t>The</w:t>
      </w:r>
      <w:r w:rsidR="008D20E9" w:rsidRPr="00BE2251">
        <w:rPr>
          <w:sz w:val="24"/>
          <w:szCs w:val="24"/>
        </w:rPr>
        <w:t xml:space="preserve"> relative contribution of each of the</w:t>
      </w:r>
      <w:r w:rsidR="00D817F9">
        <w:rPr>
          <w:sz w:val="24"/>
          <w:szCs w:val="24"/>
        </w:rPr>
        <w:t>se</w:t>
      </w:r>
      <w:r w:rsidR="008D20E9" w:rsidRPr="00BE2251">
        <w:rPr>
          <w:sz w:val="24"/>
          <w:szCs w:val="24"/>
        </w:rPr>
        <w:t xml:space="preserve"> three constitue</w:t>
      </w:r>
      <w:r w:rsidR="00D50A70" w:rsidRPr="00BE2251">
        <w:rPr>
          <w:sz w:val="24"/>
          <w:szCs w:val="24"/>
        </w:rPr>
        <w:t>nt components remained the same across various levels of overdiagnosis.</w:t>
      </w:r>
    </w:p>
    <w:p w14:paraId="71C6E909" w14:textId="2399D364" w:rsidR="008D20E9" w:rsidRPr="00BE2251" w:rsidRDefault="008D20E9" w:rsidP="003A6D35">
      <w:pPr>
        <w:pStyle w:val="Normal1"/>
        <w:spacing w:line="480" w:lineRule="auto"/>
        <w:rPr>
          <w:color w:val="auto"/>
          <w:sz w:val="24"/>
          <w:szCs w:val="24"/>
        </w:rPr>
      </w:pPr>
      <w:r w:rsidRPr="00BE2251">
        <w:rPr>
          <w:sz w:val="24"/>
          <w:szCs w:val="24"/>
        </w:rPr>
        <w:tab/>
        <w:t xml:space="preserve">Our study adds to a growing body of research on the contribution of </w:t>
      </w:r>
      <w:r w:rsidR="004A5FDB">
        <w:rPr>
          <w:sz w:val="24"/>
          <w:szCs w:val="24"/>
        </w:rPr>
        <w:t xml:space="preserve">earlier </w:t>
      </w:r>
      <w:r w:rsidRPr="00BE2251">
        <w:rPr>
          <w:sz w:val="24"/>
          <w:szCs w:val="24"/>
        </w:rPr>
        <w:t>detection on improvements in breast cancer outcome</w:t>
      </w:r>
      <w:r w:rsidRPr="00BE2251">
        <w:rPr>
          <w:color w:val="auto"/>
          <w:sz w:val="24"/>
          <w:szCs w:val="24"/>
        </w:rPr>
        <w:t>s.</w:t>
      </w:r>
      <w:r w:rsidR="0031128D" w:rsidRPr="00BE2251">
        <w:rPr>
          <w:color w:val="auto"/>
          <w:sz w:val="24"/>
          <w:szCs w:val="24"/>
        </w:rPr>
        <w:fldChar w:fldCharType="begin"/>
      </w:r>
      <w:r w:rsidR="00DC7947">
        <w:rPr>
          <w:color w:val="auto"/>
          <w:sz w:val="24"/>
          <w:szCs w:val="24"/>
        </w:rPr>
        <w:instrText xml:space="preserve"> ADDIN ZOTERO_ITEM CSL_CITATION {"citationID":"1g326n2pm","properties":{"formattedCitation":"{\\rtf \\super 19\\nosupersub{}}","plainCitation":"19"},"citationItems":[{"id":1618,"uris":["http://zotero.org/users/39665/items/HZRMZEDK"],"uri":["http://zotero.org/users/39665/items/HZRMZEDK"],"itemData":{"id":1618,"type":"article-journal","title":"Effect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schema":"https://github.com/citation-style-language/schema/raw/master/csl-citation.json"} </w:instrText>
      </w:r>
      <w:r w:rsidR="0031128D" w:rsidRPr="00BE2251">
        <w:rPr>
          <w:color w:val="auto"/>
          <w:sz w:val="24"/>
          <w:szCs w:val="24"/>
        </w:rPr>
        <w:fldChar w:fldCharType="separate"/>
      </w:r>
      <w:r w:rsidR="00DC7947" w:rsidRPr="00DC7947">
        <w:rPr>
          <w:color w:val="auto"/>
          <w:sz w:val="24"/>
          <w:szCs w:val="24"/>
          <w:vertAlign w:val="superscript"/>
        </w:rPr>
        <w:t>19</w:t>
      </w:r>
      <w:r w:rsidR="0031128D" w:rsidRPr="00BE2251">
        <w:rPr>
          <w:color w:val="auto"/>
          <w:sz w:val="24"/>
          <w:szCs w:val="24"/>
        </w:rPr>
        <w:fldChar w:fldCharType="end"/>
      </w:r>
      <w:r w:rsidRPr="00BE2251">
        <w:rPr>
          <w:color w:val="auto"/>
          <w:sz w:val="24"/>
          <w:szCs w:val="24"/>
        </w:rPr>
        <w:t xml:space="preserve"> The seven simulation-based CISNET models estimated screening contributed to between 28% and 65% of the decline in breast cancer mortality rates </w:t>
      </w:r>
      <w:ins w:id="37" w:author="Samir Soneji" w:date="2015-08-17T13:57:00Z">
        <w:r w:rsidR="006B3887">
          <w:rPr>
            <w:color w:val="auto"/>
            <w:sz w:val="24"/>
            <w:szCs w:val="24"/>
          </w:rPr>
          <w:t>(</w:t>
        </w:r>
      </w:ins>
      <w:del w:id="38" w:author="Samir Soneji" w:date="2015-08-17T13:56:00Z">
        <w:r w:rsidRPr="00BE2251" w:rsidDel="006B3887">
          <w:rPr>
            <w:color w:val="auto"/>
            <w:sz w:val="24"/>
            <w:szCs w:val="24"/>
          </w:rPr>
          <w:delText xml:space="preserve">between </w:delText>
        </w:r>
      </w:del>
      <w:r w:rsidRPr="00BE2251">
        <w:rPr>
          <w:color w:val="auto"/>
          <w:sz w:val="24"/>
          <w:szCs w:val="24"/>
        </w:rPr>
        <w:t>1975</w:t>
      </w:r>
      <w:ins w:id="39" w:author="Samir Soneji" w:date="2015-08-17T13:57:00Z">
        <w:r w:rsidR="006B3887">
          <w:rPr>
            <w:color w:val="auto"/>
            <w:sz w:val="24"/>
            <w:szCs w:val="24"/>
          </w:rPr>
          <w:t>-</w:t>
        </w:r>
      </w:ins>
      <w:del w:id="40" w:author="Samir Soneji" w:date="2015-08-17T13:57:00Z">
        <w:r w:rsidRPr="00BE2251" w:rsidDel="006B3887">
          <w:rPr>
            <w:color w:val="auto"/>
            <w:sz w:val="24"/>
            <w:szCs w:val="24"/>
          </w:rPr>
          <w:delText xml:space="preserve"> and </w:delText>
        </w:r>
      </w:del>
      <w:r w:rsidRPr="00BE2251">
        <w:rPr>
          <w:color w:val="auto"/>
          <w:sz w:val="24"/>
          <w:szCs w:val="24"/>
        </w:rPr>
        <w:t>2000</w:t>
      </w:r>
      <w:ins w:id="41" w:author="Samir Soneji" w:date="2015-08-17T13:57:00Z">
        <w:r w:rsidR="006B3887">
          <w:rPr>
            <w:color w:val="auto"/>
            <w:sz w:val="24"/>
            <w:szCs w:val="24"/>
          </w:rPr>
          <w:t>)</w:t>
        </w:r>
      </w:ins>
      <w:r w:rsidRPr="00BE2251">
        <w:rPr>
          <w:color w:val="auto"/>
          <w:sz w:val="24"/>
          <w:szCs w:val="24"/>
        </w:rPr>
        <w:t>, which corresponds to an equivalent contribution of between 16% and 50% on the resulting gain in life expectancy.</w:t>
      </w:r>
      <w:r w:rsidR="00B91CFC" w:rsidRPr="00BE2251">
        <w:rPr>
          <w:color w:val="auto"/>
          <w:sz w:val="24"/>
          <w:szCs w:val="24"/>
        </w:rPr>
        <w:fldChar w:fldCharType="begin"/>
      </w:r>
      <w:r w:rsidR="00DC7947">
        <w:rPr>
          <w:color w:val="auto"/>
          <w:sz w:val="24"/>
          <w:szCs w:val="24"/>
        </w:rPr>
        <w:instrText xml:space="preserve"> ADDIN ZOTERO_ITEM CSL_CITATION {"citationID":"2hm6262cr2","properties":{"formattedCitation":"{\\rtf \\super 1\\nosupersub{}}","plainCitation":"1"},"citationItems":[{"id":126,"uris":["http://zotero.org/users/39665/items/2R4236K3"],"uri":["http://zotero.org/users/39665/items/2R4236K3"],"itemData":{"id":126,"type":"article-journal","title":"Effect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B91CFC" w:rsidRPr="00BE2251">
        <w:rPr>
          <w:color w:val="auto"/>
          <w:sz w:val="24"/>
          <w:szCs w:val="24"/>
        </w:rPr>
        <w:fldChar w:fldCharType="separate"/>
      </w:r>
      <w:r w:rsidR="00DC7947" w:rsidRPr="00DC7947">
        <w:rPr>
          <w:color w:val="auto"/>
          <w:sz w:val="24"/>
          <w:szCs w:val="24"/>
          <w:vertAlign w:val="superscript"/>
        </w:rPr>
        <w:t>1</w:t>
      </w:r>
      <w:r w:rsidR="00B91CFC" w:rsidRPr="00BE2251">
        <w:rPr>
          <w:color w:val="auto"/>
          <w:sz w:val="24"/>
          <w:szCs w:val="24"/>
        </w:rPr>
        <w:fldChar w:fldCharType="end"/>
      </w:r>
      <w:r w:rsidRPr="00BE2251">
        <w:rPr>
          <w:color w:val="auto"/>
          <w:sz w:val="24"/>
          <w:szCs w:val="24"/>
        </w:rPr>
        <w:t xml:space="preserve">  During this same time period, our estimate of the contribution of earlier detection (24%), fell on the lower end </w:t>
      </w:r>
      <w:r w:rsidR="00666E0B" w:rsidRPr="00BE2251">
        <w:rPr>
          <w:color w:val="auto"/>
          <w:sz w:val="24"/>
          <w:szCs w:val="24"/>
        </w:rPr>
        <w:t xml:space="preserve">of </w:t>
      </w:r>
      <w:r w:rsidRPr="00BE2251">
        <w:rPr>
          <w:color w:val="auto"/>
          <w:sz w:val="24"/>
          <w:szCs w:val="24"/>
        </w:rPr>
        <w:t>the CISNET range.</w:t>
      </w:r>
      <w:r w:rsidR="00BC337B" w:rsidRPr="00BE2251">
        <w:rPr>
          <w:color w:val="auto"/>
          <w:sz w:val="24"/>
          <w:szCs w:val="24"/>
        </w:rPr>
        <w:t xml:space="preserve">  </w:t>
      </w:r>
      <w:r w:rsidR="00BC337B" w:rsidRPr="00BE2251">
        <w:rPr>
          <w:sz w:val="24"/>
          <w:szCs w:val="24"/>
        </w:rPr>
        <w:t xml:space="preserve">Additionally, although the incidence rates of 3-5cm and </w:t>
      </w:r>
      <w:r w:rsidR="00BC337B" w:rsidRPr="00BE2251">
        <w:rPr>
          <w:rFonts w:eastAsia="MS Gothic"/>
          <w:sz w:val="24"/>
        </w:rPr>
        <w:t xml:space="preserve">≥5cm tumors </w:t>
      </w:r>
      <w:r w:rsidR="00396A2F" w:rsidRPr="00BE2251">
        <w:rPr>
          <w:rFonts w:eastAsia="MS Gothic"/>
          <w:sz w:val="24"/>
        </w:rPr>
        <w:t xml:space="preserve">remained relatively stationary since 1990, this constancy does not necessarily imply screening failed to detect these largest </w:t>
      </w:r>
      <w:del w:id="42" w:author="Samir Soneji" w:date="2015-08-17T13:57:00Z">
        <w:r w:rsidR="00396A2F" w:rsidRPr="00BE2251" w:rsidDel="006B3887">
          <w:rPr>
            <w:rFonts w:eastAsia="MS Gothic"/>
            <w:sz w:val="24"/>
          </w:rPr>
          <w:delText xml:space="preserve">and most problematic </w:delText>
        </w:r>
      </w:del>
      <w:r w:rsidR="00396A2F" w:rsidRPr="00BE2251">
        <w:rPr>
          <w:rFonts w:eastAsia="MS Gothic"/>
          <w:sz w:val="24"/>
        </w:rPr>
        <w:t xml:space="preserve">cancers.  </w:t>
      </w:r>
      <w:r w:rsidR="003A6D35" w:rsidRPr="00BE2251">
        <w:rPr>
          <w:sz w:val="24"/>
          <w:szCs w:val="24"/>
        </w:rPr>
        <w:t xml:space="preserve">Screening only fails to reduce the incidence of larger sized tumors if we assume the underlying nature of these cancers is constant over time </w:t>
      </w:r>
      <w:r w:rsidR="004A5FDB">
        <w:rPr>
          <w:sz w:val="24"/>
          <w:szCs w:val="24"/>
        </w:rPr>
        <w:t xml:space="preserve">(i.e., </w:t>
      </w:r>
      <w:r w:rsidR="003A6D35" w:rsidRPr="00BE2251">
        <w:rPr>
          <w:sz w:val="24"/>
          <w:szCs w:val="24"/>
        </w:rPr>
        <w:t>risk factors do not change over age, time, and across cohorts</w:t>
      </w:r>
      <w:r w:rsidR="004A5FDB">
        <w:rPr>
          <w:sz w:val="24"/>
          <w:szCs w:val="24"/>
        </w:rPr>
        <w:t>)</w:t>
      </w:r>
      <w:r w:rsidR="003A6D35" w:rsidRPr="00BE2251">
        <w:rPr>
          <w:sz w:val="24"/>
          <w:szCs w:val="24"/>
        </w:rPr>
        <w:t xml:space="preserve">.  A recent analysis </w:t>
      </w:r>
      <w:r w:rsidR="00BC337B" w:rsidRPr="00BE2251">
        <w:rPr>
          <w:sz w:val="24"/>
          <w:szCs w:val="24"/>
        </w:rPr>
        <w:t xml:space="preserve">considered </w:t>
      </w:r>
      <w:r w:rsidR="003A6D35" w:rsidRPr="00BE2251">
        <w:rPr>
          <w:sz w:val="24"/>
          <w:szCs w:val="24"/>
        </w:rPr>
        <w:t xml:space="preserve">age, time, and cohort effects for metastatic cancer </w:t>
      </w:r>
      <w:r w:rsidR="00BC337B" w:rsidRPr="00BE2251">
        <w:rPr>
          <w:sz w:val="24"/>
          <w:szCs w:val="24"/>
        </w:rPr>
        <w:t xml:space="preserve">and concluded that the incidence </w:t>
      </w:r>
      <w:r w:rsidR="003A6D35" w:rsidRPr="00BE2251">
        <w:rPr>
          <w:sz w:val="24"/>
          <w:szCs w:val="24"/>
        </w:rPr>
        <w:t xml:space="preserve">rate </w:t>
      </w:r>
      <w:r w:rsidR="00BC337B" w:rsidRPr="00BE2251">
        <w:rPr>
          <w:sz w:val="24"/>
          <w:szCs w:val="24"/>
        </w:rPr>
        <w:t>would ha</w:t>
      </w:r>
      <w:r w:rsidR="003A6D35" w:rsidRPr="00BE2251">
        <w:rPr>
          <w:sz w:val="24"/>
          <w:szCs w:val="24"/>
        </w:rPr>
        <w:t xml:space="preserve">ve increased over time in the absence of screening; </w:t>
      </w:r>
      <w:r w:rsidR="00BC337B" w:rsidRPr="00BE2251">
        <w:rPr>
          <w:sz w:val="24"/>
          <w:szCs w:val="24"/>
        </w:rPr>
        <w:t>screening reduced this increase to produce the constant trend observed.</w:t>
      </w:r>
      <w:r w:rsidR="009C1954" w:rsidRPr="00BE2251">
        <w:rPr>
          <w:sz w:val="24"/>
          <w:szCs w:val="24"/>
        </w:rPr>
        <w:fldChar w:fldCharType="begin"/>
      </w:r>
      <w:r w:rsidR="009C1954" w:rsidRPr="00BE2251">
        <w:rPr>
          <w:sz w:val="24"/>
          <w:szCs w:val="24"/>
        </w:rPr>
        <w:instrText xml:space="preserve"> ADDIN ZOTERO_ITEM CSL_CITATION {"citationID":"pgud89741","properties":{"formattedCitation":"{\\rtf \\super 21\\nosupersub{}}","plainCitation":"21"},"citationItems":[{"id":6512,"uris":["http://zotero.org/users/39665/items/285PEI2S"],"uri":["http://zotero.org/users/39665/items/285PEI2S"],"itemData":{"id":6512,"type":"article-journal","title":"The contribution of mammography screening to breast cancer incidence trends in the United States: an updated age-period-cohort model","container-title":"Cancer Epidemiology, Biomarkers &amp; Prevention: A Publication of the American Association for Cancer Research, Cosponsored by the American Society of Preventive Oncology","page":"905-912","volume":"24","issue":"6","source":"PubMed","abstract":"BACKGROUND: The impact of screening mammography on breast cancer incidence is difficult to disentangle from cohort- and age-related effects on incidence.\nMETHODS: We developed an age-period-cohort model of ductal carcinoma in situ (DCIS) and invasive breast cancer incidence in U.S. females using cancer registry data. Five functions were included in the model to estimate stage-specific effects for age, premenopausal birth cohorts, postmenopausal birth cohorts, period (for all years of diagnosis), and a mammography period effect limited to women ages ≥40 years after 1982. Incidence with and without the mammography period effect was calculated.\nRESULTS: More recent birth cohorts have elevated underlying risk compared with earlier cohorts for both pre- and postmenopausal women. Comparing models with and without the mammography period effect showed that overall breast cancer incidence would have been 23.1% lower in the absence of mammography in 2010 (95% confidence intervals, 18.8-27.4), including 14.7% (9.5-19.3) lower for invasive breast cancer and 54.5% (47.4-59.6) lower for DCIS. Incidence of distant-staged breast cancer in 2010 would have been 29.0% (13.1-48.1) greater in the absence of mammography screening.\nCONCLUSIONS: Mammography contributes to markedly elevated rates of DCIS and early-stage invasive cancers, but also contributes to substantial reductions in the incidence of metastatic breast cancer.\nIMPACT: Mammography is an important tool for reducing the burden of breast cancer, but future work is needed to identify risk factors accounting for increasing underlying incidence and to distinguish between indolent and potentially lethal early-stage breast cancers that are detected via mammography. Cancer Epidemiol Biomarkers Prev; 24(6); 905-12. ©2015 AACR.","DOI":"10.1158/1055-9965.EPI-14-1286","ISSN":"1538-7755","note":"PMID: 25787716","shortTitle":"The contribution of mammography screening to breast cancer incidence trends in the United States","journalAbbreviation":"Cancer Epidemiol. Biomarkers Prev.","language":"eng","author":[{"family":"Gangnon","given":"Ronald E."},{"family":"Sprague","given":"Brian L."},{"family":"Stout","given":"Natasha K."},{"family":"Alagoz","given":"Oguz"},{"family":"Weedon-Fekjær","given":"Harald"},{"family":"Holford","given":"Theodore R."},{"family":"Trentham-Dietz","given":"Amy"}],"issued":{"date-parts":[["2015",6]]},"PMID":"25787716"}}],"schema":"https://github.com/citation-style-language/schema/raw/master/csl-citation.json"} </w:instrText>
      </w:r>
      <w:r w:rsidR="009C1954" w:rsidRPr="00BE2251">
        <w:rPr>
          <w:sz w:val="24"/>
          <w:szCs w:val="24"/>
        </w:rPr>
        <w:fldChar w:fldCharType="separate"/>
      </w:r>
      <w:r w:rsidR="00DC7947" w:rsidRPr="00DC7947">
        <w:rPr>
          <w:sz w:val="24"/>
          <w:szCs w:val="24"/>
          <w:vertAlign w:val="superscript"/>
        </w:rPr>
        <w:t>21</w:t>
      </w:r>
      <w:r w:rsidR="009C1954" w:rsidRPr="00BE2251">
        <w:rPr>
          <w:sz w:val="24"/>
          <w:szCs w:val="24"/>
        </w:rPr>
        <w:fldChar w:fldCharType="end"/>
      </w:r>
      <w:r w:rsidR="00BC337B" w:rsidRPr="00BE2251">
        <w:rPr>
          <w:sz w:val="24"/>
          <w:szCs w:val="24"/>
        </w:rPr>
        <w:t xml:space="preserve"> </w:t>
      </w:r>
    </w:p>
    <w:p w14:paraId="76E6E046" w14:textId="1D11D189" w:rsidR="008D20E9" w:rsidRPr="00BE2251" w:rsidRDefault="00663F69" w:rsidP="006E3C12">
      <w:pPr>
        <w:pStyle w:val="Normal1"/>
        <w:spacing w:line="480" w:lineRule="auto"/>
        <w:rPr>
          <w:sz w:val="24"/>
          <w:szCs w:val="24"/>
        </w:rPr>
      </w:pPr>
      <w:r w:rsidRPr="00BE2251">
        <w:rPr>
          <w:color w:val="auto"/>
          <w:sz w:val="24"/>
          <w:szCs w:val="24"/>
        </w:rPr>
        <w:tab/>
      </w:r>
      <w:r w:rsidR="008D20E9" w:rsidRPr="00BE2251">
        <w:rPr>
          <w:sz w:val="24"/>
          <w:szCs w:val="24"/>
        </w:rPr>
        <w:t xml:space="preserve">Our results also directly address the longstanding controversy over the value of </w:t>
      </w:r>
      <w:del w:id="43" w:author="Samir Soneji" w:date="2015-08-17T13:58:00Z">
        <w:r w:rsidR="008D20E9" w:rsidRPr="00BE2251" w:rsidDel="006B3887">
          <w:rPr>
            <w:sz w:val="24"/>
            <w:szCs w:val="24"/>
          </w:rPr>
          <w:delText xml:space="preserve">mammography </w:delText>
        </w:r>
      </w:del>
      <w:r w:rsidR="008D20E9" w:rsidRPr="00BE2251">
        <w:rPr>
          <w:sz w:val="24"/>
          <w:szCs w:val="24"/>
        </w:rPr>
        <w:t>screening, especially among 40-49 year olds.</w:t>
      </w:r>
      <w:r w:rsidR="00B91CFC" w:rsidRPr="00BE2251">
        <w:rPr>
          <w:sz w:val="24"/>
          <w:szCs w:val="24"/>
        </w:rPr>
        <w:fldChar w:fldCharType="begin"/>
      </w:r>
      <w:r w:rsidR="00DC7947">
        <w:rPr>
          <w:sz w:val="24"/>
          <w:szCs w:val="24"/>
        </w:rPr>
        <w:instrText xml:space="preserve"> ADDIN ZOTERO_ITEM CSL_CITATION {"citationID":"invmtk1ug","properties":{"formattedCitation":"{\\rtf \\super 2,22\\nosupersub{}}","plainCitation":"2,22"},"citationItems":[{"id":412,"uris":["http://zotero.org/users/39665/items/5RPQBIXI"],"uri":["http://zotero.org/users/39665/items/5RPQBIXI"],"itemData":{"id":412,"type":"article-journal","title":"Is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00B91CFC" w:rsidRPr="00BE2251">
        <w:rPr>
          <w:sz w:val="24"/>
          <w:szCs w:val="24"/>
        </w:rPr>
        <w:fldChar w:fldCharType="separate"/>
      </w:r>
      <w:r w:rsidR="00DC7947" w:rsidRPr="00DC7947">
        <w:rPr>
          <w:sz w:val="24"/>
          <w:szCs w:val="24"/>
          <w:vertAlign w:val="superscript"/>
        </w:rPr>
        <w:t>2,22</w:t>
      </w:r>
      <w:r w:rsidR="00B91CFC" w:rsidRPr="00BE2251">
        <w:rPr>
          <w:sz w:val="24"/>
          <w:szCs w:val="24"/>
        </w:rPr>
        <w:fldChar w:fldCharType="end"/>
      </w:r>
      <w:r w:rsidR="008D20E9" w:rsidRPr="00BE2251">
        <w:rPr>
          <w:sz w:val="24"/>
          <w:szCs w:val="24"/>
        </w:rPr>
        <w:t xml:space="preserve">  </w:t>
      </w:r>
      <w:r w:rsidR="003E27F5" w:rsidRPr="00BE2251">
        <w:rPr>
          <w:sz w:val="24"/>
          <w:szCs w:val="24"/>
        </w:rPr>
        <w:t>Our estimate of the benefit of screening among 40-49 year olds, which is based on the actual mortality experience of breast cancer patients, is higher than most previous estimates.</w:t>
      </w:r>
      <w:r w:rsidR="001F50E7" w:rsidRPr="00BE2251">
        <w:rPr>
          <w:sz w:val="24"/>
          <w:szCs w:val="24"/>
        </w:rPr>
        <w:fldChar w:fldCharType="begin"/>
      </w:r>
      <w:r w:rsidR="009C1954" w:rsidRPr="00BE2251">
        <w:rPr>
          <w:sz w:val="24"/>
          <w:szCs w:val="24"/>
        </w:rPr>
        <w:instrText xml:space="preserve"> ADDIN ZOTERO_ITEM CSL_CITATION {"citationID":"6umrjrgsu","properties":{"formattedCitation":"{\\rtf \\super 23\\uc0\\u8211{}25\\nosupersub{}}","plainCitation":"23–25"},"citationItems":[{"id":6707,"uris":["http://zotero.org/users/39665/items/RP7D22KF"],"uri":["http://zotero.org/users/39665/items/RP7D22KF"],"itemData":{"id":6707,"type":"article-journal","title":"Effect of mammographic screening from age 40 years on breast cancer mortality in the UK Age trial at 17 years' follow-up: a randomised controlled trial","container-title":"The Lancet. Oncology","source":"PubMed","abstract":"BACKGROUND: Age-specific effects of mammographic screening, and the timing of such effects, are a matter of debate. The results of the UK Age trial, which compared the effect of invitation to annual mammographic screening from age 40 years with commencement of screening at age 50 years on breast cancer mortality, have been reported at 10 years of follow-up and showed no significant difference in mortality between the trial groups. Here, we report the results of the UK Age trial after 17 years of follow-up.\nMETHODS: Women aged 39-41 from 23 UK NHS Breast Screening Programme units years were randomly assigned by individual randomisation (1:2) to either an intervention group offered annual screening by mammography up to and including the calendar year of their 48th birthday or to a control group receiving usual medical care (invited for screening at age 50 years and every 3 years thereafter). Both groups were stratified by general practice. We compared breast cancer incidence and mortality by time since randomisation. Analyses included all women randomly assigned who could be traced with the National Health Service Central Register and who had not died or emigrated before entry. The primary outcome measures were mortality from breast cancer (defined as deaths with breast cancer coded as the underlying cause of death) and breast cancer incidence, including in-situ, invasive, and total incidence. Because there is an interest in the timing of the mortality effect, we analysed the results in different follow-up periods. This trial is registered, number ISRCTN24647151.\nFINDINGS: Between Oct 14, 1990, and Sept 25, 1997, 160 921 participants were randomly assigned; 53 883 women in the intervention group and 106 953 assigned to usual medical care were included in this analysis. After a median follow-up of 17 years (IQR 16·8-18·8), the rate ratio (RR) for breast cancer mortality was 0·88 (95% CI 0·74-1·04) from tumours diagnosed during the intervention phase. A significant reduction in breast cancer mortality was noted in the intervention group compared with the control group in the first 10 years after diagnosis (RR 0·75, 0·58-0·97) but not thereafter (RR 1·02, 0·80-1·30) from tumours diagnosed during the intervention phase. The overall breast cancer incidence during 17 year follow-up was similar between the intervention group and the control group (RR 0·98, 0·93-1·04).\nINTERPRETATION: Our results support an early reduction in mortality from breast cancer with annual mammography screening in women aged 40-49 years. Further data are needed to fully understand long-term effects. Cumulative incidence figures suggest at worst a small amount of overdiagnosis.\nFUNDING: National Institute for Health Research Health Technology Assessment programme and the American Cancer Society. Past funding was received from the Medical Research Council, Cancer Research UK, the UK Department of Health, and the US National Cancer Institute.","DOI":"10.1016/S1470-2045(15)00128-X","ISSN":"1474-5488","note":"PMID: 26206144","shortTitle":"Effect of mammographic screening from age 40 years on breast cancer mortality in the UK Age trial at 17 years' follow-up","journalAbbreviation":"Lancet Oncol.","language":"ENG","author":[{"family":"Moss","given":"Sue M."},{"family":"Wale","given":"Christopher"},{"family":"Smith","given":"Robert"},{"family":"Evans","given":"Andrew"},{"family":"Cuckle","given":"Howard"},{"family":"Duffy","given":"Stephen W."}],"issued":{"date-parts":[["2015",7,20]]},"PMID":"26206144"}},{"id":6712,"uris":["http://zotero.org/users/39665/items/SXB79ADW"],"uri":["http://zotero.org/users/39665/items/SXB79ADW"],"itemData":{"id":6712,"type":"article-journal","title":"Breast-cancer screening--viewpoint of the IARC Working Group","container-title":"The New England Journal of Medicine","page":"2353-2358","volume":"372","issue":"24","source":"PubMed","DOI":"10.1056/NEJMsr1504363","ISSN":"1533-4406","note":"PMID: 26039523","journalAbbreviation":"N. Engl. J. Med.","language":"eng","author":[{"family":"Lauby-Secretan","given":"Béatrice"},{"family":"Scoccianti","given":"Chiara"},{"family":"Loomis","given":"Dana"},{"family":"Benbrahim-Tallaa","given":"Lamia"},{"family":"Bouvard","given":"Véronique"},{"family":"Bianchini","given":"Franca"},{"family":"Straif","given":"Kurt"},{"literal":"International Agency for Research on Cancer Handbook Working Group"}],"issued":{"date-parts":[["2015",6,11]]},"PMID":"26039523"}},{"id":6714,"uris":["http://zotero.org/users/39665/items/DM7GSN7T"],"uri":["http://zotero.org/users/39665/items/DM7GSN7T"],"itemData":{"id":6714,"type":"report","title":"Draft Recommendation Statement: Breast Cancer: Screening","URL":"http://www.uspreventiveservicestaskforce.org/Page/Document/RecommendationStatementDraft/breast-cancer-screening1","author":[{"literal":"US Preventive Services Task Force"}],"issued":{"date-parts":[["2015",5]]},"accessed":{"date-parts":[["2015",7,28]]}}}],"schema":"https://github.com/citation-style-language/schema/raw/master/csl-citation.json"} </w:instrText>
      </w:r>
      <w:r w:rsidR="001F50E7" w:rsidRPr="00BE2251">
        <w:rPr>
          <w:sz w:val="24"/>
          <w:szCs w:val="24"/>
        </w:rPr>
        <w:fldChar w:fldCharType="separate"/>
      </w:r>
      <w:r w:rsidR="00DC7947" w:rsidRPr="00DC7947">
        <w:rPr>
          <w:sz w:val="24"/>
          <w:szCs w:val="24"/>
          <w:vertAlign w:val="superscript"/>
        </w:rPr>
        <w:t>23–25</w:t>
      </w:r>
      <w:r w:rsidR="001F50E7" w:rsidRPr="00BE2251">
        <w:rPr>
          <w:sz w:val="24"/>
          <w:szCs w:val="24"/>
        </w:rPr>
        <w:fldChar w:fldCharType="end"/>
      </w:r>
      <w:r w:rsidR="003E27F5" w:rsidRPr="00BE2251">
        <w:rPr>
          <w:sz w:val="24"/>
          <w:szCs w:val="24"/>
        </w:rPr>
        <w:t xml:space="preserve">  </w:t>
      </w:r>
      <w:r w:rsidR="008D20E9" w:rsidRPr="00BE2251">
        <w:rPr>
          <w:sz w:val="24"/>
          <w:szCs w:val="24"/>
        </w:rPr>
        <w:t>We conclude that earlier detection among 40-49 year olds contributed 0.56 of the 10.94</w:t>
      </w:r>
      <w:r w:rsidR="0096522B" w:rsidRPr="00BE2251">
        <w:rPr>
          <w:sz w:val="24"/>
          <w:szCs w:val="24"/>
        </w:rPr>
        <w:t>-</w:t>
      </w:r>
      <w:r w:rsidR="008D20E9" w:rsidRPr="00BE2251">
        <w:rPr>
          <w:sz w:val="24"/>
          <w:szCs w:val="24"/>
        </w:rPr>
        <w:t>year gain in life expectancy</w:t>
      </w:r>
      <w:ins w:id="44" w:author="Samir Soneji" w:date="2015-08-17T13:58:00Z">
        <w:r w:rsidR="006B3887">
          <w:rPr>
            <w:sz w:val="24"/>
            <w:szCs w:val="24"/>
          </w:rPr>
          <w:t xml:space="preserve"> (</w:t>
        </w:r>
      </w:ins>
      <w:del w:id="45" w:author="Samir Soneji" w:date="2015-08-17T13:58:00Z">
        <w:r w:rsidR="008D20E9" w:rsidRPr="00BE2251" w:rsidDel="006B3887">
          <w:rPr>
            <w:sz w:val="24"/>
            <w:szCs w:val="24"/>
          </w:rPr>
          <w:delText xml:space="preserve">, or </w:delText>
        </w:r>
      </w:del>
      <w:r w:rsidR="008D20E9" w:rsidRPr="00BE2251">
        <w:rPr>
          <w:sz w:val="24"/>
          <w:szCs w:val="24"/>
        </w:rPr>
        <w:t>5.16%</w:t>
      </w:r>
      <w:ins w:id="46" w:author="Samir Soneji" w:date="2015-08-17T13:58:00Z">
        <w:r w:rsidR="006B3887">
          <w:rPr>
            <w:sz w:val="24"/>
            <w:szCs w:val="24"/>
          </w:rPr>
          <w:t>)</w:t>
        </w:r>
      </w:ins>
      <w:r w:rsidR="008D20E9" w:rsidRPr="00BE2251">
        <w:rPr>
          <w:sz w:val="24"/>
          <w:szCs w:val="24"/>
        </w:rPr>
        <w:t>.  This contribution was greater than the corresponding contributions of 50-59 and 60-69 year olds (4.14% and 3.70%, respectively).  Previous estimates of the benefits of screening among 40-49 year olds came from simulation-based studies, randomized trials, and cross-national studies.  Yet, simulation studies are based on inherently untestable assumptions on the natur</w:t>
      </w:r>
      <w:r w:rsidR="00B91CFC" w:rsidRPr="00BE2251">
        <w:rPr>
          <w:sz w:val="24"/>
          <w:szCs w:val="24"/>
        </w:rPr>
        <w:t>al history of breast cancer.</w:t>
      </w:r>
      <w:r w:rsidR="00B91CFC" w:rsidRPr="00BE2251">
        <w:rPr>
          <w:sz w:val="24"/>
          <w:szCs w:val="24"/>
        </w:rPr>
        <w:fldChar w:fldCharType="begin"/>
      </w:r>
      <w:r w:rsidR="009C1954" w:rsidRPr="00BE2251">
        <w:rPr>
          <w:sz w:val="24"/>
          <w:szCs w:val="24"/>
        </w:rPr>
        <w:instrText xml:space="preserve"> ADDIN ZOTERO_ITEM CSL_CITATION {"citationID":"1d19nc0slr","properties":{"formattedCitation":"{\\rtf \\super 26\\nosupersub{}}","plainCitation":"26"},"citationItems":[{"id":6498,"uris":["http://zotero.org/users/39665/items/V3RP97NT"],"uri":["http://zotero.org/users/39665/items/V3RP97NT"],"itemData":{"id":6498,"type":"article-journal","title":"Calibration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00B91CFC" w:rsidRPr="00BE2251">
        <w:rPr>
          <w:sz w:val="24"/>
          <w:szCs w:val="24"/>
        </w:rPr>
        <w:fldChar w:fldCharType="separate"/>
      </w:r>
      <w:r w:rsidR="00DC7947" w:rsidRPr="00DC7947">
        <w:rPr>
          <w:sz w:val="24"/>
          <w:szCs w:val="24"/>
          <w:vertAlign w:val="superscript"/>
        </w:rPr>
        <w:t>26</w:t>
      </w:r>
      <w:r w:rsidR="00B91CFC" w:rsidRPr="00BE2251">
        <w:rPr>
          <w:sz w:val="24"/>
          <w:szCs w:val="24"/>
        </w:rPr>
        <w:fldChar w:fldCharType="end"/>
      </w:r>
      <w:r w:rsidR="008D20E9" w:rsidRPr="00BE2251">
        <w:rPr>
          <w:sz w:val="24"/>
          <w:szCs w:val="24"/>
        </w:rPr>
        <w:t xml:space="preserve">  The efficacy demonstrated in randomized trials may not translate to the same level of effectiveness in actual populations because of limited external validity. And cross-national studies are ecological in nature and based on comparisons of whether women were offered screening rather than actually screened.</w:t>
      </w:r>
    </w:p>
    <w:p w14:paraId="1236CDC0" w14:textId="65D41ED4" w:rsidR="00950717" w:rsidRPr="00BE2251" w:rsidRDefault="008D20E9" w:rsidP="00950717">
      <w:pPr>
        <w:pStyle w:val="Normal1"/>
        <w:spacing w:line="480" w:lineRule="auto"/>
        <w:ind w:firstLine="720"/>
        <w:rPr>
          <w:sz w:val="24"/>
          <w:szCs w:val="24"/>
        </w:rPr>
      </w:pPr>
      <w:r w:rsidRPr="00BE2251">
        <w:rPr>
          <w:sz w:val="24"/>
          <w:szCs w:val="24"/>
        </w:rPr>
        <w:t xml:space="preserve">While the contribution from earlier detection on </w:t>
      </w:r>
      <w:r w:rsidR="00F644DA" w:rsidRPr="00BE2251">
        <w:rPr>
          <w:sz w:val="24"/>
          <w:szCs w:val="24"/>
        </w:rPr>
        <w:t xml:space="preserve">the </w:t>
      </w:r>
      <w:r w:rsidRPr="00BE2251">
        <w:rPr>
          <w:sz w:val="24"/>
          <w:szCs w:val="24"/>
        </w:rPr>
        <w:t>gain in life expectancy was substantial, we found that the contribution from advancements in breast cancer treatment was even</w:t>
      </w:r>
      <w:r w:rsidR="00B91CFC" w:rsidRPr="00BE2251">
        <w:rPr>
          <w:sz w:val="24"/>
          <w:szCs w:val="24"/>
        </w:rPr>
        <w:t xml:space="preserve"> larger</w:t>
      </w:r>
      <w:r w:rsidRPr="00BE2251">
        <w:rPr>
          <w:sz w:val="24"/>
          <w:szCs w:val="24"/>
        </w:rPr>
        <w:t xml:space="preserve">.  Treatment-related advancements </w:t>
      </w:r>
      <w:r w:rsidR="00A82A42" w:rsidRPr="00BE2251">
        <w:rPr>
          <w:sz w:val="24"/>
          <w:szCs w:val="24"/>
        </w:rPr>
        <w:t xml:space="preserve">likely </w:t>
      </w:r>
      <w:r w:rsidRPr="00BE2251">
        <w:rPr>
          <w:sz w:val="24"/>
          <w:szCs w:val="24"/>
        </w:rPr>
        <w:t xml:space="preserve">resulted from a combination of improvements in the delivery of existing treatments </w:t>
      </w:r>
      <w:r w:rsidR="00950717" w:rsidRPr="009F4FE6">
        <w:rPr>
          <w:sz w:val="24"/>
          <w:szCs w:val="24"/>
          <w:highlight w:val="yellow"/>
          <w:rPrChange w:id="47" w:author="Samir Soneji" w:date="2015-08-17T14:03:00Z">
            <w:rPr>
              <w:sz w:val="24"/>
              <w:szCs w:val="24"/>
            </w:rPr>
          </w:rPrChange>
        </w:rPr>
        <w:t>(e.</w:t>
      </w:r>
      <w:commentRangeStart w:id="48"/>
      <w:r w:rsidR="00950717" w:rsidRPr="009F4FE6">
        <w:rPr>
          <w:sz w:val="24"/>
          <w:szCs w:val="24"/>
          <w:highlight w:val="yellow"/>
          <w:rPrChange w:id="49" w:author="Samir Soneji" w:date="2015-08-17T14:03:00Z">
            <w:rPr>
              <w:sz w:val="24"/>
              <w:szCs w:val="24"/>
            </w:rPr>
          </w:rPrChange>
        </w:rPr>
        <w:t>g</w:t>
      </w:r>
      <w:commentRangeEnd w:id="48"/>
      <w:r w:rsidR="009F4FE6">
        <w:rPr>
          <w:rStyle w:val="CommentReference"/>
        </w:rPr>
        <w:commentReference w:id="48"/>
      </w:r>
      <w:r w:rsidR="00950717" w:rsidRPr="009F4FE6">
        <w:rPr>
          <w:sz w:val="24"/>
          <w:szCs w:val="24"/>
          <w:highlight w:val="yellow"/>
          <w:rPrChange w:id="50" w:author="Samir Soneji" w:date="2015-08-17T14:03:00Z">
            <w:rPr>
              <w:sz w:val="24"/>
              <w:szCs w:val="24"/>
            </w:rPr>
          </w:rPrChange>
        </w:rPr>
        <w:t>., breast-conserving surgery with radiotherapy)</w:t>
      </w:r>
      <w:r w:rsidR="00950717" w:rsidRPr="00BE2251">
        <w:rPr>
          <w:sz w:val="24"/>
          <w:szCs w:val="24"/>
        </w:rPr>
        <w:t xml:space="preserve"> </w:t>
      </w:r>
      <w:r w:rsidRPr="00BE2251">
        <w:rPr>
          <w:sz w:val="24"/>
          <w:szCs w:val="24"/>
        </w:rPr>
        <w:t xml:space="preserve">and </w:t>
      </w:r>
      <w:r w:rsidR="00950717" w:rsidRPr="00BE2251">
        <w:rPr>
          <w:sz w:val="24"/>
          <w:szCs w:val="24"/>
        </w:rPr>
        <w:t xml:space="preserve">the </w:t>
      </w:r>
      <w:r w:rsidRPr="00BE2251">
        <w:rPr>
          <w:sz w:val="24"/>
          <w:szCs w:val="24"/>
        </w:rPr>
        <w:t>development of novel treatments</w:t>
      </w:r>
      <w:r w:rsidR="00950717" w:rsidRPr="00BE2251">
        <w:rPr>
          <w:sz w:val="24"/>
          <w:szCs w:val="24"/>
        </w:rPr>
        <w:t xml:space="preserve"> </w:t>
      </w:r>
      <w:r w:rsidR="00950717" w:rsidRPr="009F4FE6">
        <w:rPr>
          <w:sz w:val="24"/>
          <w:szCs w:val="24"/>
          <w:highlight w:val="yellow"/>
          <w:rPrChange w:id="51" w:author="Samir Soneji" w:date="2015-08-17T14:03:00Z">
            <w:rPr>
              <w:sz w:val="24"/>
              <w:szCs w:val="24"/>
            </w:rPr>
          </w:rPrChange>
        </w:rPr>
        <w:t xml:space="preserve">(e.g., </w:t>
      </w:r>
      <w:proofErr w:type="spellStart"/>
      <w:r w:rsidR="00950717" w:rsidRPr="009F4FE6">
        <w:rPr>
          <w:sz w:val="24"/>
          <w:szCs w:val="24"/>
          <w:highlight w:val="yellow"/>
          <w:rPrChange w:id="52" w:author="Samir Soneji" w:date="2015-08-17T14:03:00Z">
            <w:rPr>
              <w:sz w:val="24"/>
              <w:szCs w:val="24"/>
            </w:rPr>
          </w:rPrChange>
        </w:rPr>
        <w:t>tamoxifen</w:t>
      </w:r>
      <w:proofErr w:type="spellEnd"/>
      <w:r w:rsidR="00950717" w:rsidRPr="009F4FE6">
        <w:rPr>
          <w:sz w:val="24"/>
          <w:szCs w:val="24"/>
          <w:highlight w:val="yellow"/>
          <w:rPrChange w:id="53" w:author="Samir Soneji" w:date="2015-08-17T14:03:00Z">
            <w:rPr>
              <w:sz w:val="24"/>
              <w:szCs w:val="24"/>
            </w:rPr>
          </w:rPrChange>
        </w:rPr>
        <w:t xml:space="preserve"> for breast cancer chemoprevention)</w:t>
      </w:r>
      <w:r w:rsidRPr="00BE2251">
        <w:rPr>
          <w:sz w:val="24"/>
          <w:szCs w:val="24"/>
        </w:rPr>
        <w:t>, both of which reduced case fatality rates.</w:t>
      </w:r>
      <w:r w:rsidR="008D387C" w:rsidRPr="00BE2251">
        <w:rPr>
          <w:sz w:val="24"/>
          <w:szCs w:val="24"/>
        </w:rPr>
        <w:fldChar w:fldCharType="begin"/>
      </w:r>
      <w:r w:rsidR="009C1954" w:rsidRPr="00BE2251">
        <w:rPr>
          <w:sz w:val="24"/>
          <w:szCs w:val="24"/>
        </w:rPr>
        <w:instrText xml:space="preserve"> ADDIN ZOTERO_ITEM CSL_CITATION {"citationID":"fT2JQqP1","properties":{"formattedCitation":"{\\rtf \\super 27,28\\nosupersub{}}","plainCitation":"27,28"},"citationItems":[{"id":6548,"uris":["http://zotero.org/users/39665/items/52QZTNJB"],"uri":["http://zotero.org/users/39665/items/52QZTNJB"],"itemData":{"id":6548,"type":"article-journal","title":"Consensus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8D387C" w:rsidRPr="00BE2251">
        <w:rPr>
          <w:sz w:val="24"/>
          <w:szCs w:val="24"/>
        </w:rPr>
        <w:fldChar w:fldCharType="separate"/>
      </w:r>
      <w:r w:rsidR="00DC7947" w:rsidRPr="00DC7947">
        <w:rPr>
          <w:sz w:val="24"/>
          <w:szCs w:val="24"/>
          <w:vertAlign w:val="superscript"/>
        </w:rPr>
        <w:t>27,28</w:t>
      </w:r>
      <w:r w:rsidR="008D387C" w:rsidRPr="00BE2251">
        <w:rPr>
          <w:sz w:val="24"/>
          <w:szCs w:val="24"/>
        </w:rPr>
        <w:fldChar w:fldCharType="end"/>
      </w:r>
      <w:r w:rsidR="000549FB" w:rsidRPr="00BE2251">
        <w:rPr>
          <w:sz w:val="24"/>
          <w:szCs w:val="24"/>
        </w:rPr>
        <w:t xml:space="preserve"> </w:t>
      </w:r>
      <w:r w:rsidR="00F8345E" w:rsidRPr="00BE2251">
        <w:rPr>
          <w:sz w:val="24"/>
          <w:szCs w:val="24"/>
        </w:rPr>
        <w:t xml:space="preserve"> The same </w:t>
      </w:r>
      <w:r w:rsidR="00F8345E" w:rsidRPr="00BE2251">
        <w:rPr>
          <w:color w:val="auto"/>
          <w:sz w:val="24"/>
          <w:szCs w:val="24"/>
        </w:rPr>
        <w:t>CISNET models estimated breast cancer treatment contributed to between 35% and 72% of the decline in breast cancer mortality rates or, equivalently, between 50% and 84% of the resulting gain in life expectancy.  Our estimate of the contribution of advancements in breast cancer treatment (62%) fell on the upper end of the CISNET range</w:t>
      </w:r>
      <w:r w:rsidR="00E71220" w:rsidRPr="00BE2251">
        <w:rPr>
          <w:color w:val="auto"/>
          <w:sz w:val="24"/>
          <w:szCs w:val="24"/>
        </w:rPr>
        <w:t>.</w:t>
      </w:r>
    </w:p>
    <w:p w14:paraId="5B7FFD04" w14:textId="7828FC8E" w:rsidR="008D20E9" w:rsidRPr="00BE2251" w:rsidRDefault="008D20E9" w:rsidP="008D20E9">
      <w:pPr>
        <w:pStyle w:val="Normal1"/>
        <w:spacing w:line="480" w:lineRule="auto"/>
        <w:ind w:firstLine="720"/>
        <w:rPr>
          <w:sz w:val="24"/>
          <w:szCs w:val="24"/>
        </w:rPr>
      </w:pPr>
      <w:r w:rsidRPr="00BE2251">
        <w:rPr>
          <w:sz w:val="24"/>
          <w:szCs w:val="24"/>
        </w:rPr>
        <w:t>Advancements in the prevention and treatment of competing causes of death, such as CVD,</w:t>
      </w:r>
      <w:r w:rsidR="00987C4E" w:rsidRPr="00BE2251">
        <w:rPr>
          <w:sz w:val="24"/>
          <w:szCs w:val="24"/>
        </w:rPr>
        <w:fldChar w:fldCharType="begin"/>
      </w:r>
      <w:r w:rsidR="009C1954" w:rsidRPr="00BE2251">
        <w:rPr>
          <w:sz w:val="24"/>
          <w:szCs w:val="24"/>
        </w:rPr>
        <w:instrText xml:space="preserve"> ADDIN ZOTERO_ITEM CSL_CITATION {"citationID":"sbkfqr18j","properties":{"formattedCitation":"{\\rtf \\super 29,30\\nosupersub{}}","plainCitation":"29,30"},"citationItems":[{"id":6623,"uris":["http://zotero.org/users/39665/items/H3DZRTZX"],"uri":["http://zotero.org/users/39665/items/H3DZRTZX"],"itemData":{"id":6623,"type":"article-journal","title":"The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al"}],"issued":{"date-parts":[["1997",2,19]]}}},{"id":6619,"uris":["http://zotero.org/users/39665/items/T46VHF36"],"uri":["http://zotero.org/users/39665/items/T46VHF36"],"itemData":{"id":6619,"type":"article-journal","title":"Advances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987C4E" w:rsidRPr="00BE2251">
        <w:rPr>
          <w:sz w:val="24"/>
          <w:szCs w:val="24"/>
        </w:rPr>
        <w:fldChar w:fldCharType="separate"/>
      </w:r>
      <w:r w:rsidR="00DC7947" w:rsidRPr="00DC7947">
        <w:rPr>
          <w:sz w:val="24"/>
          <w:szCs w:val="24"/>
          <w:vertAlign w:val="superscript"/>
        </w:rPr>
        <w:t>29,30</w:t>
      </w:r>
      <w:r w:rsidR="00987C4E" w:rsidRPr="00BE2251">
        <w:rPr>
          <w:sz w:val="24"/>
          <w:szCs w:val="24"/>
        </w:rPr>
        <w:fldChar w:fldCharType="end"/>
      </w:r>
      <w:r w:rsidRPr="00BE2251">
        <w:rPr>
          <w:sz w:val="24"/>
          <w:szCs w:val="24"/>
        </w:rPr>
        <w:t xml:space="preserve"> also contributed to </w:t>
      </w:r>
      <w:r w:rsidR="003E27F5" w:rsidRPr="00BE2251">
        <w:rPr>
          <w:sz w:val="24"/>
          <w:szCs w:val="24"/>
        </w:rPr>
        <w:t xml:space="preserve">the </w:t>
      </w:r>
      <w:r w:rsidRPr="00BE2251">
        <w:rPr>
          <w:sz w:val="24"/>
          <w:szCs w:val="24"/>
        </w:rPr>
        <w:t xml:space="preserve">gain in life expectancy among breast cancer patients.  </w:t>
      </w:r>
      <w:bookmarkStart w:id="54" w:name="_GoBack"/>
      <w:bookmarkEnd w:id="54"/>
      <w:commentRangeStart w:id="55"/>
      <w:r w:rsidRPr="00081570">
        <w:rPr>
          <w:sz w:val="24"/>
          <w:szCs w:val="24"/>
          <w:highlight w:val="yellow"/>
          <w:rPrChange w:id="56" w:author="Samir Soneji" w:date="2015-08-17T14:11:00Z">
            <w:rPr>
              <w:sz w:val="24"/>
              <w:szCs w:val="24"/>
            </w:rPr>
          </w:rPrChange>
        </w:rPr>
        <w:t xml:space="preserve">After breast cancer itself, other cancers and CVD were the second and third leading causes of death </w:t>
      </w:r>
      <w:r w:rsidR="008659E5" w:rsidRPr="00081570">
        <w:rPr>
          <w:sz w:val="24"/>
          <w:szCs w:val="24"/>
          <w:highlight w:val="yellow"/>
          <w:rPrChange w:id="57" w:author="Samir Soneji" w:date="2015-08-17T14:11:00Z">
            <w:rPr>
              <w:sz w:val="24"/>
              <w:szCs w:val="24"/>
            </w:rPr>
          </w:rPrChange>
        </w:rPr>
        <w:t xml:space="preserve">among </w:t>
      </w:r>
      <w:r w:rsidRPr="00081570">
        <w:rPr>
          <w:sz w:val="24"/>
          <w:szCs w:val="24"/>
          <w:highlight w:val="yellow"/>
          <w:rPrChange w:id="58" w:author="Samir Soneji" w:date="2015-08-17T14:11:00Z">
            <w:rPr>
              <w:sz w:val="24"/>
              <w:szCs w:val="24"/>
            </w:rPr>
          </w:rPrChange>
        </w:rPr>
        <w:t>breast cancer</w:t>
      </w:r>
      <w:r w:rsidR="008659E5" w:rsidRPr="00081570">
        <w:rPr>
          <w:sz w:val="24"/>
          <w:szCs w:val="24"/>
          <w:highlight w:val="yellow"/>
          <w:rPrChange w:id="59" w:author="Samir Soneji" w:date="2015-08-17T14:11:00Z">
            <w:rPr>
              <w:sz w:val="24"/>
              <w:szCs w:val="24"/>
            </w:rPr>
          </w:rPrChange>
        </w:rPr>
        <w:t xml:space="preserve"> patients</w:t>
      </w:r>
      <w:r w:rsidRPr="00081570">
        <w:rPr>
          <w:sz w:val="24"/>
          <w:szCs w:val="24"/>
          <w:highlight w:val="yellow"/>
          <w:rPrChange w:id="60" w:author="Samir Soneji" w:date="2015-08-17T14:11:00Z">
            <w:rPr>
              <w:sz w:val="24"/>
              <w:szCs w:val="24"/>
            </w:rPr>
          </w:rPrChange>
        </w:rPr>
        <w:t>.</w:t>
      </w:r>
      <w:r w:rsidR="00987C4E" w:rsidRPr="00081570">
        <w:rPr>
          <w:sz w:val="24"/>
          <w:szCs w:val="24"/>
          <w:highlight w:val="yellow"/>
          <w:rPrChange w:id="61" w:author="Samir Soneji" w:date="2015-08-17T14:11:00Z">
            <w:rPr>
              <w:sz w:val="24"/>
              <w:szCs w:val="24"/>
            </w:rPr>
          </w:rPrChange>
        </w:rPr>
        <w:fldChar w:fldCharType="begin"/>
      </w:r>
      <w:r w:rsidR="009C1954" w:rsidRPr="00081570">
        <w:rPr>
          <w:sz w:val="24"/>
          <w:szCs w:val="24"/>
          <w:highlight w:val="yellow"/>
          <w:rPrChange w:id="62" w:author="Samir Soneji" w:date="2015-08-17T14:11:00Z">
            <w:rPr>
              <w:sz w:val="24"/>
              <w:szCs w:val="24"/>
            </w:rPr>
          </w:rPrChange>
        </w:rPr>
        <w:instrText xml:space="preserve"> ADDIN ZOTERO_ITEM CSL_CITATION {"citationID":"1nlpg620rc","properties":{"formattedCitation":"{\\rtf \\super 31\\nosupersub{}}","plainCitation":"31"},"citationItems":[{"id":6693,"uris":["http://zotero.org/users/39665/items/EP9GK835"],"uri":["http://zotero.org/users/39665/items/EP9GK835"],"itemData":{"id":6693,"type":"article-journal","title":"Probabilities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987C4E" w:rsidRPr="00081570">
        <w:rPr>
          <w:sz w:val="24"/>
          <w:szCs w:val="24"/>
          <w:highlight w:val="yellow"/>
          <w:rPrChange w:id="63" w:author="Samir Soneji" w:date="2015-08-17T14:11:00Z">
            <w:rPr>
              <w:sz w:val="24"/>
              <w:szCs w:val="24"/>
            </w:rPr>
          </w:rPrChange>
        </w:rPr>
        <w:fldChar w:fldCharType="separate"/>
      </w:r>
      <w:r w:rsidR="00DC7947" w:rsidRPr="00081570">
        <w:rPr>
          <w:sz w:val="24"/>
          <w:szCs w:val="24"/>
          <w:highlight w:val="yellow"/>
          <w:vertAlign w:val="superscript"/>
          <w:rPrChange w:id="64" w:author="Samir Soneji" w:date="2015-08-17T14:11:00Z">
            <w:rPr>
              <w:sz w:val="24"/>
              <w:szCs w:val="24"/>
              <w:vertAlign w:val="superscript"/>
            </w:rPr>
          </w:rPrChange>
        </w:rPr>
        <w:t>31</w:t>
      </w:r>
      <w:r w:rsidR="00987C4E" w:rsidRPr="00081570">
        <w:rPr>
          <w:sz w:val="24"/>
          <w:szCs w:val="24"/>
          <w:highlight w:val="yellow"/>
          <w:rPrChange w:id="65" w:author="Samir Soneji" w:date="2015-08-17T14:11:00Z">
            <w:rPr>
              <w:sz w:val="24"/>
              <w:szCs w:val="24"/>
            </w:rPr>
          </w:rPrChange>
        </w:rPr>
        <w:fldChar w:fldCharType="end"/>
      </w:r>
      <w:r w:rsidR="00987C4E" w:rsidRPr="00081570">
        <w:rPr>
          <w:sz w:val="24"/>
          <w:szCs w:val="24"/>
          <w:highlight w:val="yellow"/>
          <w:rPrChange w:id="66" w:author="Samir Soneji" w:date="2015-08-17T14:11:00Z">
            <w:rPr>
              <w:sz w:val="24"/>
              <w:szCs w:val="24"/>
            </w:rPr>
          </w:rPrChange>
        </w:rPr>
        <w:t xml:space="preserve"> </w:t>
      </w:r>
      <w:r w:rsidRPr="00081570">
        <w:rPr>
          <w:sz w:val="24"/>
          <w:szCs w:val="24"/>
          <w:highlight w:val="yellow"/>
          <w:rPrChange w:id="67" w:author="Samir Soneji" w:date="2015-08-17T14:11:00Z">
            <w:rPr>
              <w:sz w:val="24"/>
              <w:szCs w:val="24"/>
            </w:rPr>
          </w:rPrChange>
        </w:rPr>
        <w:t xml:space="preserve"> </w:t>
      </w:r>
      <w:commentRangeEnd w:id="55"/>
      <w:r w:rsidR="00081570" w:rsidRPr="00081570">
        <w:rPr>
          <w:rStyle w:val="CommentReference"/>
          <w:highlight w:val="yellow"/>
          <w:rPrChange w:id="68" w:author="Samir Soneji" w:date="2015-08-17T14:11:00Z">
            <w:rPr>
              <w:rStyle w:val="CommentReference"/>
            </w:rPr>
          </w:rPrChange>
        </w:rPr>
        <w:commentReference w:id="55"/>
      </w:r>
      <w:r w:rsidR="00987C4E" w:rsidRPr="00081570">
        <w:rPr>
          <w:sz w:val="24"/>
          <w:szCs w:val="24"/>
          <w:highlight w:val="yellow"/>
          <w:rPrChange w:id="69" w:author="Samir Soneji" w:date="2015-08-17T14:11:00Z">
            <w:rPr>
              <w:sz w:val="24"/>
              <w:szCs w:val="24"/>
            </w:rPr>
          </w:rPrChange>
        </w:rPr>
        <w:t>F</w:t>
      </w:r>
      <w:r w:rsidRPr="00BE2251">
        <w:rPr>
          <w:sz w:val="24"/>
          <w:szCs w:val="24"/>
        </w:rPr>
        <w:t>or</w:t>
      </w:r>
      <w:r w:rsidR="00987C4E" w:rsidRPr="00BE2251">
        <w:rPr>
          <w:sz w:val="24"/>
          <w:szCs w:val="24"/>
        </w:rPr>
        <w:t xml:space="preserve"> </w:t>
      </w:r>
      <w:r w:rsidRPr="00BE2251">
        <w:rPr>
          <w:sz w:val="24"/>
          <w:szCs w:val="24"/>
        </w:rPr>
        <w:t>ea</w:t>
      </w:r>
      <w:r w:rsidR="00987C4E" w:rsidRPr="00BE2251">
        <w:rPr>
          <w:sz w:val="24"/>
          <w:szCs w:val="24"/>
        </w:rPr>
        <w:t>rly stage breast cancers</w:t>
      </w:r>
      <w:r w:rsidRPr="00BE2251">
        <w:rPr>
          <w:sz w:val="24"/>
          <w:szCs w:val="24"/>
        </w:rPr>
        <w:t>,</w:t>
      </w:r>
      <w:r w:rsidR="00987C4E" w:rsidRPr="00BE2251">
        <w:rPr>
          <w:sz w:val="24"/>
          <w:szCs w:val="24"/>
        </w:rPr>
        <w:t xml:space="preserve"> which are also generally small</w:t>
      </w:r>
      <w:r w:rsidR="003E7278" w:rsidRPr="00BE2251">
        <w:rPr>
          <w:sz w:val="24"/>
          <w:szCs w:val="24"/>
        </w:rPr>
        <w:t>er</w:t>
      </w:r>
      <w:r w:rsidR="00987C4E" w:rsidRPr="00BE2251">
        <w:rPr>
          <w:sz w:val="24"/>
          <w:szCs w:val="24"/>
        </w:rPr>
        <w:t xml:space="preserve"> sized tumors,</w:t>
      </w:r>
      <w:r w:rsidRPr="00BE2251">
        <w:rPr>
          <w:sz w:val="24"/>
          <w:szCs w:val="24"/>
        </w:rPr>
        <w:t xml:space="preserve"> the probability of death from o</w:t>
      </w:r>
      <w:r w:rsidRPr="00BE2251">
        <w:rPr>
          <w:color w:val="auto"/>
          <w:sz w:val="24"/>
          <w:szCs w:val="24"/>
        </w:rPr>
        <w:t xml:space="preserve">ther causes </w:t>
      </w:r>
      <w:r w:rsidR="003E27F5" w:rsidRPr="00BE2251">
        <w:rPr>
          <w:color w:val="auto"/>
          <w:sz w:val="24"/>
          <w:szCs w:val="24"/>
        </w:rPr>
        <w:t xml:space="preserve">is </w:t>
      </w:r>
      <w:r w:rsidRPr="00BE2251">
        <w:rPr>
          <w:color w:val="auto"/>
          <w:sz w:val="24"/>
          <w:szCs w:val="24"/>
        </w:rPr>
        <w:t>considerably higher than the corresponding probability from breast cancer.</w:t>
      </w:r>
      <w:ins w:id="70" w:author="Samir Soneji" w:date="2015-08-17T14:05:00Z">
        <w:r w:rsidR="00081570" w:rsidRPr="00BE2251">
          <w:rPr>
            <w:sz w:val="24"/>
            <w:szCs w:val="24"/>
          </w:rPr>
          <w:fldChar w:fldCharType="begin"/>
        </w:r>
        <w:r w:rsidR="00081570" w:rsidRPr="00BE2251">
          <w:rPr>
            <w:sz w:val="24"/>
            <w:szCs w:val="24"/>
          </w:rPr>
          <w:instrText xml:space="preserve"> ADDIN ZOTERO_ITEM CSL_CITATION {"citationID":"1nlpg620rc","properties":{"formattedCitation":"{\\rtf \\super 31\\nosupersub{}}","plainCitation":"31"},"citationItems":[{"id":6693,"uris":["http://zotero.org/users/39665/items/EP9GK835"],"uri":["http://zotero.org/users/39665/items/EP9GK835"],"itemData":{"id":6693,"type":"article-journal","title":"Probabilities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081570" w:rsidRPr="00BE2251">
          <w:rPr>
            <w:sz w:val="24"/>
            <w:szCs w:val="24"/>
          </w:rPr>
          <w:fldChar w:fldCharType="separate"/>
        </w:r>
        <w:r w:rsidR="00081570" w:rsidRPr="00DC7947">
          <w:rPr>
            <w:sz w:val="24"/>
            <w:szCs w:val="24"/>
            <w:vertAlign w:val="superscript"/>
          </w:rPr>
          <w:t>31</w:t>
        </w:r>
        <w:r w:rsidR="00081570" w:rsidRPr="00BE2251">
          <w:rPr>
            <w:sz w:val="24"/>
            <w:szCs w:val="24"/>
          </w:rPr>
          <w:fldChar w:fldCharType="end"/>
        </w:r>
        <w:r w:rsidR="00081570">
          <w:rPr>
            <w:sz w:val="24"/>
            <w:szCs w:val="24"/>
          </w:rPr>
          <w:t xml:space="preserve">  </w:t>
        </w:r>
      </w:ins>
      <w:del w:id="71" w:author="Samir Soneji" w:date="2015-08-17T14:05:00Z">
        <w:r w:rsidRPr="00BE2251" w:rsidDel="00081570">
          <w:rPr>
            <w:color w:val="auto"/>
            <w:sz w:val="24"/>
            <w:szCs w:val="24"/>
          </w:rPr>
          <w:delText xml:space="preserve">  </w:delText>
        </w:r>
      </w:del>
      <w:r w:rsidRPr="00BE2251">
        <w:rPr>
          <w:color w:val="auto"/>
          <w:sz w:val="24"/>
          <w:szCs w:val="24"/>
        </w:rPr>
        <w:t xml:space="preserve">Thus, improvements in </w:t>
      </w:r>
      <w:r w:rsidR="003E7278" w:rsidRPr="00BE2251">
        <w:rPr>
          <w:color w:val="auto"/>
          <w:sz w:val="24"/>
          <w:szCs w:val="24"/>
        </w:rPr>
        <w:t xml:space="preserve">the treatment of other diseases </w:t>
      </w:r>
      <w:r w:rsidRPr="00BE2251">
        <w:rPr>
          <w:color w:val="auto"/>
          <w:sz w:val="24"/>
          <w:szCs w:val="24"/>
        </w:rPr>
        <w:t xml:space="preserve">for </w:t>
      </w:r>
      <w:r w:rsidR="003E7278" w:rsidRPr="00BE2251">
        <w:rPr>
          <w:color w:val="auto"/>
          <w:sz w:val="24"/>
          <w:szCs w:val="24"/>
        </w:rPr>
        <w:t xml:space="preserve">breast </w:t>
      </w:r>
      <w:r w:rsidRPr="00BE2251">
        <w:rPr>
          <w:color w:val="auto"/>
          <w:sz w:val="24"/>
          <w:szCs w:val="24"/>
        </w:rPr>
        <w:t xml:space="preserve">cancer patients are particularly important for </w:t>
      </w:r>
      <w:r w:rsidR="003E27F5" w:rsidRPr="00BE2251">
        <w:rPr>
          <w:color w:val="auto"/>
          <w:sz w:val="24"/>
          <w:szCs w:val="24"/>
        </w:rPr>
        <w:t xml:space="preserve">the </w:t>
      </w:r>
      <w:r w:rsidR="00987C4E" w:rsidRPr="00BE2251">
        <w:rPr>
          <w:color w:val="auto"/>
          <w:sz w:val="24"/>
          <w:szCs w:val="24"/>
        </w:rPr>
        <w:t xml:space="preserve">gain in life expectancy because the </w:t>
      </w:r>
      <w:r w:rsidRPr="00BE2251">
        <w:rPr>
          <w:color w:val="auto"/>
          <w:sz w:val="24"/>
          <w:szCs w:val="24"/>
        </w:rPr>
        <w:t xml:space="preserve">share of smaller sized tumors </w:t>
      </w:r>
      <w:r w:rsidR="00987C4E" w:rsidRPr="00BE2251">
        <w:rPr>
          <w:color w:val="auto"/>
          <w:sz w:val="24"/>
          <w:szCs w:val="24"/>
        </w:rPr>
        <w:t xml:space="preserve">grew </w:t>
      </w:r>
      <w:r w:rsidRPr="00BE2251">
        <w:rPr>
          <w:color w:val="auto"/>
          <w:sz w:val="24"/>
          <w:szCs w:val="24"/>
        </w:rPr>
        <w:t>over time.</w:t>
      </w:r>
    </w:p>
    <w:p w14:paraId="581A5A1E" w14:textId="76EE3F4F" w:rsidR="008D20E9" w:rsidRPr="00BE2251" w:rsidRDefault="008D20E9" w:rsidP="008D20E9">
      <w:pPr>
        <w:pStyle w:val="Normal1"/>
        <w:spacing w:line="480" w:lineRule="auto"/>
        <w:ind w:firstLine="720"/>
        <w:rPr>
          <w:sz w:val="24"/>
          <w:szCs w:val="24"/>
        </w:rPr>
      </w:pPr>
      <w:r w:rsidRPr="00BE2251">
        <w:rPr>
          <w:sz w:val="24"/>
          <w:szCs w:val="24"/>
        </w:rPr>
        <w:t>Our study has some potential limitations</w:t>
      </w:r>
      <w:del w:id="72" w:author="Samir Soneji" w:date="2015-08-17T14:06:00Z">
        <w:r w:rsidRPr="00BE2251" w:rsidDel="00081570">
          <w:rPr>
            <w:sz w:val="24"/>
            <w:szCs w:val="24"/>
          </w:rPr>
          <w:delText>, which may affect its internal and external validity</w:delText>
        </w:r>
      </w:del>
      <w:r w:rsidRPr="00BE2251">
        <w:rPr>
          <w:sz w:val="24"/>
          <w:szCs w:val="24"/>
        </w:rPr>
        <w:t>.  First, our results may be subject to bias from misclassification of the underlying cause of death on death certificates. This bias is unlikely to affect our results</w:t>
      </w:r>
      <w:ins w:id="73" w:author="Samir Soneji" w:date="2015-08-17T14:07:00Z">
        <w:r w:rsidR="00081570">
          <w:rPr>
            <w:sz w:val="24"/>
            <w:szCs w:val="24"/>
          </w:rPr>
          <w:t xml:space="preserve">; </w:t>
        </w:r>
      </w:ins>
      <w:del w:id="74" w:author="Samir Soneji" w:date="2015-08-17T14:07:00Z">
        <w:r w:rsidRPr="00BE2251" w:rsidDel="00081570">
          <w:rPr>
            <w:sz w:val="24"/>
            <w:szCs w:val="24"/>
          </w:rPr>
          <w:delText xml:space="preserve"> because </w:delText>
        </w:r>
      </w:del>
      <w:r w:rsidRPr="00BE2251">
        <w:rPr>
          <w:sz w:val="24"/>
          <w:szCs w:val="24"/>
        </w:rPr>
        <w:t xml:space="preserve">the accuracy of breast cancer as the cause of death between medical records and death certificates </w:t>
      </w:r>
      <w:r w:rsidR="001607AA" w:rsidRPr="00BE2251">
        <w:rPr>
          <w:sz w:val="24"/>
          <w:szCs w:val="24"/>
        </w:rPr>
        <w:t>exceeds 92%</w:t>
      </w:r>
      <w:commentRangeStart w:id="75"/>
      <w:r w:rsidR="001607AA" w:rsidRPr="00BE2251">
        <w:rPr>
          <w:sz w:val="24"/>
          <w:szCs w:val="24"/>
        </w:rPr>
        <w:t xml:space="preserve"> </w:t>
      </w:r>
      <w:r w:rsidR="001607AA" w:rsidRPr="00081570">
        <w:rPr>
          <w:sz w:val="24"/>
          <w:szCs w:val="24"/>
          <w:highlight w:val="yellow"/>
          <w:rPrChange w:id="76" w:author="Samir Soneji" w:date="2015-08-17T14:09:00Z">
            <w:rPr>
              <w:sz w:val="24"/>
              <w:szCs w:val="24"/>
            </w:rPr>
          </w:rPrChange>
        </w:rPr>
        <w:t xml:space="preserve">and is </w:t>
      </w:r>
      <w:r w:rsidRPr="00081570">
        <w:rPr>
          <w:sz w:val="24"/>
          <w:szCs w:val="24"/>
          <w:highlight w:val="yellow"/>
          <w:rPrChange w:id="77" w:author="Samir Soneji" w:date="2015-08-17T14:09:00Z">
            <w:rPr>
              <w:sz w:val="24"/>
              <w:szCs w:val="24"/>
            </w:rPr>
          </w:rPrChange>
        </w:rPr>
        <w:t>among the highest across all cancer types</w:t>
      </w:r>
      <w:commentRangeEnd w:id="75"/>
      <w:r w:rsidR="00081570" w:rsidRPr="00081570">
        <w:rPr>
          <w:rStyle w:val="CommentReference"/>
          <w:highlight w:val="yellow"/>
          <w:rPrChange w:id="78" w:author="Samir Soneji" w:date="2015-08-17T14:09:00Z">
            <w:rPr>
              <w:rStyle w:val="CommentReference"/>
            </w:rPr>
          </w:rPrChange>
        </w:rPr>
        <w:commentReference w:id="75"/>
      </w:r>
      <w:r w:rsidRPr="00BE2251">
        <w:rPr>
          <w:sz w:val="24"/>
          <w:szCs w:val="24"/>
        </w:rPr>
        <w:t>.</w:t>
      </w:r>
      <w:r w:rsidR="00987C4E" w:rsidRPr="00BE2251">
        <w:rPr>
          <w:sz w:val="24"/>
          <w:szCs w:val="24"/>
        </w:rPr>
        <w:fldChar w:fldCharType="begin"/>
      </w:r>
      <w:r w:rsidR="00DC7947">
        <w:rPr>
          <w:sz w:val="24"/>
          <w:szCs w:val="24"/>
        </w:rPr>
        <w:instrText xml:space="preserve"> ADDIN ZOTERO_ITEM CSL_CITATION {"citationID":"2m7299c2ge","properties":{"formattedCitation":"{\\rtf \\super 32,33\\nosupersub{}}","plainCitation":"32,33"},"citationItems":[{"id":6697,"uris":["http://zotero.org/users/39665/items/R22PXFAE"],"uri":["http://zotero.org/users/39665/items/R22PXFAE"],"itemData":{"id":6697,"type":"article-journal","title":"Accuracy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PMID":"7468855","PMCID":"PMC1619811"}},{"id":315,"uris":["http://zotero.org/users/39665/items/4QS55CU7"],"uri":["http://zotero.org/users/39665/items/4QS55CU7"],"itemData":{"id":315,"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L"},{"family":"Yin","given":"Daixin"}],"issued":{"date-parts":[["2011",4]]},"PMID":"20952269"}}],"schema":"https://github.com/citation-style-language/schema/raw/master/csl-citation.json"} </w:instrText>
      </w:r>
      <w:r w:rsidR="00987C4E" w:rsidRPr="00BE2251">
        <w:rPr>
          <w:sz w:val="24"/>
          <w:szCs w:val="24"/>
        </w:rPr>
        <w:fldChar w:fldCharType="separate"/>
      </w:r>
      <w:r w:rsidR="00DC7947" w:rsidRPr="00DC7947">
        <w:rPr>
          <w:sz w:val="24"/>
          <w:szCs w:val="24"/>
          <w:vertAlign w:val="superscript"/>
        </w:rPr>
        <w:t>32,33</w:t>
      </w:r>
      <w:r w:rsidR="00987C4E" w:rsidRPr="00BE2251">
        <w:rPr>
          <w:sz w:val="24"/>
          <w:szCs w:val="24"/>
        </w:rPr>
        <w:fldChar w:fldCharType="end"/>
      </w:r>
      <w:r w:rsidRPr="00BE2251">
        <w:rPr>
          <w:sz w:val="24"/>
          <w:szCs w:val="24"/>
        </w:rPr>
        <w:t xml:space="preserve">  Second, our results may not be generalizable nationally to the extent that </w:t>
      </w:r>
      <w:del w:id="79" w:author="Samir Soneji" w:date="2015-08-17T14:08:00Z">
        <w:r w:rsidRPr="00BE2251" w:rsidDel="00081570">
          <w:rPr>
            <w:sz w:val="24"/>
            <w:szCs w:val="24"/>
          </w:rPr>
          <w:delText xml:space="preserve">the </w:delText>
        </w:r>
      </w:del>
      <w:r w:rsidRPr="00BE2251">
        <w:rPr>
          <w:sz w:val="24"/>
          <w:szCs w:val="24"/>
        </w:rPr>
        <w:t xml:space="preserve">SEER </w:t>
      </w:r>
      <w:del w:id="80" w:author="Samir Soneji" w:date="2015-08-17T14:08:00Z">
        <w:r w:rsidRPr="00BE2251" w:rsidDel="00081570">
          <w:rPr>
            <w:sz w:val="24"/>
            <w:szCs w:val="24"/>
          </w:rPr>
          <w:delText xml:space="preserve">registries </w:delText>
        </w:r>
      </w:del>
      <w:r w:rsidRPr="00BE2251">
        <w:rPr>
          <w:sz w:val="24"/>
          <w:szCs w:val="24"/>
        </w:rPr>
        <w:t>fail</w:t>
      </w:r>
      <w:ins w:id="81" w:author="Samir Soneji" w:date="2015-08-17T14:08:00Z">
        <w:r w:rsidR="00081570">
          <w:rPr>
            <w:sz w:val="24"/>
            <w:szCs w:val="24"/>
          </w:rPr>
          <w:t>s</w:t>
        </w:r>
      </w:ins>
      <w:r w:rsidRPr="00BE2251">
        <w:rPr>
          <w:sz w:val="24"/>
          <w:szCs w:val="24"/>
        </w:rPr>
        <w:t xml:space="preserve"> to capture national patterns in mammography screening and breast cancer mortality.  The SEER 9 registries include both areas of comparatively high and low prevalence of </w:t>
      </w:r>
      <w:del w:id="82" w:author="Samir Soneji" w:date="2015-08-17T14:08:00Z">
        <w:r w:rsidRPr="00BE2251" w:rsidDel="00081570">
          <w:rPr>
            <w:sz w:val="24"/>
            <w:szCs w:val="24"/>
          </w:rPr>
          <w:delText xml:space="preserve">mammography </w:delText>
        </w:r>
      </w:del>
      <w:r w:rsidRPr="00BE2251">
        <w:rPr>
          <w:sz w:val="24"/>
          <w:szCs w:val="24"/>
        </w:rPr>
        <w:t>screening.</w:t>
      </w:r>
      <w:r w:rsidR="00987C4E" w:rsidRPr="00BE2251">
        <w:rPr>
          <w:sz w:val="24"/>
          <w:szCs w:val="24"/>
        </w:rPr>
        <w:fldChar w:fldCharType="begin"/>
      </w:r>
      <w:r w:rsidR="009C1954" w:rsidRPr="00BE2251">
        <w:rPr>
          <w:sz w:val="24"/>
          <w:szCs w:val="24"/>
        </w:rPr>
        <w:instrText xml:space="preserve"> ADDIN ZOTERO_ITEM CSL_CITATION {"citationID":"2444l8v81j","properties":{"formattedCitation":"{\\rtf \\super 34\\nosupersub{}}","plainCitation":"34"},"citationItems":[{"id":6426,"uris":["http://zotero.org/users/39665/items/DIIUVDZJ"],"uri":["http://zotero.org/users/39665/items/DIIUVDZJ"],"itemData":{"id":6426,"type":"article-journal","title":"Using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instrText>
      </w:r>
      <w:r w:rsidR="00987C4E" w:rsidRPr="00BE2251">
        <w:rPr>
          <w:sz w:val="24"/>
          <w:szCs w:val="24"/>
        </w:rPr>
        <w:fldChar w:fldCharType="separate"/>
      </w:r>
      <w:r w:rsidR="00DC7947" w:rsidRPr="00DC7947">
        <w:rPr>
          <w:sz w:val="24"/>
          <w:szCs w:val="24"/>
          <w:vertAlign w:val="superscript"/>
        </w:rPr>
        <w:t>34</w:t>
      </w:r>
      <w:r w:rsidR="00987C4E" w:rsidRPr="00BE2251">
        <w:rPr>
          <w:sz w:val="24"/>
          <w:szCs w:val="24"/>
        </w:rPr>
        <w:fldChar w:fldCharType="end"/>
      </w:r>
      <w:r w:rsidRPr="00BE2251">
        <w:rPr>
          <w:sz w:val="24"/>
          <w:szCs w:val="24"/>
        </w:rPr>
        <w:t xml:space="preserve">  Additionally, breast cancer mortality patterns in the SEER registries are highly representative of national </w:t>
      </w:r>
      <w:del w:id="83" w:author="Samir Soneji" w:date="2015-08-17T14:09:00Z">
        <w:r w:rsidRPr="00BE2251" w:rsidDel="00081570">
          <w:rPr>
            <w:sz w:val="24"/>
            <w:szCs w:val="24"/>
          </w:rPr>
          <w:delText xml:space="preserve">breast cancer </w:delText>
        </w:r>
      </w:del>
      <w:r w:rsidRPr="00BE2251">
        <w:rPr>
          <w:sz w:val="24"/>
          <w:szCs w:val="24"/>
        </w:rPr>
        <w:t>mortality patterns.</w:t>
      </w:r>
      <w:r w:rsidR="00987C4E" w:rsidRPr="00BE2251">
        <w:rPr>
          <w:sz w:val="24"/>
          <w:szCs w:val="24"/>
        </w:rPr>
        <w:fldChar w:fldCharType="begin"/>
      </w:r>
      <w:r w:rsidR="009C1954" w:rsidRPr="00BE2251">
        <w:rPr>
          <w:sz w:val="24"/>
          <w:szCs w:val="24"/>
        </w:rPr>
        <w:instrText xml:space="preserve"> ADDIN ZOTERO_ITEM CSL_CITATION {"citationID":"gnlelsu5a","properties":{"formattedCitation":"{\\rtf \\super 35\\nosupersub{}}","plainCitation":"35"},"citationItems":[{"id":6429,"uris":["http://zotero.org/users/39665/items/7XWXAQCC"],"uri":["http://zotero.org/users/39665/items/7XWXAQCC"],"itemData":{"id":6429,"type":"article-journal","title":"How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A."}],"issued":{"date-parts":[["2004",12,1]]}}}],"schema":"https://github.com/citation-style-language/schema/raw/master/csl-citation.json"} </w:instrText>
      </w:r>
      <w:r w:rsidR="00987C4E" w:rsidRPr="00BE2251">
        <w:rPr>
          <w:sz w:val="24"/>
          <w:szCs w:val="24"/>
        </w:rPr>
        <w:fldChar w:fldCharType="separate"/>
      </w:r>
      <w:r w:rsidR="00DC7947" w:rsidRPr="00DC7947">
        <w:rPr>
          <w:sz w:val="24"/>
          <w:szCs w:val="24"/>
          <w:vertAlign w:val="superscript"/>
        </w:rPr>
        <w:t>35</w:t>
      </w:r>
      <w:r w:rsidR="00987C4E" w:rsidRPr="00BE2251">
        <w:rPr>
          <w:sz w:val="24"/>
          <w:szCs w:val="24"/>
        </w:rPr>
        <w:fldChar w:fldCharType="end"/>
      </w:r>
      <w:r w:rsidRPr="00BE2251">
        <w:rPr>
          <w:sz w:val="24"/>
          <w:szCs w:val="24"/>
        </w:rPr>
        <w:t xml:space="preserve">  Third, we required that breast cancer death must have occurred within 10 years of diagnosis when calculating case fatality rates to partially mitigate the effect of length bias.  We vary the time interval between </w:t>
      </w:r>
      <w:r w:rsidR="00F16533" w:rsidRPr="00BE2251">
        <w:rPr>
          <w:sz w:val="24"/>
          <w:szCs w:val="24"/>
        </w:rPr>
        <w:t>8</w:t>
      </w:r>
      <w:r w:rsidRPr="00BE2251">
        <w:rPr>
          <w:sz w:val="24"/>
          <w:szCs w:val="24"/>
        </w:rPr>
        <w:t xml:space="preserve"> years and 1</w:t>
      </w:r>
      <w:r w:rsidR="00F16533" w:rsidRPr="00BE2251">
        <w:rPr>
          <w:sz w:val="24"/>
          <w:szCs w:val="24"/>
        </w:rPr>
        <w:t>2</w:t>
      </w:r>
      <w:r w:rsidRPr="00BE2251">
        <w:rPr>
          <w:sz w:val="24"/>
          <w:szCs w:val="24"/>
        </w:rPr>
        <w:t xml:space="preserve"> years</w:t>
      </w:r>
      <w:r w:rsidR="001607AA" w:rsidRPr="00BE2251">
        <w:rPr>
          <w:sz w:val="24"/>
          <w:szCs w:val="24"/>
        </w:rPr>
        <w:t xml:space="preserve"> </w:t>
      </w:r>
      <w:r w:rsidRPr="00BE2251">
        <w:rPr>
          <w:sz w:val="24"/>
          <w:szCs w:val="24"/>
        </w:rPr>
        <w:t>and reach identical substantive conclusions (</w:t>
      </w:r>
      <w:r w:rsidR="00561926">
        <w:rPr>
          <w:sz w:val="24"/>
          <w:szCs w:val="24"/>
        </w:rPr>
        <w:t>Supplementary Appendix</w:t>
      </w:r>
      <w:r w:rsidR="00666E0B" w:rsidRPr="00BE2251">
        <w:rPr>
          <w:sz w:val="24"/>
          <w:szCs w:val="24"/>
        </w:rPr>
        <w:t>, Section I</w:t>
      </w:r>
      <w:r w:rsidRPr="00BE2251">
        <w:rPr>
          <w:sz w:val="24"/>
          <w:szCs w:val="24"/>
        </w:rPr>
        <w:t xml:space="preserve">). </w:t>
      </w:r>
      <w:r w:rsidR="00F8345E" w:rsidRPr="00BE2251">
        <w:rPr>
          <w:sz w:val="24"/>
          <w:szCs w:val="24"/>
        </w:rPr>
        <w:t xml:space="preserve"> Finally, we cannot quantify the contribution of individual types of treatment because patients typically received multiple modalities</w:t>
      </w:r>
      <w:del w:id="84" w:author="Samir Soneji" w:date="2015-08-17T14:09:00Z">
        <w:r w:rsidR="00F8345E" w:rsidRPr="00BE2251" w:rsidDel="00081570">
          <w:rPr>
            <w:sz w:val="24"/>
            <w:szCs w:val="24"/>
          </w:rPr>
          <w:delText xml:space="preserve"> for virtually the entire time period of our study</w:delText>
        </w:r>
      </w:del>
      <w:r w:rsidR="00F8345E" w:rsidRPr="00BE2251">
        <w:rPr>
          <w:sz w:val="24"/>
          <w:szCs w:val="24"/>
        </w:rPr>
        <w:t>.</w:t>
      </w:r>
      <w:r w:rsidR="00F8345E" w:rsidRPr="00BE2251">
        <w:rPr>
          <w:sz w:val="24"/>
          <w:szCs w:val="24"/>
        </w:rPr>
        <w:fldChar w:fldCharType="begin"/>
      </w:r>
      <w:r w:rsidR="009C1954" w:rsidRPr="00BE2251">
        <w:rPr>
          <w:sz w:val="24"/>
          <w:szCs w:val="24"/>
        </w:rPr>
        <w:instrText xml:space="preserve"> ADDIN ZOTERO_ITEM CSL_CITATION {"citationID":"2f5bdmpeb6","properties":{"formattedCitation":"{\\rtf \\super 36\\nosupersub{}}","plainCitation":"36"},"citationItems":[{"id":6438,"uris":["http://zotero.org/users/39665/items/953BG4FZ"],"uri":["http://zotero.org/users/39665/items/953BG4FZ"],"itemData":{"id":6438,"type":"article-journal","title":"Combination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Lena","given":"Mario","non-dropping-particle":"De"},{"family":"Tancini","given":"Gabriele"},{"family":"Bajetta","given":"Emilio"},{"family":"Musumeci","given":"Renato"},{"family":"Veronesi","given":"Umberto"}],"issued":{"date-parts":[["1976",2,19]]},"PMID":"1246307"}}],"schema":"https://github.com/citation-style-language/schema/raw/master/csl-citation.json"} </w:instrText>
      </w:r>
      <w:r w:rsidR="00F8345E" w:rsidRPr="00BE2251">
        <w:rPr>
          <w:sz w:val="24"/>
          <w:szCs w:val="24"/>
        </w:rPr>
        <w:fldChar w:fldCharType="separate"/>
      </w:r>
      <w:r w:rsidR="00DC7947" w:rsidRPr="00DC7947">
        <w:rPr>
          <w:sz w:val="24"/>
          <w:szCs w:val="24"/>
          <w:vertAlign w:val="superscript"/>
        </w:rPr>
        <w:t>36</w:t>
      </w:r>
      <w:r w:rsidR="00F8345E" w:rsidRPr="00BE2251">
        <w:rPr>
          <w:sz w:val="24"/>
          <w:szCs w:val="24"/>
        </w:rPr>
        <w:fldChar w:fldCharType="end"/>
      </w:r>
      <w:r w:rsidR="00F8345E" w:rsidRPr="00BE2251">
        <w:rPr>
          <w:sz w:val="24"/>
          <w:szCs w:val="24"/>
        </w:rPr>
        <w:t xml:space="preserve">   </w:t>
      </w:r>
    </w:p>
    <w:p w14:paraId="06001EAC" w14:textId="77777777" w:rsidR="00F94264" w:rsidRPr="00BE2251" w:rsidRDefault="008D20E9" w:rsidP="00F8345E">
      <w:pPr>
        <w:pStyle w:val="Normal1"/>
        <w:spacing w:line="480" w:lineRule="auto"/>
        <w:ind w:firstLine="720"/>
        <w:rPr>
          <w:b/>
          <w:sz w:val="24"/>
          <w:szCs w:val="24"/>
        </w:rPr>
      </w:pPr>
      <w:r w:rsidRPr="00BE2251">
        <w:rPr>
          <w:sz w:val="24"/>
          <w:szCs w:val="24"/>
        </w:rPr>
        <w:t>I</w:t>
      </w:r>
      <w:r w:rsidR="00F94264" w:rsidRPr="00BE2251">
        <w:rPr>
          <w:sz w:val="24"/>
          <w:szCs w:val="24"/>
        </w:rPr>
        <w:t xml:space="preserve">n conclusion, </w:t>
      </w:r>
      <w:r w:rsidR="008048FF" w:rsidRPr="00BE2251">
        <w:rPr>
          <w:sz w:val="24"/>
          <w:szCs w:val="24"/>
        </w:rPr>
        <w:t>we quantify</w:t>
      </w:r>
      <w:r w:rsidR="00A1059B" w:rsidRPr="00BE2251">
        <w:rPr>
          <w:sz w:val="24"/>
          <w:szCs w:val="24"/>
        </w:rPr>
        <w:t xml:space="preserve"> the benefit of earlier detection </w:t>
      </w:r>
      <w:r w:rsidR="008048FF" w:rsidRPr="00BE2251">
        <w:rPr>
          <w:sz w:val="24"/>
          <w:szCs w:val="24"/>
        </w:rPr>
        <w:t>and advancements in breast cancer treatment for</w:t>
      </w:r>
      <w:r w:rsidR="00A1059B" w:rsidRPr="00BE2251">
        <w:rPr>
          <w:sz w:val="24"/>
          <w:szCs w:val="24"/>
        </w:rPr>
        <w:t xml:space="preserve"> US breast cancer patients between 1975</w:t>
      </w:r>
      <w:r w:rsidR="0019494F" w:rsidRPr="00BE2251">
        <w:rPr>
          <w:sz w:val="24"/>
          <w:szCs w:val="24"/>
        </w:rPr>
        <w:t xml:space="preserve"> </w:t>
      </w:r>
      <w:r w:rsidR="00A1059B" w:rsidRPr="00BE2251">
        <w:rPr>
          <w:sz w:val="24"/>
          <w:szCs w:val="24"/>
        </w:rPr>
        <w:t xml:space="preserve">and 2002.  </w:t>
      </w:r>
      <w:r w:rsidR="00B53691" w:rsidRPr="00BE2251">
        <w:rPr>
          <w:sz w:val="24"/>
          <w:szCs w:val="24"/>
        </w:rPr>
        <w:t xml:space="preserve">Earlier detection contributed to </w:t>
      </w:r>
      <w:r w:rsidR="003E27F5" w:rsidRPr="00BE2251">
        <w:rPr>
          <w:sz w:val="24"/>
          <w:szCs w:val="24"/>
        </w:rPr>
        <w:t xml:space="preserve">more than </w:t>
      </w:r>
      <w:r w:rsidR="00B53691" w:rsidRPr="00BE2251">
        <w:rPr>
          <w:sz w:val="24"/>
          <w:szCs w:val="24"/>
        </w:rPr>
        <w:t xml:space="preserve">one-quarter of the observed gain in life expectancy; advancements in breast cancer treatment contributed substantially more.  </w:t>
      </w:r>
      <w:r w:rsidR="003E27F5" w:rsidRPr="00BE2251">
        <w:rPr>
          <w:sz w:val="24"/>
          <w:szCs w:val="24"/>
        </w:rPr>
        <w:t xml:space="preserve">The value of screening is based on the balance of potential benefits of earlier detection and potential harms from overdiagnosis and overtreatment.  </w:t>
      </w:r>
      <w:r w:rsidR="00B53691" w:rsidRPr="00BE2251">
        <w:rPr>
          <w:sz w:val="24"/>
          <w:szCs w:val="24"/>
        </w:rPr>
        <w:t>O</w:t>
      </w:r>
      <w:r w:rsidR="008048FF" w:rsidRPr="00BE2251">
        <w:rPr>
          <w:sz w:val="24"/>
          <w:szCs w:val="24"/>
        </w:rPr>
        <w:t xml:space="preserve">ur study provides greater </w:t>
      </w:r>
      <w:r w:rsidR="00B35181" w:rsidRPr="00BE2251">
        <w:rPr>
          <w:sz w:val="24"/>
          <w:szCs w:val="24"/>
        </w:rPr>
        <w:t xml:space="preserve">clarity to the longstanding </w:t>
      </w:r>
      <w:r w:rsidR="008048FF" w:rsidRPr="00BE2251">
        <w:rPr>
          <w:sz w:val="24"/>
          <w:szCs w:val="24"/>
        </w:rPr>
        <w:t xml:space="preserve">debate on the </w:t>
      </w:r>
      <w:r w:rsidR="00B53691" w:rsidRPr="00BE2251">
        <w:rPr>
          <w:sz w:val="24"/>
          <w:szCs w:val="24"/>
        </w:rPr>
        <w:t xml:space="preserve">value of mammography screening by quantifying the </w:t>
      </w:r>
      <w:r w:rsidR="003B2A77" w:rsidRPr="00BE2251">
        <w:rPr>
          <w:sz w:val="24"/>
          <w:szCs w:val="24"/>
        </w:rPr>
        <w:t xml:space="preserve">realized </w:t>
      </w:r>
      <w:r w:rsidR="00B53691" w:rsidRPr="00BE2251">
        <w:rPr>
          <w:sz w:val="24"/>
          <w:szCs w:val="24"/>
        </w:rPr>
        <w:t>benefit of earlier detection against which its potential harms can be measured.</w:t>
      </w:r>
    </w:p>
    <w:p w14:paraId="4DA563EE" w14:textId="77777777" w:rsidR="000549FB" w:rsidRPr="00BE2251" w:rsidRDefault="000549FB">
      <w:pPr>
        <w:rPr>
          <w:b/>
          <w:sz w:val="24"/>
          <w:szCs w:val="24"/>
        </w:rPr>
      </w:pPr>
      <w:r w:rsidRPr="00BE2251">
        <w:rPr>
          <w:b/>
          <w:sz w:val="24"/>
          <w:szCs w:val="24"/>
        </w:rPr>
        <w:br w:type="page"/>
      </w:r>
    </w:p>
    <w:p w14:paraId="5CF78B2F" w14:textId="15BAE770" w:rsidR="008D20E9" w:rsidRPr="00BE2251" w:rsidRDefault="008D20E9" w:rsidP="008048FF">
      <w:pPr>
        <w:pStyle w:val="Normal1"/>
      </w:pPr>
      <w:r w:rsidRPr="00BE2251">
        <w:rPr>
          <w:b/>
          <w:sz w:val="24"/>
          <w:szCs w:val="24"/>
        </w:rPr>
        <w:t>Acknowledgements</w:t>
      </w:r>
      <w:r w:rsidRPr="00BE2251">
        <w:rPr>
          <w:sz w:val="24"/>
          <w:szCs w:val="24"/>
        </w:rPr>
        <w:t xml:space="preserve">: We thank </w:t>
      </w:r>
      <w:r w:rsidR="0031128D" w:rsidRPr="00BE2251">
        <w:rPr>
          <w:sz w:val="24"/>
          <w:szCs w:val="24"/>
        </w:rPr>
        <w:t>Jonathan Skinner</w:t>
      </w:r>
      <w:r w:rsidR="00DC7947">
        <w:rPr>
          <w:sz w:val="24"/>
          <w:szCs w:val="24"/>
        </w:rPr>
        <w:t xml:space="preserve"> and </w:t>
      </w:r>
      <w:r w:rsidR="00A019D8">
        <w:rPr>
          <w:sz w:val="24"/>
          <w:szCs w:val="24"/>
        </w:rPr>
        <w:t>H. Gilbert Welch</w:t>
      </w:r>
      <w:r w:rsidR="00DC7947">
        <w:rPr>
          <w:sz w:val="24"/>
          <w:szCs w:val="24"/>
        </w:rPr>
        <w:t xml:space="preserve"> f</w:t>
      </w:r>
      <w:r w:rsidRPr="00301872">
        <w:rPr>
          <w:sz w:val="24"/>
          <w:szCs w:val="24"/>
        </w:rPr>
        <w:t>or helpful comments and suggestions.</w:t>
      </w:r>
    </w:p>
    <w:p w14:paraId="1FA36F3B" w14:textId="77777777" w:rsidR="008D20E9" w:rsidRPr="00BE2251" w:rsidRDefault="008D20E9" w:rsidP="00BB4E57">
      <w:pPr>
        <w:pStyle w:val="Normal1"/>
        <w:spacing w:line="240" w:lineRule="auto"/>
        <w:rPr>
          <w:sz w:val="24"/>
          <w:szCs w:val="24"/>
        </w:rPr>
      </w:pPr>
    </w:p>
    <w:p w14:paraId="5BEEE626" w14:textId="33C5EF8D" w:rsidR="008D20E9" w:rsidRPr="00BE2251" w:rsidRDefault="008D20E9" w:rsidP="00BB4E57">
      <w:pPr>
        <w:pStyle w:val="Normal1"/>
        <w:spacing w:line="240" w:lineRule="auto"/>
        <w:rPr>
          <w:bCs/>
          <w:sz w:val="24"/>
          <w:szCs w:val="24"/>
        </w:rPr>
      </w:pPr>
      <w:r w:rsidRPr="00BE2251">
        <w:rPr>
          <w:b/>
          <w:sz w:val="24"/>
          <w:szCs w:val="24"/>
        </w:rPr>
        <w:t xml:space="preserve">Funding Statement: </w:t>
      </w:r>
      <w:r w:rsidRPr="00BE2251">
        <w:rPr>
          <w:sz w:val="24"/>
          <w:szCs w:val="24"/>
        </w:rPr>
        <w:t>Dr. Soneji was supported by the National Center For Advancing Translational Sciences grant number KL2TR001088</w:t>
      </w:r>
      <w:r w:rsidR="004A3DF9">
        <w:rPr>
          <w:sz w:val="24"/>
          <w:szCs w:val="24"/>
        </w:rPr>
        <w:t xml:space="preserve"> and the American Lung Association</w:t>
      </w:r>
      <w:r w:rsidRPr="00301872">
        <w:rPr>
          <w:sz w:val="24"/>
          <w:szCs w:val="24"/>
        </w:rPr>
        <w:t xml:space="preserve">.  Dr. </w:t>
      </w:r>
      <w:proofErr w:type="spellStart"/>
      <w:r w:rsidRPr="00BE2251">
        <w:rPr>
          <w:bCs/>
          <w:sz w:val="24"/>
          <w:szCs w:val="24"/>
        </w:rPr>
        <w:t>Beltrán</w:t>
      </w:r>
      <w:proofErr w:type="spellEnd"/>
      <w:r w:rsidRPr="00BE2251">
        <w:rPr>
          <w:bCs/>
          <w:sz w:val="24"/>
          <w:szCs w:val="24"/>
        </w:rPr>
        <w:t xml:space="preserve">-Sánchez was supported by </w:t>
      </w:r>
      <w:r w:rsidR="00F36A7F" w:rsidRPr="00BE2251">
        <w:rPr>
          <w:bCs/>
          <w:sz w:val="24"/>
          <w:szCs w:val="24"/>
        </w:rPr>
        <w:t>the National Institute of Aging (R24HD047873 and P30AG017266)</w:t>
      </w:r>
      <w:r w:rsidRPr="00BE2251">
        <w:rPr>
          <w:bCs/>
          <w:sz w:val="24"/>
          <w:szCs w:val="24"/>
        </w:rPr>
        <w:t>.</w:t>
      </w:r>
    </w:p>
    <w:p w14:paraId="77003716" w14:textId="77777777" w:rsidR="008D20E9" w:rsidRPr="00BE2251" w:rsidRDefault="008D20E9" w:rsidP="00BB4E57">
      <w:pPr>
        <w:pStyle w:val="Normal1"/>
        <w:spacing w:line="240" w:lineRule="auto"/>
        <w:rPr>
          <w:sz w:val="24"/>
          <w:szCs w:val="24"/>
        </w:rPr>
      </w:pPr>
    </w:p>
    <w:p w14:paraId="5E4E4DC9" w14:textId="77777777" w:rsidR="008D20E9" w:rsidRPr="00BE2251" w:rsidRDefault="008D20E9" w:rsidP="00BB4E57">
      <w:pPr>
        <w:pStyle w:val="Normal1"/>
        <w:spacing w:line="240" w:lineRule="auto"/>
        <w:rPr>
          <w:sz w:val="24"/>
          <w:szCs w:val="24"/>
        </w:rPr>
      </w:pPr>
      <w:r w:rsidRPr="00BE2251">
        <w:rPr>
          <w:b/>
          <w:sz w:val="24"/>
          <w:szCs w:val="24"/>
        </w:rPr>
        <w:t>Competing Interests Statement</w:t>
      </w:r>
      <w:r w:rsidRPr="00BE2251">
        <w:rPr>
          <w:sz w:val="24"/>
          <w:szCs w:val="24"/>
        </w:rPr>
        <w:t>: All authors report no potential competing interests.</w:t>
      </w:r>
    </w:p>
    <w:p w14:paraId="7D0B0F87" w14:textId="77777777" w:rsidR="008D20E9" w:rsidRPr="00BE2251" w:rsidRDefault="008D20E9" w:rsidP="00BB4E57">
      <w:pPr>
        <w:pStyle w:val="Normal1"/>
        <w:spacing w:line="240" w:lineRule="auto"/>
        <w:rPr>
          <w:sz w:val="24"/>
          <w:szCs w:val="24"/>
        </w:rPr>
      </w:pPr>
    </w:p>
    <w:p w14:paraId="2C5FA362" w14:textId="77777777" w:rsidR="00BB4E57" w:rsidRPr="00BE2251" w:rsidRDefault="008D20E9" w:rsidP="00BB4E57">
      <w:pPr>
        <w:pStyle w:val="Normal1"/>
        <w:spacing w:line="240" w:lineRule="auto"/>
        <w:rPr>
          <w:sz w:val="24"/>
          <w:szCs w:val="24"/>
        </w:rPr>
      </w:pPr>
      <w:proofErr w:type="spellStart"/>
      <w:r w:rsidRPr="00BE2251">
        <w:rPr>
          <w:b/>
          <w:sz w:val="24"/>
          <w:szCs w:val="24"/>
        </w:rPr>
        <w:t>Contributorship</w:t>
      </w:r>
      <w:proofErr w:type="spellEnd"/>
      <w:r w:rsidRPr="00BE2251">
        <w:rPr>
          <w:b/>
          <w:sz w:val="24"/>
          <w:szCs w:val="24"/>
        </w:rPr>
        <w:t xml:space="preserve"> Statement:  </w:t>
      </w:r>
      <w:r w:rsidRPr="00BE2251">
        <w:rPr>
          <w:sz w:val="24"/>
          <w:szCs w:val="24"/>
        </w:rPr>
        <w:t xml:space="preserve">S. Soneji and H.  </w:t>
      </w:r>
      <w:proofErr w:type="spellStart"/>
      <w:r w:rsidRPr="00BE2251">
        <w:rPr>
          <w:bCs/>
          <w:sz w:val="24"/>
          <w:szCs w:val="24"/>
        </w:rPr>
        <w:t>Beltrán</w:t>
      </w:r>
      <w:proofErr w:type="spellEnd"/>
      <w:r w:rsidRPr="00BE2251">
        <w:rPr>
          <w:bCs/>
          <w:sz w:val="24"/>
          <w:szCs w:val="24"/>
        </w:rPr>
        <w:t xml:space="preserve">-Sánchez </w:t>
      </w:r>
      <w:r w:rsidRPr="00BE2251">
        <w:rPr>
          <w:sz w:val="24"/>
          <w:szCs w:val="24"/>
        </w:rPr>
        <w:t xml:space="preserve">were involved in study design, data collection, statistical analysis, and preparation of the article.  </w:t>
      </w:r>
    </w:p>
    <w:p w14:paraId="6C0BAB75" w14:textId="77777777" w:rsidR="00BB4E57" w:rsidRPr="00BE2251" w:rsidRDefault="00BB4E57">
      <w:pPr>
        <w:rPr>
          <w:sz w:val="24"/>
          <w:szCs w:val="24"/>
        </w:rPr>
      </w:pPr>
      <w:r w:rsidRPr="00BE2251">
        <w:rPr>
          <w:sz w:val="24"/>
          <w:szCs w:val="24"/>
        </w:rPr>
        <w:br w:type="page"/>
      </w:r>
    </w:p>
    <w:p w14:paraId="16BDA4F0" w14:textId="77777777" w:rsidR="008D20E9" w:rsidRPr="00BE2251" w:rsidRDefault="00BB4E57" w:rsidP="007C60E3">
      <w:pPr>
        <w:pStyle w:val="Normal1"/>
        <w:spacing w:line="240" w:lineRule="auto"/>
        <w:rPr>
          <w:sz w:val="24"/>
          <w:szCs w:val="24"/>
        </w:rPr>
      </w:pPr>
      <w:r w:rsidRPr="00BE2251">
        <w:rPr>
          <w:b/>
          <w:sz w:val="24"/>
          <w:szCs w:val="24"/>
        </w:rPr>
        <w:t>References</w:t>
      </w:r>
      <w:r w:rsidR="00EB106E" w:rsidRPr="00BE2251">
        <w:rPr>
          <w:b/>
          <w:sz w:val="24"/>
          <w:szCs w:val="24"/>
        </w:rPr>
        <w:t xml:space="preserve"> and Notes</w:t>
      </w:r>
    </w:p>
    <w:p w14:paraId="4C01F84E" w14:textId="555E67F7" w:rsidR="00DC7947" w:rsidRPr="00DC7947" w:rsidRDefault="007C60E3" w:rsidP="00DC7947">
      <w:pPr>
        <w:pStyle w:val="Bibliography"/>
        <w:rPr>
          <w:color w:val="auto"/>
          <w:sz w:val="24"/>
          <w:szCs w:val="24"/>
        </w:rPr>
      </w:pPr>
      <w:r w:rsidRPr="00BE2251">
        <w:fldChar w:fldCharType="begin"/>
      </w:r>
      <w:r w:rsidR="00DC7947">
        <w:instrText xml:space="preserve"> ADDIN ZOTERO_BIBL {"custom":[]} CSL_BIBLIOGRAPHY </w:instrText>
      </w:r>
      <w:r w:rsidRPr="00BE2251">
        <w:fldChar w:fldCharType="separate"/>
      </w:r>
      <w:r w:rsidR="00DC7947" w:rsidRPr="00DC7947">
        <w:rPr>
          <w:color w:val="auto"/>
          <w:sz w:val="24"/>
          <w:szCs w:val="24"/>
        </w:rPr>
        <w:t xml:space="preserve">1. </w:t>
      </w:r>
      <w:r w:rsidR="00DC7947" w:rsidRPr="00DC7947">
        <w:rPr>
          <w:color w:val="auto"/>
          <w:sz w:val="24"/>
          <w:szCs w:val="24"/>
        </w:rPr>
        <w:tab/>
        <w:t xml:space="preserve">Berry DA, Cronin KA, Plevritis SK, et al. Effect of Screening and Adjuvant Therapy on Mortality from Breast Cancer. N </w:t>
      </w:r>
      <w:proofErr w:type="spellStart"/>
      <w:r w:rsidR="00DC7947" w:rsidRPr="00DC7947">
        <w:rPr>
          <w:color w:val="auto"/>
          <w:sz w:val="24"/>
          <w:szCs w:val="24"/>
        </w:rPr>
        <w:t>Engl</w:t>
      </w:r>
      <w:proofErr w:type="spellEnd"/>
      <w:r w:rsidR="00DC7947" w:rsidRPr="00DC7947">
        <w:rPr>
          <w:color w:val="auto"/>
          <w:sz w:val="24"/>
          <w:szCs w:val="24"/>
        </w:rPr>
        <w:t xml:space="preserve"> J Med 2005;353(17):1784–92. </w:t>
      </w:r>
    </w:p>
    <w:p w14:paraId="029FAE18" w14:textId="77777777" w:rsidR="00DC7947" w:rsidRPr="00DC7947" w:rsidRDefault="00DC7947" w:rsidP="00DC7947">
      <w:pPr>
        <w:pStyle w:val="Bibliography"/>
        <w:rPr>
          <w:color w:val="auto"/>
          <w:sz w:val="24"/>
          <w:szCs w:val="24"/>
        </w:rPr>
      </w:pPr>
      <w:r w:rsidRPr="00DC7947">
        <w:rPr>
          <w:color w:val="auto"/>
          <w:sz w:val="24"/>
          <w:szCs w:val="24"/>
        </w:rPr>
        <w:t xml:space="preserve">2. </w:t>
      </w:r>
      <w:r w:rsidRPr="00DC7947">
        <w:rPr>
          <w:color w:val="auto"/>
          <w:sz w:val="24"/>
          <w:szCs w:val="24"/>
        </w:rPr>
        <w:tab/>
      </w:r>
      <w:proofErr w:type="spellStart"/>
      <w:r w:rsidRPr="00DC7947">
        <w:rPr>
          <w:color w:val="auto"/>
          <w:sz w:val="24"/>
          <w:szCs w:val="24"/>
        </w:rPr>
        <w:t>Kopans</w:t>
      </w:r>
      <w:proofErr w:type="spellEnd"/>
      <w:r w:rsidRPr="00DC7947">
        <w:rPr>
          <w:color w:val="auto"/>
          <w:sz w:val="24"/>
          <w:szCs w:val="24"/>
        </w:rPr>
        <w:t xml:space="preserve"> DB. The 2009 U.S. Preventive Services Task Force Guidelines Ignore Important Scientific Evidence and Should Be Revised or Withdrawn. Radiology 2010;256(1):15–20. </w:t>
      </w:r>
    </w:p>
    <w:p w14:paraId="42E67575" w14:textId="77777777" w:rsidR="00DC7947" w:rsidRPr="00DC7947" w:rsidRDefault="00DC7947" w:rsidP="00DC7947">
      <w:pPr>
        <w:pStyle w:val="Bibliography"/>
        <w:rPr>
          <w:color w:val="auto"/>
          <w:sz w:val="24"/>
          <w:szCs w:val="24"/>
        </w:rPr>
      </w:pPr>
      <w:r w:rsidRPr="00DC7947">
        <w:rPr>
          <w:color w:val="auto"/>
          <w:sz w:val="24"/>
          <w:szCs w:val="24"/>
        </w:rPr>
        <w:t xml:space="preserve">3. </w:t>
      </w:r>
      <w:r w:rsidRPr="00DC7947">
        <w:rPr>
          <w:color w:val="auto"/>
          <w:sz w:val="24"/>
          <w:szCs w:val="24"/>
        </w:rPr>
        <w:tab/>
      </w:r>
      <w:proofErr w:type="spellStart"/>
      <w:r w:rsidRPr="00DC7947">
        <w:rPr>
          <w:color w:val="auto"/>
          <w:sz w:val="24"/>
          <w:szCs w:val="24"/>
        </w:rPr>
        <w:t>Petitti</w:t>
      </w:r>
      <w:proofErr w:type="spellEnd"/>
      <w:r w:rsidRPr="00DC7947">
        <w:rPr>
          <w:color w:val="auto"/>
          <w:sz w:val="24"/>
          <w:szCs w:val="24"/>
        </w:rPr>
        <w:t xml:space="preserve"> DB, </w:t>
      </w:r>
      <w:proofErr w:type="spellStart"/>
      <w:r w:rsidRPr="00DC7947">
        <w:rPr>
          <w:color w:val="auto"/>
          <w:sz w:val="24"/>
          <w:szCs w:val="24"/>
        </w:rPr>
        <w:t>Calonge</w:t>
      </w:r>
      <w:proofErr w:type="spellEnd"/>
      <w:r w:rsidRPr="00DC7947">
        <w:rPr>
          <w:color w:val="auto"/>
          <w:sz w:val="24"/>
          <w:szCs w:val="24"/>
        </w:rPr>
        <w:t xml:space="preserve"> N, </w:t>
      </w:r>
      <w:proofErr w:type="spellStart"/>
      <w:r w:rsidRPr="00DC7947">
        <w:rPr>
          <w:color w:val="auto"/>
          <w:sz w:val="24"/>
          <w:szCs w:val="24"/>
        </w:rPr>
        <w:t>LeFevre</w:t>
      </w:r>
      <w:proofErr w:type="spellEnd"/>
      <w:r w:rsidRPr="00DC7947">
        <w:rPr>
          <w:color w:val="auto"/>
          <w:sz w:val="24"/>
          <w:szCs w:val="24"/>
        </w:rPr>
        <w:t xml:space="preserve"> ML, </w:t>
      </w:r>
      <w:proofErr w:type="spellStart"/>
      <w:r w:rsidRPr="00DC7947">
        <w:rPr>
          <w:color w:val="auto"/>
          <w:sz w:val="24"/>
          <w:szCs w:val="24"/>
        </w:rPr>
        <w:t>Melnyk</w:t>
      </w:r>
      <w:proofErr w:type="spellEnd"/>
      <w:r w:rsidRPr="00DC7947">
        <w:rPr>
          <w:color w:val="auto"/>
          <w:sz w:val="24"/>
          <w:szCs w:val="24"/>
        </w:rPr>
        <w:t xml:space="preserve"> BM, Wilt TJ, Schwartz JS. Breast Cancer Screening: From Science to Recommendation. Radiology 2010;256(1):8–14. </w:t>
      </w:r>
    </w:p>
    <w:p w14:paraId="1E34DFD3" w14:textId="77777777" w:rsidR="00DC7947" w:rsidRPr="00DC7947" w:rsidRDefault="00DC7947" w:rsidP="00DC7947">
      <w:pPr>
        <w:pStyle w:val="Bibliography"/>
        <w:rPr>
          <w:color w:val="auto"/>
          <w:sz w:val="24"/>
          <w:szCs w:val="24"/>
        </w:rPr>
      </w:pPr>
      <w:r w:rsidRPr="00DC7947">
        <w:rPr>
          <w:color w:val="auto"/>
          <w:sz w:val="24"/>
          <w:szCs w:val="24"/>
        </w:rPr>
        <w:t xml:space="preserve">4. </w:t>
      </w:r>
      <w:r w:rsidRPr="00DC7947">
        <w:rPr>
          <w:color w:val="auto"/>
          <w:sz w:val="24"/>
          <w:szCs w:val="24"/>
        </w:rPr>
        <w:tab/>
      </w:r>
      <w:proofErr w:type="spellStart"/>
      <w:r w:rsidRPr="00DC7947">
        <w:rPr>
          <w:color w:val="auto"/>
          <w:sz w:val="24"/>
          <w:szCs w:val="24"/>
        </w:rPr>
        <w:t>Gotzsche</w:t>
      </w:r>
      <w:proofErr w:type="spellEnd"/>
      <w:r w:rsidRPr="00DC7947">
        <w:rPr>
          <w:color w:val="auto"/>
          <w:sz w:val="24"/>
          <w:szCs w:val="24"/>
        </w:rPr>
        <w:t xml:space="preserve"> PC M. D., Heath I, </w:t>
      </w:r>
      <w:proofErr w:type="spellStart"/>
      <w:r w:rsidRPr="00DC7947">
        <w:rPr>
          <w:color w:val="auto"/>
          <w:sz w:val="24"/>
          <w:szCs w:val="24"/>
        </w:rPr>
        <w:t>Visco</w:t>
      </w:r>
      <w:proofErr w:type="spellEnd"/>
      <w:r w:rsidRPr="00DC7947">
        <w:rPr>
          <w:color w:val="auto"/>
          <w:sz w:val="24"/>
          <w:szCs w:val="24"/>
        </w:rPr>
        <w:t xml:space="preserve"> F. Mammography Screening: Truth, Lies and Controversy. 1 edition. London ; New York: Radcliffe Medical PR; 2012. </w:t>
      </w:r>
    </w:p>
    <w:p w14:paraId="6D7B75B8" w14:textId="77777777" w:rsidR="00DC7947" w:rsidRPr="00DC7947" w:rsidRDefault="00DC7947" w:rsidP="00DC7947">
      <w:pPr>
        <w:pStyle w:val="Bibliography"/>
        <w:rPr>
          <w:color w:val="auto"/>
          <w:sz w:val="24"/>
          <w:szCs w:val="24"/>
        </w:rPr>
      </w:pPr>
      <w:r w:rsidRPr="00DC7947">
        <w:rPr>
          <w:color w:val="auto"/>
          <w:sz w:val="24"/>
          <w:szCs w:val="24"/>
        </w:rPr>
        <w:t xml:space="preserve">5. </w:t>
      </w:r>
      <w:r w:rsidRPr="00DC7947">
        <w:rPr>
          <w:color w:val="auto"/>
          <w:sz w:val="24"/>
          <w:szCs w:val="24"/>
        </w:rPr>
        <w:tab/>
        <w:t xml:space="preserve">Berry D. Breast cancer screening: Controversy of impact. Breast 2013;22(0 2):S73–6. </w:t>
      </w:r>
    </w:p>
    <w:p w14:paraId="34600C68" w14:textId="77777777" w:rsidR="00DC7947" w:rsidRPr="00DC7947" w:rsidRDefault="00DC7947" w:rsidP="00DC7947">
      <w:pPr>
        <w:pStyle w:val="Bibliography"/>
        <w:rPr>
          <w:color w:val="auto"/>
          <w:sz w:val="24"/>
          <w:szCs w:val="24"/>
        </w:rPr>
      </w:pPr>
      <w:r w:rsidRPr="00DC7947">
        <w:rPr>
          <w:color w:val="auto"/>
          <w:sz w:val="24"/>
          <w:szCs w:val="24"/>
        </w:rPr>
        <w:t xml:space="preserve">6. </w:t>
      </w:r>
      <w:r w:rsidRPr="00DC7947">
        <w:rPr>
          <w:color w:val="auto"/>
          <w:sz w:val="24"/>
          <w:szCs w:val="24"/>
        </w:rPr>
        <w:tab/>
        <w:t xml:space="preserve">Miller AB, Wall C, Baines CJ, Sun P, To T, </w:t>
      </w:r>
      <w:proofErr w:type="spellStart"/>
      <w:r w:rsidRPr="00DC7947">
        <w:rPr>
          <w:color w:val="auto"/>
          <w:sz w:val="24"/>
          <w:szCs w:val="24"/>
        </w:rPr>
        <w:t>Narod</w:t>
      </w:r>
      <w:proofErr w:type="spellEnd"/>
      <w:r w:rsidRPr="00DC7947">
        <w:rPr>
          <w:color w:val="auto"/>
          <w:sz w:val="24"/>
          <w:szCs w:val="24"/>
        </w:rPr>
        <w:t xml:space="preserve"> SA. </w:t>
      </w:r>
      <w:proofErr w:type="gramStart"/>
      <w:r w:rsidRPr="00DC7947">
        <w:rPr>
          <w:color w:val="auto"/>
          <w:sz w:val="24"/>
          <w:szCs w:val="24"/>
        </w:rPr>
        <w:t>Twenty five</w:t>
      </w:r>
      <w:proofErr w:type="gramEnd"/>
      <w:r w:rsidRPr="00DC7947">
        <w:rPr>
          <w:color w:val="auto"/>
          <w:sz w:val="24"/>
          <w:szCs w:val="24"/>
        </w:rPr>
        <w:t xml:space="preserve"> year follow-up for breast cancer incidence and mortality of the Canadian National Breast Screening Study: </w:t>
      </w:r>
      <w:proofErr w:type="spellStart"/>
      <w:r w:rsidRPr="00DC7947">
        <w:rPr>
          <w:color w:val="auto"/>
          <w:sz w:val="24"/>
          <w:szCs w:val="24"/>
        </w:rPr>
        <w:t>randomised</w:t>
      </w:r>
      <w:proofErr w:type="spellEnd"/>
      <w:r w:rsidRPr="00DC7947">
        <w:rPr>
          <w:color w:val="auto"/>
          <w:sz w:val="24"/>
          <w:szCs w:val="24"/>
        </w:rPr>
        <w:t xml:space="preserve"> screening trial. BMJ 2014;348:g366. </w:t>
      </w:r>
    </w:p>
    <w:p w14:paraId="63C8AF4C" w14:textId="77777777" w:rsidR="00DC7947" w:rsidRPr="00DC7947" w:rsidRDefault="00DC7947" w:rsidP="00DC7947">
      <w:pPr>
        <w:pStyle w:val="Bibliography"/>
        <w:rPr>
          <w:color w:val="auto"/>
          <w:sz w:val="24"/>
          <w:szCs w:val="24"/>
        </w:rPr>
      </w:pPr>
      <w:r w:rsidRPr="00DC7947">
        <w:rPr>
          <w:color w:val="auto"/>
          <w:sz w:val="24"/>
          <w:szCs w:val="24"/>
        </w:rPr>
        <w:t xml:space="preserve">7. </w:t>
      </w:r>
      <w:r w:rsidRPr="00DC7947">
        <w:rPr>
          <w:color w:val="auto"/>
          <w:sz w:val="24"/>
          <w:szCs w:val="24"/>
        </w:rPr>
        <w:tab/>
        <w:t xml:space="preserve">Harding C, </w:t>
      </w:r>
      <w:proofErr w:type="spellStart"/>
      <w:r w:rsidRPr="00DC7947">
        <w:rPr>
          <w:color w:val="auto"/>
          <w:sz w:val="24"/>
          <w:szCs w:val="24"/>
        </w:rPr>
        <w:t>Pompei</w:t>
      </w:r>
      <w:proofErr w:type="spellEnd"/>
      <w:r w:rsidRPr="00DC7947">
        <w:rPr>
          <w:color w:val="auto"/>
          <w:sz w:val="24"/>
          <w:szCs w:val="24"/>
        </w:rPr>
        <w:t xml:space="preserve"> F, </w:t>
      </w:r>
      <w:proofErr w:type="spellStart"/>
      <w:r w:rsidRPr="00DC7947">
        <w:rPr>
          <w:color w:val="auto"/>
          <w:sz w:val="24"/>
          <w:szCs w:val="24"/>
        </w:rPr>
        <w:t>Burmistrov</w:t>
      </w:r>
      <w:proofErr w:type="spellEnd"/>
      <w:r w:rsidRPr="00DC7947">
        <w:rPr>
          <w:color w:val="auto"/>
          <w:sz w:val="24"/>
          <w:szCs w:val="24"/>
        </w:rPr>
        <w:t xml:space="preserve"> D, Welch H, </w:t>
      </w:r>
      <w:proofErr w:type="spellStart"/>
      <w:r w:rsidRPr="00DC7947">
        <w:rPr>
          <w:color w:val="auto"/>
          <w:sz w:val="24"/>
          <w:szCs w:val="24"/>
        </w:rPr>
        <w:t>Abebe</w:t>
      </w:r>
      <w:proofErr w:type="spellEnd"/>
      <w:r w:rsidRPr="00DC7947">
        <w:rPr>
          <w:color w:val="auto"/>
          <w:sz w:val="24"/>
          <w:szCs w:val="24"/>
        </w:rPr>
        <w:t xml:space="preserve"> R, Wilson R. </w:t>
      </w:r>
      <w:proofErr w:type="spellStart"/>
      <w:r w:rsidRPr="00DC7947">
        <w:rPr>
          <w:color w:val="auto"/>
          <w:sz w:val="24"/>
          <w:szCs w:val="24"/>
        </w:rPr>
        <w:t>BReast</w:t>
      </w:r>
      <w:proofErr w:type="spellEnd"/>
      <w:r w:rsidRPr="00DC7947">
        <w:rPr>
          <w:color w:val="auto"/>
          <w:sz w:val="24"/>
          <w:szCs w:val="24"/>
        </w:rPr>
        <w:t xml:space="preserve"> cancer screening, incidence, and mortality across us counties. JAMA Intern Med [Internet] 2015 [cited 2015 Aug 8];Available from: http://dx.doi.org/10.1001/jamainternmed.2015.3043</w:t>
      </w:r>
    </w:p>
    <w:p w14:paraId="24F9D552" w14:textId="77777777" w:rsidR="00DC7947" w:rsidRPr="00DC7947" w:rsidRDefault="00DC7947" w:rsidP="00DC7947">
      <w:pPr>
        <w:pStyle w:val="Bibliography"/>
        <w:rPr>
          <w:color w:val="auto"/>
          <w:sz w:val="24"/>
          <w:szCs w:val="24"/>
        </w:rPr>
      </w:pPr>
      <w:r w:rsidRPr="00DC7947">
        <w:rPr>
          <w:color w:val="auto"/>
          <w:sz w:val="24"/>
          <w:szCs w:val="24"/>
        </w:rPr>
        <w:t xml:space="preserve">8. </w:t>
      </w:r>
      <w:r w:rsidRPr="00DC7947">
        <w:rPr>
          <w:color w:val="auto"/>
          <w:sz w:val="24"/>
          <w:szCs w:val="24"/>
        </w:rPr>
        <w:tab/>
        <w:t xml:space="preserve">Nelson HD, Tyne K, </w:t>
      </w:r>
      <w:proofErr w:type="spellStart"/>
      <w:r w:rsidRPr="00DC7947">
        <w:rPr>
          <w:color w:val="auto"/>
          <w:sz w:val="24"/>
          <w:szCs w:val="24"/>
        </w:rPr>
        <w:t>Naik</w:t>
      </w:r>
      <w:proofErr w:type="spellEnd"/>
      <w:r w:rsidRPr="00DC7947">
        <w:rPr>
          <w:color w:val="auto"/>
          <w:sz w:val="24"/>
          <w:szCs w:val="24"/>
        </w:rPr>
        <w:t xml:space="preserve"> A, </w:t>
      </w:r>
      <w:proofErr w:type="spellStart"/>
      <w:r w:rsidRPr="00DC7947">
        <w:rPr>
          <w:color w:val="auto"/>
          <w:sz w:val="24"/>
          <w:szCs w:val="24"/>
        </w:rPr>
        <w:t>Bougatsos</w:t>
      </w:r>
      <w:proofErr w:type="spellEnd"/>
      <w:r w:rsidRPr="00DC7947">
        <w:rPr>
          <w:color w:val="auto"/>
          <w:sz w:val="24"/>
          <w:szCs w:val="24"/>
        </w:rPr>
        <w:t xml:space="preserve"> C, Chan BK, Humphrey L. Screening for Breast Cancer: An Update for the U.S. Preventive Services Task Force. Ann Intern Med 2009;151(10):727–37. </w:t>
      </w:r>
    </w:p>
    <w:p w14:paraId="1F79750C" w14:textId="77777777" w:rsidR="00DC7947" w:rsidRPr="00DC7947" w:rsidRDefault="00DC7947" w:rsidP="00DC7947">
      <w:pPr>
        <w:pStyle w:val="Bibliography"/>
        <w:rPr>
          <w:color w:val="auto"/>
          <w:sz w:val="24"/>
          <w:szCs w:val="24"/>
        </w:rPr>
      </w:pPr>
      <w:r w:rsidRPr="00DC7947">
        <w:rPr>
          <w:color w:val="auto"/>
          <w:sz w:val="24"/>
          <w:szCs w:val="24"/>
        </w:rPr>
        <w:t xml:space="preserve">9. </w:t>
      </w:r>
      <w:r w:rsidRPr="00DC7947">
        <w:rPr>
          <w:color w:val="auto"/>
          <w:sz w:val="24"/>
          <w:szCs w:val="24"/>
        </w:rPr>
        <w:tab/>
        <w:t xml:space="preserve">Sun E, Jena AB, </w:t>
      </w:r>
      <w:proofErr w:type="spellStart"/>
      <w:r w:rsidRPr="00DC7947">
        <w:rPr>
          <w:color w:val="auto"/>
          <w:sz w:val="24"/>
          <w:szCs w:val="24"/>
        </w:rPr>
        <w:t>Lakdawalla</w:t>
      </w:r>
      <w:proofErr w:type="spellEnd"/>
      <w:r w:rsidRPr="00DC7947">
        <w:rPr>
          <w:color w:val="auto"/>
          <w:sz w:val="24"/>
          <w:szCs w:val="24"/>
        </w:rPr>
        <w:t xml:space="preserve"> D, Reyes C, </w:t>
      </w:r>
      <w:proofErr w:type="spellStart"/>
      <w:r w:rsidRPr="00DC7947">
        <w:rPr>
          <w:color w:val="auto"/>
          <w:sz w:val="24"/>
          <w:szCs w:val="24"/>
        </w:rPr>
        <w:t>Philipson</w:t>
      </w:r>
      <w:proofErr w:type="spellEnd"/>
      <w:r w:rsidRPr="00DC7947">
        <w:rPr>
          <w:color w:val="auto"/>
          <w:sz w:val="24"/>
          <w:szCs w:val="24"/>
        </w:rPr>
        <w:t xml:space="preserve"> TJ, Goldman D. The Contributions of Improved Therapy and Earlier Detection to Cancer Survival Gains, 1988-2000. Forum Health Econ Policy [Internet] 2010 [cited 2015 Jul 23];13(2). Available from: http://www.degruyter.com/view/j/fhep.2010.13.2/fhep.2010.13.2.1195/fhep.2010.13.2.1195.xml</w:t>
      </w:r>
    </w:p>
    <w:p w14:paraId="118C0110" w14:textId="77777777" w:rsidR="00DC7947" w:rsidRPr="00DC7947" w:rsidRDefault="00DC7947" w:rsidP="00DC7947">
      <w:pPr>
        <w:pStyle w:val="Bibliography"/>
        <w:rPr>
          <w:color w:val="auto"/>
          <w:sz w:val="24"/>
          <w:szCs w:val="24"/>
        </w:rPr>
      </w:pPr>
      <w:r w:rsidRPr="00DC7947">
        <w:rPr>
          <w:color w:val="auto"/>
          <w:sz w:val="24"/>
          <w:szCs w:val="24"/>
        </w:rPr>
        <w:t xml:space="preserve">10. </w:t>
      </w:r>
      <w:r w:rsidRPr="00DC7947">
        <w:rPr>
          <w:color w:val="auto"/>
          <w:sz w:val="24"/>
          <w:szCs w:val="24"/>
        </w:rPr>
        <w:tab/>
      </w:r>
      <w:proofErr w:type="spellStart"/>
      <w:r w:rsidRPr="00DC7947">
        <w:rPr>
          <w:color w:val="auto"/>
          <w:sz w:val="24"/>
          <w:szCs w:val="24"/>
        </w:rPr>
        <w:t>Helvie</w:t>
      </w:r>
      <w:proofErr w:type="spellEnd"/>
      <w:r w:rsidRPr="00DC7947">
        <w:rPr>
          <w:color w:val="auto"/>
          <w:sz w:val="24"/>
          <w:szCs w:val="24"/>
        </w:rPr>
        <w:t xml:space="preserve"> MA. Digital Mammography Imaging: Breast </w:t>
      </w:r>
      <w:proofErr w:type="spellStart"/>
      <w:r w:rsidRPr="00DC7947">
        <w:rPr>
          <w:color w:val="auto"/>
          <w:sz w:val="24"/>
          <w:szCs w:val="24"/>
        </w:rPr>
        <w:t>Tomosynthesis</w:t>
      </w:r>
      <w:proofErr w:type="spellEnd"/>
      <w:r w:rsidRPr="00DC7947">
        <w:rPr>
          <w:color w:val="auto"/>
          <w:sz w:val="24"/>
          <w:szCs w:val="24"/>
        </w:rPr>
        <w:t xml:space="preserve"> and Advanced Applications. </w:t>
      </w:r>
      <w:proofErr w:type="spellStart"/>
      <w:r w:rsidRPr="00DC7947">
        <w:rPr>
          <w:color w:val="auto"/>
          <w:sz w:val="24"/>
          <w:szCs w:val="24"/>
        </w:rPr>
        <w:t>Radiol</w:t>
      </w:r>
      <w:proofErr w:type="spellEnd"/>
      <w:r w:rsidRPr="00DC7947">
        <w:rPr>
          <w:color w:val="auto"/>
          <w:sz w:val="24"/>
          <w:szCs w:val="24"/>
        </w:rPr>
        <w:t xml:space="preserve"> </w:t>
      </w:r>
      <w:proofErr w:type="spellStart"/>
      <w:r w:rsidRPr="00DC7947">
        <w:rPr>
          <w:color w:val="auto"/>
          <w:sz w:val="24"/>
          <w:szCs w:val="24"/>
        </w:rPr>
        <w:t>Clin</w:t>
      </w:r>
      <w:proofErr w:type="spellEnd"/>
      <w:r w:rsidRPr="00DC7947">
        <w:rPr>
          <w:color w:val="auto"/>
          <w:sz w:val="24"/>
          <w:szCs w:val="24"/>
        </w:rPr>
        <w:t xml:space="preserve"> North Am 2010;48(5):917–29. </w:t>
      </w:r>
    </w:p>
    <w:p w14:paraId="43118307" w14:textId="77777777" w:rsidR="00DC7947" w:rsidRPr="00DC7947" w:rsidRDefault="00DC7947" w:rsidP="00DC7947">
      <w:pPr>
        <w:pStyle w:val="Bibliography"/>
        <w:rPr>
          <w:color w:val="auto"/>
          <w:sz w:val="24"/>
          <w:szCs w:val="24"/>
        </w:rPr>
      </w:pPr>
      <w:r w:rsidRPr="00DC7947">
        <w:rPr>
          <w:color w:val="auto"/>
          <w:sz w:val="24"/>
          <w:szCs w:val="24"/>
        </w:rPr>
        <w:t xml:space="preserve">11. </w:t>
      </w:r>
      <w:r w:rsidRPr="00DC7947">
        <w:rPr>
          <w:color w:val="auto"/>
          <w:sz w:val="24"/>
          <w:szCs w:val="24"/>
        </w:rPr>
        <w:tab/>
      </w:r>
      <w:proofErr w:type="spellStart"/>
      <w:r w:rsidRPr="00DC7947">
        <w:rPr>
          <w:color w:val="auto"/>
          <w:sz w:val="24"/>
          <w:szCs w:val="24"/>
        </w:rPr>
        <w:t>Beltrán</w:t>
      </w:r>
      <w:proofErr w:type="spellEnd"/>
      <w:r w:rsidRPr="00DC7947">
        <w:rPr>
          <w:color w:val="auto"/>
          <w:sz w:val="24"/>
          <w:szCs w:val="24"/>
        </w:rPr>
        <w:t xml:space="preserve">-Sánchez H, Preston SH, </w:t>
      </w:r>
      <w:proofErr w:type="spellStart"/>
      <w:r w:rsidRPr="00DC7947">
        <w:rPr>
          <w:color w:val="auto"/>
          <w:sz w:val="24"/>
          <w:szCs w:val="24"/>
        </w:rPr>
        <w:t>Canudas-Romo</w:t>
      </w:r>
      <w:proofErr w:type="spellEnd"/>
      <w:r w:rsidRPr="00DC7947">
        <w:rPr>
          <w:color w:val="auto"/>
          <w:sz w:val="24"/>
          <w:szCs w:val="24"/>
        </w:rPr>
        <w:t xml:space="preserve"> V. An integrated approach to cause-of-death analysis: cause-deleted life tables and decompositions of life expectancy. </w:t>
      </w:r>
      <w:proofErr w:type="spellStart"/>
      <w:r w:rsidRPr="00DC7947">
        <w:rPr>
          <w:color w:val="auto"/>
          <w:sz w:val="24"/>
          <w:szCs w:val="24"/>
        </w:rPr>
        <w:t>Demogr</w:t>
      </w:r>
      <w:proofErr w:type="spellEnd"/>
      <w:r w:rsidRPr="00DC7947">
        <w:rPr>
          <w:color w:val="auto"/>
          <w:sz w:val="24"/>
          <w:szCs w:val="24"/>
        </w:rPr>
        <w:t xml:space="preserve"> Res 2008;19:1323–50. </w:t>
      </w:r>
    </w:p>
    <w:p w14:paraId="11DC7093" w14:textId="77777777" w:rsidR="00DC7947" w:rsidRPr="00DC7947" w:rsidRDefault="00DC7947" w:rsidP="00DC7947">
      <w:pPr>
        <w:pStyle w:val="Bibliography"/>
        <w:rPr>
          <w:color w:val="auto"/>
          <w:sz w:val="24"/>
          <w:szCs w:val="24"/>
        </w:rPr>
      </w:pPr>
      <w:r w:rsidRPr="00DC7947">
        <w:rPr>
          <w:color w:val="auto"/>
          <w:sz w:val="24"/>
          <w:szCs w:val="24"/>
        </w:rPr>
        <w:t xml:space="preserve">12. </w:t>
      </w:r>
      <w:r w:rsidRPr="00DC7947">
        <w:rPr>
          <w:color w:val="auto"/>
          <w:sz w:val="24"/>
          <w:szCs w:val="24"/>
        </w:rPr>
        <w:tab/>
        <w:t xml:space="preserve">Samir Soneji, Hiram </w:t>
      </w:r>
      <w:proofErr w:type="spellStart"/>
      <w:r w:rsidRPr="00DC7947">
        <w:rPr>
          <w:color w:val="auto"/>
          <w:sz w:val="24"/>
          <w:szCs w:val="24"/>
        </w:rPr>
        <w:t>Beltrán</w:t>
      </w:r>
      <w:proofErr w:type="spellEnd"/>
      <w:r w:rsidRPr="00DC7947">
        <w:rPr>
          <w:color w:val="auto"/>
          <w:sz w:val="24"/>
          <w:szCs w:val="24"/>
        </w:rPr>
        <w:t xml:space="preserve">-Sánchez, Harold Sox. Assessing Progress in Reducing the Burden of Cancer Mortality, 1985-2005. J </w:t>
      </w:r>
      <w:proofErr w:type="spellStart"/>
      <w:r w:rsidRPr="00DC7947">
        <w:rPr>
          <w:color w:val="auto"/>
          <w:sz w:val="24"/>
          <w:szCs w:val="24"/>
        </w:rPr>
        <w:t>Clin</w:t>
      </w:r>
      <w:proofErr w:type="spellEnd"/>
      <w:r w:rsidRPr="00DC7947">
        <w:rPr>
          <w:color w:val="auto"/>
          <w:sz w:val="24"/>
          <w:szCs w:val="24"/>
        </w:rPr>
        <w:t xml:space="preserve"> </w:t>
      </w:r>
      <w:proofErr w:type="spellStart"/>
      <w:r w:rsidRPr="00DC7947">
        <w:rPr>
          <w:color w:val="auto"/>
          <w:sz w:val="24"/>
          <w:szCs w:val="24"/>
        </w:rPr>
        <w:t>Oncol</w:t>
      </w:r>
      <w:proofErr w:type="spellEnd"/>
      <w:r w:rsidRPr="00DC7947">
        <w:rPr>
          <w:color w:val="auto"/>
          <w:sz w:val="24"/>
          <w:szCs w:val="24"/>
        </w:rPr>
        <w:t xml:space="preserve"> 2014;32(5):444–8. </w:t>
      </w:r>
    </w:p>
    <w:p w14:paraId="50D76063" w14:textId="77777777" w:rsidR="00DC7947" w:rsidRPr="00DC7947" w:rsidRDefault="00DC7947" w:rsidP="00DC7947">
      <w:pPr>
        <w:pStyle w:val="Bibliography"/>
        <w:rPr>
          <w:color w:val="auto"/>
          <w:sz w:val="24"/>
          <w:szCs w:val="24"/>
        </w:rPr>
      </w:pPr>
      <w:r w:rsidRPr="00DC7947">
        <w:rPr>
          <w:color w:val="auto"/>
          <w:sz w:val="24"/>
          <w:szCs w:val="24"/>
        </w:rPr>
        <w:t xml:space="preserve">13. </w:t>
      </w:r>
      <w:r w:rsidRPr="00DC7947">
        <w:rPr>
          <w:color w:val="auto"/>
          <w:sz w:val="24"/>
          <w:szCs w:val="24"/>
        </w:rPr>
        <w:tab/>
      </w:r>
      <w:proofErr w:type="spellStart"/>
      <w:r w:rsidRPr="00DC7947">
        <w:rPr>
          <w:color w:val="auto"/>
          <w:sz w:val="24"/>
          <w:szCs w:val="24"/>
        </w:rPr>
        <w:t>Zackrisson</w:t>
      </w:r>
      <w:proofErr w:type="spellEnd"/>
      <w:r w:rsidRPr="00DC7947">
        <w:rPr>
          <w:color w:val="auto"/>
          <w:sz w:val="24"/>
          <w:szCs w:val="24"/>
        </w:rPr>
        <w:t xml:space="preserve"> S, </w:t>
      </w:r>
      <w:proofErr w:type="spellStart"/>
      <w:r w:rsidRPr="00DC7947">
        <w:rPr>
          <w:color w:val="auto"/>
          <w:sz w:val="24"/>
          <w:szCs w:val="24"/>
        </w:rPr>
        <w:t>Andersson</w:t>
      </w:r>
      <w:proofErr w:type="spellEnd"/>
      <w:r w:rsidRPr="00DC7947">
        <w:rPr>
          <w:color w:val="auto"/>
          <w:sz w:val="24"/>
          <w:szCs w:val="24"/>
        </w:rPr>
        <w:t xml:space="preserve"> I, </w:t>
      </w:r>
      <w:proofErr w:type="spellStart"/>
      <w:r w:rsidRPr="00DC7947">
        <w:rPr>
          <w:color w:val="auto"/>
          <w:sz w:val="24"/>
          <w:szCs w:val="24"/>
        </w:rPr>
        <w:t>Janzon</w:t>
      </w:r>
      <w:proofErr w:type="spellEnd"/>
      <w:r w:rsidRPr="00DC7947">
        <w:rPr>
          <w:color w:val="auto"/>
          <w:sz w:val="24"/>
          <w:szCs w:val="24"/>
        </w:rPr>
        <w:t xml:space="preserve"> L, </w:t>
      </w:r>
      <w:proofErr w:type="spellStart"/>
      <w:r w:rsidRPr="00DC7947">
        <w:rPr>
          <w:color w:val="auto"/>
          <w:sz w:val="24"/>
          <w:szCs w:val="24"/>
        </w:rPr>
        <w:t>Manjer</w:t>
      </w:r>
      <w:proofErr w:type="spellEnd"/>
      <w:r w:rsidRPr="00DC7947">
        <w:rPr>
          <w:color w:val="auto"/>
          <w:sz w:val="24"/>
          <w:szCs w:val="24"/>
        </w:rPr>
        <w:t xml:space="preserve"> J, </w:t>
      </w:r>
      <w:proofErr w:type="spellStart"/>
      <w:r w:rsidRPr="00DC7947">
        <w:rPr>
          <w:color w:val="auto"/>
          <w:sz w:val="24"/>
          <w:szCs w:val="24"/>
        </w:rPr>
        <w:t>Garne</w:t>
      </w:r>
      <w:proofErr w:type="spellEnd"/>
      <w:r w:rsidRPr="00DC7947">
        <w:rPr>
          <w:color w:val="auto"/>
          <w:sz w:val="24"/>
          <w:szCs w:val="24"/>
        </w:rPr>
        <w:t xml:space="preserve"> JP. Rate of over-diagnosis of breast cancer 15 years after end of Malmö mammographic screening trial: follow-up study. BMJ 2006;332(7543):689–92. </w:t>
      </w:r>
    </w:p>
    <w:p w14:paraId="71999D83" w14:textId="77777777" w:rsidR="00DC7947" w:rsidRPr="00DC7947" w:rsidRDefault="00DC7947" w:rsidP="00DC7947">
      <w:pPr>
        <w:pStyle w:val="Bibliography"/>
        <w:rPr>
          <w:color w:val="auto"/>
          <w:sz w:val="24"/>
          <w:szCs w:val="24"/>
        </w:rPr>
      </w:pPr>
      <w:r w:rsidRPr="00DC7947">
        <w:rPr>
          <w:color w:val="auto"/>
          <w:sz w:val="24"/>
          <w:szCs w:val="24"/>
        </w:rPr>
        <w:t xml:space="preserve">14. </w:t>
      </w:r>
      <w:r w:rsidRPr="00DC7947">
        <w:rPr>
          <w:color w:val="auto"/>
          <w:sz w:val="24"/>
          <w:szCs w:val="24"/>
        </w:rPr>
        <w:tab/>
        <w:t xml:space="preserve">Kitagawa EM. Components of a Difference Between Two Rates*. J Am Stat </w:t>
      </w:r>
      <w:proofErr w:type="spellStart"/>
      <w:r w:rsidRPr="00DC7947">
        <w:rPr>
          <w:color w:val="auto"/>
          <w:sz w:val="24"/>
          <w:szCs w:val="24"/>
        </w:rPr>
        <w:t>Assoc</w:t>
      </w:r>
      <w:proofErr w:type="spellEnd"/>
      <w:r w:rsidRPr="00DC7947">
        <w:rPr>
          <w:color w:val="auto"/>
          <w:sz w:val="24"/>
          <w:szCs w:val="24"/>
        </w:rPr>
        <w:t xml:space="preserve"> 1955;50(272):1168–94. </w:t>
      </w:r>
    </w:p>
    <w:p w14:paraId="2D3CABD8" w14:textId="77777777" w:rsidR="00DC7947" w:rsidRPr="00DC7947" w:rsidRDefault="00DC7947" w:rsidP="00DC7947">
      <w:pPr>
        <w:pStyle w:val="Bibliography"/>
        <w:rPr>
          <w:color w:val="auto"/>
          <w:sz w:val="24"/>
          <w:szCs w:val="24"/>
        </w:rPr>
      </w:pPr>
      <w:r w:rsidRPr="00DC7947">
        <w:rPr>
          <w:color w:val="auto"/>
          <w:sz w:val="24"/>
          <w:szCs w:val="24"/>
        </w:rPr>
        <w:t xml:space="preserve">15. </w:t>
      </w:r>
      <w:r w:rsidRPr="00DC7947">
        <w:rPr>
          <w:color w:val="auto"/>
          <w:sz w:val="24"/>
          <w:szCs w:val="24"/>
        </w:rPr>
        <w:tab/>
        <w:t xml:space="preserve">Preston SH, </w:t>
      </w:r>
      <w:proofErr w:type="spellStart"/>
      <w:r w:rsidRPr="00DC7947">
        <w:rPr>
          <w:color w:val="auto"/>
          <w:sz w:val="24"/>
          <w:szCs w:val="24"/>
        </w:rPr>
        <w:t>Heuveline</w:t>
      </w:r>
      <w:proofErr w:type="spellEnd"/>
      <w:r w:rsidRPr="00DC7947">
        <w:rPr>
          <w:color w:val="auto"/>
          <w:sz w:val="24"/>
          <w:szCs w:val="24"/>
        </w:rPr>
        <w:t xml:space="preserve"> P, </w:t>
      </w:r>
      <w:proofErr w:type="spellStart"/>
      <w:r w:rsidRPr="00DC7947">
        <w:rPr>
          <w:color w:val="auto"/>
          <w:sz w:val="24"/>
          <w:szCs w:val="24"/>
        </w:rPr>
        <w:t>Guillot</w:t>
      </w:r>
      <w:proofErr w:type="spellEnd"/>
      <w:r w:rsidRPr="00DC7947">
        <w:rPr>
          <w:color w:val="auto"/>
          <w:sz w:val="24"/>
          <w:szCs w:val="24"/>
        </w:rPr>
        <w:t xml:space="preserve"> M. Demography: Measuring and Modeling Population Processes. Blackwell Publishers Ltd; 2001. </w:t>
      </w:r>
    </w:p>
    <w:p w14:paraId="0B993DB0" w14:textId="77777777" w:rsidR="00DC7947" w:rsidRPr="00DC7947" w:rsidRDefault="00DC7947" w:rsidP="00DC7947">
      <w:pPr>
        <w:pStyle w:val="Bibliography"/>
        <w:rPr>
          <w:color w:val="auto"/>
          <w:sz w:val="24"/>
          <w:szCs w:val="24"/>
        </w:rPr>
      </w:pPr>
      <w:r w:rsidRPr="00DC7947">
        <w:rPr>
          <w:color w:val="auto"/>
          <w:sz w:val="24"/>
          <w:szCs w:val="24"/>
        </w:rPr>
        <w:t xml:space="preserve">16. </w:t>
      </w:r>
      <w:r w:rsidRPr="00DC7947">
        <w:rPr>
          <w:color w:val="auto"/>
          <w:sz w:val="24"/>
          <w:szCs w:val="24"/>
        </w:rPr>
        <w:tab/>
        <w:t xml:space="preserve">Yen M-F, </w:t>
      </w:r>
      <w:proofErr w:type="spellStart"/>
      <w:r w:rsidRPr="00DC7947">
        <w:rPr>
          <w:color w:val="auto"/>
          <w:sz w:val="24"/>
          <w:szCs w:val="24"/>
        </w:rPr>
        <w:t>Tabár</w:t>
      </w:r>
      <w:proofErr w:type="spellEnd"/>
      <w:r w:rsidRPr="00DC7947">
        <w:rPr>
          <w:color w:val="auto"/>
          <w:sz w:val="24"/>
          <w:szCs w:val="24"/>
        </w:rPr>
        <w:t xml:space="preserve"> L, </w:t>
      </w:r>
      <w:proofErr w:type="spellStart"/>
      <w:r w:rsidRPr="00DC7947">
        <w:rPr>
          <w:color w:val="auto"/>
          <w:sz w:val="24"/>
          <w:szCs w:val="24"/>
        </w:rPr>
        <w:t>Vitak</w:t>
      </w:r>
      <w:proofErr w:type="spellEnd"/>
      <w:r w:rsidRPr="00DC7947">
        <w:rPr>
          <w:color w:val="auto"/>
          <w:sz w:val="24"/>
          <w:szCs w:val="24"/>
        </w:rPr>
        <w:t xml:space="preserve"> B, Smith RA, Chen H-H, Duffy SW. Quantifying the potential problem of overdiagnosis of ductal carcinoma in situ in breast cancer screening. </w:t>
      </w:r>
      <w:proofErr w:type="spellStart"/>
      <w:r w:rsidRPr="00DC7947">
        <w:rPr>
          <w:color w:val="auto"/>
          <w:sz w:val="24"/>
          <w:szCs w:val="24"/>
        </w:rPr>
        <w:t>Eur</w:t>
      </w:r>
      <w:proofErr w:type="spellEnd"/>
      <w:r w:rsidRPr="00DC7947">
        <w:rPr>
          <w:color w:val="auto"/>
          <w:sz w:val="24"/>
          <w:szCs w:val="24"/>
        </w:rPr>
        <w:t xml:space="preserve"> J Cancer </w:t>
      </w:r>
      <w:proofErr w:type="spellStart"/>
      <w:r w:rsidRPr="00DC7947">
        <w:rPr>
          <w:color w:val="auto"/>
          <w:sz w:val="24"/>
          <w:szCs w:val="24"/>
        </w:rPr>
        <w:t>Oxf</w:t>
      </w:r>
      <w:proofErr w:type="spellEnd"/>
      <w:r w:rsidRPr="00DC7947">
        <w:rPr>
          <w:color w:val="auto"/>
          <w:sz w:val="24"/>
          <w:szCs w:val="24"/>
        </w:rPr>
        <w:t xml:space="preserve"> </w:t>
      </w:r>
      <w:proofErr w:type="spellStart"/>
      <w:r w:rsidRPr="00DC7947">
        <w:rPr>
          <w:color w:val="auto"/>
          <w:sz w:val="24"/>
          <w:szCs w:val="24"/>
        </w:rPr>
        <w:t>Engl</w:t>
      </w:r>
      <w:proofErr w:type="spellEnd"/>
      <w:r w:rsidRPr="00DC7947">
        <w:rPr>
          <w:color w:val="auto"/>
          <w:sz w:val="24"/>
          <w:szCs w:val="24"/>
        </w:rPr>
        <w:t xml:space="preserve"> 1990 2003;39(12):1746–54. </w:t>
      </w:r>
    </w:p>
    <w:p w14:paraId="10E02F9B" w14:textId="77777777" w:rsidR="00DC7947" w:rsidRPr="00DC7947" w:rsidRDefault="00DC7947" w:rsidP="00DC7947">
      <w:pPr>
        <w:pStyle w:val="Bibliography"/>
        <w:rPr>
          <w:color w:val="auto"/>
          <w:sz w:val="24"/>
          <w:szCs w:val="24"/>
        </w:rPr>
      </w:pPr>
      <w:r w:rsidRPr="00DC7947">
        <w:rPr>
          <w:color w:val="auto"/>
          <w:sz w:val="24"/>
          <w:szCs w:val="24"/>
        </w:rPr>
        <w:t xml:space="preserve">17. </w:t>
      </w:r>
      <w:r w:rsidRPr="00DC7947">
        <w:rPr>
          <w:color w:val="auto"/>
          <w:sz w:val="24"/>
          <w:szCs w:val="24"/>
        </w:rPr>
        <w:tab/>
      </w:r>
      <w:proofErr w:type="spellStart"/>
      <w:r w:rsidRPr="00DC7947">
        <w:rPr>
          <w:color w:val="auto"/>
          <w:sz w:val="24"/>
          <w:szCs w:val="24"/>
        </w:rPr>
        <w:t>Jørgensen</w:t>
      </w:r>
      <w:proofErr w:type="spellEnd"/>
      <w:r w:rsidRPr="00DC7947">
        <w:rPr>
          <w:color w:val="auto"/>
          <w:sz w:val="24"/>
          <w:szCs w:val="24"/>
        </w:rPr>
        <w:t xml:space="preserve"> KJ, </w:t>
      </w:r>
      <w:proofErr w:type="spellStart"/>
      <w:r w:rsidRPr="00DC7947">
        <w:rPr>
          <w:color w:val="auto"/>
          <w:sz w:val="24"/>
          <w:szCs w:val="24"/>
        </w:rPr>
        <w:t>Gøtzsche</w:t>
      </w:r>
      <w:proofErr w:type="spellEnd"/>
      <w:r w:rsidRPr="00DC7947">
        <w:rPr>
          <w:color w:val="auto"/>
          <w:sz w:val="24"/>
          <w:szCs w:val="24"/>
        </w:rPr>
        <w:t xml:space="preserve"> PC. Overdiagnosis in publicly </w:t>
      </w:r>
      <w:proofErr w:type="spellStart"/>
      <w:r w:rsidRPr="00DC7947">
        <w:rPr>
          <w:color w:val="auto"/>
          <w:sz w:val="24"/>
          <w:szCs w:val="24"/>
        </w:rPr>
        <w:t>organised</w:t>
      </w:r>
      <w:proofErr w:type="spellEnd"/>
      <w:r w:rsidRPr="00DC7947">
        <w:rPr>
          <w:color w:val="auto"/>
          <w:sz w:val="24"/>
          <w:szCs w:val="24"/>
        </w:rPr>
        <w:t xml:space="preserve"> mammography screening </w:t>
      </w:r>
      <w:proofErr w:type="spellStart"/>
      <w:r w:rsidRPr="00DC7947">
        <w:rPr>
          <w:color w:val="auto"/>
          <w:sz w:val="24"/>
          <w:szCs w:val="24"/>
        </w:rPr>
        <w:t>programmes</w:t>
      </w:r>
      <w:proofErr w:type="spellEnd"/>
      <w:r w:rsidRPr="00DC7947">
        <w:rPr>
          <w:color w:val="auto"/>
          <w:sz w:val="24"/>
          <w:szCs w:val="24"/>
        </w:rPr>
        <w:t xml:space="preserve">: systematic review of incidence trends. BMJ 2009;339:b2587. </w:t>
      </w:r>
    </w:p>
    <w:p w14:paraId="038EF64C" w14:textId="77777777" w:rsidR="00DC7947" w:rsidRPr="00DC7947" w:rsidRDefault="00DC7947" w:rsidP="00DC7947">
      <w:pPr>
        <w:pStyle w:val="Bibliography"/>
        <w:rPr>
          <w:color w:val="auto"/>
          <w:sz w:val="24"/>
          <w:szCs w:val="24"/>
        </w:rPr>
      </w:pPr>
      <w:r w:rsidRPr="00DC7947">
        <w:rPr>
          <w:color w:val="auto"/>
          <w:sz w:val="24"/>
          <w:szCs w:val="24"/>
        </w:rPr>
        <w:t xml:space="preserve">18. </w:t>
      </w:r>
      <w:r w:rsidRPr="00DC7947">
        <w:rPr>
          <w:color w:val="auto"/>
          <w:sz w:val="24"/>
          <w:szCs w:val="24"/>
        </w:rPr>
        <w:tab/>
        <w:t xml:space="preserve">Welch HG, Black WC. Overdiagnosis in Cancer. J </w:t>
      </w:r>
      <w:proofErr w:type="spellStart"/>
      <w:r w:rsidRPr="00DC7947">
        <w:rPr>
          <w:color w:val="auto"/>
          <w:sz w:val="24"/>
          <w:szCs w:val="24"/>
        </w:rPr>
        <w:t>Natl</w:t>
      </w:r>
      <w:proofErr w:type="spellEnd"/>
      <w:r w:rsidRPr="00DC7947">
        <w:rPr>
          <w:color w:val="auto"/>
          <w:sz w:val="24"/>
          <w:szCs w:val="24"/>
        </w:rPr>
        <w:t xml:space="preserve"> Cancer </w:t>
      </w:r>
      <w:proofErr w:type="spellStart"/>
      <w:r w:rsidRPr="00DC7947">
        <w:rPr>
          <w:color w:val="auto"/>
          <w:sz w:val="24"/>
          <w:szCs w:val="24"/>
        </w:rPr>
        <w:t>Inst</w:t>
      </w:r>
      <w:proofErr w:type="spellEnd"/>
      <w:r w:rsidRPr="00DC7947">
        <w:rPr>
          <w:color w:val="auto"/>
          <w:sz w:val="24"/>
          <w:szCs w:val="24"/>
        </w:rPr>
        <w:t xml:space="preserve"> 2010;102(9):605–13. </w:t>
      </w:r>
    </w:p>
    <w:p w14:paraId="1E8B82CD" w14:textId="77777777" w:rsidR="00DC7947" w:rsidRPr="00DC7947" w:rsidRDefault="00DC7947" w:rsidP="00DC7947">
      <w:pPr>
        <w:pStyle w:val="Bibliography"/>
        <w:rPr>
          <w:color w:val="auto"/>
          <w:sz w:val="24"/>
          <w:szCs w:val="24"/>
        </w:rPr>
      </w:pPr>
      <w:r w:rsidRPr="00DC7947">
        <w:rPr>
          <w:color w:val="auto"/>
          <w:sz w:val="24"/>
          <w:szCs w:val="24"/>
        </w:rPr>
        <w:t xml:space="preserve">19. </w:t>
      </w:r>
      <w:r w:rsidRPr="00DC7947">
        <w:rPr>
          <w:color w:val="auto"/>
          <w:sz w:val="24"/>
          <w:szCs w:val="24"/>
        </w:rPr>
        <w:tab/>
      </w:r>
      <w:proofErr w:type="spellStart"/>
      <w:r w:rsidRPr="00DC7947">
        <w:rPr>
          <w:color w:val="auto"/>
          <w:sz w:val="24"/>
          <w:szCs w:val="24"/>
        </w:rPr>
        <w:t>Kalager</w:t>
      </w:r>
      <w:proofErr w:type="spellEnd"/>
      <w:r w:rsidRPr="00DC7947">
        <w:rPr>
          <w:color w:val="auto"/>
          <w:sz w:val="24"/>
          <w:szCs w:val="24"/>
        </w:rPr>
        <w:t xml:space="preserve"> M, </w:t>
      </w:r>
      <w:proofErr w:type="spellStart"/>
      <w:r w:rsidRPr="00DC7947">
        <w:rPr>
          <w:color w:val="auto"/>
          <w:sz w:val="24"/>
          <w:szCs w:val="24"/>
        </w:rPr>
        <w:t>Zelen</w:t>
      </w:r>
      <w:proofErr w:type="spellEnd"/>
      <w:r w:rsidRPr="00DC7947">
        <w:rPr>
          <w:color w:val="auto"/>
          <w:sz w:val="24"/>
          <w:szCs w:val="24"/>
        </w:rPr>
        <w:t xml:space="preserve"> M, </w:t>
      </w:r>
      <w:proofErr w:type="spellStart"/>
      <w:r w:rsidRPr="00DC7947">
        <w:rPr>
          <w:color w:val="auto"/>
          <w:sz w:val="24"/>
          <w:szCs w:val="24"/>
        </w:rPr>
        <w:t>Langmark</w:t>
      </w:r>
      <w:proofErr w:type="spellEnd"/>
      <w:r w:rsidRPr="00DC7947">
        <w:rPr>
          <w:color w:val="auto"/>
          <w:sz w:val="24"/>
          <w:szCs w:val="24"/>
        </w:rPr>
        <w:t xml:space="preserve"> F, </w:t>
      </w:r>
      <w:proofErr w:type="spellStart"/>
      <w:r w:rsidRPr="00DC7947">
        <w:rPr>
          <w:color w:val="auto"/>
          <w:sz w:val="24"/>
          <w:szCs w:val="24"/>
        </w:rPr>
        <w:t>Adami</w:t>
      </w:r>
      <w:proofErr w:type="spellEnd"/>
      <w:r w:rsidRPr="00DC7947">
        <w:rPr>
          <w:color w:val="auto"/>
          <w:sz w:val="24"/>
          <w:szCs w:val="24"/>
        </w:rPr>
        <w:t xml:space="preserve"> H-O. Effect of screening mammography on breast-cancer mortality in Norway. N </w:t>
      </w:r>
      <w:proofErr w:type="spellStart"/>
      <w:r w:rsidRPr="00DC7947">
        <w:rPr>
          <w:color w:val="auto"/>
          <w:sz w:val="24"/>
          <w:szCs w:val="24"/>
        </w:rPr>
        <w:t>Engl</w:t>
      </w:r>
      <w:proofErr w:type="spellEnd"/>
      <w:r w:rsidRPr="00DC7947">
        <w:rPr>
          <w:color w:val="auto"/>
          <w:sz w:val="24"/>
          <w:szCs w:val="24"/>
        </w:rPr>
        <w:t xml:space="preserve"> J Med 2010;363(13):1203–10. </w:t>
      </w:r>
    </w:p>
    <w:p w14:paraId="6925A6FF" w14:textId="77777777" w:rsidR="00DC7947" w:rsidRPr="00DC7947" w:rsidRDefault="00DC7947" w:rsidP="00DC7947">
      <w:pPr>
        <w:pStyle w:val="Bibliography"/>
        <w:rPr>
          <w:color w:val="auto"/>
          <w:sz w:val="24"/>
          <w:szCs w:val="24"/>
        </w:rPr>
      </w:pPr>
      <w:r w:rsidRPr="00DC7947">
        <w:rPr>
          <w:color w:val="auto"/>
          <w:sz w:val="24"/>
          <w:szCs w:val="24"/>
        </w:rPr>
        <w:t xml:space="preserve">20. </w:t>
      </w:r>
      <w:r w:rsidRPr="00DC7947">
        <w:rPr>
          <w:color w:val="auto"/>
          <w:sz w:val="24"/>
          <w:szCs w:val="24"/>
        </w:rPr>
        <w:tab/>
      </w:r>
      <w:proofErr w:type="spellStart"/>
      <w:r w:rsidRPr="00DC7947">
        <w:rPr>
          <w:color w:val="auto"/>
          <w:sz w:val="24"/>
          <w:szCs w:val="24"/>
        </w:rPr>
        <w:t>Etzioni</w:t>
      </w:r>
      <w:proofErr w:type="spellEnd"/>
      <w:r w:rsidRPr="00DC7947">
        <w:rPr>
          <w:color w:val="auto"/>
          <w:sz w:val="24"/>
          <w:szCs w:val="24"/>
        </w:rPr>
        <w:t xml:space="preserve"> R, Xia J, Hubbard R, Weiss NS, </w:t>
      </w:r>
      <w:proofErr w:type="spellStart"/>
      <w:r w:rsidRPr="00DC7947">
        <w:rPr>
          <w:color w:val="auto"/>
          <w:sz w:val="24"/>
          <w:szCs w:val="24"/>
        </w:rPr>
        <w:t>Gulati</w:t>
      </w:r>
      <w:proofErr w:type="spellEnd"/>
      <w:r w:rsidRPr="00DC7947">
        <w:rPr>
          <w:color w:val="auto"/>
          <w:sz w:val="24"/>
          <w:szCs w:val="24"/>
        </w:rPr>
        <w:t xml:space="preserve"> R. A Reality Check for Overdiagnosis Estimates Associated With Breast Cancer Screening. J </w:t>
      </w:r>
      <w:proofErr w:type="spellStart"/>
      <w:r w:rsidRPr="00DC7947">
        <w:rPr>
          <w:color w:val="auto"/>
          <w:sz w:val="24"/>
          <w:szCs w:val="24"/>
        </w:rPr>
        <w:t>Natl</w:t>
      </w:r>
      <w:proofErr w:type="spellEnd"/>
      <w:r w:rsidRPr="00DC7947">
        <w:rPr>
          <w:color w:val="auto"/>
          <w:sz w:val="24"/>
          <w:szCs w:val="24"/>
        </w:rPr>
        <w:t xml:space="preserve"> Cancer </w:t>
      </w:r>
      <w:proofErr w:type="spellStart"/>
      <w:r w:rsidRPr="00DC7947">
        <w:rPr>
          <w:color w:val="auto"/>
          <w:sz w:val="24"/>
          <w:szCs w:val="24"/>
        </w:rPr>
        <w:t>Inst</w:t>
      </w:r>
      <w:proofErr w:type="spellEnd"/>
      <w:r w:rsidRPr="00DC7947">
        <w:rPr>
          <w:color w:val="auto"/>
          <w:sz w:val="24"/>
          <w:szCs w:val="24"/>
        </w:rPr>
        <w:t xml:space="preserve"> 2014;106(12):dju315. </w:t>
      </w:r>
    </w:p>
    <w:p w14:paraId="64846B23" w14:textId="77777777" w:rsidR="00DC7947" w:rsidRPr="00DC7947" w:rsidRDefault="00DC7947" w:rsidP="00DC7947">
      <w:pPr>
        <w:pStyle w:val="Bibliography"/>
        <w:rPr>
          <w:color w:val="auto"/>
          <w:sz w:val="24"/>
          <w:szCs w:val="24"/>
        </w:rPr>
      </w:pPr>
      <w:r w:rsidRPr="00DC7947">
        <w:rPr>
          <w:color w:val="auto"/>
          <w:sz w:val="24"/>
          <w:szCs w:val="24"/>
        </w:rPr>
        <w:t xml:space="preserve">21. </w:t>
      </w:r>
      <w:r w:rsidRPr="00DC7947">
        <w:rPr>
          <w:color w:val="auto"/>
          <w:sz w:val="24"/>
          <w:szCs w:val="24"/>
        </w:rPr>
        <w:tab/>
      </w:r>
      <w:proofErr w:type="spellStart"/>
      <w:r w:rsidRPr="00DC7947">
        <w:rPr>
          <w:color w:val="auto"/>
          <w:sz w:val="24"/>
          <w:szCs w:val="24"/>
        </w:rPr>
        <w:t>Gangnon</w:t>
      </w:r>
      <w:proofErr w:type="spellEnd"/>
      <w:r w:rsidRPr="00DC7947">
        <w:rPr>
          <w:color w:val="auto"/>
          <w:sz w:val="24"/>
          <w:szCs w:val="24"/>
        </w:rPr>
        <w:t xml:space="preserve"> RE, Sprague BL, Stout NK, et al. The contribution of mammography screening to breast cancer incidence trends in the United States: an updated age-period-cohort model. Cancer </w:t>
      </w:r>
      <w:proofErr w:type="spellStart"/>
      <w:r w:rsidRPr="00DC7947">
        <w:rPr>
          <w:color w:val="auto"/>
          <w:sz w:val="24"/>
          <w:szCs w:val="24"/>
        </w:rPr>
        <w:t>Epidemiol</w:t>
      </w:r>
      <w:proofErr w:type="spellEnd"/>
      <w:r w:rsidRPr="00DC7947">
        <w:rPr>
          <w:color w:val="auto"/>
          <w:sz w:val="24"/>
          <w:szCs w:val="24"/>
        </w:rPr>
        <w:t xml:space="preserve"> </w:t>
      </w:r>
      <w:proofErr w:type="spellStart"/>
      <w:r w:rsidRPr="00DC7947">
        <w:rPr>
          <w:color w:val="auto"/>
          <w:sz w:val="24"/>
          <w:szCs w:val="24"/>
        </w:rPr>
        <w:t>Biomark</w:t>
      </w:r>
      <w:proofErr w:type="spellEnd"/>
      <w:r w:rsidRPr="00DC7947">
        <w:rPr>
          <w:color w:val="auto"/>
          <w:sz w:val="24"/>
          <w:szCs w:val="24"/>
        </w:rPr>
        <w:t xml:space="preserve"> </w:t>
      </w:r>
      <w:proofErr w:type="spellStart"/>
      <w:r w:rsidRPr="00DC7947">
        <w:rPr>
          <w:color w:val="auto"/>
          <w:sz w:val="24"/>
          <w:szCs w:val="24"/>
        </w:rPr>
        <w:t>Prev</w:t>
      </w:r>
      <w:proofErr w:type="spellEnd"/>
      <w:r w:rsidRPr="00DC7947">
        <w:rPr>
          <w:color w:val="auto"/>
          <w:sz w:val="24"/>
          <w:szCs w:val="24"/>
        </w:rPr>
        <w:t xml:space="preserve"> </w:t>
      </w:r>
      <w:proofErr w:type="spellStart"/>
      <w:r w:rsidRPr="00DC7947">
        <w:rPr>
          <w:color w:val="auto"/>
          <w:sz w:val="24"/>
          <w:szCs w:val="24"/>
        </w:rPr>
        <w:t>Publ</w:t>
      </w:r>
      <w:proofErr w:type="spellEnd"/>
      <w:r w:rsidRPr="00DC7947">
        <w:rPr>
          <w:color w:val="auto"/>
          <w:sz w:val="24"/>
          <w:szCs w:val="24"/>
        </w:rPr>
        <w:t xml:space="preserve"> Am </w:t>
      </w:r>
      <w:proofErr w:type="spellStart"/>
      <w:r w:rsidRPr="00DC7947">
        <w:rPr>
          <w:color w:val="auto"/>
          <w:sz w:val="24"/>
          <w:szCs w:val="24"/>
        </w:rPr>
        <w:t>Assoc</w:t>
      </w:r>
      <w:proofErr w:type="spellEnd"/>
      <w:r w:rsidRPr="00DC7947">
        <w:rPr>
          <w:color w:val="auto"/>
          <w:sz w:val="24"/>
          <w:szCs w:val="24"/>
        </w:rPr>
        <w:t xml:space="preserve"> Cancer Res Cosponsored Am </w:t>
      </w:r>
      <w:proofErr w:type="spellStart"/>
      <w:r w:rsidRPr="00DC7947">
        <w:rPr>
          <w:color w:val="auto"/>
          <w:sz w:val="24"/>
          <w:szCs w:val="24"/>
        </w:rPr>
        <w:t>Soc</w:t>
      </w:r>
      <w:proofErr w:type="spellEnd"/>
      <w:r w:rsidRPr="00DC7947">
        <w:rPr>
          <w:color w:val="auto"/>
          <w:sz w:val="24"/>
          <w:szCs w:val="24"/>
        </w:rPr>
        <w:t xml:space="preserve"> </w:t>
      </w:r>
      <w:proofErr w:type="spellStart"/>
      <w:r w:rsidRPr="00DC7947">
        <w:rPr>
          <w:color w:val="auto"/>
          <w:sz w:val="24"/>
          <w:szCs w:val="24"/>
        </w:rPr>
        <w:t>Prev</w:t>
      </w:r>
      <w:proofErr w:type="spellEnd"/>
      <w:r w:rsidRPr="00DC7947">
        <w:rPr>
          <w:color w:val="auto"/>
          <w:sz w:val="24"/>
          <w:szCs w:val="24"/>
        </w:rPr>
        <w:t xml:space="preserve"> </w:t>
      </w:r>
      <w:proofErr w:type="spellStart"/>
      <w:r w:rsidRPr="00DC7947">
        <w:rPr>
          <w:color w:val="auto"/>
          <w:sz w:val="24"/>
          <w:szCs w:val="24"/>
        </w:rPr>
        <w:t>Oncol</w:t>
      </w:r>
      <w:proofErr w:type="spellEnd"/>
      <w:r w:rsidRPr="00DC7947">
        <w:rPr>
          <w:color w:val="auto"/>
          <w:sz w:val="24"/>
          <w:szCs w:val="24"/>
        </w:rPr>
        <w:t xml:space="preserve"> 2015;24(6):905–12. </w:t>
      </w:r>
    </w:p>
    <w:p w14:paraId="470F0A23" w14:textId="77777777" w:rsidR="00DC7947" w:rsidRPr="00DC7947" w:rsidRDefault="00DC7947" w:rsidP="00DC7947">
      <w:pPr>
        <w:pStyle w:val="Bibliography"/>
        <w:rPr>
          <w:color w:val="auto"/>
          <w:sz w:val="24"/>
          <w:szCs w:val="24"/>
        </w:rPr>
      </w:pPr>
      <w:r w:rsidRPr="00DC7947">
        <w:rPr>
          <w:color w:val="auto"/>
          <w:sz w:val="24"/>
          <w:szCs w:val="24"/>
        </w:rPr>
        <w:t xml:space="preserve">22. </w:t>
      </w:r>
      <w:r w:rsidRPr="00DC7947">
        <w:rPr>
          <w:color w:val="auto"/>
          <w:sz w:val="24"/>
          <w:szCs w:val="24"/>
        </w:rPr>
        <w:tab/>
      </w:r>
      <w:proofErr w:type="spellStart"/>
      <w:r w:rsidRPr="00DC7947">
        <w:rPr>
          <w:color w:val="auto"/>
          <w:sz w:val="24"/>
          <w:szCs w:val="24"/>
        </w:rPr>
        <w:t>Gøtzsche</w:t>
      </w:r>
      <w:proofErr w:type="spellEnd"/>
      <w:r w:rsidRPr="00DC7947">
        <w:rPr>
          <w:color w:val="auto"/>
          <w:sz w:val="24"/>
          <w:szCs w:val="24"/>
        </w:rPr>
        <w:t xml:space="preserve"> PC, Olsen O. Is screening for breast cancer with mammography justifiable? Lancet 2000;355(9198):129–34. </w:t>
      </w:r>
    </w:p>
    <w:p w14:paraId="2704B430" w14:textId="77777777" w:rsidR="00DC7947" w:rsidRPr="00DC7947" w:rsidRDefault="00DC7947" w:rsidP="00DC7947">
      <w:pPr>
        <w:pStyle w:val="Bibliography"/>
        <w:rPr>
          <w:color w:val="auto"/>
          <w:sz w:val="24"/>
          <w:szCs w:val="24"/>
        </w:rPr>
      </w:pPr>
      <w:r w:rsidRPr="00DC7947">
        <w:rPr>
          <w:color w:val="auto"/>
          <w:sz w:val="24"/>
          <w:szCs w:val="24"/>
        </w:rPr>
        <w:t xml:space="preserve">23. </w:t>
      </w:r>
      <w:r w:rsidRPr="00DC7947">
        <w:rPr>
          <w:color w:val="auto"/>
          <w:sz w:val="24"/>
          <w:szCs w:val="24"/>
        </w:rPr>
        <w:tab/>
        <w:t xml:space="preserve">Moss SM, Wale C, Smith R, Evans A, </w:t>
      </w:r>
      <w:proofErr w:type="spellStart"/>
      <w:r w:rsidRPr="00DC7947">
        <w:rPr>
          <w:color w:val="auto"/>
          <w:sz w:val="24"/>
          <w:szCs w:val="24"/>
        </w:rPr>
        <w:t>Cuckle</w:t>
      </w:r>
      <w:proofErr w:type="spellEnd"/>
      <w:r w:rsidRPr="00DC7947">
        <w:rPr>
          <w:color w:val="auto"/>
          <w:sz w:val="24"/>
          <w:szCs w:val="24"/>
        </w:rPr>
        <w:t xml:space="preserve"> H, Duffy SW. Effect of mammographic screening from age 40 years on breast cancer mortality in the UK Age trial at 17 years’ follow-up: a </w:t>
      </w:r>
      <w:proofErr w:type="spellStart"/>
      <w:r w:rsidRPr="00DC7947">
        <w:rPr>
          <w:color w:val="auto"/>
          <w:sz w:val="24"/>
          <w:szCs w:val="24"/>
        </w:rPr>
        <w:t>randomised</w:t>
      </w:r>
      <w:proofErr w:type="spellEnd"/>
      <w:r w:rsidRPr="00DC7947">
        <w:rPr>
          <w:color w:val="auto"/>
          <w:sz w:val="24"/>
          <w:szCs w:val="24"/>
        </w:rPr>
        <w:t xml:space="preserve"> controlled trial. Lancet </w:t>
      </w:r>
      <w:proofErr w:type="spellStart"/>
      <w:r w:rsidRPr="00DC7947">
        <w:rPr>
          <w:color w:val="auto"/>
          <w:sz w:val="24"/>
          <w:szCs w:val="24"/>
        </w:rPr>
        <w:t>Oncol</w:t>
      </w:r>
      <w:proofErr w:type="spellEnd"/>
      <w:r w:rsidRPr="00DC7947">
        <w:rPr>
          <w:color w:val="auto"/>
          <w:sz w:val="24"/>
          <w:szCs w:val="24"/>
        </w:rPr>
        <w:t xml:space="preserve"> 2015;</w:t>
      </w:r>
    </w:p>
    <w:p w14:paraId="7A81563F" w14:textId="77777777" w:rsidR="00DC7947" w:rsidRPr="00DC7947" w:rsidRDefault="00DC7947" w:rsidP="00DC7947">
      <w:pPr>
        <w:pStyle w:val="Bibliography"/>
        <w:rPr>
          <w:color w:val="auto"/>
          <w:sz w:val="24"/>
          <w:szCs w:val="24"/>
        </w:rPr>
      </w:pPr>
      <w:r w:rsidRPr="00DC7947">
        <w:rPr>
          <w:color w:val="auto"/>
          <w:sz w:val="24"/>
          <w:szCs w:val="24"/>
        </w:rPr>
        <w:t xml:space="preserve">24. </w:t>
      </w:r>
      <w:r w:rsidRPr="00DC7947">
        <w:rPr>
          <w:color w:val="auto"/>
          <w:sz w:val="24"/>
          <w:szCs w:val="24"/>
        </w:rPr>
        <w:tab/>
      </w:r>
      <w:proofErr w:type="spellStart"/>
      <w:r w:rsidRPr="00DC7947">
        <w:rPr>
          <w:color w:val="auto"/>
          <w:sz w:val="24"/>
          <w:szCs w:val="24"/>
        </w:rPr>
        <w:t>Lauby-Secretan</w:t>
      </w:r>
      <w:proofErr w:type="spellEnd"/>
      <w:r w:rsidRPr="00DC7947">
        <w:rPr>
          <w:color w:val="auto"/>
          <w:sz w:val="24"/>
          <w:szCs w:val="24"/>
        </w:rPr>
        <w:t xml:space="preserve"> B, </w:t>
      </w:r>
      <w:proofErr w:type="spellStart"/>
      <w:r w:rsidRPr="00DC7947">
        <w:rPr>
          <w:color w:val="auto"/>
          <w:sz w:val="24"/>
          <w:szCs w:val="24"/>
        </w:rPr>
        <w:t>Scoccianti</w:t>
      </w:r>
      <w:proofErr w:type="spellEnd"/>
      <w:r w:rsidRPr="00DC7947">
        <w:rPr>
          <w:color w:val="auto"/>
          <w:sz w:val="24"/>
          <w:szCs w:val="24"/>
        </w:rPr>
        <w:t xml:space="preserve"> C, Loomis D, et al. Breast-cancer screening--viewpoint of the IARC Working Group. N </w:t>
      </w:r>
      <w:proofErr w:type="spellStart"/>
      <w:r w:rsidRPr="00DC7947">
        <w:rPr>
          <w:color w:val="auto"/>
          <w:sz w:val="24"/>
          <w:szCs w:val="24"/>
        </w:rPr>
        <w:t>Engl</w:t>
      </w:r>
      <w:proofErr w:type="spellEnd"/>
      <w:r w:rsidRPr="00DC7947">
        <w:rPr>
          <w:color w:val="auto"/>
          <w:sz w:val="24"/>
          <w:szCs w:val="24"/>
        </w:rPr>
        <w:t xml:space="preserve"> J Med 2015;372(24):2353–8. </w:t>
      </w:r>
    </w:p>
    <w:p w14:paraId="4ED6B3A9" w14:textId="77777777" w:rsidR="00DC7947" w:rsidRPr="00DC7947" w:rsidRDefault="00DC7947" w:rsidP="00DC7947">
      <w:pPr>
        <w:pStyle w:val="Bibliography"/>
        <w:rPr>
          <w:color w:val="auto"/>
          <w:sz w:val="24"/>
          <w:szCs w:val="24"/>
        </w:rPr>
      </w:pPr>
      <w:r w:rsidRPr="00DC7947">
        <w:rPr>
          <w:color w:val="auto"/>
          <w:sz w:val="24"/>
          <w:szCs w:val="24"/>
        </w:rPr>
        <w:t xml:space="preserve">25. </w:t>
      </w:r>
      <w:r w:rsidRPr="00DC7947">
        <w:rPr>
          <w:color w:val="auto"/>
          <w:sz w:val="24"/>
          <w:szCs w:val="24"/>
        </w:rPr>
        <w:tab/>
        <w:t>US Preventive Services Task Force. Draft Recommendation Statement: Breast Cancer: Screening [Internet]. 2015 [cited 2015 Jul 28]. Available from: http://www.uspreventiveservicestaskforce.org/Page/Document/RecommendationStatementDraft/breast-cancer-screening1</w:t>
      </w:r>
    </w:p>
    <w:p w14:paraId="1DB72F24" w14:textId="77777777" w:rsidR="00DC7947" w:rsidRPr="00DC7947" w:rsidRDefault="00DC7947" w:rsidP="00DC7947">
      <w:pPr>
        <w:pStyle w:val="Bibliography"/>
        <w:rPr>
          <w:color w:val="auto"/>
          <w:sz w:val="24"/>
          <w:szCs w:val="24"/>
        </w:rPr>
      </w:pPr>
      <w:r w:rsidRPr="00DC7947">
        <w:rPr>
          <w:color w:val="auto"/>
          <w:sz w:val="24"/>
          <w:szCs w:val="24"/>
        </w:rPr>
        <w:t xml:space="preserve">26. </w:t>
      </w:r>
      <w:r w:rsidRPr="00DC7947">
        <w:rPr>
          <w:color w:val="auto"/>
          <w:sz w:val="24"/>
          <w:szCs w:val="24"/>
        </w:rPr>
        <w:tab/>
        <w:t xml:space="preserve">Stout NK, Knudsen AB, Kong CY (Joey), McMahon PM, Gazelle GS. Calibration Methods Used in Cancer Simulation Models and Suggested Reporting Guidelines. </w:t>
      </w:r>
      <w:proofErr w:type="spellStart"/>
      <w:r w:rsidRPr="00DC7947">
        <w:rPr>
          <w:color w:val="auto"/>
          <w:sz w:val="24"/>
          <w:szCs w:val="24"/>
        </w:rPr>
        <w:t>PharmacoEconomics</w:t>
      </w:r>
      <w:proofErr w:type="spellEnd"/>
      <w:r w:rsidRPr="00DC7947">
        <w:rPr>
          <w:color w:val="auto"/>
          <w:sz w:val="24"/>
          <w:szCs w:val="24"/>
        </w:rPr>
        <w:t xml:space="preserve"> 2009;27(7):533–45. </w:t>
      </w:r>
    </w:p>
    <w:p w14:paraId="17983C44" w14:textId="77777777" w:rsidR="00DC7947" w:rsidRPr="00DC7947" w:rsidRDefault="00DC7947" w:rsidP="00DC7947">
      <w:pPr>
        <w:pStyle w:val="Bibliography"/>
        <w:rPr>
          <w:color w:val="auto"/>
          <w:sz w:val="24"/>
          <w:szCs w:val="24"/>
        </w:rPr>
      </w:pPr>
      <w:r w:rsidRPr="00DC7947">
        <w:rPr>
          <w:color w:val="auto"/>
          <w:sz w:val="24"/>
          <w:szCs w:val="24"/>
        </w:rPr>
        <w:t xml:space="preserve">27. </w:t>
      </w:r>
      <w:r w:rsidRPr="00DC7947">
        <w:rPr>
          <w:color w:val="auto"/>
          <w:sz w:val="24"/>
          <w:szCs w:val="24"/>
        </w:rPr>
        <w:tab/>
        <w:t xml:space="preserve">Consensus statement: treatment of early-stage breast cancer. National Institutes of Health Consensus Development Panel. J </w:t>
      </w:r>
      <w:proofErr w:type="spellStart"/>
      <w:r w:rsidRPr="00DC7947">
        <w:rPr>
          <w:color w:val="auto"/>
          <w:sz w:val="24"/>
          <w:szCs w:val="24"/>
        </w:rPr>
        <w:t>Natl</w:t>
      </w:r>
      <w:proofErr w:type="spellEnd"/>
      <w:r w:rsidRPr="00DC7947">
        <w:rPr>
          <w:color w:val="auto"/>
          <w:sz w:val="24"/>
          <w:szCs w:val="24"/>
        </w:rPr>
        <w:t xml:space="preserve"> Cancer </w:t>
      </w:r>
      <w:proofErr w:type="spellStart"/>
      <w:r w:rsidRPr="00DC7947">
        <w:rPr>
          <w:color w:val="auto"/>
          <w:sz w:val="24"/>
          <w:szCs w:val="24"/>
        </w:rPr>
        <w:t>Inst</w:t>
      </w:r>
      <w:proofErr w:type="spellEnd"/>
      <w:r w:rsidRPr="00DC7947">
        <w:rPr>
          <w:color w:val="auto"/>
          <w:sz w:val="24"/>
          <w:szCs w:val="24"/>
        </w:rPr>
        <w:t xml:space="preserve"> </w:t>
      </w:r>
      <w:proofErr w:type="spellStart"/>
      <w:r w:rsidRPr="00DC7947">
        <w:rPr>
          <w:color w:val="auto"/>
          <w:sz w:val="24"/>
          <w:szCs w:val="24"/>
        </w:rPr>
        <w:t>Monogr</w:t>
      </w:r>
      <w:proofErr w:type="spellEnd"/>
      <w:r w:rsidRPr="00DC7947">
        <w:rPr>
          <w:color w:val="auto"/>
          <w:sz w:val="24"/>
          <w:szCs w:val="24"/>
        </w:rPr>
        <w:t xml:space="preserve"> 1992;(11):1–5. </w:t>
      </w:r>
    </w:p>
    <w:p w14:paraId="464CBB6B" w14:textId="77777777" w:rsidR="00DC7947" w:rsidRPr="00DC7947" w:rsidRDefault="00DC7947" w:rsidP="00DC7947">
      <w:pPr>
        <w:pStyle w:val="Bibliography"/>
        <w:rPr>
          <w:color w:val="auto"/>
          <w:sz w:val="24"/>
          <w:szCs w:val="24"/>
        </w:rPr>
      </w:pPr>
      <w:r w:rsidRPr="00DC7947">
        <w:rPr>
          <w:color w:val="auto"/>
          <w:sz w:val="24"/>
          <w:szCs w:val="24"/>
        </w:rPr>
        <w:t xml:space="preserve">28. </w:t>
      </w:r>
      <w:r w:rsidRPr="00DC7947">
        <w:rPr>
          <w:color w:val="auto"/>
          <w:sz w:val="24"/>
          <w:szCs w:val="24"/>
        </w:rPr>
        <w:tab/>
        <w:t xml:space="preserve">Fisher B, </w:t>
      </w:r>
      <w:proofErr w:type="spellStart"/>
      <w:r w:rsidRPr="00DC7947">
        <w:rPr>
          <w:color w:val="auto"/>
          <w:sz w:val="24"/>
          <w:szCs w:val="24"/>
        </w:rPr>
        <w:t>Costantino</w:t>
      </w:r>
      <w:proofErr w:type="spellEnd"/>
      <w:r w:rsidRPr="00DC7947">
        <w:rPr>
          <w:color w:val="auto"/>
          <w:sz w:val="24"/>
          <w:szCs w:val="24"/>
        </w:rPr>
        <w:t xml:space="preserve"> JP, </w:t>
      </w:r>
      <w:proofErr w:type="spellStart"/>
      <w:r w:rsidRPr="00DC7947">
        <w:rPr>
          <w:color w:val="auto"/>
          <w:sz w:val="24"/>
          <w:szCs w:val="24"/>
        </w:rPr>
        <w:t>Wickerham</w:t>
      </w:r>
      <w:proofErr w:type="spellEnd"/>
      <w:r w:rsidRPr="00DC7947">
        <w:rPr>
          <w:color w:val="auto"/>
          <w:sz w:val="24"/>
          <w:szCs w:val="24"/>
        </w:rPr>
        <w:t xml:space="preserve"> DL, et al. </w:t>
      </w:r>
      <w:proofErr w:type="spellStart"/>
      <w:r w:rsidRPr="00DC7947">
        <w:rPr>
          <w:color w:val="auto"/>
          <w:sz w:val="24"/>
          <w:szCs w:val="24"/>
        </w:rPr>
        <w:t>Tamoxifen</w:t>
      </w:r>
      <w:proofErr w:type="spellEnd"/>
      <w:r w:rsidRPr="00DC7947">
        <w:rPr>
          <w:color w:val="auto"/>
          <w:sz w:val="24"/>
          <w:szCs w:val="24"/>
        </w:rPr>
        <w:t xml:space="preserve"> for Prevention of Breast Cancer: Report of the National Surgical Adjuvant Breast and Bowel Project P-1 Study. J </w:t>
      </w:r>
      <w:proofErr w:type="spellStart"/>
      <w:r w:rsidRPr="00DC7947">
        <w:rPr>
          <w:color w:val="auto"/>
          <w:sz w:val="24"/>
          <w:szCs w:val="24"/>
        </w:rPr>
        <w:t>Natl</w:t>
      </w:r>
      <w:proofErr w:type="spellEnd"/>
      <w:r w:rsidRPr="00DC7947">
        <w:rPr>
          <w:color w:val="auto"/>
          <w:sz w:val="24"/>
          <w:szCs w:val="24"/>
        </w:rPr>
        <w:t xml:space="preserve"> Cancer </w:t>
      </w:r>
      <w:proofErr w:type="spellStart"/>
      <w:r w:rsidRPr="00DC7947">
        <w:rPr>
          <w:color w:val="auto"/>
          <w:sz w:val="24"/>
          <w:szCs w:val="24"/>
        </w:rPr>
        <w:t>Inst</w:t>
      </w:r>
      <w:proofErr w:type="spellEnd"/>
      <w:r w:rsidRPr="00DC7947">
        <w:rPr>
          <w:color w:val="auto"/>
          <w:sz w:val="24"/>
          <w:szCs w:val="24"/>
        </w:rPr>
        <w:t xml:space="preserve"> 1998;90(18):1371–88. </w:t>
      </w:r>
    </w:p>
    <w:p w14:paraId="08BED2FD" w14:textId="77777777" w:rsidR="00DC7947" w:rsidRPr="00DC7947" w:rsidRDefault="00DC7947" w:rsidP="00DC7947">
      <w:pPr>
        <w:pStyle w:val="Bibliography"/>
        <w:rPr>
          <w:color w:val="auto"/>
          <w:sz w:val="24"/>
          <w:szCs w:val="24"/>
        </w:rPr>
      </w:pPr>
      <w:r w:rsidRPr="00DC7947">
        <w:rPr>
          <w:color w:val="auto"/>
          <w:sz w:val="24"/>
          <w:szCs w:val="24"/>
        </w:rPr>
        <w:t xml:space="preserve">29. </w:t>
      </w:r>
      <w:r w:rsidRPr="00DC7947">
        <w:rPr>
          <w:color w:val="auto"/>
          <w:sz w:val="24"/>
          <w:szCs w:val="24"/>
        </w:rPr>
        <w:tab/>
      </w:r>
      <w:proofErr w:type="spellStart"/>
      <w:r w:rsidRPr="00DC7947">
        <w:rPr>
          <w:color w:val="auto"/>
          <w:sz w:val="24"/>
          <w:szCs w:val="24"/>
        </w:rPr>
        <w:t>Hunink</w:t>
      </w:r>
      <w:proofErr w:type="spellEnd"/>
      <w:r w:rsidRPr="00DC7947">
        <w:rPr>
          <w:color w:val="auto"/>
          <w:sz w:val="24"/>
          <w:szCs w:val="24"/>
        </w:rPr>
        <w:t xml:space="preserve"> MM, Goldman L, </w:t>
      </w:r>
      <w:proofErr w:type="spellStart"/>
      <w:r w:rsidRPr="00DC7947">
        <w:rPr>
          <w:color w:val="auto"/>
          <w:sz w:val="24"/>
          <w:szCs w:val="24"/>
        </w:rPr>
        <w:t>Tosteson</w:t>
      </w:r>
      <w:proofErr w:type="spellEnd"/>
      <w:r w:rsidRPr="00DC7947">
        <w:rPr>
          <w:color w:val="auto"/>
          <w:sz w:val="24"/>
          <w:szCs w:val="24"/>
        </w:rPr>
        <w:t xml:space="preserve"> AA, et al. The recent decline in mortality from coronary heart disease, 1980-1990: The effect of secular trends in risk factors and treatment. JAMA 1997;277(7):535–42. </w:t>
      </w:r>
    </w:p>
    <w:p w14:paraId="1BB0E298" w14:textId="77777777" w:rsidR="00DC7947" w:rsidRPr="00DC7947" w:rsidRDefault="00DC7947" w:rsidP="00DC7947">
      <w:pPr>
        <w:pStyle w:val="Bibliography"/>
        <w:rPr>
          <w:color w:val="auto"/>
          <w:sz w:val="24"/>
          <w:szCs w:val="24"/>
        </w:rPr>
      </w:pPr>
      <w:r w:rsidRPr="00DC7947">
        <w:rPr>
          <w:color w:val="auto"/>
          <w:sz w:val="24"/>
          <w:szCs w:val="24"/>
        </w:rPr>
        <w:t xml:space="preserve">30. </w:t>
      </w:r>
      <w:r w:rsidRPr="00DC7947">
        <w:rPr>
          <w:color w:val="auto"/>
          <w:sz w:val="24"/>
          <w:szCs w:val="24"/>
        </w:rPr>
        <w:tab/>
      </w:r>
      <w:proofErr w:type="spellStart"/>
      <w:r w:rsidRPr="00DC7947">
        <w:rPr>
          <w:color w:val="auto"/>
          <w:sz w:val="24"/>
          <w:szCs w:val="24"/>
        </w:rPr>
        <w:t>Weisfeldt</w:t>
      </w:r>
      <w:proofErr w:type="spellEnd"/>
      <w:r w:rsidRPr="00DC7947">
        <w:rPr>
          <w:color w:val="auto"/>
          <w:sz w:val="24"/>
          <w:szCs w:val="24"/>
        </w:rPr>
        <w:t xml:space="preserve"> ML, </w:t>
      </w:r>
      <w:proofErr w:type="spellStart"/>
      <w:r w:rsidRPr="00DC7947">
        <w:rPr>
          <w:color w:val="auto"/>
          <w:sz w:val="24"/>
          <w:szCs w:val="24"/>
        </w:rPr>
        <w:t>Zieman</w:t>
      </w:r>
      <w:proofErr w:type="spellEnd"/>
      <w:r w:rsidRPr="00DC7947">
        <w:rPr>
          <w:color w:val="auto"/>
          <w:sz w:val="24"/>
          <w:szCs w:val="24"/>
        </w:rPr>
        <w:t xml:space="preserve"> SJ. Advances In The Prevention And Treatment Of Cardiovascular Disease. Health </w:t>
      </w:r>
      <w:proofErr w:type="spellStart"/>
      <w:r w:rsidRPr="00DC7947">
        <w:rPr>
          <w:color w:val="auto"/>
          <w:sz w:val="24"/>
          <w:szCs w:val="24"/>
        </w:rPr>
        <w:t>Aff</w:t>
      </w:r>
      <w:proofErr w:type="spellEnd"/>
      <w:r w:rsidRPr="00DC7947">
        <w:rPr>
          <w:color w:val="auto"/>
          <w:sz w:val="24"/>
          <w:szCs w:val="24"/>
        </w:rPr>
        <w:t xml:space="preserve"> (Millwood) 2007;26(1):25–37. </w:t>
      </w:r>
    </w:p>
    <w:p w14:paraId="6BF19AE9" w14:textId="77777777" w:rsidR="00DC7947" w:rsidRPr="00DC7947" w:rsidRDefault="00DC7947" w:rsidP="00DC7947">
      <w:pPr>
        <w:pStyle w:val="Bibliography"/>
        <w:rPr>
          <w:color w:val="auto"/>
          <w:sz w:val="24"/>
          <w:szCs w:val="24"/>
        </w:rPr>
      </w:pPr>
      <w:r w:rsidRPr="00DC7947">
        <w:rPr>
          <w:color w:val="auto"/>
          <w:sz w:val="24"/>
          <w:szCs w:val="24"/>
        </w:rPr>
        <w:t xml:space="preserve">31. </w:t>
      </w:r>
      <w:r w:rsidRPr="00DC7947">
        <w:rPr>
          <w:color w:val="auto"/>
          <w:sz w:val="24"/>
          <w:szCs w:val="24"/>
        </w:rPr>
        <w:tab/>
      </w:r>
      <w:proofErr w:type="spellStart"/>
      <w:r w:rsidRPr="00DC7947">
        <w:rPr>
          <w:color w:val="auto"/>
          <w:sz w:val="24"/>
          <w:szCs w:val="24"/>
        </w:rPr>
        <w:t>Schairer</w:t>
      </w:r>
      <w:proofErr w:type="spellEnd"/>
      <w:r w:rsidRPr="00DC7947">
        <w:rPr>
          <w:color w:val="auto"/>
          <w:sz w:val="24"/>
          <w:szCs w:val="24"/>
        </w:rPr>
        <w:t xml:space="preserve"> C, Mink PJ, Carroll L, </w:t>
      </w:r>
      <w:proofErr w:type="spellStart"/>
      <w:r w:rsidRPr="00DC7947">
        <w:rPr>
          <w:color w:val="auto"/>
          <w:sz w:val="24"/>
          <w:szCs w:val="24"/>
        </w:rPr>
        <w:t>Devesa</w:t>
      </w:r>
      <w:proofErr w:type="spellEnd"/>
      <w:r w:rsidRPr="00DC7947">
        <w:rPr>
          <w:color w:val="auto"/>
          <w:sz w:val="24"/>
          <w:szCs w:val="24"/>
        </w:rPr>
        <w:t xml:space="preserve"> SS. Probabilities of Death From Breast Cancer and Other Causes Among Female Breast Cancer Patients. J </w:t>
      </w:r>
      <w:proofErr w:type="spellStart"/>
      <w:r w:rsidRPr="00DC7947">
        <w:rPr>
          <w:color w:val="auto"/>
          <w:sz w:val="24"/>
          <w:szCs w:val="24"/>
        </w:rPr>
        <w:t>Natl</w:t>
      </w:r>
      <w:proofErr w:type="spellEnd"/>
      <w:r w:rsidRPr="00DC7947">
        <w:rPr>
          <w:color w:val="auto"/>
          <w:sz w:val="24"/>
          <w:szCs w:val="24"/>
        </w:rPr>
        <w:t xml:space="preserve"> Cancer </w:t>
      </w:r>
      <w:proofErr w:type="spellStart"/>
      <w:r w:rsidRPr="00DC7947">
        <w:rPr>
          <w:color w:val="auto"/>
          <w:sz w:val="24"/>
          <w:szCs w:val="24"/>
        </w:rPr>
        <w:t>Inst</w:t>
      </w:r>
      <w:proofErr w:type="spellEnd"/>
      <w:r w:rsidRPr="00DC7947">
        <w:rPr>
          <w:color w:val="auto"/>
          <w:sz w:val="24"/>
          <w:szCs w:val="24"/>
        </w:rPr>
        <w:t xml:space="preserve"> 2004;96(17):1311–21. </w:t>
      </w:r>
    </w:p>
    <w:p w14:paraId="2ED0D79A" w14:textId="77777777" w:rsidR="00DC7947" w:rsidRPr="00DC7947" w:rsidRDefault="00DC7947" w:rsidP="00DC7947">
      <w:pPr>
        <w:pStyle w:val="Bibliography"/>
        <w:rPr>
          <w:color w:val="auto"/>
          <w:sz w:val="24"/>
          <w:szCs w:val="24"/>
        </w:rPr>
      </w:pPr>
      <w:r w:rsidRPr="00DC7947">
        <w:rPr>
          <w:color w:val="auto"/>
          <w:sz w:val="24"/>
          <w:szCs w:val="24"/>
        </w:rPr>
        <w:t xml:space="preserve">32. </w:t>
      </w:r>
      <w:r w:rsidRPr="00DC7947">
        <w:rPr>
          <w:color w:val="auto"/>
          <w:sz w:val="24"/>
          <w:szCs w:val="24"/>
        </w:rPr>
        <w:tab/>
        <w:t xml:space="preserve">Percy C, </w:t>
      </w:r>
      <w:proofErr w:type="spellStart"/>
      <w:r w:rsidRPr="00DC7947">
        <w:rPr>
          <w:color w:val="auto"/>
          <w:sz w:val="24"/>
          <w:szCs w:val="24"/>
        </w:rPr>
        <w:t>Stanek</w:t>
      </w:r>
      <w:proofErr w:type="spellEnd"/>
      <w:r w:rsidRPr="00DC7947">
        <w:rPr>
          <w:color w:val="auto"/>
          <w:sz w:val="24"/>
          <w:szCs w:val="24"/>
        </w:rPr>
        <w:t xml:space="preserve"> E, </w:t>
      </w:r>
      <w:proofErr w:type="spellStart"/>
      <w:r w:rsidRPr="00DC7947">
        <w:rPr>
          <w:color w:val="auto"/>
          <w:sz w:val="24"/>
          <w:szCs w:val="24"/>
        </w:rPr>
        <w:t>Gloeckler</w:t>
      </w:r>
      <w:proofErr w:type="spellEnd"/>
      <w:r w:rsidRPr="00DC7947">
        <w:rPr>
          <w:color w:val="auto"/>
          <w:sz w:val="24"/>
          <w:szCs w:val="24"/>
        </w:rPr>
        <w:t xml:space="preserve"> L. Accuracy of cancer death certificates and its effect on cancer mortality statistics. </w:t>
      </w:r>
      <w:proofErr w:type="gramStart"/>
      <w:r w:rsidRPr="00DC7947">
        <w:rPr>
          <w:color w:val="auto"/>
          <w:sz w:val="24"/>
          <w:szCs w:val="24"/>
        </w:rPr>
        <w:t>Am</w:t>
      </w:r>
      <w:proofErr w:type="gramEnd"/>
      <w:r w:rsidRPr="00DC7947">
        <w:rPr>
          <w:color w:val="auto"/>
          <w:sz w:val="24"/>
          <w:szCs w:val="24"/>
        </w:rPr>
        <w:t xml:space="preserve"> J Public Health 1981;71(3):242–50. </w:t>
      </w:r>
    </w:p>
    <w:p w14:paraId="1CEC0BA2" w14:textId="77777777" w:rsidR="00DC7947" w:rsidRPr="00DC7947" w:rsidRDefault="00DC7947" w:rsidP="00DC7947">
      <w:pPr>
        <w:pStyle w:val="Bibliography"/>
        <w:rPr>
          <w:color w:val="auto"/>
          <w:sz w:val="24"/>
          <w:szCs w:val="24"/>
        </w:rPr>
      </w:pPr>
      <w:r w:rsidRPr="00DC7947">
        <w:rPr>
          <w:color w:val="auto"/>
          <w:sz w:val="24"/>
          <w:szCs w:val="24"/>
        </w:rPr>
        <w:t xml:space="preserve">33. </w:t>
      </w:r>
      <w:r w:rsidRPr="00DC7947">
        <w:rPr>
          <w:color w:val="auto"/>
          <w:sz w:val="24"/>
          <w:szCs w:val="24"/>
        </w:rPr>
        <w:tab/>
        <w:t xml:space="preserve">German RR, Fink AK, Heron M, et al. The accuracy of cancer mortality statistics based on death certificates in the United States. Cancer </w:t>
      </w:r>
      <w:proofErr w:type="spellStart"/>
      <w:r w:rsidRPr="00DC7947">
        <w:rPr>
          <w:color w:val="auto"/>
          <w:sz w:val="24"/>
          <w:szCs w:val="24"/>
        </w:rPr>
        <w:t>Epidemiol</w:t>
      </w:r>
      <w:proofErr w:type="spellEnd"/>
      <w:r w:rsidRPr="00DC7947">
        <w:rPr>
          <w:color w:val="auto"/>
          <w:sz w:val="24"/>
          <w:szCs w:val="24"/>
        </w:rPr>
        <w:t xml:space="preserve"> 2011;35(2):126–31. </w:t>
      </w:r>
    </w:p>
    <w:p w14:paraId="268713C7" w14:textId="77777777" w:rsidR="00DC7947" w:rsidRPr="00DC7947" w:rsidRDefault="00DC7947" w:rsidP="00DC7947">
      <w:pPr>
        <w:pStyle w:val="Bibliography"/>
        <w:rPr>
          <w:color w:val="auto"/>
          <w:sz w:val="24"/>
          <w:szCs w:val="24"/>
        </w:rPr>
      </w:pPr>
      <w:r w:rsidRPr="00DC7947">
        <w:rPr>
          <w:color w:val="auto"/>
          <w:sz w:val="24"/>
          <w:szCs w:val="24"/>
        </w:rPr>
        <w:t xml:space="preserve">34. </w:t>
      </w:r>
      <w:r w:rsidRPr="00DC7947">
        <w:rPr>
          <w:color w:val="auto"/>
          <w:sz w:val="24"/>
          <w:szCs w:val="24"/>
        </w:rPr>
        <w:tab/>
        <w:t xml:space="preserve">Schneider KL, </w:t>
      </w:r>
      <w:proofErr w:type="spellStart"/>
      <w:r w:rsidRPr="00DC7947">
        <w:rPr>
          <w:color w:val="auto"/>
          <w:sz w:val="24"/>
          <w:szCs w:val="24"/>
        </w:rPr>
        <w:t>Lapane</w:t>
      </w:r>
      <w:proofErr w:type="spellEnd"/>
      <w:r w:rsidRPr="00DC7947">
        <w:rPr>
          <w:color w:val="auto"/>
          <w:sz w:val="24"/>
          <w:szCs w:val="24"/>
        </w:rPr>
        <w:t xml:space="preserve"> KL, Clark MA, </w:t>
      </w:r>
      <w:proofErr w:type="spellStart"/>
      <w:r w:rsidRPr="00DC7947">
        <w:rPr>
          <w:color w:val="auto"/>
          <w:sz w:val="24"/>
          <w:szCs w:val="24"/>
        </w:rPr>
        <w:t>Rakowski</w:t>
      </w:r>
      <w:proofErr w:type="spellEnd"/>
      <w:r w:rsidRPr="00DC7947">
        <w:rPr>
          <w:color w:val="auto"/>
          <w:sz w:val="24"/>
          <w:szCs w:val="24"/>
        </w:rPr>
        <w:t xml:space="preserve"> W. Using Small-Area Estimation to Describe County-Level Disparities in Mammography. </w:t>
      </w:r>
      <w:proofErr w:type="spellStart"/>
      <w:r w:rsidRPr="00DC7947">
        <w:rPr>
          <w:color w:val="auto"/>
          <w:sz w:val="24"/>
          <w:szCs w:val="24"/>
        </w:rPr>
        <w:t>Prev</w:t>
      </w:r>
      <w:proofErr w:type="spellEnd"/>
      <w:r w:rsidRPr="00DC7947">
        <w:rPr>
          <w:color w:val="auto"/>
          <w:sz w:val="24"/>
          <w:szCs w:val="24"/>
        </w:rPr>
        <w:t xml:space="preserve"> Chronic Dis [Internet] 2009 [cited 2015 Jun 12];6(4). Available from: http://www.ncbi.nlm.nih.gov/pmc/articles/PMC2774639/</w:t>
      </w:r>
    </w:p>
    <w:p w14:paraId="270E8F8A" w14:textId="77777777" w:rsidR="00DC7947" w:rsidRPr="00DC7947" w:rsidRDefault="00DC7947" w:rsidP="00DC7947">
      <w:pPr>
        <w:pStyle w:val="Bibliography"/>
        <w:rPr>
          <w:color w:val="auto"/>
          <w:sz w:val="24"/>
          <w:szCs w:val="24"/>
        </w:rPr>
      </w:pPr>
      <w:r w:rsidRPr="00DC7947">
        <w:rPr>
          <w:color w:val="auto"/>
          <w:sz w:val="24"/>
          <w:szCs w:val="24"/>
        </w:rPr>
        <w:t xml:space="preserve">35. </w:t>
      </w:r>
      <w:r w:rsidRPr="00DC7947">
        <w:rPr>
          <w:color w:val="auto"/>
          <w:sz w:val="24"/>
          <w:szCs w:val="24"/>
        </w:rPr>
        <w:tab/>
        <w:t xml:space="preserve">Merrill RM, </w:t>
      </w:r>
      <w:proofErr w:type="spellStart"/>
      <w:r w:rsidRPr="00DC7947">
        <w:rPr>
          <w:color w:val="auto"/>
          <w:sz w:val="24"/>
          <w:szCs w:val="24"/>
        </w:rPr>
        <w:t>Dearden</w:t>
      </w:r>
      <w:proofErr w:type="spellEnd"/>
      <w:r w:rsidRPr="00DC7947">
        <w:rPr>
          <w:color w:val="auto"/>
          <w:sz w:val="24"/>
          <w:szCs w:val="24"/>
        </w:rPr>
        <w:t xml:space="preserve"> KA. How representative are the surveillance, epidemiology, and end results (SEER) Program cancer data of the United States? Cancer Causes Control 2004;15(10):1027–34. </w:t>
      </w:r>
    </w:p>
    <w:p w14:paraId="74A5573A" w14:textId="77777777" w:rsidR="00DC7947" w:rsidRPr="00DC7947" w:rsidRDefault="00DC7947" w:rsidP="00DC7947">
      <w:pPr>
        <w:pStyle w:val="Bibliography"/>
        <w:rPr>
          <w:color w:val="auto"/>
          <w:sz w:val="24"/>
          <w:szCs w:val="24"/>
        </w:rPr>
      </w:pPr>
      <w:r w:rsidRPr="00DC7947">
        <w:rPr>
          <w:color w:val="auto"/>
          <w:sz w:val="24"/>
          <w:szCs w:val="24"/>
        </w:rPr>
        <w:t xml:space="preserve">36. </w:t>
      </w:r>
      <w:r w:rsidRPr="00DC7947">
        <w:rPr>
          <w:color w:val="auto"/>
          <w:sz w:val="24"/>
          <w:szCs w:val="24"/>
        </w:rPr>
        <w:tab/>
      </w:r>
      <w:proofErr w:type="spellStart"/>
      <w:r w:rsidRPr="00DC7947">
        <w:rPr>
          <w:color w:val="auto"/>
          <w:sz w:val="24"/>
          <w:szCs w:val="24"/>
        </w:rPr>
        <w:t>Bonadonna</w:t>
      </w:r>
      <w:proofErr w:type="spellEnd"/>
      <w:r w:rsidRPr="00DC7947">
        <w:rPr>
          <w:color w:val="auto"/>
          <w:sz w:val="24"/>
          <w:szCs w:val="24"/>
        </w:rPr>
        <w:t xml:space="preserve"> G, </w:t>
      </w:r>
      <w:proofErr w:type="spellStart"/>
      <w:r w:rsidRPr="00DC7947">
        <w:rPr>
          <w:color w:val="auto"/>
          <w:sz w:val="24"/>
          <w:szCs w:val="24"/>
        </w:rPr>
        <w:t>Brusamolino</w:t>
      </w:r>
      <w:proofErr w:type="spellEnd"/>
      <w:r w:rsidRPr="00DC7947">
        <w:rPr>
          <w:color w:val="auto"/>
          <w:sz w:val="24"/>
          <w:szCs w:val="24"/>
        </w:rPr>
        <w:t xml:space="preserve"> E, </w:t>
      </w:r>
      <w:proofErr w:type="spellStart"/>
      <w:r w:rsidRPr="00DC7947">
        <w:rPr>
          <w:color w:val="auto"/>
          <w:sz w:val="24"/>
          <w:szCs w:val="24"/>
        </w:rPr>
        <w:t>Valagussa</w:t>
      </w:r>
      <w:proofErr w:type="spellEnd"/>
      <w:r w:rsidRPr="00DC7947">
        <w:rPr>
          <w:color w:val="auto"/>
          <w:sz w:val="24"/>
          <w:szCs w:val="24"/>
        </w:rPr>
        <w:t xml:space="preserve"> P, et al. Combination Chemotherapy as an Adjuvant Treatment in Operable Breast Cancer. N </w:t>
      </w:r>
      <w:proofErr w:type="spellStart"/>
      <w:r w:rsidRPr="00DC7947">
        <w:rPr>
          <w:color w:val="auto"/>
          <w:sz w:val="24"/>
          <w:szCs w:val="24"/>
        </w:rPr>
        <w:t>Engl</w:t>
      </w:r>
      <w:proofErr w:type="spellEnd"/>
      <w:r w:rsidRPr="00DC7947">
        <w:rPr>
          <w:color w:val="auto"/>
          <w:sz w:val="24"/>
          <w:szCs w:val="24"/>
        </w:rPr>
        <w:t xml:space="preserve"> J Med 1976;294(8):405–10. </w:t>
      </w:r>
    </w:p>
    <w:p w14:paraId="7822148D" w14:textId="77777777" w:rsidR="00BB4E57" w:rsidRPr="00BE2251" w:rsidRDefault="007C60E3" w:rsidP="007C60E3">
      <w:pPr>
        <w:spacing w:line="240" w:lineRule="auto"/>
      </w:pPr>
      <w:r w:rsidRPr="00BE2251">
        <w:rPr>
          <w:sz w:val="24"/>
          <w:szCs w:val="24"/>
        </w:rPr>
        <w:fldChar w:fldCharType="end"/>
      </w:r>
      <w:r w:rsidR="00BB4E57" w:rsidRPr="00BE2251">
        <w:br w:type="page"/>
      </w:r>
    </w:p>
    <w:p w14:paraId="4E7B6D38" w14:textId="77777777" w:rsidR="00226350" w:rsidRPr="00BE2251" w:rsidRDefault="00BB4E57" w:rsidP="008D20E9">
      <w:pPr>
        <w:pStyle w:val="Normal1"/>
        <w:spacing w:line="480" w:lineRule="auto"/>
        <w:rPr>
          <w:b/>
          <w:sz w:val="24"/>
        </w:rPr>
      </w:pPr>
      <w:r w:rsidRPr="00BE2251">
        <w:rPr>
          <w:b/>
          <w:sz w:val="24"/>
        </w:rPr>
        <w:t>Figure Title</w:t>
      </w:r>
      <w:r w:rsidR="00EB106E" w:rsidRPr="00BE2251">
        <w:rPr>
          <w:b/>
          <w:sz w:val="24"/>
        </w:rPr>
        <w:t>s</w:t>
      </w:r>
      <w:r w:rsidRPr="00BE2251">
        <w:rPr>
          <w:b/>
          <w:sz w:val="24"/>
        </w:rPr>
        <w:t xml:space="preserve"> and Legend</w:t>
      </w:r>
      <w:r w:rsidR="00EB106E" w:rsidRPr="00BE2251">
        <w:rPr>
          <w:b/>
          <w:sz w:val="24"/>
        </w:rPr>
        <w:t>s</w:t>
      </w:r>
    </w:p>
    <w:p w14:paraId="7019CAE4" w14:textId="77777777" w:rsidR="00BB4E57" w:rsidRPr="00BE2251" w:rsidRDefault="00BB4E57" w:rsidP="00863353">
      <w:pPr>
        <w:pStyle w:val="Normal1"/>
        <w:spacing w:line="240" w:lineRule="auto"/>
        <w:rPr>
          <w:sz w:val="24"/>
        </w:rPr>
      </w:pPr>
      <w:r w:rsidRPr="00BE2251">
        <w:rPr>
          <w:sz w:val="24"/>
        </w:rPr>
        <w:t xml:space="preserve">Figure 1. </w:t>
      </w:r>
      <w:r w:rsidR="00863353" w:rsidRPr="00BE2251">
        <w:rPr>
          <w:sz w:val="24"/>
        </w:rPr>
        <w:t xml:space="preserve">Breast Cancer Incidence Rates, Tumor Size </w:t>
      </w:r>
      <w:r w:rsidR="00CB35E5" w:rsidRPr="00BE2251">
        <w:rPr>
          <w:sz w:val="24"/>
        </w:rPr>
        <w:t>Distribution</w:t>
      </w:r>
      <w:r w:rsidR="00863353" w:rsidRPr="00BE2251">
        <w:rPr>
          <w:sz w:val="24"/>
        </w:rPr>
        <w:t xml:space="preserve">, and Case Fatality Rates </w:t>
      </w:r>
    </w:p>
    <w:p w14:paraId="28898CF5" w14:textId="77777777" w:rsidR="00863353" w:rsidRPr="00BE2251" w:rsidRDefault="00863353" w:rsidP="00863353">
      <w:pPr>
        <w:pStyle w:val="Normal1"/>
        <w:spacing w:line="240" w:lineRule="auto"/>
        <w:rPr>
          <w:sz w:val="24"/>
        </w:rPr>
      </w:pPr>
    </w:p>
    <w:p w14:paraId="3FF15DDC" w14:textId="77777777" w:rsidR="00CB35E5" w:rsidRPr="00BE2251" w:rsidRDefault="00CB35E5" w:rsidP="00863353">
      <w:pPr>
        <w:pStyle w:val="Normal1"/>
        <w:spacing w:line="240" w:lineRule="auto"/>
        <w:rPr>
          <w:sz w:val="24"/>
        </w:rPr>
      </w:pPr>
      <w:r w:rsidRPr="00BE2251">
        <w:rPr>
          <w:sz w:val="24"/>
        </w:rPr>
        <w:t>(A) Incidence rates (cases per 100,000 person-years) by tumor size, 1975-2002.  (B) Annual share of incident breast cancer cases by tumor size, 1975-2002.  (C) Incidence-based case fatality rates from breast cancer and from all other causes of death, 1975-2002.</w:t>
      </w:r>
    </w:p>
    <w:p w14:paraId="29AA8602" w14:textId="77777777" w:rsidR="00863353" w:rsidRPr="00BE2251" w:rsidRDefault="00863353" w:rsidP="00863353">
      <w:pPr>
        <w:pStyle w:val="Normal1"/>
        <w:spacing w:line="240" w:lineRule="auto"/>
        <w:rPr>
          <w:sz w:val="24"/>
        </w:rPr>
      </w:pPr>
    </w:p>
    <w:p w14:paraId="0DE3C057" w14:textId="77777777" w:rsidR="00BB4E57" w:rsidRPr="00BE2251" w:rsidRDefault="00BB4E57" w:rsidP="00863353">
      <w:pPr>
        <w:pStyle w:val="Normal1"/>
        <w:spacing w:line="240" w:lineRule="auto"/>
        <w:rPr>
          <w:sz w:val="24"/>
        </w:rPr>
      </w:pPr>
      <w:r w:rsidRPr="00BE2251">
        <w:rPr>
          <w:sz w:val="24"/>
        </w:rPr>
        <w:t xml:space="preserve">Figure 2. </w:t>
      </w:r>
      <w:r w:rsidR="00863353" w:rsidRPr="00BE2251">
        <w:rPr>
          <w:sz w:val="24"/>
        </w:rPr>
        <w:t xml:space="preserve">Contribution of Earlier Detection, Advancements in Breast Cancer Treatment, and Advancements in Treatment of </w:t>
      </w:r>
      <w:r w:rsidR="00CB35E5" w:rsidRPr="00BE2251">
        <w:rPr>
          <w:sz w:val="24"/>
        </w:rPr>
        <w:t xml:space="preserve">Competing </w:t>
      </w:r>
      <w:r w:rsidR="00863353" w:rsidRPr="00BE2251">
        <w:rPr>
          <w:sz w:val="24"/>
        </w:rPr>
        <w:t>Diseases on Gain in Life Expectancy</w:t>
      </w:r>
    </w:p>
    <w:p w14:paraId="75567343" w14:textId="77777777" w:rsidR="00BB4E57" w:rsidRPr="00BE2251" w:rsidRDefault="00BB4E57" w:rsidP="00863353">
      <w:pPr>
        <w:pStyle w:val="Normal1"/>
        <w:spacing w:line="240" w:lineRule="auto"/>
        <w:rPr>
          <w:sz w:val="24"/>
        </w:rPr>
      </w:pPr>
    </w:p>
    <w:p w14:paraId="1090D13F" w14:textId="77777777" w:rsidR="00863353" w:rsidRPr="00BE2251" w:rsidRDefault="00CB35E5" w:rsidP="00863353">
      <w:pPr>
        <w:pStyle w:val="Normal1"/>
        <w:spacing w:line="240" w:lineRule="auto"/>
        <w:rPr>
          <w:sz w:val="24"/>
        </w:rPr>
      </w:pPr>
      <w:r w:rsidRPr="00BE2251">
        <w:rPr>
          <w:sz w:val="24"/>
        </w:rPr>
        <w:t xml:space="preserve">Overall gain in life expectancy and the contribution of the temporal shift in tumor size (by tumor size and net contribution) and reductions in case fatality rates from breast cancer and competing causes of death.  </w:t>
      </w:r>
    </w:p>
    <w:p w14:paraId="1EB813C3" w14:textId="77777777" w:rsidR="00CB35E5" w:rsidRPr="00BE2251" w:rsidRDefault="00CB35E5" w:rsidP="00863353">
      <w:pPr>
        <w:pStyle w:val="Normal1"/>
        <w:spacing w:line="240" w:lineRule="auto"/>
        <w:rPr>
          <w:sz w:val="24"/>
        </w:rPr>
      </w:pPr>
    </w:p>
    <w:p w14:paraId="16DAEA52" w14:textId="77777777" w:rsidR="00BB4E57" w:rsidRPr="00BE2251" w:rsidRDefault="00BB4E57" w:rsidP="00863353">
      <w:pPr>
        <w:pStyle w:val="Normal1"/>
        <w:spacing w:line="240" w:lineRule="auto"/>
        <w:rPr>
          <w:sz w:val="24"/>
        </w:rPr>
      </w:pPr>
      <w:r w:rsidRPr="00BE2251">
        <w:rPr>
          <w:sz w:val="24"/>
        </w:rPr>
        <w:t xml:space="preserve">Figure 3.  </w:t>
      </w:r>
      <w:r w:rsidR="00863353" w:rsidRPr="00BE2251">
        <w:rPr>
          <w:sz w:val="24"/>
        </w:rPr>
        <w:t xml:space="preserve">Contributions to Gain in Life Expectancy, Varying Level of Overdiagnosis </w:t>
      </w:r>
    </w:p>
    <w:p w14:paraId="675C1464" w14:textId="77777777" w:rsidR="00CB35E5" w:rsidRPr="00BE2251" w:rsidRDefault="00CB35E5">
      <w:pPr>
        <w:rPr>
          <w:sz w:val="24"/>
        </w:rPr>
      </w:pPr>
    </w:p>
    <w:p w14:paraId="528740E7" w14:textId="4F34CA63" w:rsidR="00BB4E57" w:rsidRPr="00BE2251" w:rsidRDefault="00CB35E5">
      <w:r w:rsidRPr="00BE2251">
        <w:rPr>
          <w:sz w:val="24"/>
        </w:rPr>
        <w:t xml:space="preserve">Overall gain in </w:t>
      </w:r>
      <w:r w:rsidRPr="00BE2251">
        <w:rPr>
          <w:sz w:val="24"/>
          <w:szCs w:val="24"/>
        </w:rPr>
        <w:t xml:space="preserve">life expectancy and its constituent components (temporal shift in tumor size, reductions in case fatality rates from breast cancer, and reductions in case fatality rates from competing causes of death) varying the level of overdiagnosis for tumors </w:t>
      </w:r>
      <w:r w:rsidR="00A526D1" w:rsidRPr="00BE2251">
        <w:rPr>
          <w:rFonts w:eastAsia="MS Gothic"/>
          <w:sz w:val="24"/>
          <w:szCs w:val="24"/>
        </w:rPr>
        <w:t>≤</w:t>
      </w:r>
      <w:r w:rsidR="00B82639">
        <w:rPr>
          <w:sz w:val="24"/>
          <w:szCs w:val="24"/>
        </w:rPr>
        <w:t>3</w:t>
      </w:r>
      <w:r w:rsidRPr="00BE2251">
        <w:rPr>
          <w:sz w:val="24"/>
          <w:szCs w:val="24"/>
        </w:rPr>
        <w:t xml:space="preserve">cm from 0% to </w:t>
      </w:r>
      <w:r w:rsidR="00BC4E45" w:rsidRPr="00BE2251">
        <w:rPr>
          <w:sz w:val="24"/>
          <w:szCs w:val="24"/>
        </w:rPr>
        <w:t>52</w:t>
      </w:r>
      <w:r w:rsidRPr="00BE2251">
        <w:rPr>
          <w:sz w:val="24"/>
          <w:szCs w:val="24"/>
        </w:rPr>
        <w:t>%.</w:t>
      </w:r>
      <w:r w:rsidR="00BB4E57" w:rsidRPr="00BE2251">
        <w:rPr>
          <w:sz w:val="24"/>
          <w:szCs w:val="24"/>
        </w:rPr>
        <w:br w:type="page"/>
      </w:r>
    </w:p>
    <w:p w14:paraId="29D1D26F" w14:textId="77777777" w:rsidR="00BB4E57" w:rsidRPr="00BE2251" w:rsidRDefault="00BB4E57" w:rsidP="008D20E9">
      <w:pPr>
        <w:pStyle w:val="Normal1"/>
        <w:spacing w:line="480" w:lineRule="auto"/>
        <w:rPr>
          <w:sz w:val="24"/>
          <w:szCs w:val="24"/>
        </w:rPr>
      </w:pPr>
      <w:r w:rsidRPr="00BE2251">
        <w:rPr>
          <w:sz w:val="24"/>
          <w:szCs w:val="24"/>
        </w:rPr>
        <w:t xml:space="preserve">Table 1. </w:t>
      </w:r>
      <w:r w:rsidR="00863353" w:rsidRPr="00BE2251">
        <w:rPr>
          <w:sz w:val="24"/>
          <w:szCs w:val="24"/>
        </w:rPr>
        <w:t>Contribution of Earlier Detection by Age Group</w:t>
      </w:r>
    </w:p>
    <w:p w14:paraId="7182B11B" w14:textId="77777777" w:rsidR="00BB4E57" w:rsidRPr="00BE2251" w:rsidRDefault="00BB4E57" w:rsidP="00F62C08">
      <w:pPr>
        <w:pStyle w:val="Normal1"/>
        <w:spacing w:line="240" w:lineRule="auto"/>
      </w:pPr>
    </w:p>
    <w:tbl>
      <w:tblPr>
        <w:tblW w:w="9716" w:type="dxa"/>
        <w:tblBorders>
          <w:bottom w:val="single" w:sz="4" w:space="0" w:color="auto"/>
          <w:insideH w:val="single" w:sz="4" w:space="0" w:color="auto"/>
        </w:tblBorders>
        <w:tblLayout w:type="fixed"/>
        <w:tblCellMar>
          <w:left w:w="72" w:type="dxa"/>
          <w:right w:w="72" w:type="dxa"/>
        </w:tblCellMar>
        <w:tblLook w:val="0600" w:firstRow="0" w:lastRow="0" w:firstColumn="0" w:lastColumn="0" w:noHBand="1" w:noVBand="1"/>
      </w:tblPr>
      <w:tblGrid>
        <w:gridCol w:w="2343"/>
        <w:gridCol w:w="884"/>
        <w:gridCol w:w="838"/>
        <w:gridCol w:w="928"/>
        <w:gridCol w:w="899"/>
        <w:gridCol w:w="928"/>
        <w:gridCol w:w="928"/>
        <w:gridCol w:w="849"/>
        <w:gridCol w:w="211"/>
        <w:gridCol w:w="652"/>
        <w:gridCol w:w="256"/>
      </w:tblGrid>
      <w:tr w:rsidR="00BB4E57" w:rsidRPr="00BE2251" w14:paraId="5BCD0030" w14:textId="77777777" w:rsidTr="007C60E3">
        <w:tc>
          <w:tcPr>
            <w:tcW w:w="2343" w:type="dxa"/>
            <w:tcMar>
              <w:top w:w="100" w:type="dxa"/>
              <w:left w:w="29" w:type="dxa"/>
              <w:bottom w:w="100" w:type="dxa"/>
              <w:right w:w="29" w:type="dxa"/>
            </w:tcMar>
          </w:tcPr>
          <w:p w14:paraId="3DD14F45" w14:textId="77777777" w:rsidR="00BB4E57" w:rsidRPr="00BE2251" w:rsidRDefault="00BB4E57" w:rsidP="00F62C08">
            <w:pPr>
              <w:pStyle w:val="Normal1"/>
              <w:spacing w:line="240" w:lineRule="auto"/>
              <w:rPr>
                <w:sz w:val="24"/>
                <w:szCs w:val="24"/>
              </w:rPr>
            </w:pPr>
          </w:p>
        </w:tc>
        <w:tc>
          <w:tcPr>
            <w:tcW w:w="6465" w:type="dxa"/>
            <w:gridSpan w:val="8"/>
            <w:tcMar>
              <w:top w:w="100" w:type="dxa"/>
              <w:left w:w="29" w:type="dxa"/>
              <w:bottom w:w="100" w:type="dxa"/>
              <w:right w:w="29" w:type="dxa"/>
            </w:tcMar>
          </w:tcPr>
          <w:p w14:paraId="21DAEAA7" w14:textId="77777777" w:rsidR="00BB4E57" w:rsidRPr="00BE2251" w:rsidRDefault="00BB4E57" w:rsidP="00F62C08">
            <w:pPr>
              <w:pStyle w:val="Normal1"/>
              <w:spacing w:line="240" w:lineRule="auto"/>
              <w:jc w:val="center"/>
              <w:rPr>
                <w:sz w:val="24"/>
                <w:szCs w:val="24"/>
              </w:rPr>
            </w:pPr>
            <w:r w:rsidRPr="00BE2251">
              <w:rPr>
                <w:sz w:val="24"/>
                <w:szCs w:val="24"/>
              </w:rPr>
              <w:t>Age Group (Years)</w:t>
            </w:r>
          </w:p>
        </w:tc>
        <w:tc>
          <w:tcPr>
            <w:tcW w:w="908" w:type="dxa"/>
            <w:gridSpan w:val="2"/>
            <w:tcMar>
              <w:top w:w="100" w:type="dxa"/>
              <w:left w:w="29" w:type="dxa"/>
              <w:bottom w:w="100" w:type="dxa"/>
              <w:right w:w="29" w:type="dxa"/>
            </w:tcMar>
          </w:tcPr>
          <w:p w14:paraId="6668C150" w14:textId="77777777" w:rsidR="00BB4E57" w:rsidRPr="00BE2251" w:rsidRDefault="00BB4E57" w:rsidP="00F62C08">
            <w:pPr>
              <w:pStyle w:val="Normal1"/>
              <w:spacing w:line="240" w:lineRule="auto"/>
              <w:jc w:val="right"/>
              <w:rPr>
                <w:sz w:val="24"/>
                <w:szCs w:val="24"/>
              </w:rPr>
            </w:pPr>
          </w:p>
        </w:tc>
      </w:tr>
      <w:tr w:rsidR="00BB4E57" w:rsidRPr="00BE2251" w14:paraId="1E449EBE" w14:textId="77777777" w:rsidTr="007C60E3">
        <w:trPr>
          <w:gridAfter w:val="1"/>
          <w:wAfter w:w="256" w:type="dxa"/>
        </w:trPr>
        <w:tc>
          <w:tcPr>
            <w:tcW w:w="2343" w:type="dxa"/>
            <w:tcMar>
              <w:top w:w="100" w:type="dxa"/>
              <w:left w:w="29" w:type="dxa"/>
              <w:bottom w:w="100" w:type="dxa"/>
              <w:right w:w="29" w:type="dxa"/>
            </w:tcMar>
          </w:tcPr>
          <w:p w14:paraId="628D2161" w14:textId="77777777" w:rsidR="00BB4E57" w:rsidRPr="00BE2251" w:rsidRDefault="00BB4E57" w:rsidP="00F62C08">
            <w:pPr>
              <w:pStyle w:val="Normal1"/>
              <w:spacing w:line="240" w:lineRule="auto"/>
              <w:rPr>
                <w:sz w:val="24"/>
                <w:szCs w:val="24"/>
              </w:rPr>
            </w:pPr>
            <w:r w:rsidRPr="00BE2251">
              <w:rPr>
                <w:sz w:val="24"/>
                <w:szCs w:val="24"/>
              </w:rPr>
              <w:t>Tumor Size</w:t>
            </w:r>
          </w:p>
        </w:tc>
        <w:tc>
          <w:tcPr>
            <w:tcW w:w="884" w:type="dxa"/>
            <w:tcMar>
              <w:top w:w="100" w:type="dxa"/>
              <w:left w:w="29" w:type="dxa"/>
              <w:bottom w:w="100" w:type="dxa"/>
              <w:right w:w="29" w:type="dxa"/>
            </w:tcMar>
          </w:tcPr>
          <w:p w14:paraId="5B466E50" w14:textId="77777777" w:rsidR="00BB4E57" w:rsidRPr="00BE2251" w:rsidRDefault="00BB4E57" w:rsidP="00F62C08">
            <w:pPr>
              <w:pStyle w:val="Normal1"/>
              <w:spacing w:line="240" w:lineRule="auto"/>
              <w:jc w:val="right"/>
              <w:rPr>
                <w:sz w:val="24"/>
                <w:szCs w:val="24"/>
              </w:rPr>
            </w:pPr>
            <w:r w:rsidRPr="00BE2251">
              <w:rPr>
                <w:sz w:val="24"/>
                <w:szCs w:val="24"/>
              </w:rPr>
              <w:t>40-49</w:t>
            </w:r>
          </w:p>
        </w:tc>
        <w:tc>
          <w:tcPr>
            <w:tcW w:w="838" w:type="dxa"/>
            <w:tcMar>
              <w:top w:w="100" w:type="dxa"/>
              <w:left w:w="29" w:type="dxa"/>
              <w:bottom w:w="100" w:type="dxa"/>
              <w:right w:w="29" w:type="dxa"/>
            </w:tcMar>
          </w:tcPr>
          <w:p w14:paraId="3802D85E" w14:textId="77777777" w:rsidR="00BB4E57" w:rsidRPr="00BE2251" w:rsidRDefault="00BB4E57" w:rsidP="00F62C08">
            <w:pPr>
              <w:pStyle w:val="Normal1"/>
              <w:spacing w:line="240" w:lineRule="auto"/>
              <w:jc w:val="right"/>
              <w:rPr>
                <w:sz w:val="24"/>
                <w:szCs w:val="24"/>
              </w:rPr>
            </w:pPr>
            <w:r w:rsidRPr="00BE2251">
              <w:rPr>
                <w:sz w:val="24"/>
                <w:szCs w:val="24"/>
              </w:rPr>
              <w:t>50-59</w:t>
            </w:r>
          </w:p>
        </w:tc>
        <w:tc>
          <w:tcPr>
            <w:tcW w:w="928" w:type="dxa"/>
            <w:tcMar>
              <w:top w:w="100" w:type="dxa"/>
              <w:left w:w="29" w:type="dxa"/>
              <w:bottom w:w="100" w:type="dxa"/>
              <w:right w:w="29" w:type="dxa"/>
            </w:tcMar>
          </w:tcPr>
          <w:p w14:paraId="603357CD" w14:textId="77777777" w:rsidR="00BB4E57" w:rsidRPr="00BE2251" w:rsidRDefault="00BB4E57" w:rsidP="00F62C08">
            <w:pPr>
              <w:pStyle w:val="Normal1"/>
              <w:spacing w:line="240" w:lineRule="auto"/>
              <w:jc w:val="right"/>
              <w:rPr>
                <w:sz w:val="24"/>
                <w:szCs w:val="24"/>
              </w:rPr>
            </w:pPr>
            <w:r w:rsidRPr="00BE2251">
              <w:rPr>
                <w:sz w:val="24"/>
                <w:szCs w:val="24"/>
              </w:rPr>
              <w:t>60-69</w:t>
            </w:r>
          </w:p>
        </w:tc>
        <w:tc>
          <w:tcPr>
            <w:tcW w:w="899" w:type="dxa"/>
            <w:tcMar>
              <w:top w:w="100" w:type="dxa"/>
              <w:left w:w="29" w:type="dxa"/>
              <w:bottom w:w="100" w:type="dxa"/>
              <w:right w:w="29" w:type="dxa"/>
            </w:tcMar>
          </w:tcPr>
          <w:p w14:paraId="2CBC4285" w14:textId="77777777" w:rsidR="00BB4E57" w:rsidRPr="00BE2251" w:rsidRDefault="00BB4E57" w:rsidP="00F62C08">
            <w:pPr>
              <w:pStyle w:val="Normal1"/>
              <w:spacing w:line="240" w:lineRule="auto"/>
              <w:jc w:val="right"/>
              <w:rPr>
                <w:sz w:val="24"/>
                <w:szCs w:val="24"/>
              </w:rPr>
            </w:pPr>
            <w:r w:rsidRPr="00BE2251">
              <w:rPr>
                <w:sz w:val="24"/>
                <w:szCs w:val="24"/>
              </w:rPr>
              <w:t>70-79</w:t>
            </w:r>
          </w:p>
        </w:tc>
        <w:tc>
          <w:tcPr>
            <w:tcW w:w="928" w:type="dxa"/>
            <w:tcMar>
              <w:top w:w="100" w:type="dxa"/>
              <w:left w:w="29" w:type="dxa"/>
              <w:bottom w:w="100" w:type="dxa"/>
              <w:right w:w="29" w:type="dxa"/>
            </w:tcMar>
          </w:tcPr>
          <w:p w14:paraId="4D50A322" w14:textId="77777777" w:rsidR="00BB4E57" w:rsidRPr="00BE2251" w:rsidRDefault="00BB4E57" w:rsidP="00F62C08">
            <w:pPr>
              <w:pStyle w:val="Normal1"/>
              <w:spacing w:line="240" w:lineRule="auto"/>
              <w:jc w:val="right"/>
              <w:rPr>
                <w:sz w:val="24"/>
                <w:szCs w:val="24"/>
              </w:rPr>
            </w:pPr>
            <w:r w:rsidRPr="00BE2251">
              <w:rPr>
                <w:sz w:val="24"/>
                <w:szCs w:val="24"/>
              </w:rPr>
              <w:t>80-89</w:t>
            </w:r>
          </w:p>
        </w:tc>
        <w:tc>
          <w:tcPr>
            <w:tcW w:w="928" w:type="dxa"/>
            <w:tcMar>
              <w:top w:w="100" w:type="dxa"/>
              <w:left w:w="29" w:type="dxa"/>
              <w:bottom w:w="100" w:type="dxa"/>
              <w:right w:w="29" w:type="dxa"/>
            </w:tcMar>
          </w:tcPr>
          <w:p w14:paraId="298F3FBF" w14:textId="77777777" w:rsidR="00BB4E57" w:rsidRPr="00BE2251" w:rsidRDefault="00BB4E57" w:rsidP="00F62C08">
            <w:pPr>
              <w:pStyle w:val="Normal1"/>
              <w:spacing w:line="240" w:lineRule="auto"/>
              <w:jc w:val="right"/>
              <w:rPr>
                <w:sz w:val="24"/>
                <w:szCs w:val="24"/>
              </w:rPr>
            </w:pPr>
            <w:r w:rsidRPr="00BE2251">
              <w:rPr>
                <w:sz w:val="24"/>
                <w:szCs w:val="24"/>
              </w:rPr>
              <w:t>90-99</w:t>
            </w:r>
          </w:p>
        </w:tc>
        <w:tc>
          <w:tcPr>
            <w:tcW w:w="849" w:type="dxa"/>
            <w:tcMar>
              <w:top w:w="100" w:type="dxa"/>
              <w:left w:w="29" w:type="dxa"/>
              <w:bottom w:w="100" w:type="dxa"/>
              <w:right w:w="29" w:type="dxa"/>
            </w:tcMar>
          </w:tcPr>
          <w:p w14:paraId="778D478B" w14:textId="77777777" w:rsidR="00BB4E57" w:rsidRPr="00BE2251" w:rsidRDefault="00863353" w:rsidP="00F62C08">
            <w:pPr>
              <w:pStyle w:val="Normal1"/>
              <w:spacing w:line="240" w:lineRule="auto"/>
              <w:jc w:val="right"/>
              <w:rPr>
                <w:sz w:val="24"/>
                <w:szCs w:val="24"/>
              </w:rPr>
            </w:pPr>
            <w:r w:rsidRPr="00BE2251">
              <w:rPr>
                <w:sz w:val="24"/>
                <w:szCs w:val="24"/>
              </w:rPr>
              <w:t>≥</w:t>
            </w:r>
            <w:r w:rsidR="00BB4E57" w:rsidRPr="00BE2251">
              <w:rPr>
                <w:sz w:val="24"/>
                <w:szCs w:val="24"/>
              </w:rPr>
              <w:t>100</w:t>
            </w:r>
          </w:p>
        </w:tc>
        <w:tc>
          <w:tcPr>
            <w:tcW w:w="863" w:type="dxa"/>
            <w:gridSpan w:val="2"/>
            <w:tcMar>
              <w:top w:w="100" w:type="dxa"/>
              <w:left w:w="29" w:type="dxa"/>
              <w:bottom w:w="100" w:type="dxa"/>
              <w:right w:w="29" w:type="dxa"/>
            </w:tcMar>
          </w:tcPr>
          <w:p w14:paraId="01FE9271" w14:textId="77777777" w:rsidR="00BB4E57" w:rsidRPr="00BE2251" w:rsidRDefault="00BB4E57" w:rsidP="00F62C08">
            <w:pPr>
              <w:pStyle w:val="Normal1"/>
              <w:spacing w:line="240" w:lineRule="auto"/>
              <w:jc w:val="right"/>
              <w:rPr>
                <w:sz w:val="24"/>
                <w:szCs w:val="24"/>
              </w:rPr>
            </w:pPr>
            <w:r w:rsidRPr="00BE2251">
              <w:rPr>
                <w:sz w:val="24"/>
                <w:szCs w:val="24"/>
              </w:rPr>
              <w:t>Total</w:t>
            </w:r>
          </w:p>
        </w:tc>
      </w:tr>
      <w:tr w:rsidR="00BB4E57" w:rsidRPr="00BE2251" w14:paraId="78DAA560" w14:textId="77777777" w:rsidTr="007C60E3">
        <w:trPr>
          <w:gridAfter w:val="1"/>
          <w:wAfter w:w="256" w:type="dxa"/>
        </w:trPr>
        <w:tc>
          <w:tcPr>
            <w:tcW w:w="2343" w:type="dxa"/>
            <w:tcMar>
              <w:top w:w="100" w:type="dxa"/>
              <w:left w:w="29" w:type="dxa"/>
              <w:bottom w:w="100" w:type="dxa"/>
              <w:right w:w="29" w:type="dxa"/>
            </w:tcMar>
          </w:tcPr>
          <w:p w14:paraId="498AA083" w14:textId="77777777" w:rsidR="00BB4E57" w:rsidRPr="00BE2251" w:rsidRDefault="00BB4E57" w:rsidP="00F62C08">
            <w:pPr>
              <w:pStyle w:val="Normal1"/>
              <w:spacing w:line="240" w:lineRule="auto"/>
              <w:rPr>
                <w:sz w:val="24"/>
                <w:szCs w:val="24"/>
              </w:rPr>
            </w:pPr>
            <w:r w:rsidRPr="00BE2251">
              <w:rPr>
                <w:sz w:val="24"/>
                <w:szCs w:val="24"/>
              </w:rPr>
              <w:t>&lt;1 cm</w:t>
            </w:r>
          </w:p>
        </w:tc>
        <w:tc>
          <w:tcPr>
            <w:tcW w:w="884" w:type="dxa"/>
            <w:tcMar>
              <w:top w:w="100" w:type="dxa"/>
              <w:left w:w="29" w:type="dxa"/>
              <w:bottom w:w="100" w:type="dxa"/>
              <w:right w:w="29" w:type="dxa"/>
            </w:tcMar>
          </w:tcPr>
          <w:p w14:paraId="663CA8FD" w14:textId="77777777" w:rsidR="00BB4E57" w:rsidRPr="00BE2251" w:rsidRDefault="00BB4E57" w:rsidP="00F62C08">
            <w:pPr>
              <w:pStyle w:val="Normal1"/>
              <w:spacing w:line="240" w:lineRule="auto"/>
              <w:jc w:val="right"/>
              <w:rPr>
                <w:sz w:val="24"/>
                <w:szCs w:val="24"/>
              </w:rPr>
            </w:pPr>
            <w:r w:rsidRPr="00BE2251">
              <w:rPr>
                <w:sz w:val="24"/>
                <w:szCs w:val="24"/>
              </w:rPr>
              <w:t>0.71</w:t>
            </w:r>
          </w:p>
        </w:tc>
        <w:tc>
          <w:tcPr>
            <w:tcW w:w="838" w:type="dxa"/>
            <w:tcMar>
              <w:top w:w="100" w:type="dxa"/>
              <w:left w:w="29" w:type="dxa"/>
              <w:bottom w:w="100" w:type="dxa"/>
              <w:right w:w="29" w:type="dxa"/>
            </w:tcMar>
          </w:tcPr>
          <w:p w14:paraId="402BE53A" w14:textId="77777777" w:rsidR="00BB4E57" w:rsidRPr="00BE2251" w:rsidRDefault="00BB4E57" w:rsidP="00F62C08">
            <w:pPr>
              <w:pStyle w:val="Normal1"/>
              <w:spacing w:line="240" w:lineRule="auto"/>
              <w:jc w:val="right"/>
              <w:rPr>
                <w:sz w:val="24"/>
                <w:szCs w:val="24"/>
              </w:rPr>
            </w:pPr>
            <w:r w:rsidRPr="00BE2251">
              <w:rPr>
                <w:sz w:val="24"/>
                <w:szCs w:val="24"/>
              </w:rPr>
              <w:t>1.35</w:t>
            </w:r>
          </w:p>
        </w:tc>
        <w:tc>
          <w:tcPr>
            <w:tcW w:w="928" w:type="dxa"/>
            <w:tcMar>
              <w:top w:w="100" w:type="dxa"/>
              <w:left w:w="29" w:type="dxa"/>
              <w:bottom w:w="100" w:type="dxa"/>
              <w:right w:w="29" w:type="dxa"/>
            </w:tcMar>
          </w:tcPr>
          <w:p w14:paraId="6F05AA73" w14:textId="77777777" w:rsidR="00BB4E57" w:rsidRPr="00BE2251" w:rsidRDefault="00BB4E57" w:rsidP="00F62C08">
            <w:pPr>
              <w:pStyle w:val="Normal1"/>
              <w:spacing w:line="240" w:lineRule="auto"/>
              <w:jc w:val="right"/>
              <w:rPr>
                <w:sz w:val="24"/>
                <w:szCs w:val="24"/>
              </w:rPr>
            </w:pPr>
            <w:r w:rsidRPr="00BE2251">
              <w:rPr>
                <w:sz w:val="24"/>
                <w:szCs w:val="24"/>
              </w:rPr>
              <w:t>1.29</w:t>
            </w:r>
          </w:p>
        </w:tc>
        <w:tc>
          <w:tcPr>
            <w:tcW w:w="899" w:type="dxa"/>
            <w:tcMar>
              <w:top w:w="100" w:type="dxa"/>
              <w:left w:w="29" w:type="dxa"/>
              <w:bottom w:w="100" w:type="dxa"/>
              <w:right w:w="29" w:type="dxa"/>
            </w:tcMar>
          </w:tcPr>
          <w:p w14:paraId="4768E973" w14:textId="77777777" w:rsidR="00BB4E57" w:rsidRPr="00BE2251" w:rsidRDefault="00BB4E57" w:rsidP="00F62C08">
            <w:pPr>
              <w:pStyle w:val="Normal1"/>
              <w:spacing w:line="240" w:lineRule="auto"/>
              <w:jc w:val="right"/>
              <w:rPr>
                <w:sz w:val="24"/>
                <w:szCs w:val="24"/>
              </w:rPr>
            </w:pPr>
            <w:r w:rsidRPr="00BE2251">
              <w:rPr>
                <w:sz w:val="24"/>
                <w:szCs w:val="24"/>
              </w:rPr>
              <w:t>1.14</w:t>
            </w:r>
          </w:p>
        </w:tc>
        <w:tc>
          <w:tcPr>
            <w:tcW w:w="928" w:type="dxa"/>
            <w:tcMar>
              <w:top w:w="100" w:type="dxa"/>
              <w:left w:w="29" w:type="dxa"/>
              <w:bottom w:w="100" w:type="dxa"/>
              <w:right w:w="29" w:type="dxa"/>
            </w:tcMar>
          </w:tcPr>
          <w:p w14:paraId="1ED0BB5E" w14:textId="77777777" w:rsidR="00BB4E57" w:rsidRPr="00BE2251" w:rsidRDefault="00BB4E57" w:rsidP="00F62C08">
            <w:pPr>
              <w:pStyle w:val="Normal1"/>
              <w:spacing w:line="240" w:lineRule="auto"/>
              <w:jc w:val="right"/>
              <w:rPr>
                <w:sz w:val="24"/>
                <w:szCs w:val="24"/>
              </w:rPr>
            </w:pPr>
            <w:r w:rsidRPr="00BE2251">
              <w:rPr>
                <w:sz w:val="24"/>
                <w:szCs w:val="24"/>
              </w:rPr>
              <w:t>0.49</w:t>
            </w:r>
          </w:p>
        </w:tc>
        <w:tc>
          <w:tcPr>
            <w:tcW w:w="928" w:type="dxa"/>
            <w:tcMar>
              <w:top w:w="100" w:type="dxa"/>
              <w:left w:w="29" w:type="dxa"/>
              <w:bottom w:w="100" w:type="dxa"/>
              <w:right w:w="29" w:type="dxa"/>
            </w:tcMar>
          </w:tcPr>
          <w:p w14:paraId="48B0CFC7" w14:textId="77777777" w:rsidR="00BB4E57" w:rsidRPr="00BE2251" w:rsidRDefault="00BB4E57" w:rsidP="00F62C08">
            <w:pPr>
              <w:pStyle w:val="Normal1"/>
              <w:spacing w:line="240" w:lineRule="auto"/>
              <w:jc w:val="right"/>
              <w:rPr>
                <w:sz w:val="24"/>
                <w:szCs w:val="24"/>
              </w:rPr>
            </w:pPr>
            <w:r w:rsidRPr="00BE2251">
              <w:rPr>
                <w:sz w:val="24"/>
                <w:szCs w:val="24"/>
              </w:rPr>
              <w:t>0.04</w:t>
            </w:r>
          </w:p>
        </w:tc>
        <w:tc>
          <w:tcPr>
            <w:tcW w:w="849" w:type="dxa"/>
            <w:tcMar>
              <w:top w:w="100" w:type="dxa"/>
              <w:left w:w="29" w:type="dxa"/>
              <w:bottom w:w="100" w:type="dxa"/>
              <w:right w:w="29" w:type="dxa"/>
            </w:tcMar>
          </w:tcPr>
          <w:p w14:paraId="421FDBD6" w14:textId="77777777" w:rsidR="00BB4E57" w:rsidRPr="00BE2251" w:rsidRDefault="00BB4E57" w:rsidP="00F62C08">
            <w:pPr>
              <w:pStyle w:val="Normal1"/>
              <w:spacing w:line="240" w:lineRule="auto"/>
              <w:jc w:val="right"/>
              <w:rPr>
                <w:sz w:val="24"/>
                <w:szCs w:val="24"/>
              </w:rPr>
            </w:pPr>
            <w:r w:rsidRPr="00BE2251">
              <w:rPr>
                <w:sz w:val="24"/>
                <w:szCs w:val="24"/>
              </w:rPr>
              <w:t>0.00</w:t>
            </w:r>
          </w:p>
        </w:tc>
        <w:tc>
          <w:tcPr>
            <w:tcW w:w="863" w:type="dxa"/>
            <w:gridSpan w:val="2"/>
            <w:tcMar>
              <w:top w:w="100" w:type="dxa"/>
              <w:left w:w="29" w:type="dxa"/>
              <w:bottom w:w="100" w:type="dxa"/>
              <w:right w:w="29" w:type="dxa"/>
            </w:tcMar>
          </w:tcPr>
          <w:p w14:paraId="5B4172B6" w14:textId="77777777" w:rsidR="00BB4E57" w:rsidRPr="00BE2251" w:rsidRDefault="00BB4E57" w:rsidP="00F62C08">
            <w:pPr>
              <w:pStyle w:val="Normal1"/>
              <w:spacing w:line="240" w:lineRule="auto"/>
              <w:jc w:val="right"/>
              <w:rPr>
                <w:sz w:val="24"/>
                <w:szCs w:val="24"/>
              </w:rPr>
            </w:pPr>
            <w:r w:rsidRPr="00BE2251">
              <w:rPr>
                <w:sz w:val="24"/>
                <w:szCs w:val="24"/>
              </w:rPr>
              <w:t>5.02</w:t>
            </w:r>
          </w:p>
        </w:tc>
      </w:tr>
      <w:tr w:rsidR="00BB4E57" w:rsidRPr="00BE2251" w14:paraId="3D3F1CA7" w14:textId="77777777" w:rsidTr="007C60E3">
        <w:trPr>
          <w:gridAfter w:val="1"/>
          <w:wAfter w:w="256" w:type="dxa"/>
        </w:trPr>
        <w:tc>
          <w:tcPr>
            <w:tcW w:w="2343" w:type="dxa"/>
            <w:tcMar>
              <w:top w:w="100" w:type="dxa"/>
              <w:left w:w="29" w:type="dxa"/>
              <w:bottom w:w="100" w:type="dxa"/>
              <w:right w:w="29" w:type="dxa"/>
            </w:tcMar>
          </w:tcPr>
          <w:p w14:paraId="77075E57" w14:textId="77777777" w:rsidR="00BB4E57" w:rsidRPr="00BE2251" w:rsidRDefault="00BB4E57" w:rsidP="00F62C08">
            <w:pPr>
              <w:pStyle w:val="Normal1"/>
              <w:spacing w:line="240" w:lineRule="auto"/>
              <w:rPr>
                <w:sz w:val="24"/>
                <w:szCs w:val="24"/>
              </w:rPr>
            </w:pPr>
            <w:r w:rsidRPr="00BE2251">
              <w:rPr>
                <w:sz w:val="24"/>
                <w:szCs w:val="24"/>
              </w:rPr>
              <w:t>1-2 cm</w:t>
            </w:r>
          </w:p>
        </w:tc>
        <w:tc>
          <w:tcPr>
            <w:tcW w:w="884" w:type="dxa"/>
            <w:tcMar>
              <w:top w:w="100" w:type="dxa"/>
              <w:left w:w="29" w:type="dxa"/>
              <w:bottom w:w="100" w:type="dxa"/>
              <w:right w:w="29" w:type="dxa"/>
            </w:tcMar>
          </w:tcPr>
          <w:p w14:paraId="70BB2338" w14:textId="77777777" w:rsidR="00BB4E57" w:rsidRPr="00BE2251" w:rsidRDefault="00BB4E57" w:rsidP="00F62C08">
            <w:pPr>
              <w:pStyle w:val="Normal1"/>
              <w:spacing w:line="240" w:lineRule="auto"/>
              <w:jc w:val="right"/>
              <w:rPr>
                <w:sz w:val="24"/>
                <w:szCs w:val="24"/>
              </w:rPr>
            </w:pPr>
            <w:r w:rsidRPr="00BE2251">
              <w:rPr>
                <w:sz w:val="24"/>
                <w:szCs w:val="24"/>
              </w:rPr>
              <w:t>0.29</w:t>
            </w:r>
          </w:p>
        </w:tc>
        <w:tc>
          <w:tcPr>
            <w:tcW w:w="838" w:type="dxa"/>
            <w:tcMar>
              <w:top w:w="100" w:type="dxa"/>
              <w:left w:w="29" w:type="dxa"/>
              <w:bottom w:w="100" w:type="dxa"/>
              <w:right w:w="29" w:type="dxa"/>
            </w:tcMar>
          </w:tcPr>
          <w:p w14:paraId="5642FFAC" w14:textId="77777777" w:rsidR="00BB4E57" w:rsidRPr="00BE2251" w:rsidRDefault="00BB4E57" w:rsidP="00F62C08">
            <w:pPr>
              <w:pStyle w:val="Normal1"/>
              <w:spacing w:line="240" w:lineRule="auto"/>
              <w:jc w:val="right"/>
              <w:rPr>
                <w:sz w:val="24"/>
                <w:szCs w:val="24"/>
              </w:rPr>
            </w:pPr>
            <w:r w:rsidRPr="00BE2251">
              <w:rPr>
                <w:sz w:val="24"/>
                <w:szCs w:val="24"/>
              </w:rPr>
              <w:t>0.47</w:t>
            </w:r>
          </w:p>
        </w:tc>
        <w:tc>
          <w:tcPr>
            <w:tcW w:w="928" w:type="dxa"/>
            <w:tcMar>
              <w:top w:w="100" w:type="dxa"/>
              <w:left w:w="29" w:type="dxa"/>
              <w:bottom w:w="100" w:type="dxa"/>
              <w:right w:w="29" w:type="dxa"/>
            </w:tcMar>
          </w:tcPr>
          <w:p w14:paraId="63574BB7" w14:textId="77777777" w:rsidR="00BB4E57" w:rsidRPr="00BE2251" w:rsidRDefault="00BB4E57" w:rsidP="00F62C08">
            <w:pPr>
              <w:pStyle w:val="Normal1"/>
              <w:spacing w:line="240" w:lineRule="auto"/>
              <w:jc w:val="right"/>
              <w:rPr>
                <w:sz w:val="24"/>
                <w:szCs w:val="24"/>
              </w:rPr>
            </w:pPr>
            <w:r w:rsidRPr="00BE2251">
              <w:rPr>
                <w:sz w:val="24"/>
                <w:szCs w:val="24"/>
              </w:rPr>
              <w:t>0.60</w:t>
            </w:r>
          </w:p>
        </w:tc>
        <w:tc>
          <w:tcPr>
            <w:tcW w:w="899" w:type="dxa"/>
            <w:tcMar>
              <w:top w:w="100" w:type="dxa"/>
              <w:left w:w="29" w:type="dxa"/>
              <w:bottom w:w="100" w:type="dxa"/>
              <w:right w:w="29" w:type="dxa"/>
            </w:tcMar>
          </w:tcPr>
          <w:p w14:paraId="27008A57" w14:textId="77777777" w:rsidR="00BB4E57" w:rsidRPr="00BE2251" w:rsidRDefault="00BB4E57" w:rsidP="00F62C08">
            <w:pPr>
              <w:pStyle w:val="Normal1"/>
              <w:spacing w:line="240" w:lineRule="auto"/>
              <w:jc w:val="right"/>
              <w:rPr>
                <w:sz w:val="24"/>
                <w:szCs w:val="24"/>
              </w:rPr>
            </w:pPr>
            <w:r w:rsidRPr="00BE2251">
              <w:rPr>
                <w:sz w:val="24"/>
                <w:szCs w:val="24"/>
              </w:rPr>
              <w:t>0.62</w:t>
            </w:r>
          </w:p>
        </w:tc>
        <w:tc>
          <w:tcPr>
            <w:tcW w:w="928" w:type="dxa"/>
            <w:tcMar>
              <w:top w:w="100" w:type="dxa"/>
              <w:left w:w="29" w:type="dxa"/>
              <w:bottom w:w="100" w:type="dxa"/>
              <w:right w:w="29" w:type="dxa"/>
            </w:tcMar>
          </w:tcPr>
          <w:p w14:paraId="5AC803CB" w14:textId="77777777" w:rsidR="00BB4E57" w:rsidRPr="00BE2251" w:rsidRDefault="00BB4E57" w:rsidP="00F62C08">
            <w:pPr>
              <w:pStyle w:val="Normal1"/>
              <w:spacing w:line="240" w:lineRule="auto"/>
              <w:jc w:val="right"/>
              <w:rPr>
                <w:sz w:val="24"/>
                <w:szCs w:val="24"/>
              </w:rPr>
            </w:pPr>
            <w:r w:rsidRPr="00BE2251">
              <w:rPr>
                <w:sz w:val="24"/>
                <w:szCs w:val="24"/>
              </w:rPr>
              <w:t>0.38</w:t>
            </w:r>
          </w:p>
        </w:tc>
        <w:tc>
          <w:tcPr>
            <w:tcW w:w="928" w:type="dxa"/>
            <w:tcMar>
              <w:top w:w="100" w:type="dxa"/>
              <w:left w:w="29" w:type="dxa"/>
              <w:bottom w:w="100" w:type="dxa"/>
              <w:right w:w="29" w:type="dxa"/>
            </w:tcMar>
          </w:tcPr>
          <w:p w14:paraId="46467AEE" w14:textId="77777777" w:rsidR="00BB4E57" w:rsidRPr="00BE2251" w:rsidRDefault="00BB4E57" w:rsidP="00F62C08">
            <w:pPr>
              <w:pStyle w:val="Normal1"/>
              <w:spacing w:line="240" w:lineRule="auto"/>
              <w:jc w:val="right"/>
              <w:rPr>
                <w:sz w:val="24"/>
                <w:szCs w:val="24"/>
              </w:rPr>
            </w:pPr>
            <w:r w:rsidRPr="00BE2251">
              <w:rPr>
                <w:sz w:val="24"/>
                <w:szCs w:val="24"/>
              </w:rPr>
              <w:t>0.08</w:t>
            </w:r>
          </w:p>
        </w:tc>
        <w:tc>
          <w:tcPr>
            <w:tcW w:w="849" w:type="dxa"/>
            <w:tcMar>
              <w:top w:w="100" w:type="dxa"/>
              <w:left w:w="29" w:type="dxa"/>
              <w:bottom w:w="100" w:type="dxa"/>
              <w:right w:w="29" w:type="dxa"/>
            </w:tcMar>
          </w:tcPr>
          <w:p w14:paraId="18E6E3CA" w14:textId="77777777" w:rsidR="00BB4E57" w:rsidRPr="00BE2251" w:rsidRDefault="00BB4E57" w:rsidP="00F62C08">
            <w:pPr>
              <w:pStyle w:val="Normal1"/>
              <w:spacing w:line="240" w:lineRule="auto"/>
              <w:jc w:val="right"/>
              <w:rPr>
                <w:sz w:val="24"/>
                <w:szCs w:val="24"/>
              </w:rPr>
            </w:pPr>
            <w:r w:rsidRPr="00BE2251">
              <w:rPr>
                <w:sz w:val="24"/>
                <w:szCs w:val="24"/>
              </w:rPr>
              <w:t>0.00</w:t>
            </w:r>
          </w:p>
        </w:tc>
        <w:tc>
          <w:tcPr>
            <w:tcW w:w="863" w:type="dxa"/>
            <w:gridSpan w:val="2"/>
            <w:tcMar>
              <w:top w:w="100" w:type="dxa"/>
              <w:left w:w="29" w:type="dxa"/>
              <w:bottom w:w="100" w:type="dxa"/>
              <w:right w:w="29" w:type="dxa"/>
            </w:tcMar>
          </w:tcPr>
          <w:p w14:paraId="6CBD825D" w14:textId="77777777" w:rsidR="00BB4E57" w:rsidRPr="00BE2251" w:rsidRDefault="00BB4E57" w:rsidP="00F62C08">
            <w:pPr>
              <w:pStyle w:val="Normal1"/>
              <w:spacing w:line="240" w:lineRule="auto"/>
              <w:jc w:val="right"/>
              <w:rPr>
                <w:sz w:val="24"/>
                <w:szCs w:val="24"/>
              </w:rPr>
            </w:pPr>
            <w:r w:rsidRPr="00BE2251">
              <w:rPr>
                <w:sz w:val="24"/>
                <w:szCs w:val="24"/>
              </w:rPr>
              <w:t>2.43</w:t>
            </w:r>
          </w:p>
        </w:tc>
      </w:tr>
      <w:tr w:rsidR="00BB4E57" w:rsidRPr="00BE2251" w14:paraId="2C9319CD" w14:textId="77777777" w:rsidTr="007C60E3">
        <w:trPr>
          <w:gridAfter w:val="1"/>
          <w:wAfter w:w="256" w:type="dxa"/>
        </w:trPr>
        <w:tc>
          <w:tcPr>
            <w:tcW w:w="2343" w:type="dxa"/>
            <w:tcBorders>
              <w:bottom w:val="single" w:sz="4" w:space="0" w:color="auto"/>
            </w:tcBorders>
            <w:tcMar>
              <w:top w:w="100" w:type="dxa"/>
              <w:left w:w="29" w:type="dxa"/>
              <w:bottom w:w="100" w:type="dxa"/>
              <w:right w:w="29" w:type="dxa"/>
            </w:tcMar>
          </w:tcPr>
          <w:p w14:paraId="393AF7AD" w14:textId="77777777" w:rsidR="00BB4E57" w:rsidRPr="00BE2251" w:rsidRDefault="00BB4E57" w:rsidP="00F62C08">
            <w:pPr>
              <w:pStyle w:val="Normal1"/>
              <w:spacing w:line="240" w:lineRule="auto"/>
              <w:rPr>
                <w:sz w:val="24"/>
                <w:szCs w:val="24"/>
              </w:rPr>
            </w:pPr>
            <w:r w:rsidRPr="00BE2251">
              <w:rPr>
                <w:sz w:val="24"/>
                <w:szCs w:val="24"/>
              </w:rPr>
              <w:t xml:space="preserve">2-3cm, 3-5 cm, </w:t>
            </w:r>
            <w:r w:rsidR="00F16533" w:rsidRPr="00BE2251">
              <w:rPr>
                <w:sz w:val="24"/>
                <w:szCs w:val="24"/>
              </w:rPr>
              <w:t>≥5</w:t>
            </w:r>
            <w:r w:rsidRPr="00BE2251">
              <w:rPr>
                <w:sz w:val="24"/>
                <w:szCs w:val="24"/>
              </w:rPr>
              <w:t>cm</w:t>
            </w:r>
          </w:p>
        </w:tc>
        <w:tc>
          <w:tcPr>
            <w:tcW w:w="884" w:type="dxa"/>
            <w:tcBorders>
              <w:bottom w:val="single" w:sz="4" w:space="0" w:color="auto"/>
            </w:tcBorders>
            <w:tcMar>
              <w:top w:w="100" w:type="dxa"/>
              <w:left w:w="29" w:type="dxa"/>
              <w:bottom w:w="100" w:type="dxa"/>
              <w:right w:w="29" w:type="dxa"/>
            </w:tcMar>
          </w:tcPr>
          <w:p w14:paraId="263C8CDA" w14:textId="77777777" w:rsidR="00BB4E57" w:rsidRPr="00BE2251" w:rsidRDefault="00BB4E57" w:rsidP="00F62C08">
            <w:pPr>
              <w:pStyle w:val="Normal1"/>
              <w:spacing w:line="240" w:lineRule="auto"/>
              <w:jc w:val="right"/>
              <w:rPr>
                <w:sz w:val="24"/>
                <w:szCs w:val="24"/>
              </w:rPr>
            </w:pPr>
            <w:r w:rsidRPr="00BE2251">
              <w:rPr>
                <w:sz w:val="24"/>
                <w:szCs w:val="24"/>
              </w:rPr>
              <w:t>-0.44</w:t>
            </w:r>
          </w:p>
        </w:tc>
        <w:tc>
          <w:tcPr>
            <w:tcW w:w="838" w:type="dxa"/>
            <w:tcBorders>
              <w:bottom w:val="single" w:sz="4" w:space="0" w:color="auto"/>
            </w:tcBorders>
            <w:tcMar>
              <w:top w:w="100" w:type="dxa"/>
              <w:left w:w="29" w:type="dxa"/>
              <w:bottom w:w="100" w:type="dxa"/>
              <w:right w:w="29" w:type="dxa"/>
            </w:tcMar>
          </w:tcPr>
          <w:p w14:paraId="7BF45B56" w14:textId="77777777" w:rsidR="00BB4E57" w:rsidRPr="00BE2251" w:rsidRDefault="00BB4E57" w:rsidP="00F62C08">
            <w:pPr>
              <w:pStyle w:val="Normal1"/>
              <w:spacing w:line="240" w:lineRule="auto"/>
              <w:jc w:val="right"/>
              <w:rPr>
                <w:sz w:val="24"/>
                <w:szCs w:val="24"/>
              </w:rPr>
            </w:pPr>
            <w:r w:rsidRPr="00BE2251">
              <w:rPr>
                <w:sz w:val="24"/>
                <w:szCs w:val="24"/>
              </w:rPr>
              <w:t>-1.37</w:t>
            </w:r>
          </w:p>
        </w:tc>
        <w:tc>
          <w:tcPr>
            <w:tcW w:w="928" w:type="dxa"/>
            <w:tcBorders>
              <w:bottom w:val="single" w:sz="4" w:space="0" w:color="auto"/>
            </w:tcBorders>
            <w:tcMar>
              <w:top w:w="100" w:type="dxa"/>
              <w:left w:w="29" w:type="dxa"/>
              <w:bottom w:w="100" w:type="dxa"/>
              <w:right w:w="29" w:type="dxa"/>
            </w:tcMar>
          </w:tcPr>
          <w:p w14:paraId="6860F1C5" w14:textId="77777777" w:rsidR="00BB4E57" w:rsidRPr="00BE2251" w:rsidRDefault="00BB4E57" w:rsidP="00F62C08">
            <w:pPr>
              <w:pStyle w:val="Normal1"/>
              <w:spacing w:line="240" w:lineRule="auto"/>
              <w:jc w:val="right"/>
              <w:rPr>
                <w:sz w:val="24"/>
                <w:szCs w:val="24"/>
              </w:rPr>
            </w:pPr>
            <w:r w:rsidRPr="00BE2251">
              <w:rPr>
                <w:sz w:val="24"/>
                <w:szCs w:val="24"/>
              </w:rPr>
              <w:t>-1.48</w:t>
            </w:r>
          </w:p>
        </w:tc>
        <w:tc>
          <w:tcPr>
            <w:tcW w:w="899" w:type="dxa"/>
            <w:tcBorders>
              <w:bottom w:val="single" w:sz="4" w:space="0" w:color="auto"/>
            </w:tcBorders>
            <w:tcMar>
              <w:top w:w="100" w:type="dxa"/>
              <w:left w:w="29" w:type="dxa"/>
              <w:bottom w:w="100" w:type="dxa"/>
              <w:right w:w="29" w:type="dxa"/>
            </w:tcMar>
          </w:tcPr>
          <w:p w14:paraId="6A27F266" w14:textId="77777777" w:rsidR="00BB4E57" w:rsidRPr="00BE2251" w:rsidRDefault="00BB4E57" w:rsidP="00F62C08">
            <w:pPr>
              <w:pStyle w:val="Normal1"/>
              <w:spacing w:line="240" w:lineRule="auto"/>
              <w:jc w:val="right"/>
              <w:rPr>
                <w:sz w:val="24"/>
                <w:szCs w:val="24"/>
              </w:rPr>
            </w:pPr>
            <w:r w:rsidRPr="00BE2251">
              <w:rPr>
                <w:sz w:val="24"/>
                <w:szCs w:val="24"/>
              </w:rPr>
              <w:t>-1.04</w:t>
            </w:r>
          </w:p>
        </w:tc>
        <w:tc>
          <w:tcPr>
            <w:tcW w:w="928" w:type="dxa"/>
            <w:tcBorders>
              <w:bottom w:val="single" w:sz="4" w:space="0" w:color="auto"/>
            </w:tcBorders>
            <w:tcMar>
              <w:top w:w="100" w:type="dxa"/>
              <w:left w:w="29" w:type="dxa"/>
              <w:bottom w:w="100" w:type="dxa"/>
              <w:right w:w="29" w:type="dxa"/>
            </w:tcMar>
          </w:tcPr>
          <w:p w14:paraId="198B191C" w14:textId="77777777" w:rsidR="00BB4E57" w:rsidRPr="00BE2251" w:rsidRDefault="00BB4E57" w:rsidP="00F62C08">
            <w:pPr>
              <w:pStyle w:val="Normal1"/>
              <w:spacing w:line="240" w:lineRule="auto"/>
              <w:jc w:val="right"/>
              <w:rPr>
                <w:sz w:val="24"/>
                <w:szCs w:val="24"/>
              </w:rPr>
            </w:pPr>
            <w:r w:rsidRPr="00BE2251">
              <w:rPr>
                <w:sz w:val="24"/>
                <w:szCs w:val="24"/>
              </w:rPr>
              <w:t>-0.23</w:t>
            </w:r>
          </w:p>
        </w:tc>
        <w:tc>
          <w:tcPr>
            <w:tcW w:w="928" w:type="dxa"/>
            <w:tcBorders>
              <w:bottom w:val="single" w:sz="4" w:space="0" w:color="auto"/>
            </w:tcBorders>
            <w:tcMar>
              <w:top w:w="100" w:type="dxa"/>
              <w:left w:w="29" w:type="dxa"/>
              <w:bottom w:w="100" w:type="dxa"/>
              <w:right w:w="29" w:type="dxa"/>
            </w:tcMar>
          </w:tcPr>
          <w:p w14:paraId="084F09C9" w14:textId="77777777" w:rsidR="00BB4E57" w:rsidRPr="00BE2251" w:rsidRDefault="00BB4E57" w:rsidP="00F62C08">
            <w:pPr>
              <w:pStyle w:val="Normal1"/>
              <w:spacing w:line="240" w:lineRule="auto"/>
              <w:jc w:val="right"/>
              <w:rPr>
                <w:sz w:val="24"/>
                <w:szCs w:val="24"/>
              </w:rPr>
            </w:pPr>
            <w:r w:rsidRPr="00BE2251">
              <w:rPr>
                <w:sz w:val="24"/>
                <w:szCs w:val="24"/>
              </w:rPr>
              <w:t>0.01</w:t>
            </w:r>
          </w:p>
        </w:tc>
        <w:tc>
          <w:tcPr>
            <w:tcW w:w="849" w:type="dxa"/>
            <w:tcBorders>
              <w:bottom w:val="single" w:sz="4" w:space="0" w:color="auto"/>
            </w:tcBorders>
            <w:tcMar>
              <w:top w:w="100" w:type="dxa"/>
              <w:left w:w="29" w:type="dxa"/>
              <w:bottom w:w="100" w:type="dxa"/>
              <w:right w:w="29" w:type="dxa"/>
            </w:tcMar>
          </w:tcPr>
          <w:p w14:paraId="5B3729DA" w14:textId="77777777" w:rsidR="00BB4E57" w:rsidRPr="00BE2251" w:rsidRDefault="00BB4E57" w:rsidP="00F62C08">
            <w:pPr>
              <w:pStyle w:val="Normal1"/>
              <w:spacing w:line="240" w:lineRule="auto"/>
              <w:jc w:val="right"/>
              <w:rPr>
                <w:sz w:val="24"/>
                <w:szCs w:val="24"/>
              </w:rPr>
            </w:pPr>
            <w:r w:rsidRPr="00BE2251">
              <w:rPr>
                <w:sz w:val="24"/>
                <w:szCs w:val="24"/>
              </w:rPr>
              <w:t>0.00</w:t>
            </w:r>
          </w:p>
        </w:tc>
        <w:tc>
          <w:tcPr>
            <w:tcW w:w="863" w:type="dxa"/>
            <w:gridSpan w:val="2"/>
            <w:tcBorders>
              <w:bottom w:val="single" w:sz="4" w:space="0" w:color="auto"/>
            </w:tcBorders>
            <w:tcMar>
              <w:top w:w="100" w:type="dxa"/>
              <w:left w:w="29" w:type="dxa"/>
              <w:bottom w:w="100" w:type="dxa"/>
              <w:right w:w="29" w:type="dxa"/>
            </w:tcMar>
          </w:tcPr>
          <w:p w14:paraId="6E4D751F" w14:textId="77777777" w:rsidR="00BB4E57" w:rsidRPr="00BE2251" w:rsidRDefault="00BB4E57" w:rsidP="00F62C08">
            <w:pPr>
              <w:pStyle w:val="Normal1"/>
              <w:spacing w:line="240" w:lineRule="auto"/>
              <w:jc w:val="right"/>
              <w:rPr>
                <w:sz w:val="24"/>
                <w:szCs w:val="24"/>
              </w:rPr>
            </w:pPr>
            <w:r w:rsidRPr="00BE2251">
              <w:rPr>
                <w:sz w:val="24"/>
                <w:szCs w:val="24"/>
              </w:rPr>
              <w:t>-4.54</w:t>
            </w:r>
          </w:p>
        </w:tc>
      </w:tr>
      <w:tr w:rsidR="00BB4E57" w:rsidRPr="00BE2251" w14:paraId="20FADD8F" w14:textId="77777777" w:rsidTr="007C60E3">
        <w:trPr>
          <w:gridAfter w:val="1"/>
          <w:wAfter w:w="256" w:type="dxa"/>
        </w:trPr>
        <w:tc>
          <w:tcPr>
            <w:tcW w:w="2343" w:type="dxa"/>
            <w:tcBorders>
              <w:top w:val="single" w:sz="4" w:space="0" w:color="auto"/>
              <w:bottom w:val="nil"/>
            </w:tcBorders>
            <w:tcMar>
              <w:top w:w="100" w:type="dxa"/>
              <w:left w:w="29" w:type="dxa"/>
              <w:bottom w:w="100" w:type="dxa"/>
              <w:right w:w="29" w:type="dxa"/>
            </w:tcMar>
          </w:tcPr>
          <w:p w14:paraId="2251AAE9" w14:textId="77777777" w:rsidR="00BB4E57" w:rsidRPr="00BE2251" w:rsidRDefault="00BB4E57" w:rsidP="00F62C08">
            <w:pPr>
              <w:pStyle w:val="Normal1"/>
              <w:spacing w:line="240" w:lineRule="auto"/>
              <w:rPr>
                <w:sz w:val="24"/>
                <w:szCs w:val="24"/>
              </w:rPr>
            </w:pPr>
            <w:r w:rsidRPr="00BE2251">
              <w:rPr>
                <w:sz w:val="24"/>
                <w:szCs w:val="24"/>
              </w:rPr>
              <w:t>Total</w:t>
            </w:r>
          </w:p>
        </w:tc>
        <w:tc>
          <w:tcPr>
            <w:tcW w:w="884" w:type="dxa"/>
            <w:tcBorders>
              <w:top w:val="single" w:sz="4" w:space="0" w:color="auto"/>
              <w:bottom w:val="nil"/>
            </w:tcBorders>
            <w:tcMar>
              <w:top w:w="100" w:type="dxa"/>
              <w:left w:w="29" w:type="dxa"/>
              <w:bottom w:w="100" w:type="dxa"/>
              <w:right w:w="29" w:type="dxa"/>
            </w:tcMar>
          </w:tcPr>
          <w:p w14:paraId="32167387" w14:textId="77777777" w:rsidR="00BB4E57" w:rsidRPr="00BE2251" w:rsidRDefault="00BB4E57" w:rsidP="00F62C08">
            <w:pPr>
              <w:pStyle w:val="Normal1"/>
              <w:spacing w:line="240" w:lineRule="auto"/>
              <w:jc w:val="right"/>
              <w:rPr>
                <w:sz w:val="24"/>
                <w:szCs w:val="24"/>
              </w:rPr>
            </w:pPr>
            <w:r w:rsidRPr="00BE2251">
              <w:rPr>
                <w:sz w:val="24"/>
                <w:szCs w:val="24"/>
              </w:rPr>
              <w:t>0.56</w:t>
            </w:r>
          </w:p>
        </w:tc>
        <w:tc>
          <w:tcPr>
            <w:tcW w:w="838" w:type="dxa"/>
            <w:tcBorders>
              <w:top w:val="single" w:sz="4" w:space="0" w:color="auto"/>
              <w:bottom w:val="nil"/>
            </w:tcBorders>
            <w:tcMar>
              <w:top w:w="100" w:type="dxa"/>
              <w:left w:w="29" w:type="dxa"/>
              <w:bottom w:w="100" w:type="dxa"/>
              <w:right w:w="29" w:type="dxa"/>
            </w:tcMar>
          </w:tcPr>
          <w:p w14:paraId="225AD571" w14:textId="77777777" w:rsidR="00BB4E57" w:rsidRPr="00BE2251" w:rsidRDefault="00BB4E57" w:rsidP="00F62C08">
            <w:pPr>
              <w:pStyle w:val="Normal1"/>
              <w:spacing w:line="240" w:lineRule="auto"/>
              <w:jc w:val="right"/>
              <w:rPr>
                <w:sz w:val="24"/>
                <w:szCs w:val="24"/>
              </w:rPr>
            </w:pPr>
            <w:r w:rsidRPr="00BE2251">
              <w:rPr>
                <w:sz w:val="24"/>
                <w:szCs w:val="24"/>
              </w:rPr>
              <w:t>0.45</w:t>
            </w:r>
          </w:p>
        </w:tc>
        <w:tc>
          <w:tcPr>
            <w:tcW w:w="928" w:type="dxa"/>
            <w:tcBorders>
              <w:top w:val="single" w:sz="4" w:space="0" w:color="auto"/>
              <w:bottom w:val="nil"/>
            </w:tcBorders>
            <w:tcMar>
              <w:top w:w="100" w:type="dxa"/>
              <w:left w:w="29" w:type="dxa"/>
              <w:bottom w:w="100" w:type="dxa"/>
              <w:right w:w="29" w:type="dxa"/>
            </w:tcMar>
          </w:tcPr>
          <w:p w14:paraId="11BB09E6" w14:textId="77777777" w:rsidR="00BB4E57" w:rsidRPr="00BE2251" w:rsidRDefault="00BB4E57" w:rsidP="00F62C08">
            <w:pPr>
              <w:pStyle w:val="Normal1"/>
              <w:spacing w:line="240" w:lineRule="auto"/>
              <w:jc w:val="right"/>
              <w:rPr>
                <w:sz w:val="24"/>
                <w:szCs w:val="24"/>
              </w:rPr>
            </w:pPr>
            <w:r w:rsidRPr="00BE2251">
              <w:rPr>
                <w:sz w:val="24"/>
                <w:szCs w:val="24"/>
              </w:rPr>
              <w:t>0.41</w:t>
            </w:r>
          </w:p>
        </w:tc>
        <w:tc>
          <w:tcPr>
            <w:tcW w:w="899" w:type="dxa"/>
            <w:tcBorders>
              <w:top w:val="single" w:sz="4" w:space="0" w:color="auto"/>
              <w:bottom w:val="nil"/>
            </w:tcBorders>
            <w:tcMar>
              <w:top w:w="100" w:type="dxa"/>
              <w:left w:w="29" w:type="dxa"/>
              <w:bottom w:w="100" w:type="dxa"/>
              <w:right w:w="29" w:type="dxa"/>
            </w:tcMar>
          </w:tcPr>
          <w:p w14:paraId="4F7778B9" w14:textId="77777777" w:rsidR="00BB4E57" w:rsidRPr="00BE2251" w:rsidRDefault="00BB4E57" w:rsidP="00F62C08">
            <w:pPr>
              <w:pStyle w:val="Normal1"/>
              <w:spacing w:line="240" w:lineRule="auto"/>
              <w:jc w:val="right"/>
              <w:rPr>
                <w:sz w:val="24"/>
                <w:szCs w:val="24"/>
              </w:rPr>
            </w:pPr>
            <w:r w:rsidRPr="00BE2251">
              <w:rPr>
                <w:sz w:val="24"/>
                <w:szCs w:val="24"/>
              </w:rPr>
              <w:t>0.72</w:t>
            </w:r>
          </w:p>
        </w:tc>
        <w:tc>
          <w:tcPr>
            <w:tcW w:w="928" w:type="dxa"/>
            <w:tcBorders>
              <w:top w:val="single" w:sz="4" w:space="0" w:color="auto"/>
              <w:bottom w:val="nil"/>
            </w:tcBorders>
            <w:tcMar>
              <w:top w:w="100" w:type="dxa"/>
              <w:left w:w="29" w:type="dxa"/>
              <w:bottom w:w="100" w:type="dxa"/>
              <w:right w:w="29" w:type="dxa"/>
            </w:tcMar>
          </w:tcPr>
          <w:p w14:paraId="355F2594" w14:textId="77777777" w:rsidR="00BB4E57" w:rsidRPr="00BE2251" w:rsidRDefault="00BB4E57" w:rsidP="00F62C08">
            <w:pPr>
              <w:pStyle w:val="Normal1"/>
              <w:spacing w:line="240" w:lineRule="auto"/>
              <w:jc w:val="right"/>
              <w:rPr>
                <w:sz w:val="24"/>
                <w:szCs w:val="24"/>
              </w:rPr>
            </w:pPr>
            <w:r w:rsidRPr="00BE2251">
              <w:rPr>
                <w:sz w:val="24"/>
                <w:szCs w:val="24"/>
              </w:rPr>
              <w:t>0.65</w:t>
            </w:r>
          </w:p>
        </w:tc>
        <w:tc>
          <w:tcPr>
            <w:tcW w:w="928" w:type="dxa"/>
            <w:tcBorders>
              <w:top w:val="single" w:sz="4" w:space="0" w:color="auto"/>
              <w:bottom w:val="nil"/>
            </w:tcBorders>
            <w:tcMar>
              <w:top w:w="100" w:type="dxa"/>
              <w:left w:w="29" w:type="dxa"/>
              <w:bottom w:w="100" w:type="dxa"/>
              <w:right w:w="29" w:type="dxa"/>
            </w:tcMar>
          </w:tcPr>
          <w:p w14:paraId="1E316679" w14:textId="77777777" w:rsidR="00BB4E57" w:rsidRPr="00BE2251" w:rsidRDefault="00BB4E57" w:rsidP="00F62C08">
            <w:pPr>
              <w:pStyle w:val="Normal1"/>
              <w:spacing w:line="240" w:lineRule="auto"/>
              <w:jc w:val="right"/>
              <w:rPr>
                <w:sz w:val="24"/>
                <w:szCs w:val="24"/>
              </w:rPr>
            </w:pPr>
            <w:r w:rsidRPr="00BE2251">
              <w:rPr>
                <w:sz w:val="24"/>
                <w:szCs w:val="24"/>
              </w:rPr>
              <w:t>0.12</w:t>
            </w:r>
          </w:p>
        </w:tc>
        <w:tc>
          <w:tcPr>
            <w:tcW w:w="849" w:type="dxa"/>
            <w:tcBorders>
              <w:top w:val="single" w:sz="4" w:space="0" w:color="auto"/>
              <w:bottom w:val="nil"/>
            </w:tcBorders>
            <w:tcMar>
              <w:top w:w="100" w:type="dxa"/>
              <w:left w:w="29" w:type="dxa"/>
              <w:bottom w:w="100" w:type="dxa"/>
              <w:right w:w="29" w:type="dxa"/>
            </w:tcMar>
          </w:tcPr>
          <w:p w14:paraId="68350346" w14:textId="77777777" w:rsidR="00BB4E57" w:rsidRPr="00BE2251" w:rsidRDefault="00BB4E57" w:rsidP="00F62C08">
            <w:pPr>
              <w:pStyle w:val="Normal1"/>
              <w:spacing w:line="240" w:lineRule="auto"/>
              <w:jc w:val="right"/>
              <w:rPr>
                <w:sz w:val="24"/>
                <w:szCs w:val="24"/>
              </w:rPr>
            </w:pPr>
            <w:r w:rsidRPr="00BE2251">
              <w:rPr>
                <w:sz w:val="24"/>
                <w:szCs w:val="24"/>
              </w:rPr>
              <w:t>0.01</w:t>
            </w:r>
          </w:p>
        </w:tc>
        <w:tc>
          <w:tcPr>
            <w:tcW w:w="863" w:type="dxa"/>
            <w:gridSpan w:val="2"/>
            <w:tcBorders>
              <w:top w:val="single" w:sz="4" w:space="0" w:color="auto"/>
              <w:bottom w:val="nil"/>
            </w:tcBorders>
            <w:tcMar>
              <w:top w:w="100" w:type="dxa"/>
              <w:left w:w="29" w:type="dxa"/>
              <w:bottom w:w="100" w:type="dxa"/>
              <w:right w:w="29" w:type="dxa"/>
            </w:tcMar>
          </w:tcPr>
          <w:p w14:paraId="54CB9408" w14:textId="77777777" w:rsidR="00BB4E57" w:rsidRPr="00BE2251" w:rsidRDefault="00BB4E57" w:rsidP="00F62C08">
            <w:pPr>
              <w:pStyle w:val="Normal1"/>
              <w:spacing w:line="240" w:lineRule="auto"/>
              <w:jc w:val="right"/>
              <w:rPr>
                <w:sz w:val="24"/>
                <w:szCs w:val="24"/>
              </w:rPr>
            </w:pPr>
            <w:r w:rsidRPr="00BE2251">
              <w:rPr>
                <w:sz w:val="24"/>
                <w:szCs w:val="24"/>
              </w:rPr>
              <w:t>2.92</w:t>
            </w:r>
          </w:p>
        </w:tc>
      </w:tr>
    </w:tbl>
    <w:p w14:paraId="53128AF1" w14:textId="77777777" w:rsidR="00BB4E57" w:rsidRPr="00BE2251" w:rsidRDefault="00BB4E57" w:rsidP="008D20E9">
      <w:pPr>
        <w:pStyle w:val="Normal1"/>
        <w:spacing w:line="480" w:lineRule="auto"/>
        <w:rPr>
          <w:sz w:val="24"/>
          <w:szCs w:val="24"/>
        </w:rPr>
      </w:pPr>
    </w:p>
    <w:p w14:paraId="09693125" w14:textId="77777777" w:rsidR="00BB4E57" w:rsidRPr="00C36E41" w:rsidRDefault="00C36E41" w:rsidP="00BB4E57">
      <w:pPr>
        <w:rPr>
          <w:sz w:val="24"/>
          <w:szCs w:val="24"/>
        </w:rPr>
      </w:pPr>
      <w:r w:rsidRPr="00BE2251">
        <w:rPr>
          <w:sz w:val="24"/>
          <w:szCs w:val="24"/>
        </w:rPr>
        <w:t>Note: cm=centimeter.</w:t>
      </w:r>
    </w:p>
    <w:p w14:paraId="238F1A01" w14:textId="77777777" w:rsidR="00BB4E57" w:rsidRPr="00BB4E57" w:rsidRDefault="00BB4E57" w:rsidP="00BB4E57"/>
    <w:p w14:paraId="43E56FBB" w14:textId="77777777" w:rsidR="00BB4E57" w:rsidRPr="00BB4E57" w:rsidRDefault="00BB4E57" w:rsidP="00BB4E57"/>
    <w:p w14:paraId="53FC2AD4" w14:textId="77777777" w:rsidR="00BB4E57" w:rsidRDefault="00BB4E57" w:rsidP="00BB4E57"/>
    <w:p w14:paraId="0C03F550" w14:textId="77777777"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Samir Soneji" w:date="2015-08-17T14:04:00Z" w:initials="SS">
    <w:p w14:paraId="0A858BDA" w14:textId="64001AA2" w:rsidR="009F4FE6" w:rsidRDefault="009F4FE6">
      <w:pPr>
        <w:pStyle w:val="CommentText"/>
      </w:pPr>
      <w:r>
        <w:rPr>
          <w:rStyle w:val="CommentReference"/>
        </w:rPr>
        <w:annotationRef/>
      </w:r>
      <w:r>
        <w:t>Hiram – do you think we need these two examples?  NEJM readers would probably be familiar.  And we don’t quantify the specific effect of either of the examples. We’d save 11 words.</w:t>
      </w:r>
    </w:p>
  </w:comment>
  <w:comment w:id="55" w:author="Samir Soneji" w:date="2015-08-17T14:06:00Z" w:initials="SS">
    <w:p w14:paraId="576DBF42" w14:textId="63AE641A" w:rsidR="00081570" w:rsidRDefault="00081570">
      <w:pPr>
        <w:pStyle w:val="CommentText"/>
      </w:pPr>
      <w:r>
        <w:rPr>
          <w:rStyle w:val="CommentReference"/>
        </w:rPr>
        <w:annotationRef/>
      </w:r>
      <w:r>
        <w:t>Hiram – do you think we need this sentence?  The more relevant point from citation 31 is the sentence below “For early stage breast cancers.,,,”.  We’d save 21 words.</w:t>
      </w:r>
    </w:p>
  </w:comment>
  <w:comment w:id="75" w:author="Samir Soneji" w:date="2015-08-17T14:08:00Z" w:initials="SS">
    <w:p w14:paraId="2897BC66" w14:textId="5463853A" w:rsidR="00081570" w:rsidRDefault="00081570">
      <w:pPr>
        <w:pStyle w:val="CommentText"/>
      </w:pPr>
      <w:r>
        <w:rPr>
          <w:rStyle w:val="CommentReference"/>
        </w:rPr>
        <w:annotationRef/>
      </w:r>
      <w:r>
        <w:t>Hiram – do you think we need this second part “and is among the highest across all cancer types.”?  Maybe 92% accuracy is sufficient to make our point.  We’d save 9 words.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FB4D35" w15:done="0"/>
  <w15:commentEx w15:paraId="0420092F" w15:paraIdParent="7AFB4D35" w15:done="0"/>
  <w15:commentEx w15:paraId="5A080271" w15:done="0"/>
  <w15:commentEx w15:paraId="01FC155A" w15:done="0"/>
  <w15:commentEx w15:paraId="5C0CF0D1" w15:done="0"/>
  <w15:commentEx w15:paraId="6680B57B" w15:paraIdParent="5C0CF0D1" w15:done="0"/>
  <w15:commentEx w15:paraId="1DE522B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Libian SC Regular">
    <w:panose1 w:val="02010800040101010101"/>
    <w:charset w:val="00"/>
    <w:family w:val="auto"/>
    <w:pitch w:val="variable"/>
    <w:sig w:usb0="00000003" w:usb1="080F0000" w:usb2="00000000" w:usb3="00000000" w:csb0="0004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ram Beltran-Sanchez">
    <w15:presenceInfo w15:providerId="AD" w15:userId="S-1-5-21-2133283647-936784373-1860969634-266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350"/>
    <w:rsid w:val="00021D1A"/>
    <w:rsid w:val="000350FC"/>
    <w:rsid w:val="000549FB"/>
    <w:rsid w:val="000572AB"/>
    <w:rsid w:val="00057AA8"/>
    <w:rsid w:val="0006370B"/>
    <w:rsid w:val="00065CBA"/>
    <w:rsid w:val="0006635C"/>
    <w:rsid w:val="00077772"/>
    <w:rsid w:val="00077E9C"/>
    <w:rsid w:val="000803B8"/>
    <w:rsid w:val="00081570"/>
    <w:rsid w:val="00085B7C"/>
    <w:rsid w:val="000937A8"/>
    <w:rsid w:val="000958AC"/>
    <w:rsid w:val="000B1D4C"/>
    <w:rsid w:val="000C19FF"/>
    <w:rsid w:val="000D0DFD"/>
    <w:rsid w:val="000E2307"/>
    <w:rsid w:val="000F5C79"/>
    <w:rsid w:val="001019B4"/>
    <w:rsid w:val="001054ED"/>
    <w:rsid w:val="00122E90"/>
    <w:rsid w:val="00135A0F"/>
    <w:rsid w:val="00137094"/>
    <w:rsid w:val="00142FC8"/>
    <w:rsid w:val="00152866"/>
    <w:rsid w:val="001607AA"/>
    <w:rsid w:val="00175168"/>
    <w:rsid w:val="00187DCE"/>
    <w:rsid w:val="0019494F"/>
    <w:rsid w:val="00197AAB"/>
    <w:rsid w:val="001D0377"/>
    <w:rsid w:val="001D0C3C"/>
    <w:rsid w:val="001D3E7C"/>
    <w:rsid w:val="001E777C"/>
    <w:rsid w:val="001F22FA"/>
    <w:rsid w:val="001F50E7"/>
    <w:rsid w:val="0020610B"/>
    <w:rsid w:val="00210B74"/>
    <w:rsid w:val="002244D3"/>
    <w:rsid w:val="00226350"/>
    <w:rsid w:val="00232A27"/>
    <w:rsid w:val="00251851"/>
    <w:rsid w:val="00263AD1"/>
    <w:rsid w:val="00284D11"/>
    <w:rsid w:val="00293907"/>
    <w:rsid w:val="0029416B"/>
    <w:rsid w:val="00296A2C"/>
    <w:rsid w:val="002B0625"/>
    <w:rsid w:val="002F1C2F"/>
    <w:rsid w:val="00300279"/>
    <w:rsid w:val="00301872"/>
    <w:rsid w:val="0031128D"/>
    <w:rsid w:val="00315E0A"/>
    <w:rsid w:val="00327FAB"/>
    <w:rsid w:val="00330391"/>
    <w:rsid w:val="00333115"/>
    <w:rsid w:val="00354ABC"/>
    <w:rsid w:val="00357CF1"/>
    <w:rsid w:val="00357FC4"/>
    <w:rsid w:val="00360AA5"/>
    <w:rsid w:val="00366862"/>
    <w:rsid w:val="0036720A"/>
    <w:rsid w:val="00372E30"/>
    <w:rsid w:val="00373E3D"/>
    <w:rsid w:val="00385389"/>
    <w:rsid w:val="00396A2F"/>
    <w:rsid w:val="003A6D35"/>
    <w:rsid w:val="003B2A77"/>
    <w:rsid w:val="003C73A9"/>
    <w:rsid w:val="003D0FA0"/>
    <w:rsid w:val="003E0830"/>
    <w:rsid w:val="003E27F5"/>
    <w:rsid w:val="003E4FD1"/>
    <w:rsid w:val="003E7278"/>
    <w:rsid w:val="003E78F7"/>
    <w:rsid w:val="0040048B"/>
    <w:rsid w:val="00407819"/>
    <w:rsid w:val="00416547"/>
    <w:rsid w:val="00425009"/>
    <w:rsid w:val="00435CD7"/>
    <w:rsid w:val="00454D9D"/>
    <w:rsid w:val="00460A12"/>
    <w:rsid w:val="00474B87"/>
    <w:rsid w:val="0049043D"/>
    <w:rsid w:val="0049107A"/>
    <w:rsid w:val="004A3DF9"/>
    <w:rsid w:val="004A5FDB"/>
    <w:rsid w:val="004C16D0"/>
    <w:rsid w:val="004D735B"/>
    <w:rsid w:val="00532DB5"/>
    <w:rsid w:val="0055083B"/>
    <w:rsid w:val="00561926"/>
    <w:rsid w:val="00564088"/>
    <w:rsid w:val="005718C9"/>
    <w:rsid w:val="00582960"/>
    <w:rsid w:val="00584AFD"/>
    <w:rsid w:val="00585B78"/>
    <w:rsid w:val="005961EC"/>
    <w:rsid w:val="005A1953"/>
    <w:rsid w:val="005A489C"/>
    <w:rsid w:val="005A6413"/>
    <w:rsid w:val="005C5769"/>
    <w:rsid w:val="005E6591"/>
    <w:rsid w:val="00610B58"/>
    <w:rsid w:val="00632CA1"/>
    <w:rsid w:val="00663F69"/>
    <w:rsid w:val="00666234"/>
    <w:rsid w:val="00666E0B"/>
    <w:rsid w:val="00686F13"/>
    <w:rsid w:val="006A21AC"/>
    <w:rsid w:val="006A4329"/>
    <w:rsid w:val="006B3887"/>
    <w:rsid w:val="006D5B11"/>
    <w:rsid w:val="006E3C12"/>
    <w:rsid w:val="007155F4"/>
    <w:rsid w:val="007178CC"/>
    <w:rsid w:val="0072326D"/>
    <w:rsid w:val="0072697E"/>
    <w:rsid w:val="007327EC"/>
    <w:rsid w:val="00733A73"/>
    <w:rsid w:val="0075486B"/>
    <w:rsid w:val="00763EE8"/>
    <w:rsid w:val="00770581"/>
    <w:rsid w:val="00774F21"/>
    <w:rsid w:val="00785261"/>
    <w:rsid w:val="00786A52"/>
    <w:rsid w:val="00794797"/>
    <w:rsid w:val="007A504C"/>
    <w:rsid w:val="007A60E1"/>
    <w:rsid w:val="007B1B8B"/>
    <w:rsid w:val="007C60E3"/>
    <w:rsid w:val="007E49C7"/>
    <w:rsid w:val="008048FF"/>
    <w:rsid w:val="008235BE"/>
    <w:rsid w:val="00834B54"/>
    <w:rsid w:val="008562E8"/>
    <w:rsid w:val="00863353"/>
    <w:rsid w:val="008659E5"/>
    <w:rsid w:val="00871F4B"/>
    <w:rsid w:val="008A0B13"/>
    <w:rsid w:val="008A435D"/>
    <w:rsid w:val="008B1EBF"/>
    <w:rsid w:val="008B7512"/>
    <w:rsid w:val="008C01DB"/>
    <w:rsid w:val="008D20E9"/>
    <w:rsid w:val="008D387C"/>
    <w:rsid w:val="008D51A0"/>
    <w:rsid w:val="00903EAD"/>
    <w:rsid w:val="00947D6B"/>
    <w:rsid w:val="00950717"/>
    <w:rsid w:val="00962818"/>
    <w:rsid w:val="0096522B"/>
    <w:rsid w:val="00987C4E"/>
    <w:rsid w:val="009C1954"/>
    <w:rsid w:val="009E2A3D"/>
    <w:rsid w:val="009F4FE6"/>
    <w:rsid w:val="00A019D8"/>
    <w:rsid w:val="00A01F87"/>
    <w:rsid w:val="00A0398B"/>
    <w:rsid w:val="00A07B8F"/>
    <w:rsid w:val="00A1059B"/>
    <w:rsid w:val="00A377C3"/>
    <w:rsid w:val="00A453B9"/>
    <w:rsid w:val="00A526D1"/>
    <w:rsid w:val="00A755FC"/>
    <w:rsid w:val="00A81DFD"/>
    <w:rsid w:val="00A82A42"/>
    <w:rsid w:val="00A86484"/>
    <w:rsid w:val="00A87DF7"/>
    <w:rsid w:val="00A92655"/>
    <w:rsid w:val="00A92732"/>
    <w:rsid w:val="00A927B2"/>
    <w:rsid w:val="00A963EB"/>
    <w:rsid w:val="00AA376E"/>
    <w:rsid w:val="00AB1D88"/>
    <w:rsid w:val="00AB5144"/>
    <w:rsid w:val="00AC4A30"/>
    <w:rsid w:val="00AC5DEE"/>
    <w:rsid w:val="00AD39B9"/>
    <w:rsid w:val="00AD3DAC"/>
    <w:rsid w:val="00AE0563"/>
    <w:rsid w:val="00AF24DA"/>
    <w:rsid w:val="00AF4EB6"/>
    <w:rsid w:val="00B01AF9"/>
    <w:rsid w:val="00B024F2"/>
    <w:rsid w:val="00B341E8"/>
    <w:rsid w:val="00B35181"/>
    <w:rsid w:val="00B53691"/>
    <w:rsid w:val="00B56C03"/>
    <w:rsid w:val="00B75225"/>
    <w:rsid w:val="00B820C2"/>
    <w:rsid w:val="00B82639"/>
    <w:rsid w:val="00B8287F"/>
    <w:rsid w:val="00B91CFC"/>
    <w:rsid w:val="00BA7BB1"/>
    <w:rsid w:val="00BB4E57"/>
    <w:rsid w:val="00BC2E1B"/>
    <w:rsid w:val="00BC337B"/>
    <w:rsid w:val="00BC4E45"/>
    <w:rsid w:val="00BE2251"/>
    <w:rsid w:val="00BE474C"/>
    <w:rsid w:val="00BE6FA0"/>
    <w:rsid w:val="00C23A1E"/>
    <w:rsid w:val="00C32860"/>
    <w:rsid w:val="00C35FBF"/>
    <w:rsid w:val="00C36E41"/>
    <w:rsid w:val="00C429CC"/>
    <w:rsid w:val="00C440C5"/>
    <w:rsid w:val="00C73C1B"/>
    <w:rsid w:val="00C854CA"/>
    <w:rsid w:val="00C87F93"/>
    <w:rsid w:val="00C97614"/>
    <w:rsid w:val="00CB35E5"/>
    <w:rsid w:val="00CC06FC"/>
    <w:rsid w:val="00CE2F4E"/>
    <w:rsid w:val="00CE77AC"/>
    <w:rsid w:val="00CF572F"/>
    <w:rsid w:val="00D108C8"/>
    <w:rsid w:val="00D27E4B"/>
    <w:rsid w:val="00D32481"/>
    <w:rsid w:val="00D33B69"/>
    <w:rsid w:val="00D50A70"/>
    <w:rsid w:val="00D65F26"/>
    <w:rsid w:val="00D72F83"/>
    <w:rsid w:val="00D817F9"/>
    <w:rsid w:val="00D825F7"/>
    <w:rsid w:val="00D86190"/>
    <w:rsid w:val="00D90772"/>
    <w:rsid w:val="00DB3A26"/>
    <w:rsid w:val="00DC7947"/>
    <w:rsid w:val="00DD1080"/>
    <w:rsid w:val="00DD28C8"/>
    <w:rsid w:val="00DE06B2"/>
    <w:rsid w:val="00DF1B68"/>
    <w:rsid w:val="00DF26D8"/>
    <w:rsid w:val="00E0251D"/>
    <w:rsid w:val="00E03920"/>
    <w:rsid w:val="00E05997"/>
    <w:rsid w:val="00E10D64"/>
    <w:rsid w:val="00E36CBC"/>
    <w:rsid w:val="00E60B7E"/>
    <w:rsid w:val="00E63FFB"/>
    <w:rsid w:val="00E661C1"/>
    <w:rsid w:val="00E702D5"/>
    <w:rsid w:val="00E71220"/>
    <w:rsid w:val="00E91969"/>
    <w:rsid w:val="00E92EEC"/>
    <w:rsid w:val="00E95610"/>
    <w:rsid w:val="00EB106E"/>
    <w:rsid w:val="00EB2808"/>
    <w:rsid w:val="00EB7175"/>
    <w:rsid w:val="00EC7589"/>
    <w:rsid w:val="00ED14FF"/>
    <w:rsid w:val="00F03C17"/>
    <w:rsid w:val="00F13160"/>
    <w:rsid w:val="00F149AB"/>
    <w:rsid w:val="00F16533"/>
    <w:rsid w:val="00F33599"/>
    <w:rsid w:val="00F36A7F"/>
    <w:rsid w:val="00F55836"/>
    <w:rsid w:val="00F62C08"/>
    <w:rsid w:val="00F644DA"/>
    <w:rsid w:val="00F8345E"/>
    <w:rsid w:val="00F94264"/>
    <w:rsid w:val="00FA59E7"/>
    <w:rsid w:val="00FB1A51"/>
    <w:rsid w:val="00FB5CAE"/>
    <w:rsid w:val="00FB64D7"/>
    <w:rsid w:val="00FD448F"/>
    <w:rsid w:val="00FE142E"/>
    <w:rsid w:val="00FE36C9"/>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BF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1F7B8-18B8-614A-B1CD-DFD3C2EE9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19</Pages>
  <Words>18318</Words>
  <Characters>104415</Characters>
  <Application>Microsoft Macintosh Word</Application>
  <DocSecurity>0</DocSecurity>
  <Lines>870</Lines>
  <Paragraphs>244</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122489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Samir Soneji</cp:lastModifiedBy>
  <cp:revision>4</cp:revision>
  <cp:lastPrinted>2015-08-10T20:55:00Z</cp:lastPrinted>
  <dcterms:created xsi:type="dcterms:W3CDTF">2015-08-17T17:11:00Z</dcterms:created>
  <dcterms:modified xsi:type="dcterms:W3CDTF">2015-08-17T18:11:00Z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id="PByAASMZ"/&gt;&lt;style id="http://www.zotero.org/styles/the-new-england-journal-of-medicine" hasBibliography="1" bibliographyStyleHasBeenSet="1"/&gt;&lt;prefs&gt;&lt;pref name="fieldType" value="Field"/&gt;&lt;pref nam</vt:lpwstr>
  </property>
  <property fmtid="{D5CDD505-2E9C-101B-9397-08002B2CF9AE}" pid="3" name="ZOTERO_PREF_2">
    <vt:lpwstr>e="storeReferences" value="true"/&gt;&lt;pref name="automaticJournalAbbreviations" value="true"/&gt;&lt;pref name="noteType" value=""/&gt;&lt;/prefs&gt;&lt;/data&gt;</vt:lpwstr>
  </property>
</Properties>
</file>