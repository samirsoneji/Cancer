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6B5DC5A" w14:textId="77777777" w:rsidR="00065CBA" w:rsidRPr="00E654D6" w:rsidRDefault="00065CBA" w:rsidP="008D20E9">
      <w:pPr>
        <w:pStyle w:val="Normal1"/>
        <w:spacing w:line="240" w:lineRule="auto"/>
        <w:rPr>
          <w:color w:val="000000" w:themeColor="text1"/>
          <w:sz w:val="24"/>
          <w:szCs w:val="24"/>
        </w:rPr>
      </w:pPr>
      <w:r w:rsidRPr="00E654D6">
        <w:rPr>
          <w:color w:val="000000" w:themeColor="text1"/>
          <w:sz w:val="24"/>
          <w:szCs w:val="24"/>
        </w:rPr>
        <w:t xml:space="preserve">Title: </w:t>
      </w:r>
      <w:r w:rsidRPr="00E654D6">
        <w:rPr>
          <w:bCs/>
          <w:color w:val="000000" w:themeColor="text1"/>
          <w:sz w:val="24"/>
          <w:szCs w:val="24"/>
        </w:rPr>
        <w:t xml:space="preserve">Quantifying the Contribution of Earlier Detection and </w:t>
      </w:r>
      <w:r w:rsidR="00692A42" w:rsidRPr="00E654D6">
        <w:rPr>
          <w:bCs/>
          <w:color w:val="000000" w:themeColor="text1"/>
          <w:sz w:val="24"/>
          <w:szCs w:val="24"/>
        </w:rPr>
        <w:t>Advances</w:t>
      </w:r>
      <w:r w:rsidRPr="00E654D6">
        <w:rPr>
          <w:bCs/>
          <w:color w:val="000000" w:themeColor="text1"/>
          <w:sz w:val="24"/>
          <w:szCs w:val="24"/>
        </w:rPr>
        <w:t xml:space="preserve"> in Treatment on </w:t>
      </w:r>
      <w:r w:rsidR="000958AC" w:rsidRPr="00E654D6">
        <w:rPr>
          <w:bCs/>
          <w:color w:val="000000" w:themeColor="text1"/>
          <w:sz w:val="24"/>
          <w:szCs w:val="24"/>
        </w:rPr>
        <w:t xml:space="preserve">the </w:t>
      </w:r>
      <w:r w:rsidRPr="00E654D6">
        <w:rPr>
          <w:bCs/>
          <w:color w:val="000000" w:themeColor="text1"/>
          <w:sz w:val="24"/>
          <w:szCs w:val="24"/>
        </w:rPr>
        <w:t>Gain in Life Expectancy for US Breast Cancer Patients</w:t>
      </w:r>
      <w:r w:rsidR="0049107A" w:rsidRPr="00E654D6">
        <w:rPr>
          <w:bCs/>
          <w:color w:val="000000" w:themeColor="text1"/>
          <w:sz w:val="24"/>
          <w:szCs w:val="24"/>
        </w:rPr>
        <w:t xml:space="preserve"> Since</w:t>
      </w:r>
      <w:r w:rsidR="000958AC" w:rsidRPr="00E654D6">
        <w:rPr>
          <w:bCs/>
          <w:color w:val="000000" w:themeColor="text1"/>
          <w:sz w:val="24"/>
          <w:szCs w:val="24"/>
        </w:rPr>
        <w:t xml:space="preserve"> </w:t>
      </w:r>
      <w:r w:rsidRPr="00E654D6">
        <w:rPr>
          <w:bCs/>
          <w:color w:val="000000" w:themeColor="text1"/>
          <w:sz w:val="24"/>
          <w:szCs w:val="24"/>
        </w:rPr>
        <w:t>1975</w:t>
      </w:r>
      <w:r w:rsidR="00A81DFD" w:rsidRPr="00E654D6">
        <w:rPr>
          <w:bCs/>
          <w:color w:val="000000" w:themeColor="text1"/>
          <w:sz w:val="24"/>
          <w:szCs w:val="24"/>
        </w:rPr>
        <w:t xml:space="preserve"> </w:t>
      </w:r>
    </w:p>
    <w:p w14:paraId="79D34707" w14:textId="77777777" w:rsidR="00065CBA" w:rsidRPr="00E654D6" w:rsidRDefault="00065CBA" w:rsidP="008D20E9">
      <w:pPr>
        <w:pStyle w:val="Normal1"/>
        <w:spacing w:line="240" w:lineRule="auto"/>
        <w:rPr>
          <w:color w:val="000000" w:themeColor="text1"/>
          <w:sz w:val="24"/>
          <w:szCs w:val="24"/>
        </w:rPr>
      </w:pPr>
    </w:p>
    <w:p w14:paraId="3958CBAF" w14:textId="77777777" w:rsidR="00065CBA" w:rsidRPr="00E654D6" w:rsidRDefault="00065CBA" w:rsidP="00BD5F67">
      <w:pPr>
        <w:pStyle w:val="Normal1"/>
        <w:spacing w:line="240" w:lineRule="auto"/>
        <w:outlineLvl w:val="0"/>
        <w:rPr>
          <w:color w:val="000000" w:themeColor="text1"/>
          <w:sz w:val="24"/>
          <w:szCs w:val="24"/>
        </w:rPr>
      </w:pPr>
      <w:r w:rsidRPr="00E654D6">
        <w:rPr>
          <w:color w:val="000000" w:themeColor="text1"/>
          <w:sz w:val="24"/>
          <w:szCs w:val="24"/>
        </w:rPr>
        <w:t>Authors: Samir Soneji, PhD</w:t>
      </w:r>
    </w:p>
    <w:p w14:paraId="1E8AC108" w14:textId="77777777" w:rsidR="008D20E9" w:rsidRPr="00E654D6" w:rsidRDefault="008D20E9" w:rsidP="008D20E9">
      <w:pPr>
        <w:pStyle w:val="Normal1"/>
        <w:tabs>
          <w:tab w:val="left" w:pos="990"/>
        </w:tabs>
        <w:spacing w:line="240" w:lineRule="auto"/>
        <w:rPr>
          <w:bCs/>
          <w:color w:val="000000" w:themeColor="text1"/>
          <w:sz w:val="24"/>
          <w:szCs w:val="24"/>
        </w:rPr>
      </w:pPr>
      <w:r w:rsidRPr="00E654D6">
        <w:rPr>
          <w:color w:val="000000" w:themeColor="text1"/>
          <w:sz w:val="24"/>
          <w:szCs w:val="24"/>
        </w:rPr>
        <w:tab/>
      </w:r>
      <w:r w:rsidRPr="00E654D6">
        <w:rPr>
          <w:bCs/>
          <w:color w:val="000000" w:themeColor="text1"/>
          <w:sz w:val="24"/>
          <w:szCs w:val="24"/>
        </w:rPr>
        <w:t>Hiram Beltrán-Sánchez, PhD</w:t>
      </w:r>
    </w:p>
    <w:p w14:paraId="4C1C1C2F" w14:textId="77777777" w:rsidR="008D20E9" w:rsidRPr="00E654D6" w:rsidRDefault="008D20E9" w:rsidP="008D20E9">
      <w:pPr>
        <w:pStyle w:val="Normal1"/>
        <w:spacing w:line="240" w:lineRule="auto"/>
        <w:rPr>
          <w:color w:val="000000" w:themeColor="text1"/>
          <w:sz w:val="24"/>
          <w:szCs w:val="24"/>
        </w:rPr>
      </w:pPr>
    </w:p>
    <w:p w14:paraId="6D720D77" w14:textId="77777777" w:rsidR="008D20E9" w:rsidRPr="00E654D6" w:rsidRDefault="00065CBA" w:rsidP="008D20E9">
      <w:pPr>
        <w:pStyle w:val="Normal1"/>
        <w:spacing w:line="240" w:lineRule="auto"/>
        <w:rPr>
          <w:bCs/>
          <w:color w:val="000000" w:themeColor="text1"/>
          <w:sz w:val="24"/>
          <w:szCs w:val="24"/>
        </w:rPr>
      </w:pPr>
      <w:r w:rsidRPr="00E654D6">
        <w:rPr>
          <w:color w:val="000000" w:themeColor="text1"/>
          <w:sz w:val="24"/>
          <w:szCs w:val="24"/>
        </w:rPr>
        <w:t xml:space="preserve">Affiliations: From the Norris Cotton Cancer Center and Dartmouth Institute for Health Policy &amp; Clinical Practice, Geisel School of Medicine at Dartmouth (SS).  From the </w:t>
      </w:r>
      <w:r w:rsidR="008D20E9" w:rsidRPr="00E654D6">
        <w:rPr>
          <w:bCs/>
          <w:color w:val="000000" w:themeColor="text1"/>
          <w:sz w:val="24"/>
          <w:szCs w:val="24"/>
        </w:rPr>
        <w:t>Department of Community Health Sciences</w:t>
      </w:r>
      <w:r w:rsidR="00C73C1B" w:rsidRPr="00E654D6">
        <w:rPr>
          <w:bCs/>
          <w:color w:val="000000" w:themeColor="text1"/>
          <w:sz w:val="24"/>
          <w:szCs w:val="24"/>
        </w:rPr>
        <w:t xml:space="preserve"> and the California Center for Population Research</w:t>
      </w:r>
      <w:r w:rsidR="008D20E9" w:rsidRPr="00E654D6">
        <w:rPr>
          <w:bCs/>
          <w:color w:val="000000" w:themeColor="text1"/>
          <w:sz w:val="24"/>
          <w:szCs w:val="24"/>
        </w:rPr>
        <w:t>, University of California Los Angeles (HBS).</w:t>
      </w:r>
    </w:p>
    <w:p w14:paraId="4B7B78A1" w14:textId="77777777" w:rsidR="00065CBA" w:rsidRPr="00E654D6" w:rsidRDefault="00065CBA" w:rsidP="008D20E9">
      <w:pPr>
        <w:pStyle w:val="Normal1"/>
        <w:spacing w:line="240" w:lineRule="auto"/>
        <w:rPr>
          <w:color w:val="000000" w:themeColor="text1"/>
          <w:sz w:val="24"/>
          <w:szCs w:val="24"/>
        </w:rPr>
      </w:pPr>
    </w:p>
    <w:p w14:paraId="5ACF8FA1" w14:textId="77777777" w:rsidR="00065CBA" w:rsidRPr="00E654D6" w:rsidRDefault="00065CBA" w:rsidP="008D20E9">
      <w:pPr>
        <w:pStyle w:val="Normal1"/>
        <w:spacing w:line="240" w:lineRule="auto"/>
        <w:rPr>
          <w:color w:val="000000" w:themeColor="text1"/>
          <w:sz w:val="24"/>
          <w:szCs w:val="24"/>
        </w:rPr>
      </w:pPr>
      <w:r w:rsidRPr="00E654D6">
        <w:rPr>
          <w:color w:val="000000" w:themeColor="text1"/>
          <w:sz w:val="24"/>
          <w:szCs w:val="24"/>
        </w:rPr>
        <w:t xml:space="preserve">Address correspondence to: Samir Soneji, PhD, Norris Cotton Cancer Center, One Medical Center Drive, Lebanon, NH </w:t>
      </w:r>
      <w:r w:rsidR="007178CC" w:rsidRPr="00E654D6">
        <w:rPr>
          <w:color w:val="000000" w:themeColor="text1"/>
          <w:sz w:val="24"/>
          <w:szCs w:val="24"/>
        </w:rPr>
        <w:t>03766</w:t>
      </w:r>
      <w:r w:rsidRPr="00E654D6">
        <w:rPr>
          <w:color w:val="000000" w:themeColor="text1"/>
          <w:sz w:val="24"/>
          <w:szCs w:val="24"/>
        </w:rPr>
        <w:t>; tel. 603-65</w:t>
      </w:r>
      <w:r w:rsidR="000958AC" w:rsidRPr="00E654D6">
        <w:rPr>
          <w:color w:val="000000" w:themeColor="text1"/>
          <w:sz w:val="24"/>
          <w:szCs w:val="24"/>
        </w:rPr>
        <w:t>0</w:t>
      </w:r>
      <w:r w:rsidRPr="00E654D6">
        <w:rPr>
          <w:color w:val="000000" w:themeColor="text1"/>
          <w:sz w:val="24"/>
          <w:szCs w:val="24"/>
        </w:rPr>
        <w:t>-</w:t>
      </w:r>
      <w:r w:rsidR="000958AC" w:rsidRPr="00E654D6">
        <w:rPr>
          <w:color w:val="000000" w:themeColor="text1"/>
          <w:sz w:val="24"/>
          <w:szCs w:val="24"/>
        </w:rPr>
        <w:t>3520</w:t>
      </w:r>
      <w:r w:rsidRPr="00E654D6">
        <w:rPr>
          <w:color w:val="000000" w:themeColor="text1"/>
          <w:sz w:val="24"/>
          <w:szCs w:val="24"/>
        </w:rPr>
        <w:t>; fax 603-653-0820; e-mail samir.soneji@dartmouth.edu.</w:t>
      </w:r>
    </w:p>
    <w:p w14:paraId="67C5F6D7" w14:textId="77777777" w:rsidR="00065CBA" w:rsidRPr="00E654D6" w:rsidRDefault="00065CBA" w:rsidP="008D20E9">
      <w:pPr>
        <w:pStyle w:val="Normal1"/>
        <w:spacing w:line="240" w:lineRule="auto"/>
        <w:rPr>
          <w:color w:val="000000" w:themeColor="text1"/>
          <w:sz w:val="24"/>
          <w:szCs w:val="24"/>
        </w:rPr>
      </w:pPr>
    </w:p>
    <w:p w14:paraId="309B90C4" w14:textId="77777777" w:rsidR="00065CBA" w:rsidRPr="00E654D6" w:rsidRDefault="00065CBA" w:rsidP="00BD5F67">
      <w:pPr>
        <w:pStyle w:val="Normal1"/>
        <w:spacing w:line="240" w:lineRule="auto"/>
        <w:outlineLvl w:val="0"/>
        <w:rPr>
          <w:color w:val="000000" w:themeColor="text1"/>
          <w:sz w:val="24"/>
          <w:szCs w:val="24"/>
        </w:rPr>
      </w:pPr>
      <w:r w:rsidRPr="00E654D6">
        <w:rPr>
          <w:color w:val="000000" w:themeColor="text1"/>
          <w:sz w:val="24"/>
          <w:szCs w:val="24"/>
        </w:rPr>
        <w:t xml:space="preserve">Word Count: </w:t>
      </w:r>
      <w:r w:rsidR="0069053E">
        <w:rPr>
          <w:color w:val="000000" w:themeColor="text1"/>
          <w:sz w:val="24"/>
          <w:szCs w:val="24"/>
        </w:rPr>
        <w:t>3</w:t>
      </w:r>
      <w:r w:rsidR="000B448B">
        <w:rPr>
          <w:color w:val="000000" w:themeColor="text1"/>
          <w:sz w:val="24"/>
          <w:szCs w:val="24"/>
        </w:rPr>
        <w:t>598</w:t>
      </w:r>
      <w:r w:rsidR="00233840">
        <w:rPr>
          <w:color w:val="000000" w:themeColor="text1"/>
          <w:sz w:val="24"/>
          <w:szCs w:val="24"/>
        </w:rPr>
        <w:t xml:space="preserve"> </w:t>
      </w:r>
    </w:p>
    <w:p w14:paraId="5B0D6FF1" w14:textId="77777777" w:rsidR="00065CBA" w:rsidRPr="00E654D6" w:rsidRDefault="00065CBA" w:rsidP="008D20E9">
      <w:pPr>
        <w:pStyle w:val="Normal1"/>
        <w:spacing w:line="240" w:lineRule="auto"/>
        <w:rPr>
          <w:color w:val="000000" w:themeColor="text1"/>
          <w:sz w:val="24"/>
          <w:szCs w:val="24"/>
        </w:rPr>
      </w:pPr>
    </w:p>
    <w:p w14:paraId="2D8C47FE" w14:textId="77777777" w:rsidR="008D20E9" w:rsidRPr="00E654D6" w:rsidRDefault="008D20E9" w:rsidP="008D20E9">
      <w:pPr>
        <w:spacing w:line="240" w:lineRule="auto"/>
        <w:rPr>
          <w:color w:val="000000" w:themeColor="text1"/>
          <w:sz w:val="24"/>
          <w:szCs w:val="24"/>
        </w:rPr>
      </w:pPr>
      <w:r w:rsidRPr="00E654D6">
        <w:rPr>
          <w:color w:val="000000" w:themeColor="text1"/>
          <w:sz w:val="24"/>
          <w:szCs w:val="24"/>
        </w:rPr>
        <w:br w:type="page"/>
      </w:r>
    </w:p>
    <w:p w14:paraId="79B2B423" w14:textId="77777777" w:rsidR="008D20E9" w:rsidRPr="00E654D6" w:rsidRDefault="008D20E9" w:rsidP="00BD5F67">
      <w:pPr>
        <w:pStyle w:val="Normal1"/>
        <w:spacing w:line="240" w:lineRule="auto"/>
        <w:outlineLvl w:val="0"/>
        <w:rPr>
          <w:b/>
          <w:color w:val="000000" w:themeColor="text1"/>
          <w:sz w:val="24"/>
          <w:szCs w:val="24"/>
        </w:rPr>
      </w:pPr>
      <w:r w:rsidRPr="00E654D6">
        <w:rPr>
          <w:b/>
          <w:bCs/>
          <w:color w:val="000000" w:themeColor="text1"/>
          <w:sz w:val="24"/>
          <w:szCs w:val="24"/>
        </w:rPr>
        <w:lastRenderedPageBreak/>
        <w:t>ABSTRACT</w:t>
      </w:r>
      <w:r w:rsidR="00AA376E" w:rsidRPr="00E654D6">
        <w:rPr>
          <w:b/>
          <w:bCs/>
          <w:color w:val="000000" w:themeColor="text1"/>
          <w:sz w:val="24"/>
          <w:szCs w:val="24"/>
        </w:rPr>
        <w:t xml:space="preserve"> </w:t>
      </w:r>
    </w:p>
    <w:p w14:paraId="57B58CE3" w14:textId="77777777" w:rsidR="008D20E9" w:rsidRPr="00E654D6" w:rsidRDefault="008D20E9" w:rsidP="008D20E9">
      <w:pPr>
        <w:pStyle w:val="Normal1"/>
        <w:spacing w:line="240" w:lineRule="auto"/>
        <w:rPr>
          <w:b/>
          <w:color w:val="000000" w:themeColor="text1"/>
          <w:sz w:val="24"/>
          <w:szCs w:val="24"/>
        </w:rPr>
      </w:pPr>
    </w:p>
    <w:p w14:paraId="6AEAC923" w14:textId="77777777" w:rsidR="004833CF" w:rsidRPr="004833CF" w:rsidRDefault="004833CF" w:rsidP="004833CF">
      <w:pPr>
        <w:spacing w:line="240" w:lineRule="auto"/>
        <w:rPr>
          <w:rFonts w:ascii="Times" w:eastAsiaTheme="minorEastAsia" w:hAnsi="Times" w:cs="Times New Roman"/>
          <w:color w:val="auto"/>
          <w:sz w:val="20"/>
          <w:szCs w:val="20"/>
        </w:rPr>
      </w:pPr>
      <w:r w:rsidRPr="004833CF">
        <w:rPr>
          <w:rFonts w:eastAsiaTheme="minorEastAsia"/>
          <w:bCs/>
          <w:sz w:val="24"/>
          <w:szCs w:val="24"/>
        </w:rPr>
        <w:t>Importance:</w:t>
      </w:r>
      <w:r w:rsidRPr="004833CF">
        <w:rPr>
          <w:rFonts w:eastAsiaTheme="minorEastAsia"/>
          <w:sz w:val="24"/>
          <w:szCs w:val="24"/>
        </w:rPr>
        <w:t xml:space="preserve"> The intense controversy over mammography screening arose and persists, in part, because of disagreement over the relative contribution of earlier detection versus advances in breast cancer treatment.  </w:t>
      </w:r>
    </w:p>
    <w:p w14:paraId="4C333A67" w14:textId="77777777" w:rsidR="004833CF" w:rsidRPr="004833CF" w:rsidRDefault="004833CF" w:rsidP="004833CF">
      <w:pPr>
        <w:spacing w:line="240" w:lineRule="auto"/>
        <w:rPr>
          <w:rFonts w:ascii="Times" w:eastAsia="Times New Roman" w:hAnsi="Times" w:cs="Times New Roman"/>
          <w:color w:val="auto"/>
          <w:sz w:val="20"/>
          <w:szCs w:val="20"/>
        </w:rPr>
      </w:pPr>
    </w:p>
    <w:p w14:paraId="64545077" w14:textId="77777777" w:rsidR="004833CF" w:rsidRPr="004833CF" w:rsidRDefault="004833CF" w:rsidP="004833CF">
      <w:pPr>
        <w:spacing w:line="240" w:lineRule="auto"/>
        <w:rPr>
          <w:rFonts w:ascii="Times" w:hAnsi="Times" w:cs="Times New Roman"/>
          <w:color w:val="auto"/>
          <w:sz w:val="20"/>
          <w:szCs w:val="20"/>
        </w:rPr>
      </w:pPr>
      <w:r w:rsidRPr="004833CF">
        <w:rPr>
          <w:rFonts w:eastAsiaTheme="minorEastAsia"/>
          <w:bCs/>
          <w:sz w:val="24"/>
          <w:szCs w:val="24"/>
        </w:rPr>
        <w:t>Objective:</w:t>
      </w:r>
      <w:r w:rsidRPr="004833CF">
        <w:rPr>
          <w:rFonts w:eastAsiaTheme="minorEastAsia"/>
          <w:sz w:val="24"/>
          <w:szCs w:val="24"/>
        </w:rPr>
        <w:t xml:space="preserve"> To quantify the contributions of earlier detection and advances in breast cancer treatment, accounting for concurrent advances in the treatment of other diseases, to the gain in life expectancy among breast cancer patients since 1975.</w:t>
      </w:r>
    </w:p>
    <w:p w14:paraId="119FD746" w14:textId="77777777" w:rsidR="004833CF" w:rsidRPr="004833CF" w:rsidRDefault="004833CF" w:rsidP="004833CF">
      <w:pPr>
        <w:spacing w:line="240" w:lineRule="auto"/>
        <w:rPr>
          <w:rFonts w:ascii="Times" w:eastAsia="Times New Roman" w:hAnsi="Times" w:cs="Times New Roman"/>
          <w:color w:val="auto"/>
          <w:sz w:val="20"/>
          <w:szCs w:val="20"/>
        </w:rPr>
      </w:pPr>
    </w:p>
    <w:p w14:paraId="3C125D70" w14:textId="77777777" w:rsidR="004833CF" w:rsidRPr="004833CF" w:rsidRDefault="004833CF" w:rsidP="004833CF">
      <w:pPr>
        <w:spacing w:line="240" w:lineRule="auto"/>
        <w:rPr>
          <w:rFonts w:ascii="Times" w:hAnsi="Times" w:cs="Times New Roman"/>
          <w:color w:val="auto"/>
          <w:sz w:val="20"/>
          <w:szCs w:val="20"/>
        </w:rPr>
      </w:pPr>
      <w:r w:rsidRPr="004833CF">
        <w:rPr>
          <w:rFonts w:eastAsiaTheme="minorEastAsia"/>
          <w:bCs/>
          <w:sz w:val="24"/>
          <w:szCs w:val="24"/>
        </w:rPr>
        <w:t>Design:</w:t>
      </w:r>
      <w:r w:rsidRPr="004833CF">
        <w:rPr>
          <w:rFonts w:eastAsiaTheme="minorEastAsia"/>
          <w:sz w:val="24"/>
          <w:szCs w:val="24"/>
        </w:rPr>
        <w:t xml:space="preserve">  Longitudinal analyses of consecutive annual cohorts of women diagnosed with breast cancer between 1975 and 2002.  Each cohort followed forward for 10 years and cause of death, if applicable, categorized as breast cancer or all other causes.  The date of final follow-up was December 31, 2012.</w:t>
      </w:r>
    </w:p>
    <w:p w14:paraId="279776B1" w14:textId="77777777" w:rsidR="004833CF" w:rsidRPr="004833CF" w:rsidRDefault="004833CF" w:rsidP="004833CF">
      <w:pPr>
        <w:spacing w:line="240" w:lineRule="auto"/>
        <w:rPr>
          <w:rFonts w:ascii="Times" w:eastAsia="Times New Roman" w:hAnsi="Times" w:cs="Times New Roman"/>
          <w:color w:val="auto"/>
          <w:sz w:val="20"/>
          <w:szCs w:val="20"/>
        </w:rPr>
      </w:pPr>
    </w:p>
    <w:p w14:paraId="78B13871" w14:textId="77777777" w:rsidR="004833CF" w:rsidRPr="004833CF" w:rsidRDefault="004833CF" w:rsidP="004833CF">
      <w:pPr>
        <w:spacing w:line="240" w:lineRule="auto"/>
        <w:rPr>
          <w:rFonts w:ascii="Times" w:hAnsi="Times" w:cs="Times New Roman"/>
          <w:color w:val="auto"/>
          <w:sz w:val="20"/>
          <w:szCs w:val="20"/>
        </w:rPr>
      </w:pPr>
      <w:r w:rsidRPr="004833CF">
        <w:rPr>
          <w:rFonts w:eastAsiaTheme="minorEastAsia"/>
          <w:bCs/>
          <w:sz w:val="24"/>
          <w:szCs w:val="24"/>
        </w:rPr>
        <w:t>Setting:</w:t>
      </w:r>
      <w:r w:rsidRPr="004833CF">
        <w:rPr>
          <w:rFonts w:eastAsiaTheme="minorEastAsia"/>
          <w:sz w:val="24"/>
          <w:szCs w:val="24"/>
        </w:rPr>
        <w:t xml:space="preserve"> United States, 1975 to </w:t>
      </w:r>
      <w:r w:rsidR="00A16487" w:rsidRPr="004833CF">
        <w:rPr>
          <w:rFonts w:eastAsiaTheme="minorEastAsia"/>
          <w:sz w:val="24"/>
          <w:szCs w:val="24"/>
        </w:rPr>
        <w:t>20</w:t>
      </w:r>
      <w:r w:rsidR="00A16487">
        <w:rPr>
          <w:rFonts w:eastAsiaTheme="minorEastAsia"/>
          <w:sz w:val="24"/>
          <w:szCs w:val="24"/>
        </w:rPr>
        <w:t>1</w:t>
      </w:r>
      <w:r w:rsidR="00A16487" w:rsidRPr="004833CF">
        <w:rPr>
          <w:rFonts w:eastAsiaTheme="minorEastAsia"/>
          <w:sz w:val="24"/>
          <w:szCs w:val="24"/>
        </w:rPr>
        <w:t>2</w:t>
      </w:r>
      <w:r w:rsidRPr="004833CF">
        <w:rPr>
          <w:rFonts w:eastAsiaTheme="minorEastAsia"/>
          <w:sz w:val="24"/>
          <w:szCs w:val="24"/>
        </w:rPr>
        <w:t>.</w:t>
      </w:r>
    </w:p>
    <w:p w14:paraId="41CF4694" w14:textId="77777777" w:rsidR="004833CF" w:rsidRPr="004833CF" w:rsidRDefault="004833CF" w:rsidP="004833CF">
      <w:pPr>
        <w:spacing w:line="240" w:lineRule="auto"/>
        <w:rPr>
          <w:rFonts w:ascii="Times" w:eastAsia="Times New Roman" w:hAnsi="Times" w:cs="Times New Roman"/>
          <w:color w:val="auto"/>
          <w:sz w:val="20"/>
          <w:szCs w:val="20"/>
        </w:rPr>
      </w:pPr>
    </w:p>
    <w:p w14:paraId="47D37B99" w14:textId="77777777" w:rsidR="004833CF" w:rsidRPr="004833CF" w:rsidRDefault="004833CF" w:rsidP="004833CF">
      <w:pPr>
        <w:spacing w:line="240" w:lineRule="auto"/>
        <w:rPr>
          <w:rFonts w:ascii="Times" w:hAnsi="Times" w:cs="Times New Roman"/>
          <w:color w:val="auto"/>
          <w:sz w:val="20"/>
          <w:szCs w:val="20"/>
        </w:rPr>
      </w:pPr>
      <w:r w:rsidRPr="004833CF">
        <w:rPr>
          <w:rFonts w:eastAsiaTheme="minorEastAsia"/>
          <w:bCs/>
          <w:sz w:val="24"/>
          <w:szCs w:val="24"/>
        </w:rPr>
        <w:t>Participants:</w:t>
      </w:r>
      <w:r w:rsidRPr="004833CF">
        <w:rPr>
          <w:rFonts w:eastAsiaTheme="minorEastAsia"/>
          <w:sz w:val="24"/>
          <w:szCs w:val="24"/>
        </w:rPr>
        <w:t xml:space="preserve"> Newly diagnosed breast cancer patients with both malignant and non-malignant (e.g., ductal carcinoma in situ) behavior who resided in 1 of 9 population-based registries of the National Cancer Institute Surveillance, Epidemiology, and End Results (SEER) program (N = 422,141).  Patients categorized by age, year, </w:t>
      </w:r>
      <w:r w:rsidR="00A16487">
        <w:rPr>
          <w:rFonts w:eastAsiaTheme="minorEastAsia"/>
          <w:sz w:val="24"/>
          <w:szCs w:val="24"/>
        </w:rPr>
        <w:t xml:space="preserve">and </w:t>
      </w:r>
      <w:r w:rsidRPr="004833CF">
        <w:rPr>
          <w:rFonts w:eastAsiaTheme="minorEastAsia"/>
          <w:sz w:val="24"/>
          <w:szCs w:val="24"/>
        </w:rPr>
        <w:t>tumor size at diagnosis determined by clinical and operative/pathological assessment (&lt;1cm, 1-2cm, 2-3cm, 3-5cm, ≥5cm), and cause of death (breast cancer and all other causes).</w:t>
      </w:r>
    </w:p>
    <w:p w14:paraId="173982A3" w14:textId="77777777" w:rsidR="004833CF" w:rsidRPr="004833CF" w:rsidRDefault="004833CF" w:rsidP="004833CF">
      <w:pPr>
        <w:spacing w:line="240" w:lineRule="auto"/>
        <w:rPr>
          <w:rFonts w:ascii="Times" w:eastAsia="Times New Roman" w:hAnsi="Times" w:cs="Times New Roman"/>
          <w:color w:val="auto"/>
          <w:sz w:val="20"/>
          <w:szCs w:val="20"/>
        </w:rPr>
      </w:pPr>
    </w:p>
    <w:p w14:paraId="145569D4" w14:textId="77777777" w:rsidR="004833CF" w:rsidRPr="004833CF" w:rsidRDefault="004833CF" w:rsidP="004833CF">
      <w:pPr>
        <w:spacing w:line="240" w:lineRule="auto"/>
        <w:rPr>
          <w:rFonts w:ascii="Times" w:hAnsi="Times" w:cs="Times New Roman"/>
          <w:color w:val="auto"/>
          <w:sz w:val="20"/>
          <w:szCs w:val="20"/>
        </w:rPr>
      </w:pPr>
      <w:r w:rsidRPr="004833CF">
        <w:rPr>
          <w:rFonts w:eastAsiaTheme="minorEastAsia"/>
          <w:bCs/>
          <w:sz w:val="24"/>
          <w:szCs w:val="24"/>
        </w:rPr>
        <w:t>Main Outcomes and Measures:</w:t>
      </w:r>
      <w:r w:rsidRPr="004833CF">
        <w:rPr>
          <w:rFonts w:eastAsiaTheme="minorEastAsia"/>
          <w:sz w:val="24"/>
          <w:szCs w:val="24"/>
        </w:rPr>
        <w:t xml:space="preserve"> The gain in life expectancy of newly diagnosed breast cancer patients between 1975 and 2002 and the contribution to this gain from: [1] earlier detection, [2] advances in breast cancer treatment, and [3] advances in the treatment of other diseases.</w:t>
      </w:r>
    </w:p>
    <w:p w14:paraId="2BC9AFDA" w14:textId="77777777" w:rsidR="004833CF" w:rsidRPr="004833CF" w:rsidRDefault="004833CF" w:rsidP="004833CF">
      <w:pPr>
        <w:spacing w:line="240" w:lineRule="auto"/>
        <w:rPr>
          <w:rFonts w:ascii="Times" w:eastAsia="Times New Roman" w:hAnsi="Times" w:cs="Times New Roman"/>
          <w:color w:val="auto"/>
          <w:sz w:val="20"/>
          <w:szCs w:val="20"/>
        </w:rPr>
      </w:pPr>
    </w:p>
    <w:p w14:paraId="736BFCC2" w14:textId="77777777" w:rsidR="004833CF" w:rsidRPr="004833CF" w:rsidRDefault="004833CF" w:rsidP="004833CF">
      <w:pPr>
        <w:spacing w:line="240" w:lineRule="auto"/>
        <w:rPr>
          <w:rFonts w:ascii="Times" w:hAnsi="Times" w:cs="Times New Roman"/>
          <w:color w:val="auto"/>
          <w:sz w:val="20"/>
          <w:szCs w:val="20"/>
        </w:rPr>
      </w:pPr>
      <w:r w:rsidRPr="004833CF">
        <w:rPr>
          <w:rFonts w:eastAsiaTheme="minorEastAsia"/>
          <w:bCs/>
          <w:sz w:val="24"/>
          <w:szCs w:val="24"/>
        </w:rPr>
        <w:t>Results:</w:t>
      </w:r>
      <w:r w:rsidRPr="004833CF">
        <w:rPr>
          <w:rFonts w:eastAsiaTheme="minorEastAsia"/>
          <w:sz w:val="24"/>
          <w:szCs w:val="24"/>
        </w:rPr>
        <w:t xml:space="preserve"> Life expectancy increased 10.94 years between 1975 and 2002 for a 40-year old newly diagnosed breast cancer patient.  Advances in breast cancer treatment contributed more to this gain in life expectancy than earlier detection: 6.79 years (62%) versus 2.92 years (27%).  Advances in the treatment of other diseases contributed the remaining 1.25 years to this gain (11%).  By age group, earlier detection contributed approximately equally to the gain in life expectancy among 40-49 year olds (0.56 years) as it did for 50-59 and 60-69 year olds (0.45 and 0.41 years, respectively). </w:t>
      </w:r>
    </w:p>
    <w:p w14:paraId="10CC9205" w14:textId="77777777" w:rsidR="004833CF" w:rsidRPr="004833CF" w:rsidRDefault="004833CF" w:rsidP="004833CF">
      <w:pPr>
        <w:spacing w:line="240" w:lineRule="auto"/>
        <w:rPr>
          <w:rFonts w:ascii="Times" w:eastAsia="Times New Roman" w:hAnsi="Times" w:cs="Times New Roman"/>
          <w:color w:val="auto"/>
          <w:sz w:val="20"/>
          <w:szCs w:val="20"/>
        </w:rPr>
      </w:pPr>
    </w:p>
    <w:p w14:paraId="130A80E4" w14:textId="77777777" w:rsidR="004833CF" w:rsidRPr="004833CF" w:rsidRDefault="004833CF" w:rsidP="004833CF">
      <w:pPr>
        <w:spacing w:line="240" w:lineRule="auto"/>
        <w:rPr>
          <w:rFonts w:ascii="Times" w:hAnsi="Times" w:cs="Times New Roman"/>
          <w:color w:val="auto"/>
          <w:sz w:val="20"/>
          <w:szCs w:val="20"/>
        </w:rPr>
      </w:pPr>
      <w:r w:rsidRPr="004833CF">
        <w:rPr>
          <w:rFonts w:eastAsiaTheme="minorEastAsia"/>
          <w:bCs/>
          <w:sz w:val="24"/>
          <w:szCs w:val="24"/>
        </w:rPr>
        <w:t>Conclusions and Relevance:</w:t>
      </w:r>
      <w:r w:rsidRPr="004833CF">
        <w:rPr>
          <w:rFonts w:eastAsiaTheme="minorEastAsia"/>
          <w:sz w:val="24"/>
          <w:szCs w:val="24"/>
        </w:rPr>
        <w:t xml:space="preserve"> Life expectancy among breast cancer patients increased over time primarily because of advances in breast cancer treatment, although earlier detection also contributed substantially. </w:t>
      </w:r>
    </w:p>
    <w:p w14:paraId="14FF71B7" w14:textId="77777777" w:rsidR="00077772" w:rsidRPr="00E654D6" w:rsidRDefault="00077772">
      <w:pPr>
        <w:rPr>
          <w:b/>
          <w:color w:val="000000" w:themeColor="text1"/>
          <w:sz w:val="24"/>
          <w:szCs w:val="24"/>
        </w:rPr>
      </w:pPr>
      <w:r w:rsidRPr="00E654D6">
        <w:rPr>
          <w:b/>
          <w:color w:val="000000" w:themeColor="text1"/>
          <w:sz w:val="24"/>
          <w:szCs w:val="24"/>
        </w:rPr>
        <w:br w:type="page"/>
      </w:r>
    </w:p>
    <w:p w14:paraId="26BA2684" w14:textId="77777777" w:rsidR="00226350" w:rsidRPr="00E654D6" w:rsidRDefault="00A019D8" w:rsidP="008D20E9">
      <w:pPr>
        <w:pStyle w:val="Normal1"/>
        <w:spacing w:line="480" w:lineRule="auto"/>
        <w:rPr>
          <w:color w:val="000000" w:themeColor="text1"/>
          <w:sz w:val="24"/>
          <w:szCs w:val="24"/>
        </w:rPr>
      </w:pPr>
      <w:bookmarkStart w:id="0" w:name="_GoBack"/>
      <w:r w:rsidRPr="00E654D6">
        <w:rPr>
          <w:b/>
          <w:color w:val="000000" w:themeColor="text1"/>
          <w:sz w:val="24"/>
          <w:szCs w:val="24"/>
        </w:rPr>
        <w:lastRenderedPageBreak/>
        <w:t xml:space="preserve">1.  </w:t>
      </w:r>
      <w:r w:rsidR="00065CBA" w:rsidRPr="00E654D6">
        <w:rPr>
          <w:b/>
          <w:color w:val="000000" w:themeColor="text1"/>
          <w:sz w:val="24"/>
          <w:szCs w:val="24"/>
        </w:rPr>
        <w:t>INTRODUCTION</w:t>
      </w:r>
      <w:r w:rsidR="005D78E9">
        <w:rPr>
          <w:b/>
          <w:color w:val="000000" w:themeColor="text1"/>
          <w:sz w:val="24"/>
          <w:szCs w:val="24"/>
        </w:rPr>
        <w:t xml:space="preserve"> </w:t>
      </w:r>
    </w:p>
    <w:p w14:paraId="4E644FCC" w14:textId="77777777" w:rsidR="008F7C88" w:rsidRPr="00E654D6" w:rsidRDefault="00407819" w:rsidP="008F7C88">
      <w:pPr>
        <w:pStyle w:val="Normal2"/>
        <w:spacing w:line="480" w:lineRule="auto"/>
        <w:rPr>
          <w:color w:val="000000" w:themeColor="text1"/>
          <w:sz w:val="24"/>
          <w:szCs w:val="24"/>
        </w:rPr>
      </w:pPr>
      <w:r w:rsidRPr="00E654D6">
        <w:rPr>
          <w:b/>
          <w:color w:val="000000" w:themeColor="text1"/>
          <w:sz w:val="24"/>
          <w:szCs w:val="24"/>
        </w:rPr>
        <w:tab/>
      </w:r>
      <w:r w:rsidR="008F7C88" w:rsidRPr="00E654D6">
        <w:rPr>
          <w:color w:val="000000" w:themeColor="text1"/>
          <w:sz w:val="24"/>
          <w:szCs w:val="24"/>
        </w:rPr>
        <w:t>Mammography screening</w:t>
      </w:r>
      <w:r w:rsidR="000F39D5">
        <w:rPr>
          <w:color w:val="000000" w:themeColor="text1"/>
          <w:sz w:val="24"/>
          <w:szCs w:val="24"/>
        </w:rPr>
        <w:t xml:space="preserve"> </w:t>
      </w:r>
      <w:ins w:id="1" w:author="Samir Soneji" w:date="2016-03-10T15:35:00Z">
        <w:r w:rsidR="00C96820">
          <w:rPr>
            <w:color w:val="000000" w:themeColor="text1"/>
            <w:sz w:val="24"/>
            <w:szCs w:val="24"/>
          </w:rPr>
          <w:t xml:space="preserve">is </w:t>
        </w:r>
      </w:ins>
      <w:r w:rsidR="008F7C88" w:rsidRPr="00E654D6">
        <w:rPr>
          <w:color w:val="000000" w:themeColor="text1"/>
          <w:sz w:val="24"/>
          <w:szCs w:val="24"/>
        </w:rPr>
        <w:t>intens</w:t>
      </w:r>
      <w:ins w:id="2" w:author="Samir Soneji" w:date="2016-03-10T15:36:00Z">
        <w:r w:rsidR="00C96820">
          <w:rPr>
            <w:color w:val="000000" w:themeColor="text1"/>
            <w:sz w:val="24"/>
            <w:szCs w:val="24"/>
          </w:rPr>
          <w:t>e</w:t>
        </w:r>
      </w:ins>
      <w:ins w:id="3" w:author="Samir Soneji" w:date="2016-03-10T15:35:00Z">
        <w:r w:rsidR="00C96820">
          <w:rPr>
            <w:color w:val="000000" w:themeColor="text1"/>
            <w:sz w:val="24"/>
            <w:szCs w:val="24"/>
          </w:rPr>
          <w:t>ly</w:t>
        </w:r>
      </w:ins>
      <w:r w:rsidR="008F7C88" w:rsidRPr="00E654D6">
        <w:rPr>
          <w:color w:val="000000" w:themeColor="text1"/>
          <w:sz w:val="24"/>
          <w:szCs w:val="24"/>
        </w:rPr>
        <w:t xml:space="preserve"> controvers</w:t>
      </w:r>
      <w:ins w:id="4" w:author="Samir Soneji" w:date="2016-03-10T15:36:00Z">
        <w:r w:rsidR="00C96820">
          <w:rPr>
            <w:color w:val="000000" w:themeColor="text1"/>
            <w:sz w:val="24"/>
            <w:szCs w:val="24"/>
          </w:rPr>
          <w:t>ial</w:t>
        </w:r>
      </w:ins>
      <w:r w:rsidR="008F7C88" w:rsidRPr="00E654D6">
        <w:rPr>
          <w:color w:val="000000" w:themeColor="text1"/>
          <w:sz w:val="24"/>
          <w:szCs w:val="24"/>
        </w:rPr>
        <w:t>.</w:t>
      </w:r>
      <w:r w:rsidR="00BB21A3" w:rsidRPr="00732BCC">
        <w:rPr>
          <w:color w:val="000000" w:themeColor="text1"/>
          <w:sz w:val="24"/>
          <w:szCs w:val="24"/>
        </w:rPr>
        <w:fldChar w:fldCharType="begin"/>
      </w:r>
      <w:r w:rsidR="004B1715">
        <w:rPr>
          <w:color w:val="000000" w:themeColor="text1"/>
          <w:sz w:val="24"/>
          <w:szCs w:val="24"/>
        </w:rPr>
        <w:instrText xml:space="preserve"> ADDIN ZOTERO_ITEM CSL_CITATION {"citationID":"FLdffsoz","properties":{"formattedCitation":"{\\rtf \\super 1\\uc0\\u8211{}10\\nosupersub{}}","plainCitation":"1–10"},"citationItems":[{"id":65,"uris":["http://zotero.org/users/39665/items/2R4236K3"],"uri":["http://zotero.org/users/39665/items/2R4236K3"],"itemData":{"id":65,"type":"article-journal","title":"Effect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J."}],"issued":{"date-parts":[["2005",10,27]]},"PMID":"16251534"}},{"id":3352,"uris":["http://zotero.org/users/39665/items/XUBXV4QB"],"uri":["http://zotero.org/users/39665/items/XUBXV4QB"],"itemData":{"id":3352,"type":"article-journal","title":"Screening for Breast Cancer: An Update for the U.S. Preventive Services Task Force","container-title":"Annals of Internal Medicine","page":"727-737","volume":"151","issue":"10","source":"Silverchair","abstract":"Background: This systematic review is an update of evidence since the 2002 U.S. Preventive Services Task Force recommendation on breast cancer screening.Purpose: To determine the effectiveness of mammography screening in decreasing breast cancer mortality among average-risk women aged 40 to 49 years and 70 years or older, the effectiveness of clinical breast examination and breast self-examination, and the harms of screening.Data Sources: Cochrane Central Register of Controlled Trials and Cochrane Database of Systematic Reviews (through the fourth quarter of 2008), MEDLINE (January 2001 to December 2008), reference lists, and Web of Science searches for published studies and Breast Cancer Surveillance Consortium for screening mammography data.Study Selection: Randomized, controlled trials with breast cancer mortality outcomes for screening effectiveness, and studies of various designs and multiple data sources for harms.Data Extraction: Relevant data were abstracted, and study quality was rated by using established criteria.Data Synthesis: Mammography screening reduces breast cancer mortality by 15% for women aged 39 to 49 years (relative risk, 0.85 [95% credible interval, 0.75 to 0.96]; 8 trials). Data are lacking for women aged 70 years or older. Radiation exposure from mammography is low. Patient adverse experiences are common and transient and do not affect screening practices. Estimates of overdiagnosis vary from 1% to 10%. Younger women have more false-positive mammography results and additional imaging but fewer biopsies than older women. Trials of clinical breast examination are ongoing; trials for breast self-examination showed no reductions in mortality but increases in benign biopsy results.Limitation: Studies of older women, digital mammography, and magnetic resonance imaging are lacking.Conclusion: Mammography screening reduces breast cancer mortality for women aged 39 to 69 years; data are insufficient for older women. False-positive mammography results and additional imaging are common. No benefit has been shown for clinical breast examination or breast self-examination.Primary Funding Source: Agency for Healthcare Research and Quality.","DOI":"10.7326/0003-4819-151-10-200911170-00009","ISSN":"0003-4819","shortTitle":"Screening for Breast Cancer","journalAbbreviation":"Ann Intern Med","author":[{"family":"Nelson","given":"Heidi D."},{"family":"Tyne","given":"Kari"},{"family":"Naik","given":"Arpana"},{"family":"Bougatsos","given":"Christina"},{"family":"Chan","given":"Benjamin K."},{"family":"Humphrey","given":"Linda"}],"issued":{"date-parts":[["2009",11,17]]}}},{"id":908,"uris":["http://zotero.org/users/39665/items/AKX7R2BK"],"uri":["http://zotero.org/users/39665/items/AKX7R2BK"],"itemData":{"id":908,"type":"article-journal","title":"The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B."}],"issued":{"date-parts":[["2010",7,1]]}}},{"id":3080,"uris":["http://zotero.org/users/39665/items/V87DBWID"],"uri":["http://zotero.org/users/39665/items/V87DBWID"],"itemData":{"id":3080,"type":"article-journal","title":"Breast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Sanford"}],"issued":{"date-parts":[["2010",7,1]]}}},{"id":2126,"uris":["http://zotero.org/users/39665/items/MD3FAJG9"],"uri":["http://zotero.org/users/39665/items/MD3FAJG9"],"itemData":{"id":2126,"type":"book","title":"Mammography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C.","suffix":"M. D."},{"family":"Heath","given":"Iona"},{"family":"Visco","given":"Frank"}],"issued":{"date-parts":[["2012",3,31]]}}},{"id":3215,"uris":["http://zotero.org/users/39665/items/WKNSIX5X"],"uri":["http://zotero.org/users/39665/items/WKNSIX5X"],"itemData":{"id":3215,"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PMID":"24074796","PMCID":"PMC4192714"}},{"id":295,"uris":["http://zotero.org/users/39665/items/4UX2TFZI"],"uri":["http://zotero.org/users/39665/items/4UX2TFZI"],"itemData":{"id":295,"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A."}],"issued":{"date-parts":[["2014",2,11]]},"PMID":"24519768"}},{"id":2825,"uris":["http://zotero.org/users/39665/items/TEI4M5MG"],"uri":["http://zotero.org/users/39665/items/TEI4M5MG"],"itemData":{"id":2825,"type":"article-journal","title":"Breast cancer screening, incidence, and mortality across US counties","container-title":"JAMA Internal Medicine","page":"1483-9","volume":"175","issue":"9","source":"Silverchair","abstract":"Importance \nScreening mammography rates vary considerably by location in the United States, providing a natural opportunity to investigate the associations of screening with breast cancer incidence and mortality, which are subjects of debate.Objective\nTo examine the associations between rates of modern screening mammography and the incidence of breast cancer, mortality from breast cancer, and tumor size.Design, Setting, and Participants\nAn ecological study of 16 million women 40 years or older who resided in 547 counties reporting to the Surveillance, Epidemiology, and End Results cancer registries during the year 2000. Of these women, 53 207 were diagnosed with breast cancer that year and followed up for the next 10 years. The study covered the period January 1, 2000, to December 31, 2010, and the analysis was performed between April 2013 and March 2015.Exposures\nExtent of screening in each county, assessed as the percentage of included women who received a screening mammogram in the prior 2 years.Main Outcomes and Measures\nBreast cancer incidence in 2000 and incidence-based breast cancer mortality during the 10-year follow-up. Incidence and mortality were calculated for each county and age adjusted to the US population.Results\nAcross US counties, there was a positive correlation between the extent of screening and breast cancer incidence (weighted r = 0.54; P &lt; .001) but not with breast cancer mortality (weighted r = 0.00; P = .98). An absolute increase of 10 percentage points in the extent of screening was accompanied by 16% more breast cancer diagnoses (relative rate [RR], 1.16; 95% CI, 1.13-1.19) but no significant change in breast cancer deaths (RR, 1.01; 95% CI, 0.96-1.06). In an analysis stratified by tumor size, we found that more screening was strongly associated with an increased incidence of small breast cancers (≤2 cm) but not with a decreased incidence of larger breast cancers (&gt;2 cm). An increase of 10 percentage points in screening was associated with a 25% increase in the incidence of small breast cancers (RR, 1.25; 95% CI, 1.18-1.32) and a 7% increase in the incidence of larger breast cancers (RR, 1.07; 95% CI, 1.02-1.12).Conclusions and Relevance\nWhen analyzed at the county level, the clearest result of mammography screening is the diagnosis of additional small cancers. Furthermore, there is no concomitant decline in the detection of larger cancers, which might explain the absence of any significant difference in the overall rate of death from the disease. Together, these findings suggest widespread overdiagnosis.","DOI":"10.1001/jamainternmed.2015.3043","ISSN":"2168-6106","journalAbbreviation":"JAMA Intern Med","author":[{"literal":"Harding C"},{"literal":"Pompei F"},{"literal":"Burmistrov D"},{"literal":"Welch H"},{"literal":"Abebe R"},{"literal":"Wilson R"}],"issued":{"date-parts":[["2015"]]}}},{"id":7227,"uris":["http://zotero.org/users/39665/items/XBIFZGHN"],"uri":["http://zotero.org/users/39665/items/XBIFZGHN"],"itemData":{"id":7227,"type":"article-journal","title":"Benefits and harms of breast cancer screening: A systematic review","container-title":"JAMA","page":"1615-1634","volume":"314","issue":"15","source":"Silverchair","abstract":"Importance \nPatients need to consider both benefits and harms of breast cancer screening.Objective\nTo systematically synthesize available evidence on the association of mammographic screening and clinical breast examination (CBE) at different ages and intervals with breast cancer mortality, overdiagnosis, false-positive biopsy findings, life expectancy, and quality-adjusted life expectancy.Evidence Review\nWe searched PubMed (to March 6, 2014), CINAHL (to September 10, 2013), and PsycINFO (to September 10, 2013) for systematic reviews, randomized clinical trials (RCTs) (with no limit to publication date), and observational and modeling studies published after January 1, 2000, as well as systematic reviews of all study designs. Included studies (7 reviews, 10 RCTs, 72 observational, 1 modeling) provided evidence on the association between screening with mammography, CBE, or both and prespecified critical outcomes among women at average risk of breast cancer (no known genetic susceptibility, family history, previous breast neoplasia, or chest irradiation). We used summary estimates from existing reviews, supplemented by qualitative synthesis of studies not included in those reviews.Findings\nAcross all ages of women at average risk, pooled estimates of association between mammography screening and mortality reduction after 13 years of follow-up were similar for 3 meta-analyses of clinical trials (UK Independent Panel: relative risk [RR], 0.80 [95% CI, 0.73-0.89]; Canadian Task Force: RR, 0.82 [95% CI, 0.74-0.94]; Cochrane: RR, 0.81 [95% CI, 0.74-0.87]); were greater in a meta-analysis of cohort studies (RR, 0.75 [95% CI, 0.69 to 0.81]); and were comparable in a modeling study (CISNET; median RR equivalent among 7 models, 0.85 [range, 0.77-0.93]). Uncertainty remains about the magnitude of associated mortality reduction in the entire US population, among women 40 to 49 years, and with annual screening compared with biennial screening. There is uncertainty about the magnitude of overdiagnosis associated with different screening strategies, attributable in part to lack of consensus on methods of estimation and the importance of ductal carcinoma in situ in overdiagnosis. For women with a first mammography screening at age 40 years, estimated 10-year cumulative risk of a false-positive biopsy result was higher (7.0% [95% CI, 6.1%-7.8%]) for annual compared with biennial (4.8% [95% CI, 4.4%-5.2%]) screening. Although 10-year probabilities of false-positive biopsy results were similar for women beginning screening at age 50 years, indirect estimates of lifetime probability of false-positive results were lower. Evidence for the relationship between screening and life expectancy and quality-adjusted life expectancy was low in quality. There was no direct evidence for any additional mortality benefit associated with the addition of CBE to mammography, but observational evidence from the United States and Canada suggested an increase in false-positive findings compared with mammography alone, with both studies finding an estimated 55 additional false-positive findings per extra breast cancer detected with the addition of CBE.Conclusions and Relevance\nFor women of all ages at average risk, screening was associated with a reduction in breast cancer mortality of approximately 20%, although there was uncertainty about quantitative estimates of outcomes for different breast cancer screening strategies in the United States. These findings and the related uncertainty should be considered when making recommendations based on judgments about the balance of benefits and harms of breast cancer screening.","DOI":"10.1001/jama.2015.13183","ISSN":"0098-7484","shortTitle":"Benefits and harms of breast cancer screening","journalAbbreviation":"JAMA","author":[{"literal":"Myers ER"},{"literal":"Moorman P"},{"literal":"Gierisch JM"},{"literal":"et al"}],"issued":{"date-parts":[["2015",10,20]]}}},{"id":7253,"uris":["http://zotero.org/users/39665/items/9ZJ2V7X5"],"uri":["http://zotero.org/users/39665/items/9ZJ2V7X5"],"itemData":{"id":7253,"type":"article-journal","title":"Benefits and harms of breast cancer screening: A systematic review","container-title":"JAMA","page":"1615-1634","volume":"314","issue":"15","source":"Silverchair","abstract":"Importance \nPatients need to consider both benefits and harms of breast cancer screening.Objective\nTo systematically synthesize available evidence on the association of mammographic screening and clinical breast examination (CBE) at different ages and intervals with breast cancer mortality, overdiagnosis, false-positive biopsy findings, life expectancy, and quality-adjusted life expectancy.Evidence Review\nWe searched PubMed (to March 6, 2014), CINAHL (to September 10, 2013), and PsycINFO (to September 10, 2013) for systematic reviews, randomized clinical trials (RCTs) (with no limit to publication date), and observational and modeling studies published after January 1, 2000, as well as systematic reviews of all study designs. Included studies (7 reviews, 10 RCTs, 72 observational, 1 modeling) provided evidence on the association between screening with mammography, CBE, or both and prespecified critical outcomes among women at average risk of breast cancer (no known genetic susceptibility, family history, previous breast neoplasia, or chest irradiation). We used summary estimates from existing reviews, supplemented by qualitative synthesis of studies not included in those reviews.Findings\nAcross all ages of women at average risk, pooled estimates of association between mammography screening and mortality reduction after 13 years of follow-up were similar for 3 meta-analyses of clinical trials (UK Independent Panel: relative risk [RR], 0.80 [95% CI, 0.73-0.89]; Canadian Task Force: RR, 0.82 [95% CI, 0.74-0.94]; Cochrane: RR, 0.81 [95% CI, 0.74-0.87]); were greater in a meta-analysis of cohort studies (RR, 0.75 [95% CI, 0.69 to 0.81]); and were comparable in a modeling study (CISNET; median RR equivalent among 7 models, 0.85 [range, 0.77-0.93]). Uncertainty remains about the magnitude of associated mortality reduction in the entire US population, among women 40 to 49 years, and with annual screening compared with biennial screening. There is uncertainty about the magnitude of overdiagnosis associated with different screening strategies, attributable in part to lack of consensus on methods of estimation and the importance of ductal carcinoma in situ in overdiagnosis. For women with a first mammography screening at age 40 years, estimated 10-year cumulative risk of a false-positive biopsy result was higher (7.0% [95% CI, 6.1%-7.8%]) for annual compared with biennial (4.8% [95% CI, 4.4%-5.2%]) screening. Although 10-year probabilities of false-positive biopsy results were similar for women beginning screening at age 50 years, indirect estimates of lifetime probability of false-positive results were lower. Evidence for the relationship between screening and life expectancy and quality-adjusted life expectancy was low in quality. There was no direct evidence for any additional mortality benefit associated with the addition of CBE to mammography, but observational evidence from the United States and Canada suggested an increase in false-positive findings compared with mammography alone, with both studies finding an estimated 55 additional false-positive findings per extra breast cancer detected with the addition of CBE.Conclusions and Relevance\nFor women of all ages at average risk, screening was associated with a reduction in breast cancer mortality of approximately 20%, although there was uncertainty about quantitative estimates of outcomes for different breast cancer screening strategies in the United States. These findings and the related uncertainty should be considered when making recommendations based on judgments about the balance of benefits and harms of breast cancer screening.","DOI":"10.1001/jama.2015.13183","ISSN":"0098-7484","shortTitle":"Benefits and harms of breast cancer screening","journalAbbreviation":"JAMA","author":[{"literal":"Myers ER"},{"literal":"Moorman P"},{"literal":"Gierisch JM"},{"literal":"et al"}],"issued":{"date-parts":[["2015",10,20]]}}}],"schema":"https://github.com/citation-style-language/schema/raw/master/csl-citation.json"} </w:instrText>
      </w:r>
      <w:r w:rsidR="00BB21A3" w:rsidRPr="00732BCC">
        <w:rPr>
          <w:color w:val="000000" w:themeColor="text1"/>
          <w:sz w:val="24"/>
          <w:szCs w:val="24"/>
        </w:rPr>
        <w:fldChar w:fldCharType="separate"/>
      </w:r>
      <w:r w:rsidR="001B1F06" w:rsidRPr="00E654D6">
        <w:rPr>
          <w:rFonts w:eastAsia="Times New Roman"/>
          <w:color w:val="000000" w:themeColor="text1"/>
          <w:sz w:val="24"/>
          <w:vertAlign w:val="superscript"/>
        </w:rPr>
        <w:t>1–10</w:t>
      </w:r>
      <w:r w:rsidR="00BB21A3" w:rsidRPr="00732BCC">
        <w:rPr>
          <w:color w:val="000000" w:themeColor="text1"/>
          <w:sz w:val="24"/>
          <w:szCs w:val="24"/>
        </w:rPr>
        <w:fldChar w:fldCharType="end"/>
      </w:r>
      <w:r w:rsidR="008F7C88" w:rsidRPr="00E654D6">
        <w:rPr>
          <w:color w:val="000000" w:themeColor="text1"/>
          <w:sz w:val="24"/>
          <w:szCs w:val="24"/>
        </w:rPr>
        <w:t xml:space="preserve">  In 2002,</w:t>
      </w:r>
      <w:ins w:id="5" w:author="Samir Soneji" w:date="2016-03-10T15:36:00Z">
        <w:r w:rsidR="00C96820">
          <w:rPr>
            <w:color w:val="000000" w:themeColor="text1"/>
            <w:sz w:val="24"/>
            <w:szCs w:val="24"/>
          </w:rPr>
          <w:t xml:space="preserve"> </w:t>
        </w:r>
      </w:ins>
      <w:r w:rsidR="008F7C88" w:rsidRPr="00E654D6">
        <w:rPr>
          <w:color w:val="000000" w:themeColor="text1"/>
          <w:sz w:val="24"/>
          <w:szCs w:val="24"/>
        </w:rPr>
        <w:t xml:space="preserve">the US Preventive Services Task Force (USPSTF) recommended routine mammography screening among women aged 40-49 years.  But in 2009, </w:t>
      </w:r>
      <w:ins w:id="6" w:author="Samir Soneji" w:date="2016-03-10T15:37:00Z">
        <w:r w:rsidR="00C96820">
          <w:rPr>
            <w:color w:val="000000" w:themeColor="text1"/>
            <w:sz w:val="24"/>
            <w:szCs w:val="24"/>
          </w:rPr>
          <w:t>it</w:t>
        </w:r>
      </w:ins>
      <w:r w:rsidR="008F7C88" w:rsidRPr="00E654D6">
        <w:rPr>
          <w:color w:val="000000" w:themeColor="text1"/>
          <w:sz w:val="24"/>
          <w:szCs w:val="24"/>
        </w:rPr>
        <w:t xml:space="preserve"> revised and downgraded its earlier recommendation.  The lower grade issued by the USPSTF led to public outcry and prompted Congress to intervene and pass an amendment to the Patient Protection and Affordable Care Act stipulating </w:t>
      </w:r>
      <w:r w:rsidR="00A0178D" w:rsidRPr="00E654D6">
        <w:rPr>
          <w:color w:val="000000" w:themeColor="text1"/>
          <w:sz w:val="24"/>
          <w:szCs w:val="24"/>
        </w:rPr>
        <w:t xml:space="preserve">that </w:t>
      </w:r>
      <w:r w:rsidR="008F7C88" w:rsidRPr="00E654D6">
        <w:rPr>
          <w:color w:val="000000" w:themeColor="text1"/>
          <w:sz w:val="24"/>
          <w:szCs w:val="24"/>
        </w:rPr>
        <w:t>insurers</w:t>
      </w:r>
      <w:r w:rsidR="00CE3CF7" w:rsidRPr="00E654D6">
        <w:rPr>
          <w:color w:val="000000" w:themeColor="text1"/>
          <w:sz w:val="24"/>
          <w:szCs w:val="24"/>
        </w:rPr>
        <w:t xml:space="preserve"> must </w:t>
      </w:r>
      <w:r w:rsidR="008F7C88" w:rsidRPr="00E654D6">
        <w:rPr>
          <w:color w:val="000000" w:themeColor="text1"/>
          <w:sz w:val="24"/>
          <w:szCs w:val="24"/>
        </w:rPr>
        <w:t xml:space="preserve">follow the 2002—not the 2009—USPSTF recommendation. </w:t>
      </w:r>
    </w:p>
    <w:p w14:paraId="795627A3" w14:textId="77777777" w:rsidR="001B1F06" w:rsidRPr="00426351" w:rsidRDefault="008F7C88" w:rsidP="001B1F06">
      <w:pPr>
        <w:pStyle w:val="NormalWeb"/>
        <w:spacing w:line="480" w:lineRule="auto"/>
        <w:ind w:firstLine="720"/>
      </w:pPr>
      <w:r w:rsidRPr="00E654D6">
        <w:rPr>
          <w:rFonts w:ascii="Arial" w:hAnsi="Arial" w:cs="Arial"/>
          <w:color w:val="000000" w:themeColor="text1"/>
        </w:rPr>
        <w:t>The controversy over screening persists</w:t>
      </w:r>
      <w:r w:rsidR="00BC63F3" w:rsidRPr="00E654D6">
        <w:rPr>
          <w:rFonts w:ascii="Arial" w:hAnsi="Arial" w:cs="Arial"/>
          <w:color w:val="000000" w:themeColor="text1"/>
        </w:rPr>
        <w:t xml:space="preserve"> </w:t>
      </w:r>
      <w:r w:rsidRPr="00E654D6">
        <w:rPr>
          <w:rFonts w:ascii="Arial" w:hAnsi="Arial" w:cs="Arial"/>
          <w:color w:val="000000" w:themeColor="text1"/>
        </w:rPr>
        <w:t xml:space="preserve">because of disagreement over the precise contributions of screening and </w:t>
      </w:r>
      <w:r w:rsidR="00692A42" w:rsidRPr="00F65B81">
        <w:rPr>
          <w:rFonts w:ascii="Arial" w:hAnsi="Arial" w:cs="Arial"/>
          <w:color w:val="000000" w:themeColor="text1"/>
        </w:rPr>
        <w:t>advances</w:t>
      </w:r>
      <w:r w:rsidRPr="00F65B81">
        <w:rPr>
          <w:rFonts w:ascii="Arial" w:hAnsi="Arial" w:cs="Arial"/>
          <w:color w:val="000000" w:themeColor="text1"/>
        </w:rPr>
        <w:t xml:space="preserve"> </w:t>
      </w:r>
      <w:r w:rsidRPr="00E654D6">
        <w:rPr>
          <w:rFonts w:ascii="Arial" w:hAnsi="Arial" w:cs="Arial"/>
          <w:color w:val="000000" w:themeColor="text1"/>
        </w:rPr>
        <w:t xml:space="preserve">in breast cancer treatment on </w:t>
      </w:r>
      <w:r w:rsidR="001B1F06" w:rsidRPr="00F65B81">
        <w:rPr>
          <w:rFonts w:ascii="Arial" w:hAnsi="Arial" w:cs="Arial"/>
          <w:color w:val="000000" w:themeColor="text1"/>
        </w:rPr>
        <w:t>the survival of breast cancer patients</w:t>
      </w:r>
      <w:r w:rsidRPr="00E654D6">
        <w:rPr>
          <w:rFonts w:ascii="Arial" w:hAnsi="Arial" w:cs="Arial"/>
          <w:color w:val="000000" w:themeColor="text1"/>
        </w:rPr>
        <w:t xml:space="preserve">.  Quantifying these contributions requires simultaneous assessment of three components: [1] changes in the distribution of stage at diagnosis over time because women diagnosed at earlier stages typically live longer than women diagnosed at later stages, [2] </w:t>
      </w:r>
      <w:r w:rsidR="00692A42" w:rsidRPr="00F65B81">
        <w:rPr>
          <w:rFonts w:ascii="Arial" w:hAnsi="Arial" w:cs="Arial"/>
          <w:color w:val="000000" w:themeColor="text1"/>
        </w:rPr>
        <w:t>better</w:t>
      </w:r>
      <w:r w:rsidRPr="00F65B81">
        <w:rPr>
          <w:rFonts w:ascii="Arial" w:hAnsi="Arial" w:cs="Arial"/>
          <w:color w:val="000000" w:themeColor="text1"/>
        </w:rPr>
        <w:t xml:space="preserve"> </w:t>
      </w:r>
      <w:r w:rsidRPr="00E654D6">
        <w:rPr>
          <w:rFonts w:ascii="Arial" w:hAnsi="Arial" w:cs="Arial"/>
          <w:color w:val="000000" w:themeColor="text1"/>
        </w:rPr>
        <w:t>breast cancer treatment</w:t>
      </w:r>
      <w:r w:rsidR="00692A42" w:rsidRPr="00E654D6">
        <w:rPr>
          <w:rFonts w:ascii="Arial" w:hAnsi="Arial" w:cs="Arial"/>
          <w:color w:val="000000" w:themeColor="text1"/>
        </w:rPr>
        <w:t>s</w:t>
      </w:r>
      <w:r w:rsidRPr="00E654D6">
        <w:rPr>
          <w:rFonts w:ascii="Arial" w:hAnsi="Arial" w:cs="Arial"/>
          <w:color w:val="000000" w:themeColor="text1"/>
        </w:rPr>
        <w:t xml:space="preserve"> that reduce fatality rates from breast cancer, and [3] </w:t>
      </w:r>
      <w:r w:rsidR="001B1F06" w:rsidRPr="00F65B81">
        <w:rPr>
          <w:rFonts w:ascii="Arial" w:hAnsi="Arial" w:cs="Arial"/>
          <w:color w:val="000000" w:themeColor="text1"/>
        </w:rPr>
        <w:t>better</w:t>
      </w:r>
      <w:r w:rsidRPr="00E654D6">
        <w:rPr>
          <w:rFonts w:ascii="Arial" w:hAnsi="Arial" w:cs="Arial"/>
          <w:color w:val="000000" w:themeColor="text1"/>
        </w:rPr>
        <w:t xml:space="preserve"> prevention and treatment of other diseases that are leading causes of death</w:t>
      </w:r>
      <w:r w:rsidR="007B105B" w:rsidRPr="00E654D6">
        <w:rPr>
          <w:rFonts w:ascii="Arial" w:hAnsi="Arial" w:cs="Arial"/>
          <w:color w:val="000000" w:themeColor="text1"/>
        </w:rPr>
        <w:t>.  A previous study</w:t>
      </w:r>
      <w:r w:rsidRPr="00E654D6">
        <w:rPr>
          <w:rFonts w:ascii="Arial" w:hAnsi="Arial" w:cs="Arial"/>
          <w:color w:val="000000" w:themeColor="text1"/>
        </w:rPr>
        <w:t xml:space="preserve"> only estimated the contribution of screening and attributed the remainder to the contribution of </w:t>
      </w:r>
      <w:r w:rsidR="001B1F06" w:rsidRPr="00F65B81">
        <w:rPr>
          <w:rFonts w:ascii="Arial" w:hAnsi="Arial" w:cs="Arial"/>
          <w:color w:val="000000" w:themeColor="text1"/>
        </w:rPr>
        <w:t>breast cancer</w:t>
      </w:r>
      <w:r w:rsidR="001B1F06" w:rsidRPr="00E654D6">
        <w:rPr>
          <w:rFonts w:ascii="Arial" w:hAnsi="Arial" w:cs="Arial"/>
          <w:color w:val="000000" w:themeColor="text1"/>
        </w:rPr>
        <w:t xml:space="preserve"> </w:t>
      </w:r>
      <w:r w:rsidRPr="00E654D6">
        <w:rPr>
          <w:rFonts w:ascii="Arial" w:hAnsi="Arial" w:cs="Arial"/>
          <w:color w:val="000000" w:themeColor="text1"/>
        </w:rPr>
        <w:t>treatment.</w:t>
      </w:r>
      <w:r w:rsidR="00BB21A3" w:rsidRPr="00EA2A06">
        <w:rPr>
          <w:rFonts w:ascii="Arial" w:hAnsi="Arial" w:cs="Arial"/>
          <w:color w:val="000000" w:themeColor="text1"/>
        </w:rPr>
        <w:fldChar w:fldCharType="begin"/>
      </w:r>
      <w:r w:rsidR="004B1715">
        <w:rPr>
          <w:rFonts w:ascii="Arial" w:hAnsi="Arial" w:cs="Arial"/>
          <w:color w:val="000000" w:themeColor="text1"/>
        </w:rPr>
        <w:instrText xml:space="preserve"> ADDIN ZOTERO_ITEM CSL_CITATION {"citationID":"tF7571Vw","properties":{"formattedCitation":"{\\rtf \\super 11\\nosupersub{}}","plainCitation":"11"},"citationItems":[{"id":2347,"uris":["http://zotero.org/users/39665/items/PDCX7JHD"],"uri":["http://zotero.org/users/39665/items/PDCX7JHD"],"itemData":{"id":2347,"type":"article-journal","title":"The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4B1715">
        <w:rPr>
          <w:rFonts w:ascii="Baoli SC Regular" w:hAnsi="Baoli SC Regular" w:cs="Baoli SC Regular"/>
          <w:color w:val="000000" w:themeColor="text1"/>
        </w:rPr>
        <w:instrText>’</w:instrText>
      </w:r>
      <w:r w:rsidR="004B1715">
        <w:rPr>
          <w:rFonts w:ascii="Arial" w:hAnsi="Arial" w:cs="Arial"/>
          <w:color w:val="000000" w:themeColor="text1"/>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instrText>
      </w:r>
      <w:r w:rsidR="00BB21A3" w:rsidRPr="00EA2A06">
        <w:rPr>
          <w:rFonts w:ascii="Arial" w:hAnsi="Arial" w:cs="Arial"/>
          <w:color w:val="000000" w:themeColor="text1"/>
        </w:rPr>
        <w:fldChar w:fldCharType="separate"/>
      </w:r>
      <w:r w:rsidR="001B1F06" w:rsidRPr="00E654D6">
        <w:rPr>
          <w:rFonts w:ascii="Arial" w:eastAsia="Times New Roman" w:hAnsi="Arial" w:cs="Arial"/>
          <w:color w:val="000000" w:themeColor="text1"/>
          <w:vertAlign w:val="superscript"/>
        </w:rPr>
        <w:t>11</w:t>
      </w:r>
      <w:r w:rsidR="00BB21A3" w:rsidRPr="00EA2A06">
        <w:rPr>
          <w:rFonts w:ascii="Arial" w:hAnsi="Arial" w:cs="Arial"/>
          <w:color w:val="000000" w:themeColor="text1"/>
        </w:rPr>
        <w:fldChar w:fldCharType="end"/>
      </w:r>
      <w:r w:rsidRPr="00E654D6">
        <w:rPr>
          <w:rFonts w:ascii="Arial" w:hAnsi="Arial" w:cs="Arial"/>
          <w:color w:val="000000" w:themeColor="text1"/>
        </w:rPr>
        <w:t xml:space="preserve">  </w:t>
      </w:r>
      <w:r w:rsidR="007B105B" w:rsidRPr="00E654D6">
        <w:rPr>
          <w:rFonts w:ascii="Arial" w:hAnsi="Arial" w:cs="Arial"/>
          <w:color w:val="000000" w:themeColor="text1"/>
        </w:rPr>
        <w:t>We hypothesized that</w:t>
      </w:r>
      <w:r w:rsidRPr="00E654D6">
        <w:rPr>
          <w:rFonts w:ascii="Arial" w:hAnsi="Arial" w:cs="Arial"/>
          <w:color w:val="000000" w:themeColor="text1"/>
        </w:rPr>
        <w:t xml:space="preserve"> </w:t>
      </w:r>
      <w:r w:rsidR="001B1F06" w:rsidRPr="00426351">
        <w:rPr>
          <w:rFonts w:ascii="Arial" w:hAnsi="Arial" w:cs="Arial"/>
          <w:color w:val="000000" w:themeColor="text1"/>
        </w:rPr>
        <w:t>this</w:t>
      </w:r>
      <w:r w:rsidR="001B1F06" w:rsidRPr="00E654D6">
        <w:rPr>
          <w:rFonts w:ascii="Arial" w:hAnsi="Arial" w:cs="Arial"/>
          <w:color w:val="000000" w:themeColor="text1"/>
        </w:rPr>
        <w:t xml:space="preserve"> </w:t>
      </w:r>
      <w:r w:rsidR="001B1F06" w:rsidRPr="00426351">
        <w:rPr>
          <w:rFonts w:ascii="Arial" w:hAnsi="Arial" w:cs="Arial"/>
          <w:color w:val="000000" w:themeColor="text1"/>
        </w:rPr>
        <w:t xml:space="preserve">study </w:t>
      </w:r>
      <w:r w:rsidR="00DC515A" w:rsidRPr="00426351">
        <w:rPr>
          <w:rFonts w:ascii="Arial" w:hAnsi="Arial" w:cs="Arial"/>
          <w:color w:val="000000" w:themeColor="text1"/>
        </w:rPr>
        <w:t>overestimated</w:t>
      </w:r>
      <w:r w:rsidR="00DC515A" w:rsidRPr="00E654D6">
        <w:rPr>
          <w:rFonts w:ascii="Arial" w:hAnsi="Arial" w:cs="Arial"/>
          <w:color w:val="000000" w:themeColor="text1"/>
        </w:rPr>
        <w:t xml:space="preserve"> </w:t>
      </w:r>
      <w:r w:rsidRPr="00E654D6">
        <w:rPr>
          <w:rFonts w:ascii="Arial" w:hAnsi="Arial" w:cs="Arial"/>
          <w:color w:val="000000" w:themeColor="text1"/>
        </w:rPr>
        <w:t xml:space="preserve">the contribution of breast cancer treatment because </w:t>
      </w:r>
      <w:r w:rsidR="001B1F06" w:rsidRPr="00426351">
        <w:rPr>
          <w:rFonts w:ascii="Arial" w:hAnsi="Arial" w:cs="Arial"/>
          <w:color w:val="000000" w:themeColor="text1"/>
        </w:rPr>
        <w:t>it</w:t>
      </w:r>
      <w:r w:rsidR="001B1F06" w:rsidRPr="00E654D6">
        <w:rPr>
          <w:rFonts w:ascii="Arial" w:hAnsi="Arial" w:cs="Arial"/>
          <w:color w:val="000000" w:themeColor="text1"/>
        </w:rPr>
        <w:t xml:space="preserve"> </w:t>
      </w:r>
      <w:r w:rsidRPr="00E654D6">
        <w:rPr>
          <w:rFonts w:ascii="Arial" w:hAnsi="Arial" w:cs="Arial"/>
          <w:color w:val="000000" w:themeColor="text1"/>
        </w:rPr>
        <w:t xml:space="preserve">failed to </w:t>
      </w:r>
      <w:r w:rsidR="00DC515A" w:rsidRPr="00426351">
        <w:rPr>
          <w:rFonts w:ascii="Arial" w:hAnsi="Arial" w:cs="Arial"/>
          <w:color w:val="000000" w:themeColor="text1"/>
        </w:rPr>
        <w:t>consider</w:t>
      </w:r>
      <w:r w:rsidR="00DC515A" w:rsidRPr="00E654D6">
        <w:rPr>
          <w:rFonts w:ascii="Arial" w:hAnsi="Arial" w:cs="Arial"/>
          <w:color w:val="000000" w:themeColor="text1"/>
        </w:rPr>
        <w:t xml:space="preserve"> </w:t>
      </w:r>
      <w:r w:rsidRPr="00E654D6">
        <w:rPr>
          <w:rFonts w:ascii="Arial" w:hAnsi="Arial" w:cs="Arial"/>
          <w:color w:val="000000" w:themeColor="text1"/>
        </w:rPr>
        <w:t xml:space="preserve">the substantial improvements in the treatment of other diseases that independently </w:t>
      </w:r>
      <w:r w:rsidR="0025059A" w:rsidRPr="00426351">
        <w:rPr>
          <w:rFonts w:ascii="Arial" w:hAnsi="Arial" w:cs="Arial"/>
          <w:color w:val="000000" w:themeColor="text1"/>
        </w:rPr>
        <w:t>increased</w:t>
      </w:r>
      <w:r w:rsidR="00692A42" w:rsidRPr="00E654D6">
        <w:rPr>
          <w:rFonts w:ascii="Arial" w:hAnsi="Arial" w:cs="Arial"/>
          <w:color w:val="000000" w:themeColor="text1"/>
        </w:rPr>
        <w:t xml:space="preserve"> </w:t>
      </w:r>
      <w:r w:rsidRPr="00E654D6">
        <w:rPr>
          <w:rFonts w:ascii="Arial" w:hAnsi="Arial" w:cs="Arial"/>
          <w:color w:val="000000" w:themeColor="text1"/>
        </w:rPr>
        <w:t xml:space="preserve">survival among </w:t>
      </w:r>
      <w:r w:rsidR="00692A42" w:rsidRPr="00E654D6">
        <w:rPr>
          <w:rFonts w:ascii="Arial" w:hAnsi="Arial" w:cs="Arial"/>
          <w:color w:val="000000" w:themeColor="text1"/>
        </w:rPr>
        <w:t xml:space="preserve">the </w:t>
      </w:r>
      <w:r w:rsidR="0025059A" w:rsidRPr="00426351">
        <w:rPr>
          <w:rFonts w:ascii="Arial" w:hAnsi="Arial" w:cs="Arial"/>
          <w:color w:val="000000" w:themeColor="text1"/>
        </w:rPr>
        <w:t>growing</w:t>
      </w:r>
      <w:r w:rsidRPr="00E654D6">
        <w:rPr>
          <w:rFonts w:ascii="Arial" w:hAnsi="Arial" w:cs="Arial"/>
          <w:color w:val="000000" w:themeColor="text1"/>
        </w:rPr>
        <w:t xml:space="preserve"> </w:t>
      </w:r>
      <w:r w:rsidRPr="002E4C53">
        <w:rPr>
          <w:rFonts w:ascii="Arial" w:hAnsi="Arial" w:cs="Arial"/>
          <w:color w:val="000000" w:themeColor="text1"/>
        </w:rPr>
        <w:t>number of women diagnosed with early stage breast cancer</w:t>
      </w:r>
      <w:r w:rsidR="00A16487">
        <w:rPr>
          <w:rFonts w:ascii="Arial" w:hAnsi="Arial" w:cs="Arial"/>
          <w:color w:val="000000" w:themeColor="text1"/>
        </w:rPr>
        <w:t xml:space="preserve"> </w:t>
      </w:r>
      <w:r w:rsidR="00A16487">
        <w:rPr>
          <w:rFonts w:ascii="Arial" w:hAnsi="Arial" w:cs="Arial"/>
        </w:rPr>
        <w:t>(e.g., cardiovascular disease [CVD])</w:t>
      </w:r>
      <w:r w:rsidRPr="002E4C53">
        <w:rPr>
          <w:rFonts w:ascii="Arial" w:hAnsi="Arial" w:cs="Arial"/>
          <w:color w:val="000000" w:themeColor="text1"/>
        </w:rPr>
        <w:t xml:space="preserve">.  </w:t>
      </w:r>
      <w:r w:rsidR="001B1F06" w:rsidRPr="00426351">
        <w:rPr>
          <w:rFonts w:ascii="Arial" w:hAnsi="Arial" w:cs="Arial"/>
          <w:color w:val="000000" w:themeColor="text1"/>
        </w:rPr>
        <w:t xml:space="preserve">Other </w:t>
      </w:r>
      <w:r w:rsidR="001B1F06" w:rsidRPr="00426351">
        <w:rPr>
          <w:rFonts w:ascii="Arial" w:hAnsi="Arial" w:cs="Arial"/>
        </w:rPr>
        <w:t>studies only focus on the reduction in breast cancer</w:t>
      </w:r>
      <w:r w:rsidR="007B105B" w:rsidRPr="00426351">
        <w:rPr>
          <w:rFonts w:ascii="Arial" w:hAnsi="Arial" w:cs="Arial"/>
        </w:rPr>
        <w:t>-specific</w:t>
      </w:r>
      <w:r w:rsidR="001B1F06" w:rsidRPr="00426351">
        <w:rPr>
          <w:rFonts w:ascii="Arial" w:hAnsi="Arial" w:cs="Arial"/>
        </w:rPr>
        <w:t xml:space="preserve"> mortality rates rather than reductions in overall mortality rates and, </w:t>
      </w:r>
      <w:r w:rsidR="00A0178D" w:rsidRPr="00426351">
        <w:rPr>
          <w:rFonts w:ascii="Arial" w:hAnsi="Arial" w:cs="Arial"/>
        </w:rPr>
        <w:lastRenderedPageBreak/>
        <w:t>consequently</w:t>
      </w:r>
      <w:r w:rsidR="001B1F06" w:rsidRPr="00426351">
        <w:rPr>
          <w:rFonts w:ascii="Arial" w:hAnsi="Arial" w:cs="Arial"/>
        </w:rPr>
        <w:t>, ignore</w:t>
      </w:r>
      <w:r w:rsidR="002D43CB" w:rsidRPr="00426351">
        <w:rPr>
          <w:rFonts w:ascii="Arial" w:hAnsi="Arial" w:cs="Arial"/>
        </w:rPr>
        <w:t>d</w:t>
      </w:r>
      <w:r w:rsidR="001B1F06" w:rsidRPr="00426351">
        <w:rPr>
          <w:rFonts w:ascii="Arial" w:hAnsi="Arial" w:cs="Arial"/>
        </w:rPr>
        <w:t xml:space="preserve"> the substantial improvements in the prevention and treatment of other diseases.</w:t>
      </w:r>
      <w:r w:rsidR="0025059A" w:rsidRPr="00426351">
        <w:rPr>
          <w:rFonts w:ascii="Arial" w:hAnsi="Arial" w:cs="Arial"/>
          <w:vertAlign w:val="superscript"/>
        </w:rPr>
        <w:fldChar w:fldCharType="begin"/>
      </w:r>
      <w:r w:rsidR="002E4C53" w:rsidRPr="00426351">
        <w:rPr>
          <w:rFonts w:ascii="Arial" w:hAnsi="Arial" w:cs="Arial"/>
          <w:vertAlign w:val="superscript"/>
        </w:rPr>
        <w:instrText xml:space="preserve"> ADDIN ZOTERO_ITEM CSL_CITATION {"citationID":"rcgrijp91","properties":{"formattedCitation":"{\\rtf \\super 1,12\\nosupersub{}}","plainCitation":"1,12"},"citationItems":[{"id":65,"uris":["http://zotero.org/users/39665/items/2R4236K3"],"uri":["http://zotero.org/users/39665/items/2R4236K3"],"itemData":{"id":65,"type":"article-journal","title":"Effect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J."}],"issued":{"date-parts":[["2005",10,27]]},"PMID":"16251534"}},{"id":7419,"uris":["http://zotero.org/users/39665/items/P3B7TZF9"],"uri":["http://zotero.org/users/39665/items/P3B7TZF9"],"itemData":{"id":7419,"type":"article-journal","title":"Improvements in US Breast Cancer Survival and Proportion Explained by Tumor Size and Estrogen-Receptor Status","container-title":"Journal of Clinical Oncology","page":"JCO.2014.59.9191","source":"jco.ascopubs.org","abstract":"Purpose Breast cancer mortality began declining in many Western countries during the late 1980s. We estimated the proportion of improvements in stage- and age-specific breast cancer survival in the United States explained by tumor size or estrogen receptor (ER) status.\nMethods We estimated hazard ratios for breast cancer–specific death from time of invasive breast cancer diagnosis in the National Cancer Institute's Surveillance, Epidemiology, and End Results 9 Registries Database from 1973 to 2010, with and without stratification by tumor size and ER status.\nResults Hazards from breast cancer–specific death declined from 1973 to 2010, not only in the first 5 years after diagnosis, but also thereafter. Stratification by tumor size explained less than 17% of the improvements comparing 2005 to 2010 versus 1973 to 1979, except for women age ≥ 70 years with local (49%) or regional (38%) disease. Tumor size usually accounted for more of the improvement in the first 5 years after diagnosis than later. Additional adjustment for ER status (positive, negative, or unknown) from 1990 to 2010 did not explain much more of the improvement, except for women age ≥ 70 years within 5 years after diagnosis.\nConclusion Most stage-specific survival improvement in women younger than age 70 years old is unexplained by tumor size and ER status, suggesting a key role for treatment. In the first 5 years after diagnosis, tumor size contributed importantly for women ≥ 70 years old with local and regional stage, and stratification by tumor size and ER status explained even more of the survival improvement among women age ≥ 70 years.","DOI":"10.1200/JCO.2014.59.9191","ISSN":"0732-183X, 1527-7755","note":"PMID: 26195709","journalAbbreviation":"JCO","language":"en","author":[{"family":"Park","given":"Ju-Hyun"},{"family":"Anderson","given":"William F."},{"family":"Gail","given":"Mitchell H."}],"issued":{"date-parts":[["2015",7,20]]},"PMID":"26195709"}}],"schema":"https://github.com/citation-style-language/schema/raw/master/csl-citation.json"} </w:instrText>
      </w:r>
      <w:r w:rsidR="0025059A" w:rsidRPr="00426351">
        <w:rPr>
          <w:rFonts w:ascii="Arial" w:hAnsi="Arial" w:cs="Arial"/>
          <w:vertAlign w:val="superscript"/>
        </w:rPr>
        <w:fldChar w:fldCharType="separate"/>
      </w:r>
      <w:r w:rsidR="0025059A" w:rsidRPr="00426351">
        <w:rPr>
          <w:rFonts w:ascii="Arial" w:hAnsi="Arial" w:cs="Arial"/>
          <w:vertAlign w:val="superscript"/>
        </w:rPr>
        <w:t>1,12</w:t>
      </w:r>
      <w:r w:rsidR="0025059A" w:rsidRPr="00426351">
        <w:rPr>
          <w:rFonts w:ascii="Arial" w:hAnsi="Arial" w:cs="Arial"/>
          <w:vertAlign w:val="superscript"/>
        </w:rPr>
        <w:fldChar w:fldCharType="end"/>
      </w:r>
      <w:r w:rsidR="001B1F06" w:rsidRPr="00426351">
        <w:rPr>
          <w:rFonts w:ascii="Arial" w:hAnsi="Arial" w:cs="Arial"/>
        </w:rPr>
        <w:t xml:space="preserve">  Thus, these studies </w:t>
      </w:r>
      <w:r w:rsidR="00603616" w:rsidRPr="00426351">
        <w:rPr>
          <w:rFonts w:ascii="Arial" w:hAnsi="Arial" w:cs="Arial"/>
        </w:rPr>
        <w:t xml:space="preserve">could not </w:t>
      </w:r>
      <w:r w:rsidR="001B1F06" w:rsidRPr="00426351">
        <w:rPr>
          <w:rFonts w:ascii="Arial" w:hAnsi="Arial" w:cs="Arial"/>
        </w:rPr>
        <w:t xml:space="preserve">quantify the contribution of screening </w:t>
      </w:r>
      <w:r w:rsidR="007B105B" w:rsidRPr="00426351">
        <w:rPr>
          <w:rFonts w:ascii="Arial" w:hAnsi="Arial" w:cs="Arial"/>
        </w:rPr>
        <w:t xml:space="preserve">to </w:t>
      </w:r>
      <w:r w:rsidR="001B1F06" w:rsidRPr="00426351">
        <w:rPr>
          <w:rFonts w:ascii="Arial" w:hAnsi="Arial" w:cs="Arial"/>
        </w:rPr>
        <w:t>the increase in survival of breast cancer patients over time.</w:t>
      </w:r>
      <w:r w:rsidR="001B1F06" w:rsidRPr="00426351">
        <w:t xml:space="preserve"> </w:t>
      </w:r>
    </w:p>
    <w:p w14:paraId="793B92F2" w14:textId="77777777" w:rsidR="0025059A" w:rsidRPr="00E654D6" w:rsidRDefault="001B1F06" w:rsidP="0025059A">
      <w:pPr>
        <w:pStyle w:val="Normal2"/>
        <w:spacing w:line="480" w:lineRule="auto"/>
        <w:rPr>
          <w:color w:val="000000" w:themeColor="text1"/>
          <w:sz w:val="24"/>
          <w:szCs w:val="24"/>
        </w:rPr>
      </w:pPr>
      <w:r w:rsidRPr="00E654D6">
        <w:rPr>
          <w:color w:val="000000" w:themeColor="text1"/>
          <w:sz w:val="24"/>
          <w:szCs w:val="24"/>
        </w:rPr>
        <w:tab/>
      </w:r>
      <w:r w:rsidR="008F7C88" w:rsidRPr="00E654D6">
        <w:rPr>
          <w:color w:val="000000" w:themeColor="text1"/>
          <w:sz w:val="24"/>
          <w:szCs w:val="24"/>
        </w:rPr>
        <w:t xml:space="preserve">In this study, we address these research gaps and quantify the contribution of the three </w:t>
      </w:r>
      <w:r w:rsidR="009671D1" w:rsidRPr="00426351">
        <w:rPr>
          <w:color w:val="000000" w:themeColor="text1"/>
          <w:sz w:val="24"/>
          <w:szCs w:val="24"/>
        </w:rPr>
        <w:t>components</w:t>
      </w:r>
      <w:r w:rsidR="008F7C88" w:rsidRPr="00E654D6">
        <w:rPr>
          <w:color w:val="000000" w:themeColor="text1"/>
          <w:sz w:val="24"/>
          <w:szCs w:val="24"/>
        </w:rPr>
        <w:t xml:space="preserve"> that could have led to the gain in life expectancy among breast cancer patients.  We </w:t>
      </w:r>
      <w:del w:id="7" w:author="Samir Soneji" w:date="2016-03-11T16:32:00Z">
        <w:r w:rsidR="008F7C88" w:rsidRPr="00E654D6" w:rsidDel="005113F6">
          <w:rPr>
            <w:color w:val="000000" w:themeColor="text1"/>
            <w:sz w:val="24"/>
            <w:szCs w:val="24"/>
          </w:rPr>
          <w:delText xml:space="preserve">extend and </w:delText>
        </w:r>
      </w:del>
      <w:r w:rsidR="008F7C88" w:rsidRPr="00E654D6">
        <w:rPr>
          <w:color w:val="000000" w:themeColor="text1"/>
          <w:sz w:val="24"/>
          <w:szCs w:val="24"/>
        </w:rPr>
        <w:t xml:space="preserve">improve prior research in three ways: (a) our analytic approach </w:t>
      </w:r>
      <w:r w:rsidR="00E654D6" w:rsidRPr="00E654D6">
        <w:rPr>
          <w:color w:val="000000" w:themeColor="text1"/>
          <w:sz w:val="24"/>
          <w:szCs w:val="24"/>
        </w:rPr>
        <w:t xml:space="preserve">mathematically accounts for the effects </w:t>
      </w:r>
      <w:r w:rsidR="008F7C88" w:rsidRPr="00E654D6">
        <w:rPr>
          <w:color w:val="000000" w:themeColor="text1"/>
          <w:sz w:val="24"/>
          <w:szCs w:val="24"/>
        </w:rPr>
        <w:t xml:space="preserve">of these components, (b) we base </w:t>
      </w:r>
      <w:r w:rsidR="006A2F8A" w:rsidRPr="00426351">
        <w:rPr>
          <w:color w:val="000000" w:themeColor="text1"/>
          <w:sz w:val="24"/>
          <w:szCs w:val="24"/>
        </w:rPr>
        <w:t xml:space="preserve">our </w:t>
      </w:r>
      <w:r w:rsidR="008F7C88" w:rsidRPr="00E654D6">
        <w:rPr>
          <w:color w:val="000000" w:themeColor="text1"/>
          <w:sz w:val="24"/>
          <w:szCs w:val="24"/>
        </w:rPr>
        <w:t xml:space="preserve">results on the observed mortality experience of actual breast cancer patients rather than on simulation of the </w:t>
      </w:r>
      <w:r w:rsidR="000063AD" w:rsidRPr="00E654D6">
        <w:rPr>
          <w:color w:val="000000" w:themeColor="text1"/>
          <w:sz w:val="24"/>
          <w:szCs w:val="24"/>
        </w:rPr>
        <w:t xml:space="preserve">progression of </w:t>
      </w:r>
      <w:r w:rsidR="009671D1" w:rsidRPr="00E654D6">
        <w:rPr>
          <w:color w:val="000000" w:themeColor="text1"/>
          <w:sz w:val="24"/>
          <w:szCs w:val="24"/>
        </w:rPr>
        <w:t>breast cancer</w:t>
      </w:r>
      <w:r w:rsidR="008F7C88" w:rsidRPr="00E654D6">
        <w:rPr>
          <w:color w:val="000000" w:themeColor="text1"/>
          <w:sz w:val="24"/>
          <w:szCs w:val="24"/>
        </w:rPr>
        <w:t>, and (c) we utilize case fatality rates</w:t>
      </w:r>
      <w:r w:rsidR="00896852" w:rsidRPr="00E654D6">
        <w:rPr>
          <w:color w:val="000000" w:themeColor="text1"/>
          <w:sz w:val="24"/>
          <w:szCs w:val="24"/>
        </w:rPr>
        <w:t>,</w:t>
      </w:r>
      <w:r w:rsidR="008F7C88" w:rsidRPr="00E654D6">
        <w:rPr>
          <w:color w:val="000000" w:themeColor="text1"/>
          <w:sz w:val="24"/>
          <w:szCs w:val="24"/>
        </w:rPr>
        <w:t xml:space="preserve"> </w:t>
      </w:r>
      <w:r w:rsidR="009671D1" w:rsidRPr="00426351">
        <w:rPr>
          <w:color w:val="000000" w:themeColor="text1"/>
          <w:sz w:val="24"/>
          <w:szCs w:val="24"/>
        </w:rPr>
        <w:t>thus</w:t>
      </w:r>
      <w:r w:rsidR="008F7C88" w:rsidRPr="00E654D6">
        <w:rPr>
          <w:color w:val="000000" w:themeColor="text1"/>
          <w:sz w:val="24"/>
          <w:szCs w:val="24"/>
        </w:rPr>
        <w:t xml:space="preserve"> </w:t>
      </w:r>
      <w:r w:rsidR="009671D1" w:rsidRPr="00426351">
        <w:rPr>
          <w:color w:val="000000" w:themeColor="text1"/>
          <w:sz w:val="24"/>
          <w:szCs w:val="24"/>
        </w:rPr>
        <w:t>avoiding</w:t>
      </w:r>
      <w:r w:rsidR="008F7C88" w:rsidRPr="00E654D6">
        <w:rPr>
          <w:color w:val="000000" w:themeColor="text1"/>
          <w:sz w:val="24"/>
          <w:szCs w:val="24"/>
        </w:rPr>
        <w:t xml:space="preserve"> biases inherent in survival time data</w:t>
      </w:r>
      <w:r w:rsidR="002B3206" w:rsidRPr="00E654D6">
        <w:rPr>
          <w:color w:val="000000" w:themeColor="text1"/>
          <w:sz w:val="24"/>
          <w:szCs w:val="24"/>
        </w:rPr>
        <w:t xml:space="preserve"> (e.g., length-time bias)</w:t>
      </w:r>
      <w:r w:rsidR="008F7C88" w:rsidRPr="00E654D6">
        <w:rPr>
          <w:color w:val="000000" w:themeColor="text1"/>
          <w:sz w:val="24"/>
          <w:szCs w:val="24"/>
        </w:rPr>
        <w:t xml:space="preserve">.  We measure earlier detection, which resulted from more widespread screening and </w:t>
      </w:r>
      <w:r w:rsidR="00692A42" w:rsidRPr="00426351">
        <w:rPr>
          <w:color w:val="000000" w:themeColor="text1"/>
          <w:sz w:val="24"/>
          <w:szCs w:val="24"/>
        </w:rPr>
        <w:t>advances</w:t>
      </w:r>
      <w:r w:rsidR="008F7C88" w:rsidRPr="00426351">
        <w:rPr>
          <w:color w:val="000000" w:themeColor="text1"/>
          <w:sz w:val="24"/>
          <w:szCs w:val="24"/>
        </w:rPr>
        <w:t xml:space="preserve"> </w:t>
      </w:r>
      <w:r w:rsidR="008F7C88" w:rsidRPr="00E654D6">
        <w:rPr>
          <w:color w:val="000000" w:themeColor="text1"/>
          <w:sz w:val="24"/>
          <w:szCs w:val="24"/>
        </w:rPr>
        <w:t>in screening technology</w:t>
      </w:r>
      <w:r w:rsidR="009C2EC3" w:rsidRPr="00E654D6">
        <w:rPr>
          <w:color w:val="000000" w:themeColor="text1"/>
          <w:sz w:val="24"/>
          <w:szCs w:val="24"/>
        </w:rPr>
        <w:t>,</w:t>
      </w:r>
      <w:r w:rsidR="009C2EC3" w:rsidRPr="00732BCC">
        <w:rPr>
          <w:color w:val="000000" w:themeColor="text1"/>
          <w:sz w:val="24"/>
          <w:szCs w:val="24"/>
        </w:rPr>
        <w:fldChar w:fldCharType="begin"/>
      </w:r>
      <w:r w:rsidR="002E4C53">
        <w:rPr>
          <w:color w:val="000000" w:themeColor="text1"/>
          <w:sz w:val="24"/>
          <w:szCs w:val="24"/>
        </w:rPr>
        <w:instrText xml:space="preserve"> ADDIN ZOTERO_ITEM CSL_CITATION {"citationID":"18sdrqqjfp","properties":{"formattedCitation":"{\\rtf \\super 13\\nosupersub{}}","plainCitation":"13"},"citationItems":[{"id":2507,"uris":["http://zotero.org/users/39665/items/QTQH83JG"],"uri":["http://zotero.org/users/39665/items/QTQH83JG"],"itemData":{"id":2507,"type":"article-journal","title":"Digital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A."}],"issued":{"date-parts":[["2010",9]]},"PMID":"20868894","PMCID":"PMC3118307"}}],"schema":"https://github.com/citation-style-language/schema/raw/master/csl-citation.json"} </w:instrText>
      </w:r>
      <w:r w:rsidR="009C2EC3" w:rsidRPr="00732BCC">
        <w:rPr>
          <w:color w:val="000000" w:themeColor="text1"/>
          <w:sz w:val="24"/>
          <w:szCs w:val="24"/>
        </w:rPr>
        <w:fldChar w:fldCharType="separate"/>
      </w:r>
      <w:r w:rsidR="0025059A" w:rsidRPr="00E654D6">
        <w:rPr>
          <w:rFonts w:eastAsia="Times New Roman"/>
          <w:color w:val="000000" w:themeColor="text1"/>
          <w:sz w:val="24"/>
          <w:vertAlign w:val="superscript"/>
        </w:rPr>
        <w:t>13</w:t>
      </w:r>
      <w:r w:rsidR="009C2EC3" w:rsidRPr="00732BCC">
        <w:rPr>
          <w:color w:val="000000" w:themeColor="text1"/>
          <w:sz w:val="24"/>
          <w:szCs w:val="24"/>
        </w:rPr>
        <w:fldChar w:fldCharType="end"/>
      </w:r>
      <w:r w:rsidR="009C2EC3" w:rsidRPr="00E654D6">
        <w:rPr>
          <w:color w:val="000000" w:themeColor="text1"/>
          <w:sz w:val="24"/>
          <w:szCs w:val="24"/>
        </w:rPr>
        <w:t xml:space="preserve"> </w:t>
      </w:r>
      <w:r w:rsidR="007D0E3E">
        <w:rPr>
          <w:color w:val="000000" w:themeColor="text1"/>
          <w:sz w:val="24"/>
          <w:szCs w:val="24"/>
        </w:rPr>
        <w:t>through</w:t>
      </w:r>
      <w:r w:rsidR="008F7C88" w:rsidRPr="00E654D6">
        <w:rPr>
          <w:color w:val="000000" w:themeColor="text1"/>
          <w:sz w:val="24"/>
          <w:szCs w:val="24"/>
        </w:rPr>
        <w:t xml:space="preserve"> changes over time in the </w:t>
      </w:r>
      <w:r w:rsidR="0025059A" w:rsidRPr="00426351">
        <w:rPr>
          <w:color w:val="000000" w:themeColor="text1"/>
          <w:sz w:val="24"/>
          <w:szCs w:val="24"/>
        </w:rPr>
        <w:t>distribution</w:t>
      </w:r>
      <w:r w:rsidR="0025059A" w:rsidRPr="00E654D6">
        <w:rPr>
          <w:color w:val="000000" w:themeColor="text1"/>
          <w:sz w:val="24"/>
          <w:szCs w:val="24"/>
        </w:rPr>
        <w:t xml:space="preserve"> </w:t>
      </w:r>
      <w:r w:rsidR="008F7C88" w:rsidRPr="00E654D6">
        <w:rPr>
          <w:color w:val="000000" w:themeColor="text1"/>
          <w:sz w:val="24"/>
          <w:szCs w:val="24"/>
        </w:rPr>
        <w:t xml:space="preserve">of tumor sizes of newly diagnosed breast cancer patients.  We measure </w:t>
      </w:r>
      <w:r w:rsidR="00692A42" w:rsidRPr="00426351">
        <w:rPr>
          <w:color w:val="000000" w:themeColor="text1"/>
          <w:sz w:val="24"/>
          <w:szCs w:val="24"/>
        </w:rPr>
        <w:t>advances</w:t>
      </w:r>
      <w:r w:rsidR="008F7C88" w:rsidRPr="00426351">
        <w:rPr>
          <w:color w:val="000000" w:themeColor="text1"/>
          <w:sz w:val="24"/>
          <w:szCs w:val="24"/>
        </w:rPr>
        <w:t xml:space="preserve"> </w:t>
      </w:r>
      <w:r w:rsidR="008F7C88" w:rsidRPr="00E654D6">
        <w:rPr>
          <w:color w:val="000000" w:themeColor="text1"/>
          <w:sz w:val="24"/>
          <w:szCs w:val="24"/>
        </w:rPr>
        <w:t xml:space="preserve">in breast cancer treatment and treatment of other diseases, which resulted from improvements in the delivery of existing </w:t>
      </w:r>
      <w:r w:rsidR="00A0178D" w:rsidRPr="00426351">
        <w:rPr>
          <w:color w:val="000000" w:themeColor="text1"/>
          <w:sz w:val="24"/>
          <w:szCs w:val="24"/>
        </w:rPr>
        <w:t>treatments</w:t>
      </w:r>
      <w:r w:rsidR="00A0178D" w:rsidRPr="00E654D6">
        <w:rPr>
          <w:color w:val="000000" w:themeColor="text1"/>
          <w:sz w:val="24"/>
          <w:szCs w:val="24"/>
        </w:rPr>
        <w:t xml:space="preserve"> </w:t>
      </w:r>
      <w:r w:rsidR="008F7C88" w:rsidRPr="00E654D6">
        <w:rPr>
          <w:color w:val="000000" w:themeColor="text1"/>
          <w:sz w:val="24"/>
          <w:szCs w:val="24"/>
        </w:rPr>
        <w:t>and development of novel treatments,</w:t>
      </w:r>
      <w:r w:rsidR="00BB21A3" w:rsidRPr="00732BCC">
        <w:rPr>
          <w:color w:val="000000" w:themeColor="text1"/>
          <w:sz w:val="24"/>
          <w:szCs w:val="24"/>
        </w:rPr>
        <w:fldChar w:fldCharType="begin"/>
      </w:r>
      <w:r w:rsidR="002E4C53">
        <w:rPr>
          <w:color w:val="000000" w:themeColor="text1"/>
          <w:sz w:val="24"/>
          <w:szCs w:val="24"/>
        </w:rPr>
        <w:instrText xml:space="preserve"> ADDIN ZOTERO_ITEM CSL_CITATION {"citationID":"4c7SUAsu","properties":{"formattedCitation":"{\\rtf \\super 14,15\\nosupersub{}}","plainCitation":"14,15"},"citationItems":[{"id":312,"uris":["http://zotero.org/users/39665/items/52QZTNJB"],"uri":["http://zotero.org/users/39665/items/52QZTNJB"],"itemData":{"id":312,"type":"article-journal","title":"Consensus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Monographs","language":"eng","issued":{"date-parts":[["1992"]]},"PMID":"1627416"}},{"id":830,"uris":["http://zotero.org/users/39665/items/9U6JQXRK"],"uri":["http://zotero.org/users/39665/items/9U6JQXRK"],"itemData":{"id":830,"type":"article-journal","title":"Tamoxifen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instrText>
      </w:r>
      <w:r w:rsidR="00BB21A3" w:rsidRPr="00732BCC">
        <w:rPr>
          <w:color w:val="000000" w:themeColor="text1"/>
          <w:sz w:val="24"/>
          <w:szCs w:val="24"/>
        </w:rPr>
        <w:fldChar w:fldCharType="separate"/>
      </w:r>
      <w:r w:rsidR="0025059A" w:rsidRPr="00E654D6">
        <w:rPr>
          <w:rFonts w:eastAsia="Times New Roman"/>
          <w:color w:val="000000" w:themeColor="text1"/>
          <w:sz w:val="24"/>
          <w:vertAlign w:val="superscript"/>
        </w:rPr>
        <w:t>14,15</w:t>
      </w:r>
      <w:r w:rsidR="00BB21A3" w:rsidRPr="00732BCC">
        <w:rPr>
          <w:color w:val="000000" w:themeColor="text1"/>
          <w:sz w:val="24"/>
          <w:szCs w:val="24"/>
        </w:rPr>
        <w:fldChar w:fldCharType="end"/>
      </w:r>
      <w:r w:rsidR="009C2EC3" w:rsidRPr="00E654D6">
        <w:rPr>
          <w:color w:val="000000" w:themeColor="text1"/>
          <w:sz w:val="24"/>
          <w:szCs w:val="24"/>
        </w:rPr>
        <w:t xml:space="preserve"> </w:t>
      </w:r>
      <w:r w:rsidR="007D0E3E">
        <w:rPr>
          <w:color w:val="000000" w:themeColor="text1"/>
          <w:sz w:val="24"/>
          <w:szCs w:val="24"/>
        </w:rPr>
        <w:t>through</w:t>
      </w:r>
      <w:r w:rsidR="008F7C88" w:rsidRPr="00E654D6">
        <w:rPr>
          <w:color w:val="000000" w:themeColor="text1"/>
          <w:sz w:val="24"/>
          <w:szCs w:val="24"/>
        </w:rPr>
        <w:t xml:space="preserve"> reductions in </w:t>
      </w:r>
      <w:r w:rsidR="002B3206" w:rsidRPr="00E654D6">
        <w:rPr>
          <w:color w:val="000000" w:themeColor="text1"/>
          <w:sz w:val="24"/>
          <w:szCs w:val="24"/>
        </w:rPr>
        <w:t xml:space="preserve">tumor size-specific </w:t>
      </w:r>
      <w:r w:rsidR="008F7C88" w:rsidRPr="00E654D6">
        <w:rPr>
          <w:color w:val="000000" w:themeColor="text1"/>
          <w:sz w:val="24"/>
          <w:szCs w:val="24"/>
        </w:rPr>
        <w:t>case fatality rates from breast cancer and competing causes of death, respectively.  We also quantify how the contribution of earlier detection to gains in life expectancy varied by age at diagnosis</w:t>
      </w:r>
      <w:r w:rsidR="006A2F8A" w:rsidRPr="00E654D6">
        <w:rPr>
          <w:color w:val="000000" w:themeColor="text1"/>
          <w:sz w:val="24"/>
          <w:szCs w:val="24"/>
        </w:rPr>
        <w:t>, which</w:t>
      </w:r>
      <w:r w:rsidR="008F7C88" w:rsidRPr="00426351">
        <w:rPr>
          <w:color w:val="000000" w:themeColor="text1"/>
          <w:sz w:val="24"/>
          <w:szCs w:val="24"/>
        </w:rPr>
        <w:t xml:space="preserve"> </w:t>
      </w:r>
      <w:r w:rsidR="008F7C88" w:rsidRPr="00E654D6">
        <w:rPr>
          <w:color w:val="000000" w:themeColor="text1"/>
          <w:sz w:val="24"/>
          <w:szCs w:val="24"/>
        </w:rPr>
        <w:t xml:space="preserve">directly </w:t>
      </w:r>
      <w:r w:rsidR="008F7C88" w:rsidRPr="00426351">
        <w:rPr>
          <w:color w:val="000000" w:themeColor="text1"/>
          <w:sz w:val="24"/>
          <w:szCs w:val="24"/>
        </w:rPr>
        <w:t>address</w:t>
      </w:r>
      <w:r w:rsidR="006A2F8A" w:rsidRPr="00426351">
        <w:rPr>
          <w:color w:val="000000" w:themeColor="text1"/>
          <w:sz w:val="24"/>
          <w:szCs w:val="24"/>
        </w:rPr>
        <w:t>es</w:t>
      </w:r>
      <w:r w:rsidR="008F7C88" w:rsidRPr="00426351">
        <w:rPr>
          <w:color w:val="000000" w:themeColor="text1"/>
          <w:sz w:val="24"/>
          <w:szCs w:val="24"/>
        </w:rPr>
        <w:t xml:space="preserve"> </w:t>
      </w:r>
      <w:r w:rsidR="008F7C88" w:rsidRPr="00E654D6">
        <w:rPr>
          <w:color w:val="000000" w:themeColor="text1"/>
          <w:sz w:val="24"/>
          <w:szCs w:val="24"/>
        </w:rPr>
        <w:t xml:space="preserve">the controversy </w:t>
      </w:r>
      <w:r w:rsidR="00A0178D" w:rsidRPr="00426351">
        <w:rPr>
          <w:color w:val="000000" w:themeColor="text1"/>
          <w:sz w:val="24"/>
          <w:szCs w:val="24"/>
        </w:rPr>
        <w:t>over the value of screening at different ages</w:t>
      </w:r>
      <w:r w:rsidR="008F7C88" w:rsidRPr="00E654D6">
        <w:rPr>
          <w:color w:val="000000" w:themeColor="text1"/>
          <w:sz w:val="24"/>
          <w:szCs w:val="24"/>
        </w:rPr>
        <w:t xml:space="preserve">.  We focus on contributions to the gain in life expectancy, rather than the declines in breast cancer mortality rates, to account for concurrent improvements in mortality from competing causes of death and changes in the age structure of the US female population.  </w:t>
      </w:r>
      <w:r w:rsidR="0025059A" w:rsidRPr="00426351">
        <w:rPr>
          <w:color w:val="000000" w:themeColor="text1"/>
          <w:sz w:val="24"/>
          <w:szCs w:val="24"/>
        </w:rPr>
        <w:t xml:space="preserve">Finally, we vary the </w:t>
      </w:r>
      <w:r w:rsidR="00A0178D" w:rsidRPr="00426351">
        <w:rPr>
          <w:color w:val="000000" w:themeColor="text1"/>
          <w:sz w:val="24"/>
          <w:szCs w:val="24"/>
        </w:rPr>
        <w:t xml:space="preserve">assumed </w:t>
      </w:r>
      <w:r w:rsidR="00CF154C">
        <w:rPr>
          <w:color w:val="000000" w:themeColor="text1"/>
          <w:sz w:val="24"/>
          <w:szCs w:val="24"/>
        </w:rPr>
        <w:t>prevalence</w:t>
      </w:r>
      <w:r w:rsidR="0025059A" w:rsidRPr="00426351">
        <w:rPr>
          <w:color w:val="000000" w:themeColor="text1"/>
          <w:sz w:val="24"/>
          <w:szCs w:val="24"/>
        </w:rPr>
        <w:t xml:space="preserve"> of overdiagnosis and re-quantify contributions to the gain in life expectancy.</w:t>
      </w:r>
    </w:p>
    <w:p w14:paraId="7D813C21" w14:textId="77777777" w:rsidR="008F7C88" w:rsidRPr="00E654D6" w:rsidRDefault="008F7C88" w:rsidP="0025059A">
      <w:pPr>
        <w:pStyle w:val="Normal2"/>
        <w:spacing w:line="480" w:lineRule="auto"/>
        <w:rPr>
          <w:color w:val="000000" w:themeColor="text1"/>
          <w:sz w:val="24"/>
          <w:szCs w:val="24"/>
        </w:rPr>
      </w:pPr>
    </w:p>
    <w:p w14:paraId="61ECC5AF" w14:textId="77777777" w:rsidR="008D20E9" w:rsidRPr="00E654D6" w:rsidRDefault="008D20E9" w:rsidP="00BD5F67">
      <w:pPr>
        <w:pStyle w:val="Normal1"/>
        <w:spacing w:line="480" w:lineRule="auto"/>
        <w:outlineLvl w:val="0"/>
        <w:rPr>
          <w:color w:val="000000" w:themeColor="text1"/>
          <w:sz w:val="24"/>
          <w:szCs w:val="24"/>
        </w:rPr>
      </w:pPr>
      <w:r w:rsidRPr="00E654D6">
        <w:rPr>
          <w:b/>
          <w:color w:val="000000" w:themeColor="text1"/>
          <w:sz w:val="24"/>
          <w:szCs w:val="24"/>
        </w:rPr>
        <w:t>2. METHODS</w:t>
      </w:r>
    </w:p>
    <w:p w14:paraId="5368A29D" w14:textId="77777777" w:rsidR="00765DFD" w:rsidRPr="00E654D6" w:rsidRDefault="00023A72" w:rsidP="00765DFD">
      <w:pPr>
        <w:spacing w:line="480" w:lineRule="auto"/>
        <w:rPr>
          <w:rFonts w:ascii="Times New Roman" w:eastAsia="Times New Roman" w:hAnsi="Times New Roman" w:cs="Times New Roman"/>
          <w:color w:val="000000" w:themeColor="text1"/>
          <w:sz w:val="24"/>
          <w:szCs w:val="24"/>
        </w:rPr>
      </w:pPr>
      <w:r w:rsidRPr="00E654D6">
        <w:rPr>
          <w:color w:val="000000" w:themeColor="text1"/>
          <w:sz w:val="24"/>
          <w:szCs w:val="24"/>
        </w:rPr>
        <w:tab/>
      </w:r>
      <w:r w:rsidRPr="00E654D6">
        <w:rPr>
          <w:b/>
          <w:color w:val="000000" w:themeColor="text1"/>
          <w:sz w:val="24"/>
          <w:szCs w:val="24"/>
        </w:rPr>
        <w:t>2.1  Analytic Methods</w:t>
      </w:r>
      <w:r w:rsidRPr="00E654D6">
        <w:rPr>
          <w:color w:val="000000" w:themeColor="text1"/>
          <w:sz w:val="24"/>
          <w:szCs w:val="24"/>
        </w:rPr>
        <w:t xml:space="preserve">.  </w:t>
      </w:r>
      <w:r w:rsidR="007F1EC1" w:rsidRPr="00E654D6">
        <w:rPr>
          <w:color w:val="000000" w:themeColor="text1"/>
          <w:sz w:val="24"/>
          <w:szCs w:val="24"/>
        </w:rPr>
        <w:t>Our analytic approach consists of two steps (Figure 1).</w:t>
      </w:r>
      <w:r w:rsidR="00765DFD" w:rsidRPr="00E654D6">
        <w:rPr>
          <w:color w:val="000000" w:themeColor="text1"/>
          <w:sz w:val="24"/>
          <w:szCs w:val="24"/>
        </w:rPr>
        <w:t xml:space="preserve">  </w:t>
      </w:r>
      <w:r w:rsidR="00765DFD" w:rsidRPr="00E654D6">
        <w:rPr>
          <w:rFonts w:eastAsia="Times New Roman"/>
          <w:color w:val="000000" w:themeColor="text1"/>
          <w:sz w:val="24"/>
          <w:szCs w:val="24"/>
        </w:rPr>
        <w:t xml:space="preserve">The first step estimates the contribution of earlier detection to gains in life expectancy (component [1]).  </w:t>
      </w:r>
      <w:r w:rsidR="00765DFD" w:rsidRPr="00E654D6">
        <w:rPr>
          <w:color w:val="000000" w:themeColor="text1"/>
          <w:sz w:val="24"/>
          <w:szCs w:val="24"/>
        </w:rPr>
        <w:t>We began with all-cause incidence-based case fatality rates (hereafter “fatality rates”) by tumor size</w:t>
      </w:r>
      <w:r w:rsidR="007F1EC1" w:rsidRPr="00E654D6">
        <w:rPr>
          <w:color w:val="000000" w:themeColor="text1"/>
          <w:sz w:val="24"/>
          <w:szCs w:val="24"/>
        </w:rPr>
        <w:t xml:space="preserve"> (</w:t>
      </w:r>
      <w:r w:rsidR="00765DFD" w:rsidRPr="00E654D6">
        <w:rPr>
          <w:color w:val="000000" w:themeColor="text1"/>
          <w:sz w:val="24"/>
          <w:szCs w:val="24"/>
        </w:rPr>
        <w:t>Section 2.2</w:t>
      </w:r>
      <w:r w:rsidR="007F1EC1" w:rsidRPr="00E654D6">
        <w:rPr>
          <w:color w:val="000000" w:themeColor="text1"/>
          <w:sz w:val="24"/>
          <w:szCs w:val="24"/>
        </w:rPr>
        <w:t>)</w:t>
      </w:r>
      <w:r w:rsidR="00765DFD" w:rsidRPr="00E654D6">
        <w:rPr>
          <w:color w:val="000000" w:themeColor="text1"/>
          <w:sz w:val="24"/>
          <w:szCs w:val="24"/>
        </w:rPr>
        <w:t>.  We adjusted these fatality rates for overdiagnosis</w:t>
      </w:r>
      <w:r w:rsidR="007F1EC1" w:rsidRPr="00E654D6">
        <w:rPr>
          <w:color w:val="000000" w:themeColor="text1"/>
          <w:sz w:val="24"/>
          <w:szCs w:val="24"/>
        </w:rPr>
        <w:t xml:space="preserve"> </w:t>
      </w:r>
      <w:r w:rsidR="00E654D6" w:rsidRPr="00E654D6">
        <w:rPr>
          <w:color w:val="000000" w:themeColor="text1"/>
          <w:sz w:val="24"/>
          <w:szCs w:val="24"/>
        </w:rPr>
        <w:t xml:space="preserve">because overdiagnosed cases artificially lower observed fatality rates </w:t>
      </w:r>
      <w:r w:rsidR="007F1EC1" w:rsidRPr="00E654D6">
        <w:rPr>
          <w:color w:val="000000" w:themeColor="text1"/>
          <w:sz w:val="24"/>
          <w:szCs w:val="24"/>
        </w:rPr>
        <w:t>(</w:t>
      </w:r>
      <w:r w:rsidR="00EC284A" w:rsidRPr="00E654D6">
        <w:rPr>
          <w:color w:val="000000" w:themeColor="text1"/>
          <w:sz w:val="24"/>
          <w:szCs w:val="24"/>
        </w:rPr>
        <w:t>Section 2.3</w:t>
      </w:r>
      <w:ins w:id="8" w:author="Samir Soneji" w:date="2016-03-10T15:38:00Z">
        <w:r w:rsidR="00C96820">
          <w:rPr>
            <w:color w:val="000000" w:themeColor="text1"/>
            <w:sz w:val="24"/>
            <w:szCs w:val="24"/>
          </w:rPr>
          <w:t>,</w:t>
        </w:r>
      </w:ins>
      <w:r w:rsidR="005C2303">
        <w:rPr>
          <w:color w:val="000000" w:themeColor="text1"/>
          <w:sz w:val="24"/>
          <w:szCs w:val="24"/>
        </w:rPr>
        <w:t xml:space="preserve"> eAppendix B</w:t>
      </w:r>
      <w:r w:rsidR="007F1EC1" w:rsidRPr="00E654D6">
        <w:rPr>
          <w:color w:val="000000" w:themeColor="text1"/>
          <w:sz w:val="24"/>
          <w:szCs w:val="24"/>
        </w:rPr>
        <w:t>)</w:t>
      </w:r>
      <w:r w:rsidR="00765DFD" w:rsidRPr="00E654D6">
        <w:rPr>
          <w:color w:val="000000" w:themeColor="text1"/>
          <w:sz w:val="24"/>
          <w:szCs w:val="24"/>
        </w:rPr>
        <w:t>. The adjusted tumor size-specific fatality rates served as input to demographic life tables that produced tumor size-specific life expectancies in 1975 and 2002 (eAppendix C</w:t>
      </w:r>
      <w:r w:rsidR="00765DFD" w:rsidRPr="00E654D6">
        <w:rPr>
          <w:rFonts w:eastAsia="Times New Roman"/>
          <w:color w:val="000000" w:themeColor="text1"/>
          <w:sz w:val="24"/>
          <w:szCs w:val="24"/>
        </w:rPr>
        <w:t>)</w:t>
      </w:r>
      <w:r w:rsidR="00765DFD" w:rsidRPr="00E654D6">
        <w:rPr>
          <w:color w:val="000000" w:themeColor="text1"/>
          <w:sz w:val="24"/>
          <w:szCs w:val="24"/>
        </w:rPr>
        <w:t xml:space="preserve">.  We calculated overall life expectancy </w:t>
      </w:r>
      <w:r w:rsidR="002B3206" w:rsidRPr="00E654D6">
        <w:rPr>
          <w:color w:val="000000" w:themeColor="text1"/>
          <w:sz w:val="24"/>
          <w:szCs w:val="24"/>
        </w:rPr>
        <w:t xml:space="preserve">in 1975 and 2002 </w:t>
      </w:r>
      <w:r w:rsidR="00765DFD" w:rsidRPr="00E654D6">
        <w:rPr>
          <w:color w:val="000000" w:themeColor="text1"/>
          <w:sz w:val="24"/>
          <w:szCs w:val="24"/>
        </w:rPr>
        <w:t>as the weighted average of tumor-size specific life expectancies, where the weights corresponded to the annual distribution of incident breast cancers by tumor size</w:t>
      </w:r>
      <w:r w:rsidR="000F39D5">
        <w:rPr>
          <w:color w:val="000000" w:themeColor="text1"/>
          <w:sz w:val="24"/>
          <w:szCs w:val="24"/>
        </w:rPr>
        <w:t xml:space="preserve"> also adjusted f</w:t>
      </w:r>
      <w:r w:rsidR="002E4C53">
        <w:rPr>
          <w:color w:val="000000" w:themeColor="text1"/>
          <w:sz w:val="24"/>
          <w:szCs w:val="24"/>
        </w:rPr>
        <w:t>o</w:t>
      </w:r>
      <w:r w:rsidR="000F39D5">
        <w:rPr>
          <w:color w:val="000000" w:themeColor="text1"/>
          <w:sz w:val="24"/>
          <w:szCs w:val="24"/>
        </w:rPr>
        <w:t>r</w:t>
      </w:r>
      <w:r w:rsidR="002E4C53">
        <w:rPr>
          <w:color w:val="000000" w:themeColor="text1"/>
          <w:sz w:val="24"/>
          <w:szCs w:val="24"/>
        </w:rPr>
        <w:t xml:space="preserve"> overdiagnosis (overdiagnosed cases artificially raise the observed proportion of </w:t>
      </w:r>
      <w:r w:rsidR="00612411">
        <w:rPr>
          <w:color w:val="000000" w:themeColor="text1"/>
          <w:sz w:val="24"/>
          <w:szCs w:val="24"/>
        </w:rPr>
        <w:t xml:space="preserve">smaller sized </w:t>
      </w:r>
      <w:r w:rsidR="002E4C53">
        <w:rPr>
          <w:color w:val="000000" w:themeColor="text1"/>
          <w:sz w:val="24"/>
          <w:szCs w:val="24"/>
        </w:rPr>
        <w:t>tumors</w:t>
      </w:r>
      <w:r w:rsidR="005C2303">
        <w:rPr>
          <w:color w:val="000000" w:themeColor="text1"/>
          <w:sz w:val="24"/>
          <w:szCs w:val="24"/>
        </w:rPr>
        <w:t>, eAppendix B</w:t>
      </w:r>
      <w:r w:rsidR="002E4C53">
        <w:rPr>
          <w:color w:val="000000" w:themeColor="text1"/>
          <w:sz w:val="24"/>
          <w:szCs w:val="24"/>
        </w:rPr>
        <w:t xml:space="preserve">).  </w:t>
      </w:r>
      <w:r w:rsidR="00765DFD" w:rsidRPr="00E654D6">
        <w:rPr>
          <w:color w:val="000000" w:themeColor="text1"/>
          <w:sz w:val="24"/>
          <w:szCs w:val="24"/>
        </w:rPr>
        <w:t>The gain in life expectancy was then computed as the difference in overall life expectancy</w:t>
      </w:r>
      <w:r w:rsidR="00E654D6" w:rsidRPr="00E654D6">
        <w:rPr>
          <w:color w:val="000000" w:themeColor="text1"/>
          <w:sz w:val="24"/>
          <w:szCs w:val="24"/>
        </w:rPr>
        <w:t xml:space="preserve"> for cohorts formed in 1975 and 2002 and followed forward 10 years</w:t>
      </w:r>
      <w:r w:rsidR="00765DFD" w:rsidRPr="00E654D6">
        <w:rPr>
          <w:color w:val="000000" w:themeColor="text1"/>
          <w:sz w:val="24"/>
          <w:szCs w:val="24"/>
        </w:rPr>
        <w:t xml:space="preserve">. </w:t>
      </w:r>
      <w:r w:rsidR="000F39D5">
        <w:rPr>
          <w:color w:val="000000" w:themeColor="text1"/>
          <w:sz w:val="24"/>
          <w:szCs w:val="24"/>
        </w:rPr>
        <w:t xml:space="preserve"> </w:t>
      </w:r>
      <w:r w:rsidR="00765DFD" w:rsidRPr="00E654D6">
        <w:rPr>
          <w:color w:val="000000" w:themeColor="text1"/>
          <w:sz w:val="24"/>
          <w:szCs w:val="24"/>
        </w:rPr>
        <w:t>Next, we utilized an established demographic method (Kitagawa decomposition</w:t>
      </w:r>
      <w:r w:rsidR="00765DFD" w:rsidRPr="00E654D6">
        <w:rPr>
          <w:color w:val="000000" w:themeColor="text1"/>
          <w:sz w:val="24"/>
          <w:szCs w:val="24"/>
        </w:rPr>
        <w:fldChar w:fldCharType="begin"/>
      </w:r>
      <w:r w:rsidR="002E4C53">
        <w:rPr>
          <w:color w:val="000000" w:themeColor="text1"/>
          <w:sz w:val="24"/>
          <w:szCs w:val="24"/>
        </w:rPr>
        <w:instrText xml:space="preserve"> ADDIN ZOTERO_ITEM CSL_CITATION {"citationID":"2d3c5bjia3","properties":{"formattedCitation":"{\\rtf \\super 16\\nosupersub{}}","plainCitation":"16"},"citationItems":[{"id":1546,"uris":["http://zotero.org/users/39665/items/G8VW6934"],"uri":["http://zotero.org/users/39665/items/G8VW6934"],"itemData":{"id":1546,"type":"article-journal","title":"Components of a Difference Between Two Rates*","container-title":"Journal of the American Statistical Association","page":"1168-1194","volume":"50","issue":"272","source":"Taylor and Francis+NEJM","abstract":"* Expanded version of a paper read at the annual meeting of the American Statistical Association held in Chicago, December 27–30, 1952. The preparation of this manuscript was sponsored jointly by the Population Research and Training Center, University of Chicago, and Scripps Foundation, Miami University—the latter through funds provided by the Rockefeller Foundation for the study of population distribution. The author is indebted to Philip M. Hauser, Donald J. Bogue, O. Dudley Duncan, Beverly Duncan and J. J. Feldman for a careful reading of the paper and many suggestive comments and criticisms.","DOI":"10.1080/01621459.1955.10501299","ISSN":"0162-1459","author":[{"family":"Kitagawa","given":"Evelyn M."}],"issued":{"date-parts":[["1955",12,1]]}}}],"schema":"https://github.com/citation-style-language/schema/raw/master/csl-citation.json"} </w:instrText>
      </w:r>
      <w:r w:rsidR="00765DFD" w:rsidRPr="00E654D6">
        <w:rPr>
          <w:color w:val="000000" w:themeColor="text1"/>
          <w:sz w:val="24"/>
          <w:szCs w:val="24"/>
        </w:rPr>
        <w:fldChar w:fldCharType="separate"/>
      </w:r>
      <w:r w:rsidR="002E4C53" w:rsidRPr="002E4C53">
        <w:rPr>
          <w:sz w:val="24"/>
          <w:szCs w:val="24"/>
          <w:vertAlign w:val="superscript"/>
        </w:rPr>
        <w:t>16</w:t>
      </w:r>
      <w:r w:rsidR="00765DFD" w:rsidRPr="00E654D6">
        <w:rPr>
          <w:color w:val="000000" w:themeColor="text1"/>
          <w:sz w:val="24"/>
          <w:szCs w:val="24"/>
        </w:rPr>
        <w:fldChar w:fldCharType="end"/>
      </w:r>
      <w:r w:rsidR="00765DFD" w:rsidRPr="00E654D6">
        <w:rPr>
          <w:color w:val="000000" w:themeColor="text1"/>
          <w:sz w:val="24"/>
          <w:szCs w:val="24"/>
        </w:rPr>
        <w:t xml:space="preserve">) to estimate how much of this gain was due to changes in the annual </w:t>
      </w:r>
      <w:r w:rsidR="00765DFD" w:rsidRPr="00426351">
        <w:rPr>
          <w:color w:val="000000" w:themeColor="text1"/>
          <w:sz w:val="24"/>
          <w:szCs w:val="24"/>
        </w:rPr>
        <w:t>distribution</w:t>
      </w:r>
      <w:r w:rsidR="00765DFD" w:rsidRPr="00E654D6">
        <w:rPr>
          <w:color w:val="000000" w:themeColor="text1"/>
          <w:sz w:val="24"/>
          <w:szCs w:val="24"/>
        </w:rPr>
        <w:t xml:space="preserve"> of incident breast cancers by tumor size </w:t>
      </w:r>
      <w:r w:rsidR="00765DFD" w:rsidRPr="00426351">
        <w:rPr>
          <w:color w:val="000000" w:themeColor="text1"/>
          <w:sz w:val="24"/>
          <w:szCs w:val="24"/>
        </w:rPr>
        <w:t>(i.e., more small tumors over time)</w:t>
      </w:r>
      <w:r w:rsidR="00765DFD" w:rsidRPr="00E654D6">
        <w:rPr>
          <w:color w:val="000000" w:themeColor="text1"/>
          <w:sz w:val="24"/>
          <w:szCs w:val="24"/>
        </w:rPr>
        <w:t xml:space="preserve"> and improvements in adjusted all-cause fatality rates. </w:t>
      </w:r>
    </w:p>
    <w:p w14:paraId="70334B48" w14:textId="77777777" w:rsidR="00023A72" w:rsidRPr="00E654D6" w:rsidRDefault="00765DFD" w:rsidP="007F1EC1">
      <w:pPr>
        <w:spacing w:line="480" w:lineRule="auto"/>
        <w:ind w:firstLine="720"/>
        <w:rPr>
          <w:color w:val="000000" w:themeColor="text1"/>
          <w:sz w:val="24"/>
          <w:szCs w:val="24"/>
        </w:rPr>
      </w:pPr>
      <w:r w:rsidRPr="00426351">
        <w:rPr>
          <w:rFonts w:eastAsia="Times New Roman"/>
          <w:color w:val="000000" w:themeColor="text1"/>
          <w:sz w:val="24"/>
          <w:szCs w:val="24"/>
        </w:rPr>
        <w:t xml:space="preserve">The second step estimates </w:t>
      </w:r>
      <w:r w:rsidR="000A0173" w:rsidRPr="00426351">
        <w:rPr>
          <w:rFonts w:eastAsia="Times New Roman"/>
          <w:color w:val="000000" w:themeColor="text1"/>
          <w:sz w:val="24"/>
          <w:szCs w:val="24"/>
        </w:rPr>
        <w:t>the contribution of advances in breast cancer treatment (component [2]) and advances in the treatment of other diseases (component [3]) on gains in life expectancy.</w:t>
      </w:r>
      <w:r w:rsidR="000A0173" w:rsidRPr="00E654D6">
        <w:rPr>
          <w:rFonts w:eastAsia="Times New Roman"/>
          <w:color w:val="000000" w:themeColor="text1"/>
          <w:sz w:val="24"/>
          <w:szCs w:val="24"/>
        </w:rPr>
        <w:t xml:space="preserve">  </w:t>
      </w:r>
      <w:r w:rsidR="000A0173" w:rsidRPr="00E654D6">
        <w:rPr>
          <w:color w:val="000000" w:themeColor="text1"/>
          <w:sz w:val="24"/>
          <w:szCs w:val="24"/>
        </w:rPr>
        <w:t>W</w:t>
      </w:r>
      <w:r w:rsidR="00023A72" w:rsidRPr="00E654D6">
        <w:rPr>
          <w:color w:val="000000" w:themeColor="text1"/>
          <w:sz w:val="24"/>
          <w:szCs w:val="24"/>
        </w:rPr>
        <w:t xml:space="preserve">e began with </w:t>
      </w:r>
      <w:r w:rsidR="004B5AC1">
        <w:rPr>
          <w:color w:val="000000" w:themeColor="text1"/>
          <w:sz w:val="24"/>
          <w:szCs w:val="24"/>
        </w:rPr>
        <w:t>tumor size</w:t>
      </w:r>
      <w:r w:rsidR="00E654D6" w:rsidRPr="00E654D6">
        <w:rPr>
          <w:color w:val="000000" w:themeColor="text1"/>
          <w:sz w:val="24"/>
          <w:szCs w:val="24"/>
        </w:rPr>
        <w:t xml:space="preserve">-specific </w:t>
      </w:r>
      <w:r w:rsidR="00023A72" w:rsidRPr="00E654D6">
        <w:rPr>
          <w:color w:val="000000" w:themeColor="text1"/>
          <w:sz w:val="24"/>
          <w:szCs w:val="24"/>
        </w:rPr>
        <w:t xml:space="preserve">fatality rates </w:t>
      </w:r>
      <w:r w:rsidR="004B5AC1">
        <w:rPr>
          <w:color w:val="000000" w:themeColor="text1"/>
          <w:sz w:val="24"/>
          <w:szCs w:val="24"/>
        </w:rPr>
        <w:t xml:space="preserve">from </w:t>
      </w:r>
      <w:r w:rsidR="00023A72" w:rsidRPr="00E654D6">
        <w:rPr>
          <w:color w:val="000000" w:themeColor="text1"/>
          <w:sz w:val="24"/>
          <w:szCs w:val="24"/>
        </w:rPr>
        <w:t xml:space="preserve">breast cancer and all other causes.  </w:t>
      </w:r>
      <w:r w:rsidR="000A0173" w:rsidRPr="00426351">
        <w:rPr>
          <w:color w:val="000000" w:themeColor="text1"/>
          <w:sz w:val="24"/>
          <w:szCs w:val="24"/>
        </w:rPr>
        <w:t xml:space="preserve">We then </w:t>
      </w:r>
      <w:r w:rsidR="00023A72" w:rsidRPr="00426351">
        <w:rPr>
          <w:color w:val="000000" w:themeColor="text1"/>
          <w:sz w:val="24"/>
          <w:szCs w:val="24"/>
        </w:rPr>
        <w:t xml:space="preserve">adjusted </w:t>
      </w:r>
      <w:r w:rsidR="000A0173" w:rsidRPr="00426351">
        <w:rPr>
          <w:color w:val="000000" w:themeColor="text1"/>
          <w:sz w:val="24"/>
          <w:szCs w:val="24"/>
        </w:rPr>
        <w:t xml:space="preserve">these rates </w:t>
      </w:r>
      <w:r w:rsidR="00023A72" w:rsidRPr="00426351">
        <w:rPr>
          <w:color w:val="000000" w:themeColor="text1"/>
          <w:sz w:val="24"/>
          <w:szCs w:val="24"/>
        </w:rPr>
        <w:t>for overdiagnosis.</w:t>
      </w:r>
      <w:r w:rsidR="00023A72" w:rsidRPr="00E654D6">
        <w:rPr>
          <w:color w:val="000000" w:themeColor="text1"/>
          <w:sz w:val="24"/>
          <w:szCs w:val="24"/>
        </w:rPr>
        <w:t xml:space="preserve">  </w:t>
      </w:r>
      <w:r w:rsidR="00023A72" w:rsidRPr="00E654D6">
        <w:rPr>
          <w:color w:val="000000" w:themeColor="text1"/>
          <w:sz w:val="24"/>
          <w:szCs w:val="24"/>
        </w:rPr>
        <w:lastRenderedPageBreak/>
        <w:t xml:space="preserve">The adjusted tumor size- and cause-specific fatality rates served as the input to demographic life </w:t>
      </w:r>
      <w:r w:rsidR="00023A72" w:rsidRPr="002E4C53">
        <w:rPr>
          <w:color w:val="000000" w:themeColor="text1"/>
          <w:sz w:val="24"/>
          <w:szCs w:val="24"/>
        </w:rPr>
        <w:t xml:space="preserve">tables </w:t>
      </w:r>
      <w:r w:rsidR="000A0173" w:rsidRPr="00426351">
        <w:rPr>
          <w:sz w:val="24"/>
          <w:szCs w:val="24"/>
        </w:rPr>
        <w:t>(one for breast cancer and the other for all other causes)</w:t>
      </w:r>
      <w:r w:rsidR="000A0173" w:rsidRPr="00426351">
        <w:rPr>
          <w:rFonts w:eastAsia="Times New Roman"/>
          <w:color w:val="000000" w:themeColor="text1"/>
          <w:sz w:val="24"/>
          <w:szCs w:val="24"/>
        </w:rPr>
        <w:t xml:space="preserve"> </w:t>
      </w:r>
      <w:r w:rsidR="00023A72" w:rsidRPr="002E4C53">
        <w:rPr>
          <w:color w:val="000000" w:themeColor="text1"/>
          <w:sz w:val="24"/>
          <w:szCs w:val="24"/>
        </w:rPr>
        <w:t>that</w:t>
      </w:r>
      <w:r w:rsidR="00023A72" w:rsidRPr="00E654D6">
        <w:rPr>
          <w:color w:val="000000" w:themeColor="text1"/>
          <w:sz w:val="24"/>
          <w:szCs w:val="24"/>
        </w:rPr>
        <w:t xml:space="preserve"> produce</w:t>
      </w:r>
      <w:r w:rsidR="00A16487">
        <w:rPr>
          <w:color w:val="000000" w:themeColor="text1"/>
          <w:sz w:val="24"/>
          <w:szCs w:val="24"/>
        </w:rPr>
        <w:t>d</w:t>
      </w:r>
      <w:r w:rsidR="00023A72" w:rsidRPr="00E654D6">
        <w:rPr>
          <w:color w:val="000000" w:themeColor="text1"/>
          <w:sz w:val="24"/>
          <w:szCs w:val="24"/>
        </w:rPr>
        <w:t xml:space="preserve"> corresponding life-years in 1975 and 20</w:t>
      </w:r>
      <w:r w:rsidR="00A0178D" w:rsidRPr="00E654D6">
        <w:rPr>
          <w:color w:val="000000" w:themeColor="text1"/>
          <w:sz w:val="24"/>
          <w:szCs w:val="24"/>
        </w:rPr>
        <w:t>0</w:t>
      </w:r>
      <w:r w:rsidR="00A038EF" w:rsidRPr="00E654D6">
        <w:rPr>
          <w:color w:val="000000" w:themeColor="text1"/>
          <w:sz w:val="24"/>
          <w:szCs w:val="24"/>
        </w:rPr>
        <w:t>2</w:t>
      </w:r>
      <w:r w:rsidR="00023A72" w:rsidRPr="00E654D6">
        <w:rPr>
          <w:color w:val="000000" w:themeColor="text1"/>
          <w:sz w:val="24"/>
          <w:szCs w:val="24"/>
        </w:rPr>
        <w:t>.  We then utilized a related demographic method (Beltrán-Sánchez decomposition</w:t>
      </w:r>
      <w:r w:rsidR="00023A72" w:rsidRPr="00E654D6">
        <w:rPr>
          <w:color w:val="000000" w:themeColor="text1"/>
          <w:sz w:val="24"/>
          <w:szCs w:val="24"/>
        </w:rPr>
        <w:fldChar w:fldCharType="begin"/>
      </w:r>
      <w:r w:rsidR="002E4C53">
        <w:rPr>
          <w:color w:val="000000" w:themeColor="text1"/>
          <w:sz w:val="24"/>
          <w:szCs w:val="24"/>
        </w:rPr>
        <w:instrText xml:space="preserve"> ADDIN ZOTERO_ITEM CSL_CITATION {"citationID":"WukBFxR9","properties":{"formattedCitation":"{\\rtf \\super 17\\nosupersub{}}","plainCitation":"17"},"citationItems":[{"id":1499,"uris":["http://zotero.org/users/39665/items/FTIXTTBS"],"uri":["http://zotero.org/users/39665/items/FTIXTTBS"],"itemData":{"id":1499,"type":"article-journal","title":"An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H."},{"family":"Canudas-Romo","given":"Vladimir"}],"issued":{"date-parts":[["2008",7,25]]}}}],"schema":"https://github.com/citation-style-language/schema/raw/master/csl-citation.json"} </w:instrText>
      </w:r>
      <w:r w:rsidR="00023A72" w:rsidRPr="00E654D6">
        <w:rPr>
          <w:color w:val="000000" w:themeColor="text1"/>
          <w:sz w:val="24"/>
          <w:szCs w:val="24"/>
        </w:rPr>
        <w:fldChar w:fldCharType="separate"/>
      </w:r>
      <w:r w:rsidR="002E4C53" w:rsidRPr="002E4C53">
        <w:rPr>
          <w:sz w:val="24"/>
          <w:szCs w:val="24"/>
          <w:vertAlign w:val="superscript"/>
        </w:rPr>
        <w:t>17</w:t>
      </w:r>
      <w:r w:rsidR="00023A72" w:rsidRPr="00E654D6">
        <w:rPr>
          <w:color w:val="000000" w:themeColor="text1"/>
          <w:sz w:val="24"/>
          <w:szCs w:val="24"/>
        </w:rPr>
        <w:fldChar w:fldCharType="end"/>
      </w:r>
      <w:r w:rsidR="00023A72" w:rsidRPr="00E654D6">
        <w:rPr>
          <w:color w:val="000000" w:themeColor="text1"/>
          <w:sz w:val="24"/>
          <w:szCs w:val="24"/>
        </w:rPr>
        <w:t xml:space="preserve">) to estimate how much of the contribution of improvements in adjusted all-cause fatality rates was due to improvements in adjusted fatality rates from breast cancer and </w:t>
      </w:r>
      <w:r w:rsidRPr="00E654D6">
        <w:rPr>
          <w:color w:val="000000" w:themeColor="text1"/>
          <w:sz w:val="24"/>
          <w:szCs w:val="24"/>
        </w:rPr>
        <w:t xml:space="preserve">from all other causes. </w:t>
      </w:r>
      <w:commentRangeStart w:id="9"/>
      <w:del w:id="10" w:author="Samir Soneji" w:date="2016-03-11T16:12:00Z">
        <w:r w:rsidR="00C24488" w:rsidRPr="00E654D6" w:rsidDel="00C62B8B">
          <w:rPr>
            <w:color w:val="000000" w:themeColor="text1"/>
            <w:sz w:val="24"/>
            <w:szCs w:val="24"/>
          </w:rPr>
          <w:delText xml:space="preserve"> </w:delText>
        </w:r>
        <w:r w:rsidRPr="00426351" w:rsidDel="00C62B8B">
          <w:rPr>
            <w:color w:val="000000" w:themeColor="text1"/>
            <w:sz w:val="24"/>
            <w:szCs w:val="24"/>
          </w:rPr>
          <w:delText>The three components</w:delText>
        </w:r>
        <w:r w:rsidRPr="00C62B8B" w:rsidDel="00C62B8B">
          <w:rPr>
            <w:color w:val="000000" w:themeColor="text1"/>
            <w:sz w:val="24"/>
            <w:szCs w:val="24"/>
          </w:rPr>
          <w:delText>, all of which we derive</w:delText>
        </w:r>
        <w:r w:rsidR="00A16487" w:rsidRPr="00C62B8B" w:rsidDel="00C62B8B">
          <w:rPr>
            <w:color w:val="000000" w:themeColor="text1"/>
            <w:sz w:val="24"/>
            <w:szCs w:val="24"/>
          </w:rPr>
          <w:delText>d</w:delText>
        </w:r>
        <w:r w:rsidRPr="00C62B8B" w:rsidDel="00C62B8B">
          <w:rPr>
            <w:color w:val="000000" w:themeColor="text1"/>
            <w:sz w:val="24"/>
            <w:szCs w:val="24"/>
          </w:rPr>
          <w:delText xml:space="preserve"> from life tables,</w:delText>
        </w:r>
        <w:r w:rsidRPr="00426351" w:rsidDel="00C62B8B">
          <w:rPr>
            <w:color w:val="000000" w:themeColor="text1"/>
            <w:sz w:val="24"/>
            <w:szCs w:val="24"/>
          </w:rPr>
          <w:delText xml:space="preserve"> sum</w:delText>
        </w:r>
        <w:r w:rsidR="00A16487" w:rsidDel="00C62B8B">
          <w:rPr>
            <w:color w:val="000000" w:themeColor="text1"/>
            <w:sz w:val="24"/>
            <w:szCs w:val="24"/>
          </w:rPr>
          <w:delText>med</w:delText>
        </w:r>
        <w:r w:rsidRPr="00426351" w:rsidDel="00C62B8B">
          <w:rPr>
            <w:color w:val="000000" w:themeColor="text1"/>
            <w:sz w:val="24"/>
            <w:szCs w:val="24"/>
          </w:rPr>
          <w:delText xml:space="preserve"> to the total gain in life expectancy.</w:delText>
        </w:r>
        <w:r w:rsidRPr="00E654D6" w:rsidDel="00C62B8B">
          <w:rPr>
            <w:color w:val="000000" w:themeColor="text1"/>
            <w:sz w:val="24"/>
            <w:szCs w:val="24"/>
          </w:rPr>
          <w:delText xml:space="preserve">  </w:delText>
        </w:r>
      </w:del>
      <w:commentRangeEnd w:id="9"/>
      <w:r w:rsidR="00C62B8B">
        <w:rPr>
          <w:rStyle w:val="CommentReference"/>
        </w:rPr>
        <w:commentReference w:id="9"/>
      </w:r>
      <w:r w:rsidRPr="00E654D6">
        <w:rPr>
          <w:color w:val="000000" w:themeColor="text1"/>
          <w:sz w:val="24"/>
          <w:szCs w:val="24"/>
        </w:rPr>
        <w:t xml:space="preserve">We did not report any sampling uncertainty in the gain in life expectancy or its three </w:t>
      </w:r>
      <w:r w:rsidR="00023A72" w:rsidRPr="00E654D6">
        <w:rPr>
          <w:color w:val="000000" w:themeColor="text1"/>
          <w:sz w:val="24"/>
          <w:szCs w:val="24"/>
        </w:rPr>
        <w:t>components because our calculations used registry data that fully captured the mortality experience of defined populations</w:t>
      </w:r>
      <w:r w:rsidR="007173D2" w:rsidRPr="00E654D6">
        <w:rPr>
          <w:color w:val="000000" w:themeColor="text1"/>
          <w:sz w:val="24"/>
          <w:szCs w:val="24"/>
        </w:rPr>
        <w:t>.</w:t>
      </w:r>
      <w:r w:rsidR="00023A72" w:rsidRPr="00E654D6">
        <w:rPr>
          <w:color w:val="000000" w:themeColor="text1"/>
          <w:sz w:val="24"/>
          <w:szCs w:val="24"/>
          <w:vertAlign w:val="superscript"/>
        </w:rPr>
        <w:t>17</w:t>
      </w:r>
      <w:r w:rsidR="00023A72" w:rsidRPr="00E654D6">
        <w:rPr>
          <w:color w:val="000000" w:themeColor="text1"/>
          <w:sz w:val="24"/>
          <w:szCs w:val="24"/>
        </w:rPr>
        <w:t xml:space="preserve">  We mathematically des</w:t>
      </w:r>
      <w:r w:rsidR="00610DA0" w:rsidRPr="00E654D6">
        <w:rPr>
          <w:color w:val="000000" w:themeColor="text1"/>
          <w:sz w:val="24"/>
          <w:szCs w:val="24"/>
        </w:rPr>
        <w:t xml:space="preserve">cribe the methods in eAppendix </w:t>
      </w:r>
      <w:r w:rsidR="00A0178D" w:rsidRPr="00E654D6">
        <w:rPr>
          <w:color w:val="000000" w:themeColor="text1"/>
          <w:sz w:val="24"/>
          <w:szCs w:val="24"/>
        </w:rPr>
        <w:t>D</w:t>
      </w:r>
      <w:r w:rsidR="00023A72" w:rsidRPr="00E654D6">
        <w:rPr>
          <w:color w:val="000000" w:themeColor="text1"/>
          <w:sz w:val="24"/>
          <w:szCs w:val="24"/>
        </w:rPr>
        <w:t>-G.</w:t>
      </w:r>
    </w:p>
    <w:p w14:paraId="7ADBF8B9" w14:textId="77777777" w:rsidR="0045642D" w:rsidRPr="001B7B36" w:rsidRDefault="00023A72" w:rsidP="00A7028C">
      <w:pPr>
        <w:spacing w:line="480" w:lineRule="auto"/>
        <w:rPr>
          <w:color w:val="000000" w:themeColor="text1"/>
          <w:sz w:val="24"/>
          <w:szCs w:val="24"/>
        </w:rPr>
      </w:pPr>
      <w:r w:rsidRPr="00E654D6">
        <w:rPr>
          <w:color w:val="000000" w:themeColor="text1"/>
          <w:sz w:val="24"/>
          <w:szCs w:val="24"/>
        </w:rPr>
        <w:tab/>
      </w:r>
      <w:r w:rsidRPr="00E654D6">
        <w:rPr>
          <w:b/>
          <w:color w:val="000000" w:themeColor="text1"/>
          <w:sz w:val="24"/>
          <w:szCs w:val="24"/>
        </w:rPr>
        <w:t>2.2 Patient Data.</w:t>
      </w:r>
      <w:r w:rsidRPr="00E654D6">
        <w:rPr>
          <w:color w:val="000000" w:themeColor="text1"/>
          <w:sz w:val="24"/>
          <w:szCs w:val="24"/>
        </w:rPr>
        <w:t xml:space="preserve">  We obtained incidence and mortality data for breast cancer from the SEER 9 registry database</w:t>
      </w:r>
      <w:r w:rsidR="002B3206" w:rsidRPr="00E654D6">
        <w:rPr>
          <w:color w:val="000000" w:themeColor="text1"/>
          <w:sz w:val="24"/>
          <w:szCs w:val="24"/>
        </w:rPr>
        <w:t>.</w:t>
      </w:r>
      <w:r w:rsidRPr="00E654D6">
        <w:rPr>
          <w:color w:val="000000" w:themeColor="text1"/>
          <w:sz w:val="24"/>
          <w:szCs w:val="24"/>
        </w:rPr>
        <w:t xml:space="preserve"> </w:t>
      </w:r>
      <w:r w:rsidR="00C24488" w:rsidRPr="00E654D6">
        <w:rPr>
          <w:color w:val="000000" w:themeColor="text1"/>
          <w:sz w:val="24"/>
          <w:szCs w:val="24"/>
        </w:rPr>
        <w:t xml:space="preserve"> </w:t>
      </w:r>
      <w:r w:rsidRPr="00E654D6">
        <w:rPr>
          <w:color w:val="000000" w:themeColor="text1"/>
          <w:sz w:val="24"/>
          <w:szCs w:val="24"/>
        </w:rPr>
        <w:t xml:space="preserve">We analyzed 663,860 breast cancer cases diagnosed between 1975 and 2012 and </w:t>
      </w:r>
      <w:r w:rsidR="0053130D" w:rsidRPr="00957BFC">
        <w:rPr>
          <w:color w:val="000000" w:themeColor="text1"/>
          <w:sz w:val="24"/>
          <w:szCs w:val="24"/>
        </w:rPr>
        <w:t>included</w:t>
      </w:r>
      <w:r w:rsidRPr="00E654D6">
        <w:rPr>
          <w:color w:val="000000" w:themeColor="text1"/>
          <w:sz w:val="24"/>
          <w:szCs w:val="24"/>
        </w:rPr>
        <w:t xml:space="preserve"> cases with both malignant and non-malignant</w:t>
      </w:r>
      <w:r w:rsidR="00500EE2" w:rsidRPr="00E654D6">
        <w:rPr>
          <w:color w:val="000000" w:themeColor="text1"/>
          <w:sz w:val="24"/>
          <w:szCs w:val="24"/>
        </w:rPr>
        <w:t xml:space="preserve"> (e.g., ductal carcinoma in situ)</w:t>
      </w:r>
      <w:r w:rsidRPr="00E654D6">
        <w:rPr>
          <w:color w:val="000000" w:themeColor="text1"/>
          <w:sz w:val="24"/>
          <w:szCs w:val="24"/>
        </w:rPr>
        <w:t xml:space="preserve"> behavior. SEER classifies breast cancer as the cause of death</w:t>
      </w:r>
      <w:r w:rsidR="004B7B45" w:rsidRPr="00E654D6">
        <w:rPr>
          <w:color w:val="000000" w:themeColor="text1"/>
          <w:sz w:val="24"/>
          <w:szCs w:val="24"/>
        </w:rPr>
        <w:t xml:space="preserve"> based on the death certificate and</w:t>
      </w:r>
      <w:r w:rsidRPr="00E654D6">
        <w:rPr>
          <w:color w:val="000000" w:themeColor="text1"/>
          <w:sz w:val="24"/>
          <w:szCs w:val="24"/>
        </w:rPr>
        <w:t xml:space="preserve"> identity of a primary tumor.</w:t>
      </w:r>
      <w:r w:rsidR="002E4C53">
        <w:rPr>
          <w:color w:val="000000" w:themeColor="text1"/>
          <w:sz w:val="24"/>
          <w:szCs w:val="24"/>
        </w:rPr>
        <w:fldChar w:fldCharType="begin"/>
      </w:r>
      <w:r w:rsidR="002E4C53">
        <w:rPr>
          <w:color w:val="000000" w:themeColor="text1"/>
          <w:sz w:val="24"/>
          <w:szCs w:val="24"/>
        </w:rPr>
        <w:instrText xml:space="preserve"> ADDIN ZOTERO_ITEM CSL_CITATION {"citationID":"193e3g5fjo","properties":{"formattedCitation":"{\\rtf \\super 18\\nosupersub{}}","plainCitation":"18"},"citationItems":[{"id":1851,"uris":["http://zotero.org/users/39665/items/IUWHSHQ8"],"uri":["http://zotero.org/users/39665/items/IUWHSHQ8"],"itemData":{"id":1851,"type":"article-journal","title":"Should cause of death from the death certificate be used to examine cancer-specific survival? A study of patients with distant stage disease","container-title":"Cancer Investigation","page":"758-764","volume":"28","issue":"7","source":"NCBI PubMed","abstract":"Death certificates are used to classify cause of death for studies of cancer survival and mortality. Using data from the National Cancer Institute's Surveillance, Epidemiology, and End Results program, we evaluated cause of death (site-specific, cancer cause-specific, or other cause of death) for 229,181 patients with distant stage disease during 1994-2003 who died by 2005. Agreement between coded cause of death and initial diagnosis was 85% in patients with only one primary and 64% in patients with more than one primary. Our findings support the usefulness of site and cancer cause-specific causes of death reported on the death certificate for distant stage patients with a single cancer.","DOI":"10.3109/07357901003630959","ISSN":"1532-4192","note":"PMID: 20504221","shortTitle":"Should cause of death from the death certificate be used to examine cancer-specific survival?","journalAbbreviation":"Cancer Invest.","author":[{"family":"Lund","given":"Jennifer L"},{"family":"Harlan","given":"Linda C"},{"family":"Yabroff","given":"K Robin"},{"family":"Warren","given":"Joan L"}],"issued":{"date-parts":[["2010",8]]},"PMID":"20504221"}}],"schema":"https://github.com/citation-style-language/schema/raw/master/csl-citation.json"} </w:instrText>
      </w:r>
      <w:r w:rsidR="002E4C53">
        <w:rPr>
          <w:color w:val="000000" w:themeColor="text1"/>
          <w:sz w:val="24"/>
          <w:szCs w:val="24"/>
        </w:rPr>
        <w:fldChar w:fldCharType="separate"/>
      </w:r>
      <w:r w:rsidR="002E4C53" w:rsidRPr="002E4C53">
        <w:rPr>
          <w:sz w:val="24"/>
          <w:szCs w:val="24"/>
          <w:vertAlign w:val="superscript"/>
        </w:rPr>
        <w:t>18</w:t>
      </w:r>
      <w:r w:rsidR="002E4C53">
        <w:rPr>
          <w:color w:val="000000" w:themeColor="text1"/>
          <w:sz w:val="24"/>
          <w:szCs w:val="24"/>
        </w:rPr>
        <w:fldChar w:fldCharType="end"/>
      </w:r>
      <w:r w:rsidRPr="00E654D6">
        <w:rPr>
          <w:color w:val="000000" w:themeColor="text1"/>
          <w:sz w:val="24"/>
          <w:szCs w:val="24"/>
        </w:rPr>
        <w:t xml:space="preserve">  We placed a further requirement: the breast cancer death must have occurred within 10 years of diagnosis.</w:t>
      </w:r>
      <w:r w:rsidR="00587C76" w:rsidRPr="00E654D6">
        <w:rPr>
          <w:color w:val="000000" w:themeColor="text1"/>
          <w:sz w:val="24"/>
          <w:szCs w:val="24"/>
        </w:rPr>
        <w:t xml:space="preserve"> </w:t>
      </w:r>
      <w:r w:rsidR="006A16C0" w:rsidRPr="00E654D6">
        <w:rPr>
          <w:color w:val="000000" w:themeColor="text1"/>
          <w:sz w:val="24"/>
          <w:szCs w:val="24"/>
          <w:vertAlign w:val="superscript"/>
        </w:rPr>
        <w:t xml:space="preserve"> </w:t>
      </w:r>
      <w:r w:rsidRPr="00E654D6">
        <w:rPr>
          <w:color w:val="000000" w:themeColor="text1"/>
          <w:sz w:val="24"/>
          <w:szCs w:val="24"/>
        </w:rPr>
        <w:t xml:space="preserve">By allowing this 10-year time window between diagnosis and death, </w:t>
      </w:r>
      <w:r w:rsidR="000E5F3E" w:rsidRPr="00957BFC">
        <w:rPr>
          <w:rFonts w:eastAsia="Times New Roman"/>
          <w:color w:val="000000" w:themeColor="text1"/>
          <w:sz w:val="24"/>
          <w:szCs w:val="24"/>
        </w:rPr>
        <w:t>we mitigated potential lead time bias by limiting the length of time over which a death labeled as breast cancer on the death certificate would be categorized as a breast cancer death in our analysis.</w:t>
      </w:r>
      <w:r w:rsidR="000E5F3E" w:rsidRPr="00E654D6">
        <w:rPr>
          <w:rFonts w:eastAsia="Times New Roman"/>
          <w:color w:val="000000" w:themeColor="text1"/>
          <w:sz w:val="24"/>
          <w:szCs w:val="24"/>
        </w:rPr>
        <w:t xml:space="preserve">  </w:t>
      </w:r>
      <w:r w:rsidR="00DA0865" w:rsidRPr="00957BFC">
        <w:rPr>
          <w:color w:val="000000" w:themeColor="text1"/>
          <w:sz w:val="24"/>
          <w:szCs w:val="24"/>
        </w:rPr>
        <w:t>A</w:t>
      </w:r>
      <w:r w:rsidR="00275DE9" w:rsidRPr="00957BFC">
        <w:rPr>
          <w:color w:val="000000" w:themeColor="text1"/>
          <w:sz w:val="24"/>
          <w:szCs w:val="24"/>
        </w:rPr>
        <w:t xml:space="preserve"> fatality rate for a specific cohort of newly diagnosed breast cancer patients equals the ratio of the number of deaths occurring for this cohort and the total number of person-years lived by this cohort up to 10 years beyond their diagnosis (eAppendix A).</w:t>
      </w:r>
      <w:r w:rsidR="00275DE9" w:rsidRPr="00426351">
        <w:rPr>
          <w:color w:val="000000" w:themeColor="text1"/>
          <w:sz w:val="24"/>
          <w:szCs w:val="24"/>
        </w:rPr>
        <w:fldChar w:fldCharType="begin"/>
      </w:r>
      <w:r w:rsidR="002E4C53">
        <w:rPr>
          <w:color w:val="000000" w:themeColor="text1"/>
          <w:sz w:val="24"/>
          <w:szCs w:val="24"/>
        </w:rPr>
        <w:instrText xml:space="preserve"> ADDIN ZOTERO_ITEM CSL_CITATION {"citationID":"Di4YblKg","properties":{"formattedCitation":"{\\rtf \\super 19,20\\nosupersub{}}","plainCitation":"19,20"},"citationItems":[{"id":2603,"uris":["http://zotero.org/users/39665/items/RNFM4QDD"],"uri":["http://zotero.org/users/39665/items/RNFM4QDD"],"itemData":{"id":2603,"type":"article-journal","title":"A method for partitioning cancer mortality trends by factors associated with diagnosis: an application to female breast cancer","container-title":"Journal of clinical epidemiology","page":"1451-1461","volume":"47","issue":"12","source":"NCBI PubMed","abstract":"U.S. cancer mortality data derived from information recorded on death certificates are frequently relied upon as an indicator of progress against cancer. A limitation of this measure is the lack of information pertaining to the onset of disease, such as year-of-diagnosis, age-at-diagnosis, stage of disease at diagnosis and histology of lesions. However, population-based cancer registries collect these types of data and allow the calculation of an incidence-file based mortality rate. This incidence-based mortality rate allows a partitioning of mortality by variables associated with the cancer onset. Breast cancer incidence-based mortality measures are created and compared to mortality rates based on death certificates over a comparable time period. Novel mortality measures, such as mortality rates by stage-at-diagnosis, age-at-diagnosis and year-of-diagnosis, are used to illustrate the value of this approach.","ISSN":"0895-4356","note":"PMID: 7730854","shortTitle":"A method for partitioning cancer mortality trends by factors associated with diagnosis","journalAbbreviation":"J Clin Epidemiol","author":[{"family":"Chu","given":"K C"},{"family":"Miller","given":"B A"},{"family":"Feuer","given":"E J"},{"family":"Hankey","given":"B F"}],"issued":{"date-parts":[["1994",12]]},"PMID":"7730854"}},{"id":2588,"uris":["http://zotero.org/users/39665/items/RHQB83MQ"],"uri":["http://zotero.org/users/39665/items/RHQB83MQ"],"itemData":{"id":2588,"type":"article-journal","title":"Trends in prostate cancer mortality among black men and white men in the United States","container-title":"Cancer","page":"1507-1516","volume":"97","issue":"6","source":"NCBI PubMed","abstract":"BACKGROUND\n\nProstate cancer mortality rates in the United States declined sharply after 1991 in white men and declined after 1992 in black men. The current study was conducted to investigate possible mechanisms for the declining prostate cancer mortality rates in the United States.\n\n\nMETHODS\n\nThe authors examined and compared patterns of prostate cancer incidence, survival rates, and mortality rates among black men and white men in the United States using the 1969-1999 U.S. prostate cancer mortality rates and the 1975-1999 prostate cancer incidence, survival, and incidence-based mortality rates from the Surveillance, Epidemiology, and End Results (SEER) Program for the U.S. population. The SEER data represent approximately 10% of the U.S. population.\n\n\nRESULTS\n\nProstate cancer incidence and mortality rates showed transient increases after 1986, when the U.S. Food and Drug Administration approved the use of prostate specific antigen (PSA) testing. The age-adjusted prostate cancer mortality rates for men age 50-84 years, however, have dropped below the rate in 1986 since 1995 for white men and since 1997 for black men. In fact, for white men ages 50-79 years, the 1998 and 1999 rates were the lowest observed since 1950. Incidence-based mortality rates by disease stage revealed that the recent declines were due to declines in distant disease mortality. Moreover, the decrease in distant disease mortality was due to a decline in distant disease incidence, and not to improved survival of patients with distant disease.\n\n\nCONCLUSIONS\n\nSimilar incidence, survival, and mortality rate patterns are seen in black men and white men in the United States, although with differences in the timing and magnitude of recent rate decreases. Increased detection of prostate cancer before it becomes metastatic, possibly reflecting increased use of PSA testing after 1986, may explain much of the recent mortality decrease in both white men and black men.","DOI":"10.1002/cncr.11212","ISSN":"0008-543X","note":"PMID: 12627516","journalAbbreviation":"Cancer","author":[{"family":"Chu","given":"Kenneth C"},{"family":"Tarone","given":"Robert E"},{"family":"Freeman","given":"Harold P"}],"issued":{"date-parts":[["2003",3,15]]},"PMID":"12627516"}}],"schema":"https://github.com/citation-style-language/schema/raw/master/csl-citation.json"} </w:instrText>
      </w:r>
      <w:r w:rsidR="00275DE9" w:rsidRPr="00426351">
        <w:rPr>
          <w:color w:val="000000" w:themeColor="text1"/>
          <w:sz w:val="24"/>
          <w:szCs w:val="24"/>
        </w:rPr>
        <w:fldChar w:fldCharType="separate"/>
      </w:r>
      <w:r w:rsidR="002E4C53" w:rsidRPr="002E4C53">
        <w:rPr>
          <w:sz w:val="24"/>
          <w:szCs w:val="24"/>
          <w:vertAlign w:val="superscript"/>
        </w:rPr>
        <w:t>19,20</w:t>
      </w:r>
      <w:r w:rsidR="00275DE9" w:rsidRPr="00426351">
        <w:rPr>
          <w:color w:val="000000" w:themeColor="text1"/>
          <w:sz w:val="24"/>
          <w:szCs w:val="24"/>
        </w:rPr>
        <w:fldChar w:fldCharType="end"/>
      </w:r>
      <w:r w:rsidR="00275DE9" w:rsidRPr="00426351">
        <w:rPr>
          <w:color w:val="000000" w:themeColor="text1"/>
          <w:sz w:val="24"/>
          <w:szCs w:val="24"/>
          <w:vertAlign w:val="superscript"/>
        </w:rPr>
        <w:t xml:space="preserve"> </w:t>
      </w:r>
      <w:r w:rsidR="00275DE9" w:rsidRPr="00E654D6">
        <w:rPr>
          <w:color w:val="000000" w:themeColor="text1"/>
          <w:sz w:val="24"/>
          <w:szCs w:val="24"/>
          <w:vertAlign w:val="superscript"/>
        </w:rPr>
        <w:t xml:space="preserve"> </w:t>
      </w:r>
      <w:r w:rsidR="0045642D" w:rsidRPr="00E654D6">
        <w:rPr>
          <w:rFonts w:eastAsia="Arial Unicode MS"/>
          <w:color w:val="000000" w:themeColor="text1"/>
          <w:sz w:val="24"/>
          <w:szCs w:val="24"/>
        </w:rPr>
        <w:t xml:space="preserve">We calculated </w:t>
      </w:r>
      <w:r w:rsidR="0045642D" w:rsidRPr="0043719E">
        <w:rPr>
          <w:color w:val="000000" w:themeColor="text1"/>
          <w:sz w:val="24"/>
          <w:szCs w:val="24"/>
        </w:rPr>
        <w:t xml:space="preserve">fatality rates </w:t>
      </w:r>
      <w:r w:rsidR="00000C1D" w:rsidRPr="0043719E">
        <w:rPr>
          <w:color w:val="000000" w:themeColor="text1"/>
          <w:sz w:val="24"/>
          <w:szCs w:val="24"/>
        </w:rPr>
        <w:t xml:space="preserve">for 422,141 breast cancer </w:t>
      </w:r>
      <w:r w:rsidR="00000C1D" w:rsidRPr="0043719E">
        <w:rPr>
          <w:color w:val="000000" w:themeColor="text1"/>
          <w:sz w:val="24"/>
          <w:szCs w:val="24"/>
        </w:rPr>
        <w:lastRenderedPageBreak/>
        <w:t xml:space="preserve">patients </w:t>
      </w:r>
      <w:r w:rsidR="0045642D" w:rsidRPr="0043719E">
        <w:rPr>
          <w:color w:val="000000" w:themeColor="text1"/>
          <w:sz w:val="24"/>
          <w:szCs w:val="24"/>
        </w:rPr>
        <w:t xml:space="preserve">by </w:t>
      </w:r>
      <w:r w:rsidR="008E4B64" w:rsidRPr="0043719E">
        <w:rPr>
          <w:color w:val="000000" w:themeColor="text1"/>
          <w:sz w:val="24"/>
          <w:szCs w:val="24"/>
        </w:rPr>
        <w:t xml:space="preserve">5-year </w:t>
      </w:r>
      <w:r w:rsidR="0045642D" w:rsidRPr="0043719E">
        <w:rPr>
          <w:color w:val="000000" w:themeColor="text1"/>
          <w:sz w:val="24"/>
          <w:szCs w:val="24"/>
        </w:rPr>
        <w:t>age group</w:t>
      </w:r>
      <w:r w:rsidR="00A16487">
        <w:rPr>
          <w:color w:val="000000" w:themeColor="text1"/>
          <w:sz w:val="24"/>
          <w:szCs w:val="24"/>
        </w:rPr>
        <w:t>s</w:t>
      </w:r>
      <w:r w:rsidR="0045642D" w:rsidRPr="0043719E">
        <w:rPr>
          <w:color w:val="000000" w:themeColor="text1"/>
          <w:sz w:val="24"/>
          <w:szCs w:val="24"/>
        </w:rPr>
        <w:t xml:space="preserve"> at diagnosis (40-44</w:t>
      </w:r>
      <w:ins w:id="11" w:author="Samir Soneji" w:date="2016-03-10T15:39:00Z">
        <w:r w:rsidR="00C96820">
          <w:rPr>
            <w:color w:val="000000" w:themeColor="text1"/>
            <w:sz w:val="24"/>
            <w:szCs w:val="24"/>
          </w:rPr>
          <w:t>,…,</w:t>
        </w:r>
      </w:ins>
      <w:r w:rsidR="0045642D" w:rsidRPr="0043719E">
        <w:rPr>
          <w:rFonts w:hint="eastAsia"/>
          <w:color w:val="000000" w:themeColor="text1"/>
          <w:sz w:val="24"/>
          <w:szCs w:val="24"/>
        </w:rPr>
        <w:t>≥</w:t>
      </w:r>
      <w:r w:rsidR="0045642D" w:rsidRPr="0043719E">
        <w:rPr>
          <w:color w:val="000000" w:themeColor="text1"/>
          <w:sz w:val="24"/>
          <w:szCs w:val="24"/>
        </w:rPr>
        <w:t>100 years), year of diagnosis (1975</w:t>
      </w:r>
      <w:ins w:id="12" w:author="Samir Soneji" w:date="2016-03-10T15:38:00Z">
        <w:r w:rsidR="00C96820">
          <w:rPr>
            <w:color w:val="000000" w:themeColor="text1"/>
            <w:sz w:val="24"/>
            <w:szCs w:val="24"/>
          </w:rPr>
          <w:t xml:space="preserve"> and </w:t>
        </w:r>
      </w:ins>
      <w:r w:rsidR="0045642D" w:rsidRPr="0043719E">
        <w:rPr>
          <w:color w:val="000000" w:themeColor="text1"/>
          <w:sz w:val="24"/>
          <w:szCs w:val="24"/>
        </w:rPr>
        <w:t xml:space="preserve">2002), tumor size </w:t>
      </w:r>
      <w:commentRangeStart w:id="13"/>
      <w:del w:id="14" w:author="Samir Soneji" w:date="2016-03-11T16:14:00Z">
        <w:r w:rsidR="000E5F3E" w:rsidRPr="00C62B8B" w:rsidDel="00C62B8B">
          <w:rPr>
            <w:color w:val="000000" w:themeColor="text1"/>
            <w:sz w:val="24"/>
            <w:szCs w:val="24"/>
          </w:rPr>
          <w:delText>determined by clinical and operative/pathological assessment</w:delText>
        </w:r>
        <w:r w:rsidR="000E5F3E" w:rsidRPr="0043719E" w:rsidDel="00C62B8B">
          <w:rPr>
            <w:color w:val="000000" w:themeColor="text1"/>
            <w:sz w:val="24"/>
            <w:szCs w:val="24"/>
          </w:rPr>
          <w:delText xml:space="preserve"> </w:delText>
        </w:r>
      </w:del>
      <w:commentRangeEnd w:id="13"/>
      <w:r w:rsidR="00C62B8B">
        <w:rPr>
          <w:rStyle w:val="CommentReference"/>
        </w:rPr>
        <w:commentReference w:id="13"/>
      </w:r>
      <w:r w:rsidR="0045642D" w:rsidRPr="0043719E">
        <w:rPr>
          <w:color w:val="000000" w:themeColor="text1"/>
          <w:sz w:val="24"/>
          <w:szCs w:val="24"/>
        </w:rPr>
        <w:t xml:space="preserve">(&lt;1cm, 1-2cm, 2-3cm, 3-5cm, </w:t>
      </w:r>
      <w:r w:rsidR="0045642D" w:rsidRPr="0043719E">
        <w:rPr>
          <w:rFonts w:hint="eastAsia"/>
          <w:color w:val="000000" w:themeColor="text1"/>
          <w:sz w:val="24"/>
          <w:szCs w:val="24"/>
        </w:rPr>
        <w:t>≥</w:t>
      </w:r>
      <w:r w:rsidR="0045642D" w:rsidRPr="0043719E">
        <w:rPr>
          <w:color w:val="000000" w:themeColor="text1"/>
          <w:sz w:val="24"/>
          <w:szCs w:val="24"/>
        </w:rPr>
        <w:t xml:space="preserve">5cm), and cause of death (breast cancer </w:t>
      </w:r>
      <w:r w:rsidR="00DD44BD" w:rsidRPr="0043719E">
        <w:rPr>
          <w:color w:val="000000" w:themeColor="text1"/>
          <w:sz w:val="24"/>
          <w:szCs w:val="24"/>
        </w:rPr>
        <w:t xml:space="preserve">or </w:t>
      </w:r>
      <w:r w:rsidR="000F39D5" w:rsidRPr="0043719E">
        <w:rPr>
          <w:color w:val="000000" w:themeColor="text1"/>
          <w:sz w:val="24"/>
          <w:szCs w:val="24"/>
        </w:rPr>
        <w:t>all other causes</w:t>
      </w:r>
      <w:r w:rsidR="0045642D" w:rsidRPr="0043719E">
        <w:rPr>
          <w:color w:val="000000" w:themeColor="text1"/>
          <w:sz w:val="24"/>
          <w:szCs w:val="24"/>
        </w:rPr>
        <w:t xml:space="preserve">).  We also calculated the </w:t>
      </w:r>
      <w:r w:rsidR="000E5F3E" w:rsidRPr="00426351">
        <w:rPr>
          <w:color w:val="000000" w:themeColor="text1"/>
          <w:sz w:val="24"/>
          <w:szCs w:val="24"/>
        </w:rPr>
        <w:t xml:space="preserve">distribution </w:t>
      </w:r>
      <w:r w:rsidR="0045642D" w:rsidRPr="00E654D6">
        <w:rPr>
          <w:color w:val="000000" w:themeColor="text1"/>
          <w:sz w:val="24"/>
          <w:szCs w:val="24"/>
        </w:rPr>
        <w:t>of incident cancer cases by tumor size at diagnosis and year of diagnosis.</w:t>
      </w:r>
      <w:r w:rsidR="000E5F3E" w:rsidRPr="00E654D6">
        <w:rPr>
          <w:color w:val="000000" w:themeColor="text1"/>
          <w:sz w:val="24"/>
          <w:szCs w:val="24"/>
        </w:rPr>
        <w:t xml:space="preserve">  We </w:t>
      </w:r>
      <w:r w:rsidR="000E5F3E" w:rsidRPr="001B7B36">
        <w:rPr>
          <w:color w:val="000000" w:themeColor="text1"/>
          <w:sz w:val="24"/>
          <w:szCs w:val="24"/>
        </w:rPr>
        <w:t>calculate fatality rates, rather than death certificate-based mortality rates, because the former enables us to separate the rates</w:t>
      </w:r>
      <w:r w:rsidR="00C84E05" w:rsidRPr="001B7B36">
        <w:rPr>
          <w:color w:val="000000" w:themeColor="text1"/>
          <w:sz w:val="24"/>
          <w:szCs w:val="24"/>
        </w:rPr>
        <w:t xml:space="preserve"> by tumor size at diagnosis. </w:t>
      </w:r>
    </w:p>
    <w:p w14:paraId="63E1BCE1" w14:textId="77777777" w:rsidR="00023A72" w:rsidRPr="00E654D6" w:rsidRDefault="00023A72" w:rsidP="00A7028C">
      <w:pPr>
        <w:spacing w:line="480" w:lineRule="auto"/>
        <w:rPr>
          <w:rFonts w:eastAsia="Times New Roman"/>
          <w:color w:val="000000" w:themeColor="text1"/>
          <w:sz w:val="24"/>
          <w:szCs w:val="24"/>
        </w:rPr>
      </w:pPr>
      <w:r w:rsidRPr="00E654D6">
        <w:rPr>
          <w:color w:val="000000" w:themeColor="text1"/>
          <w:sz w:val="24"/>
          <w:szCs w:val="24"/>
        </w:rPr>
        <w:tab/>
      </w:r>
      <w:r w:rsidRPr="00E654D6">
        <w:rPr>
          <w:rFonts w:eastAsia="Arial Unicode MS"/>
          <w:b/>
          <w:color w:val="000000" w:themeColor="text1"/>
          <w:sz w:val="24"/>
          <w:szCs w:val="24"/>
        </w:rPr>
        <w:t xml:space="preserve">2.3  Adjustment for Overdiagnosis. </w:t>
      </w:r>
      <w:commentRangeStart w:id="15"/>
      <w:del w:id="16" w:author="Samir Soneji" w:date="2016-03-11T16:15:00Z">
        <w:r w:rsidRPr="00E654D6" w:rsidDel="00C62B8B">
          <w:rPr>
            <w:rFonts w:eastAsia="Arial Unicode MS"/>
            <w:b/>
            <w:color w:val="000000" w:themeColor="text1"/>
            <w:sz w:val="24"/>
            <w:szCs w:val="24"/>
          </w:rPr>
          <w:delText xml:space="preserve"> </w:delText>
        </w:r>
        <w:r w:rsidR="00800402" w:rsidRPr="00E654D6" w:rsidDel="00C62B8B">
          <w:rPr>
            <w:rFonts w:eastAsia="Arial Unicode MS"/>
            <w:b/>
            <w:color w:val="000000" w:themeColor="text1"/>
            <w:sz w:val="24"/>
            <w:szCs w:val="24"/>
          </w:rPr>
          <w:delText xml:space="preserve"> </w:delText>
        </w:r>
        <w:r w:rsidR="00800402" w:rsidRPr="00C62B8B" w:rsidDel="00C62B8B">
          <w:rPr>
            <w:color w:val="000000" w:themeColor="text1"/>
            <w:sz w:val="24"/>
            <w:szCs w:val="24"/>
          </w:rPr>
          <w:delText>Overdiagnosis is the detection of asymptomatic breast cancers that are so slow-growing that they would never present symptomatically</w:delText>
        </w:r>
        <w:r w:rsidR="00800402" w:rsidRPr="00C62B8B" w:rsidDel="00C62B8B">
          <w:rPr>
            <w:rFonts w:eastAsia="Times New Roman"/>
            <w:color w:val="000000" w:themeColor="text1"/>
            <w:sz w:val="24"/>
            <w:szCs w:val="24"/>
          </w:rPr>
          <w:delText>.</w:delText>
        </w:r>
        <w:r w:rsidR="00CA5573" w:rsidRPr="00C62B8B" w:rsidDel="00C62B8B">
          <w:rPr>
            <w:rFonts w:eastAsia="Times New Roman"/>
            <w:strike/>
            <w:color w:val="000000" w:themeColor="text1"/>
            <w:sz w:val="24"/>
            <w:szCs w:val="24"/>
          </w:rPr>
          <w:fldChar w:fldCharType="begin"/>
        </w:r>
        <w:r w:rsidR="002E4C53" w:rsidRPr="00C62B8B" w:rsidDel="00C62B8B">
          <w:rPr>
            <w:rFonts w:eastAsia="Times New Roman"/>
            <w:color w:val="000000" w:themeColor="text1"/>
            <w:sz w:val="24"/>
            <w:szCs w:val="24"/>
          </w:rPr>
          <w:delInstrText xml:space="preserve"> ADDIN ZOTERO_ITEM CSL_CITATION {"citationID":"hghhlrq57","properties":{"formattedCitation":"{\\rtf \\super 21\\nosupersub{}}","plainCitation":"21"},"citationItems":[{"id":7354,"uris":["http://zotero.org/users/39665/items/IR7TFBMG"],"uri":["http://zotero.org/users/39665/items/IR7TFBMG"],"itemData":{"id":7354,"type":"article-journal","title":"Conceptualizing Overdiagnosis in Cancer Screening","container-title":"Journal of the National Cancer Institute","page":"djv014","volume":"107","issue":"4","source":"jnci.oxfordjournals.org","abstract":"The aim of cancer screening is to detect asymptomatic cancers whose treatment will result in extension of life, relative to length of life absent screening. Unfortunately, cancer screening also results in overdiagnosis, the detection of cancers that, in the absence of screening, would not present symptomatically during one’s lifetime. Thus, their detection and subsequent treatment is unnecessary and detrimental. This definition of overdiagnosis, while succinct, does not capture the ways it can occur, and our interactions with patients, advocates, researchers, clinicians, and journalists have led us to believe that the concept of overdiagnosis is difficult to explain and, for some, difficult to accept. We propose a dichotomy, the “tumor-patient” classification, to aid in understanding overdiagnosis. The tumor category includes asymptomatic malignant disease that would regress spontaneously if left alone, as well as asymptomatic malignant disease that stagnates or progresses too slowly to be life threatening in even the longest of lifetimes. The patient category includes asymptomatic malignant disease that would progress quickly enough to be life threatening during a lifetime of typical length, but lacks clinical relevance because death due to another cause intercedes prior to what would have been the date of symptomatic diagnosis had screening not occurred. Cancer screening of most organs is likely to result in overdiagnosis of both types. However, the ratio of tumor- to patient-driven overdiagnosis almost certainly varies, and may vary drastically, by organ, screening modality, patient characteristics, and other factors.","DOI":"10.1093/jnci/djv014","ISSN":"0027-8874, 1460-2105","note":"PMID: 25663695","journalAbbreviation":"JNCI J Natl Cancer Inst","language":"en","author":[{"family":"Marcus","given":"Pamela M."},{"family":"Prorok","given":"Philip C."},{"family":"Miller","given":"Anthony B."},{"family":"DeVoto","given":"Emily J."},{"family":"Kramer","given":"Barnett S."}],"issued":{"date-parts":[["2015",4,1]]},"PMID":"25663695"}}],"schema":"https://github.com/citation-style-language/schema/raw/master/csl-citation.json"} </w:delInstrText>
        </w:r>
        <w:r w:rsidR="00CA5573" w:rsidRPr="00C62B8B" w:rsidDel="00C62B8B">
          <w:rPr>
            <w:rFonts w:eastAsia="Times New Roman"/>
            <w:strike/>
            <w:color w:val="000000" w:themeColor="text1"/>
            <w:sz w:val="24"/>
            <w:szCs w:val="24"/>
          </w:rPr>
          <w:fldChar w:fldCharType="separate"/>
        </w:r>
        <w:r w:rsidR="002E4C53" w:rsidRPr="00C62B8B" w:rsidDel="00C62B8B">
          <w:rPr>
            <w:sz w:val="24"/>
            <w:szCs w:val="24"/>
            <w:vertAlign w:val="superscript"/>
          </w:rPr>
          <w:delText>21</w:delText>
        </w:r>
        <w:r w:rsidR="00CA5573" w:rsidRPr="00C62B8B" w:rsidDel="00C62B8B">
          <w:rPr>
            <w:rFonts w:eastAsia="Times New Roman"/>
            <w:strike/>
            <w:color w:val="000000" w:themeColor="text1"/>
            <w:sz w:val="24"/>
            <w:szCs w:val="24"/>
          </w:rPr>
          <w:fldChar w:fldCharType="end"/>
        </w:r>
        <w:r w:rsidR="00800402" w:rsidRPr="00E654D6" w:rsidDel="00C62B8B">
          <w:rPr>
            <w:rFonts w:eastAsia="Times New Roman"/>
            <w:color w:val="000000" w:themeColor="text1"/>
            <w:sz w:val="24"/>
            <w:szCs w:val="24"/>
          </w:rPr>
          <w:delText xml:space="preserve">  </w:delText>
        </w:r>
      </w:del>
      <w:r w:rsidRPr="001B7B36">
        <w:rPr>
          <w:color w:val="000000" w:themeColor="text1"/>
          <w:sz w:val="24"/>
          <w:szCs w:val="24"/>
        </w:rPr>
        <w:t>For</w:t>
      </w:r>
      <w:commentRangeEnd w:id="15"/>
      <w:r w:rsidR="00C62B8B">
        <w:rPr>
          <w:rStyle w:val="CommentReference"/>
        </w:rPr>
        <w:commentReference w:id="15"/>
      </w:r>
      <w:r w:rsidRPr="001B7B36">
        <w:rPr>
          <w:color w:val="000000" w:themeColor="text1"/>
          <w:sz w:val="24"/>
          <w:szCs w:val="24"/>
        </w:rPr>
        <w:t xml:space="preserve"> our primary analysis, we assume</w:t>
      </w:r>
      <w:ins w:id="17" w:author="Samir Soneji" w:date="2016-03-11T09:13:00Z">
        <w:r w:rsidR="0088061E">
          <w:rPr>
            <w:color w:val="000000" w:themeColor="text1"/>
            <w:sz w:val="24"/>
            <w:szCs w:val="24"/>
          </w:rPr>
          <w:t>d</w:t>
        </w:r>
      </w:ins>
      <w:r w:rsidRPr="001B7B36">
        <w:rPr>
          <w:color w:val="000000" w:themeColor="text1"/>
          <w:sz w:val="24"/>
          <w:szCs w:val="24"/>
        </w:rPr>
        <w:t xml:space="preserve"> an overdiagnosis </w:t>
      </w:r>
      <w:r w:rsidR="00CF154C" w:rsidRPr="001B7B36">
        <w:rPr>
          <w:color w:val="000000" w:themeColor="text1"/>
          <w:sz w:val="24"/>
          <w:szCs w:val="24"/>
        </w:rPr>
        <w:t>prevalence</w:t>
      </w:r>
      <w:r w:rsidRPr="001B7B36">
        <w:rPr>
          <w:color w:val="000000" w:themeColor="text1"/>
          <w:sz w:val="24"/>
          <w:szCs w:val="24"/>
        </w:rPr>
        <w:t xml:space="preserve"> of 10% for tumor</w:t>
      </w:r>
      <w:r w:rsidR="002D2AAE" w:rsidRPr="001B7B36">
        <w:rPr>
          <w:color w:val="000000" w:themeColor="text1"/>
          <w:sz w:val="24"/>
          <w:szCs w:val="24"/>
        </w:rPr>
        <w:t>s</w:t>
      </w:r>
      <w:r w:rsidRPr="001B7B36">
        <w:rPr>
          <w:color w:val="000000" w:themeColor="text1"/>
          <w:sz w:val="24"/>
          <w:szCs w:val="24"/>
        </w:rPr>
        <w:t xml:space="preserve"> </w:t>
      </w:r>
      <w:r w:rsidRPr="001B7B36">
        <w:rPr>
          <w:rFonts w:hint="eastAsia"/>
          <w:color w:val="000000" w:themeColor="text1"/>
          <w:sz w:val="24"/>
          <w:szCs w:val="24"/>
        </w:rPr>
        <w:t>≤</w:t>
      </w:r>
      <w:r w:rsidRPr="001B7B36">
        <w:rPr>
          <w:color w:val="000000" w:themeColor="text1"/>
          <w:sz w:val="24"/>
          <w:szCs w:val="24"/>
        </w:rPr>
        <w:t>3cm</w:t>
      </w:r>
      <w:r w:rsidRPr="00E654D6">
        <w:rPr>
          <w:rFonts w:eastAsia="Arial Unicode MS"/>
          <w:color w:val="000000" w:themeColor="text1"/>
          <w:sz w:val="24"/>
          <w:szCs w:val="24"/>
        </w:rPr>
        <w:t>.</w:t>
      </w:r>
      <w:r w:rsidR="006A16C0" w:rsidRPr="00EF599D">
        <w:rPr>
          <w:color w:val="000000" w:themeColor="text1"/>
          <w:sz w:val="24"/>
          <w:szCs w:val="24"/>
        </w:rPr>
        <w:fldChar w:fldCharType="begin"/>
      </w:r>
      <w:r w:rsidR="002E4C53">
        <w:rPr>
          <w:color w:val="000000" w:themeColor="text1"/>
          <w:sz w:val="24"/>
          <w:szCs w:val="24"/>
        </w:rPr>
        <w:instrText xml:space="preserve"> ADDIN ZOTERO_ITEM CSL_CITATION {"citationID":"FHVGMyan","properties":{"formattedCitation":"{\\rtf \\super 22\\nosupersub{}}","plainCitation":"22"},"citationItems":[{"id":3140,"uris":["http://zotero.org/users/39665/items/VRTFEVQQ"],"uri":["http://zotero.org/users/39665/items/VRTFEVQQ"],"itemData":{"id":3140,"type":"article-journal","title":"Rate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instrText>
      </w:r>
      <w:r w:rsidR="006A16C0" w:rsidRPr="00EF599D">
        <w:rPr>
          <w:color w:val="000000" w:themeColor="text1"/>
          <w:sz w:val="24"/>
          <w:szCs w:val="24"/>
        </w:rPr>
        <w:fldChar w:fldCharType="separate"/>
      </w:r>
      <w:r w:rsidR="002E4C53" w:rsidRPr="002E4C53">
        <w:rPr>
          <w:sz w:val="24"/>
          <w:szCs w:val="24"/>
          <w:vertAlign w:val="superscript"/>
        </w:rPr>
        <w:t>22</w:t>
      </w:r>
      <w:r w:rsidR="006A16C0" w:rsidRPr="00EF599D">
        <w:rPr>
          <w:color w:val="000000" w:themeColor="text1"/>
          <w:sz w:val="24"/>
          <w:szCs w:val="24"/>
        </w:rPr>
        <w:fldChar w:fldCharType="end"/>
      </w:r>
      <w:r w:rsidRPr="00E654D6">
        <w:rPr>
          <w:color w:val="000000" w:themeColor="text1"/>
          <w:sz w:val="24"/>
          <w:szCs w:val="24"/>
        </w:rPr>
        <w:t xml:space="preserve"> </w:t>
      </w:r>
      <w:r w:rsidR="005C2303">
        <w:rPr>
          <w:color w:val="000000" w:themeColor="text1"/>
          <w:sz w:val="24"/>
          <w:szCs w:val="24"/>
        </w:rPr>
        <w:t xml:space="preserve"> </w:t>
      </w:r>
      <w:r w:rsidRPr="001B7B36">
        <w:rPr>
          <w:color w:val="000000" w:themeColor="text1"/>
          <w:sz w:val="24"/>
          <w:szCs w:val="24"/>
        </w:rPr>
        <w:t xml:space="preserve">We conducted two sensitivity analyses on the </w:t>
      </w:r>
      <w:r w:rsidR="00CF154C" w:rsidRPr="001B7B36">
        <w:rPr>
          <w:color w:val="000000" w:themeColor="text1"/>
          <w:sz w:val="24"/>
          <w:szCs w:val="24"/>
        </w:rPr>
        <w:t xml:space="preserve">assumed prevalence of </w:t>
      </w:r>
      <w:r w:rsidRPr="001B7B36">
        <w:rPr>
          <w:color w:val="000000" w:themeColor="text1"/>
          <w:sz w:val="24"/>
          <w:szCs w:val="24"/>
        </w:rPr>
        <w:t>overdiagnosis</w:t>
      </w:r>
      <w:r w:rsidR="003F17C3" w:rsidRPr="001B7B36">
        <w:rPr>
          <w:color w:val="000000" w:themeColor="text1"/>
          <w:sz w:val="24"/>
          <w:szCs w:val="24"/>
        </w:rPr>
        <w:t xml:space="preserve">: [1] varied </w:t>
      </w:r>
      <w:r w:rsidR="00CF154C" w:rsidRPr="001B7B36">
        <w:rPr>
          <w:color w:val="000000" w:themeColor="text1"/>
          <w:sz w:val="24"/>
          <w:szCs w:val="24"/>
        </w:rPr>
        <w:t xml:space="preserve">it </w:t>
      </w:r>
      <w:r w:rsidRPr="001B7B36">
        <w:rPr>
          <w:color w:val="000000" w:themeColor="text1"/>
          <w:sz w:val="24"/>
          <w:szCs w:val="24"/>
        </w:rPr>
        <w:t xml:space="preserve">to 52% for tumors </w:t>
      </w:r>
      <w:r w:rsidRPr="001B7B36">
        <w:rPr>
          <w:rFonts w:hint="eastAsia"/>
          <w:color w:val="000000" w:themeColor="text1"/>
          <w:sz w:val="24"/>
          <w:szCs w:val="24"/>
        </w:rPr>
        <w:t>≤</w:t>
      </w:r>
      <w:r w:rsidRPr="001B7B36">
        <w:rPr>
          <w:color w:val="000000" w:themeColor="text1"/>
          <w:sz w:val="24"/>
          <w:szCs w:val="24"/>
        </w:rPr>
        <w:t xml:space="preserve">3cm based on highest estimate from </w:t>
      </w:r>
      <w:r w:rsidR="003F17C3" w:rsidRPr="001B7B36">
        <w:rPr>
          <w:color w:val="000000" w:themeColor="text1"/>
          <w:sz w:val="24"/>
          <w:szCs w:val="24"/>
        </w:rPr>
        <w:t>published</w:t>
      </w:r>
      <w:r w:rsidR="003F17C3" w:rsidRPr="00E654D6">
        <w:rPr>
          <w:rFonts w:eastAsia="Arial Unicode MS"/>
          <w:color w:val="000000" w:themeColor="text1"/>
          <w:sz w:val="24"/>
          <w:szCs w:val="24"/>
        </w:rPr>
        <w:t xml:space="preserve"> literature</w:t>
      </w:r>
      <w:r w:rsidR="006A16C0" w:rsidRPr="00EF599D">
        <w:rPr>
          <w:color w:val="000000" w:themeColor="text1"/>
          <w:sz w:val="24"/>
          <w:szCs w:val="24"/>
        </w:rPr>
        <w:fldChar w:fldCharType="begin"/>
      </w:r>
      <w:r w:rsidR="002E4C53">
        <w:rPr>
          <w:color w:val="000000" w:themeColor="text1"/>
          <w:sz w:val="24"/>
          <w:szCs w:val="24"/>
        </w:rPr>
        <w:instrText xml:space="preserve"> ADDIN ZOTERO_ITEM CSL_CITATION {"citationID":"2zBwAoXq","properties":{"formattedCitation":"{\\rtf \\super 23\\uc0\\u8211{}27\\nosupersub{}}","plainCitation":"23–27"},"citationItems":[{"id":618,"uris":["http://zotero.org/users/39665/items/7UUPB59V"],"uri":["http://zotero.org/users/39665/items/7UUPB59V"],"itemData":{"id":618,"type":"article-journal","title":"Quantifying the potential problem of overdiagnosis of ductal carcinoma in situ in breast cancer screening","container-title":"European Journal of Cancer (Oxford, England: 1990)","page":"1746-1754","volume":"39","issue":"12","source":"PubMed","abstract":"The relevance of detection of ductal carcinoma in situ (DCIS) in a breast cancer screening programme, and the extent of overdiagnosis of non-progressive lesions, remains controversial. It was the purpose of this paper to estimate the incidence of non-progressive, 'overdiagnosed' DCIS. We defined non-progressive DCIS (DCIS(0)) as DCIS which could not have progressed to invasive disease if left untreated. Progressive DCIS (DCIS(1)) was defined as DCIS which has the propensity to progress to invasive disease. We fitted a Markov process model of the incidence of progressive and non-progressive DCIS, the transition of the former to preclinical invasive disease and the subsequent progression to clinical symptomatic cancer. We used data from the Swedish Two-County Trial and from service screening programmes in the UK, Netherlands, Australia and the USA to estimate the incidence of progressive and non-progressive DCIS, and the detection rates of each at the first and subsequent screening. Average incidence of non-progressive DCIS was 1.11 per 100000 per year. Average incidence of progressive DCIS was 2.1 per 1000 per year. At prevalence screen, 37% of DCIS cases were estimated to be non-progressive. A woman attending prevalence screen has a 19 times greater chance of having a progressive DCIS or an invasive tumour diagnosed than of having a non-progressive DCIS diagnosed. At incidence screen, only 4% of DCIS cases were estimated to be non-progressive. A woman attending an incidence screen has a 166 times higher probability of having a progressive DCIS or invasive lesion diagnosed than of having a non-progressive DCIS diagnosed. There is an element of overdiagnosis of DCIS in breast cancer screening, but the phenomenon is small in both relative and absolute terms.","ISSN":"0959-8049","note":"PMID: 12888370","journalAbbreviation":"Eur. J. Cancer","language":"eng","author":[{"family":"Yen","given":"M.-F."},{"family":"Tabár","given":"L."},{"family":"Vitak","given":"B."},{"family":"Smith","given":"R. A."},{"family":"Chen","given":"H.-H."},{"family":"Duffy","given":"S. W."}],"issued":{"date-parts":[["2003",8]]},"PMID":"12888370"}},{"id":2549,"uris":["http://zotero.org/users/39665/items/R7FV2GZ6"],"uri":["http://zotero.org/users/39665/items/R7FV2GZ6"],"itemData":{"id":2549,"type":"article-journal","title":"Overdiagnosis in publicly organised mammography screening programmes: systematic review of incidence trends","container-title":"BMJ (Clinical research ed.)","page":"b2587","volume":"339","source":"PubMed","abstract":"OBJECTIVE: To estimate the extent of overdiagnosis (the detection of cancers that will not cause death or symptoms) in publicly organised screening programmes.\nDESIGN: Systematic review of published trends in incidence of breast cancer before and after the introduction of mammography screening.\nDATA SOURCES: PubMed (April 2007), reference lists, and authors. Review methods One author extracted data on incidence of breast cancer (including carcinoma in situ), population size, screening uptake, time periods, and age groups, which were checked independently by the other author. Linear regression was used to estimate trends in incidence before and after the introduction of screening and in older, previously screened women. Meta-analysis was used to estimate the extent of overdiagnosis.\nRESULTS: Incidence data covering at least seven years before screening and seven years after screening had been fully implemented, and including both screened and non-screened age groups, were available from the United Kingdom; Manitoba, Canada; New South Wales, Australia; Sweden; and parts of Norway. The implementation phase with its prevalence peak was excluded and adjustment made for changing background incidence and compensatory drops in incidence among older, previously screened women. Overdiagnosis was estimated at 52% (95% confidence interval 46% to 58%). Data from three countries showed a drop in incidence as the women exceeded the age limit for screening, but the reduction was small and the estimate of overdiagnosis was compensated for in this review.\nCONCLUSIONS: The increase in incidence of breast cancer was closely related to the introduction of screening and little of this increase was compensated for by a drop in incidence of breast cancer in previously screened women. One in three breast cancers detected in a population offered organised screening is overdiagnosed.","ISSN":"1756-1833","note":"PMID: 19589821\nPMCID: PMC2714679","shortTitle":"Overdiagnosis in publicly organised mammography screening programmes","journalAbbreviation":"BMJ","language":"eng","author":[{"family":"Jørgensen","given":"Karsten Juhl"},{"family":"Gøtzsche","given":"Peter C."}],"issued":{"date-parts":[["2009"]]},"PMID":"19589821","PMCID":"PMC2714679"}},{"id":2935,"uris":["http://zotero.org/users/39665/items/U22CSPHA"],"uri":["http://zotero.org/users/39665/items/U22CSPHA"],"itemData":{"id":2935,"type":"article-journal","title":"Overdiagnosis in Cancer","container-title":"Journal of the National Cancer Institute","page":"605-613","volume":"102","issue":"9","source":"jnci.oxfordjournals.org","abstract":"This article summarizes the phenomenon of cancer overdiagnosis—the diagnosis of a “cancer” that would otherwise not go on to cause symptoms or death. We describe the two prerequisites for cancer overdiagnosis to occur: the existence of a silent disease reservoir and activities leading to its detection (particularly cancer screening). We estimated the magnitude of overdiagnosis from randomized trials: about 25% of mammographically detected breast cancers, 50% of chest x-ray and/or sputum-detected lung cancers, and 60% of prostate-specific antigen–detected prostate cancers. We also review data from observational studies and population-based cancer statistics suggesting overdiagnosis in computed tomography–detected lung cancer, neuroblastoma, thyroid cancer, melanoma, and kidney cancer. To address the problem, patients must be adequately informed of the nature and the magnitude of the trade-off involved with early cancer detection. Equally important, researchers need to work to develop better estimates of the magnitude of overdiagnosis and develop clinical strategies to help minimize it.","DOI":"10.1093/jnci/djq099","ISSN":"0027-8874, 1460-2105","note":"PMID: 20413742","journalAbbreviation":"JNCI J Natl Cancer Inst","language":"en","author":[{"family":"Welch","given":"H. Gilbert"},{"family":"Black","given":"William C."}],"issued":{"date-parts":[["2010",5,5]]},"PMID":"20413742"}},{"id":1754,"uris":["http://zotero.org/users/39665/items/HZRMZEDK"],"uri":["http://zotero.org/users/39665/items/HZRMZEDK"],"itemData":{"id":1754,"type":"article-journal","title":"Effect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id":1473,"uris":["http://zotero.org/users/39665/items/FME9M4AM"],"uri":["http://zotero.org/users/39665/items/FME9M4AM"],"itemData":{"id":1473,"type":"article-journal","title":"A Reality Check for Overdiagnosis Estimates Associated With Breast Cancer Screening","container-title":"Journal of the National Cancer Institute","page":"dju315","volume":"106","issue":"12","source":"jnci.oxfordjournals.org","abstract":"The frequency of overdiagnosis associated with breast cancer screening is a topic of controversy. Published estimates vary widely, but identifying which estimates are reliable is challenging. In this article we present an approach that provides a check on these estimates. Our approach leverages the close link between overdiagnosis and lead time by identifying the average lead time most consistent with a given overdiagnosis frequency. We consider a high-profile study that suggested that 31% of breast cancers diagnosed in the United States in 2008 were overdiagnosed and show that this corresponds to an average lead time of about nine years among localized cases. Comparing this estimate with the average lead time for invasive, screen-detected breast cancers of 40 months, around which there is a relative consensus, suggests the published estimate of overdiagnosis is excessive. This approach provides a novel way to appraise estimates of overdiagnosis given knowledge of disease natural history.","DOI":"10.1093/jnci/dju315","ISSN":"0027-8874, 1460-2105","note":"PMID: 25362701","journalAbbreviation":"JNCI J Natl Cancer Inst","language":"en","author":[{"family":"Etzioni","given":"Ruth"},{"family":"Xia","given":"Jing"},{"family":"Hubbard","given":"Rebecca"},{"family":"Weiss","given":"Noel S."},{"family":"Gulati","given":"Roman"}],"issued":{"date-parts":[["2014",12,1]]},"PMID":"25362701"}}],"schema":"https://github.com/citation-style-language/schema/raw/master/csl-citation.json"} </w:instrText>
      </w:r>
      <w:r w:rsidR="006A16C0" w:rsidRPr="00EF599D">
        <w:rPr>
          <w:color w:val="000000" w:themeColor="text1"/>
          <w:sz w:val="24"/>
          <w:szCs w:val="24"/>
        </w:rPr>
        <w:fldChar w:fldCharType="separate"/>
      </w:r>
      <w:r w:rsidR="002E4C53" w:rsidRPr="002E4C53">
        <w:rPr>
          <w:sz w:val="24"/>
          <w:szCs w:val="24"/>
          <w:vertAlign w:val="superscript"/>
        </w:rPr>
        <w:t>23–27</w:t>
      </w:r>
      <w:r w:rsidR="006A16C0" w:rsidRPr="00EF599D">
        <w:rPr>
          <w:color w:val="000000" w:themeColor="text1"/>
          <w:sz w:val="24"/>
          <w:szCs w:val="24"/>
        </w:rPr>
        <w:fldChar w:fldCharType="end"/>
      </w:r>
      <w:r w:rsidRPr="00E654D6">
        <w:rPr>
          <w:color w:val="000000" w:themeColor="text1"/>
          <w:sz w:val="24"/>
          <w:szCs w:val="24"/>
        </w:rPr>
        <w:t xml:space="preserve">  </w:t>
      </w:r>
      <w:r w:rsidR="003F17C3" w:rsidRPr="00E654D6">
        <w:rPr>
          <w:color w:val="000000" w:themeColor="text1"/>
          <w:sz w:val="24"/>
          <w:szCs w:val="24"/>
        </w:rPr>
        <w:t xml:space="preserve">and [2] </w:t>
      </w:r>
      <w:r w:rsidRPr="00E654D6">
        <w:rPr>
          <w:color w:val="000000" w:themeColor="text1"/>
          <w:sz w:val="24"/>
          <w:szCs w:val="24"/>
        </w:rPr>
        <w:t xml:space="preserve">varied </w:t>
      </w:r>
      <w:r w:rsidR="00CF154C">
        <w:rPr>
          <w:color w:val="000000" w:themeColor="text1"/>
          <w:sz w:val="24"/>
          <w:szCs w:val="24"/>
        </w:rPr>
        <w:t>it</w:t>
      </w:r>
      <w:r w:rsidR="00CF154C" w:rsidRPr="00E654D6">
        <w:rPr>
          <w:color w:val="000000" w:themeColor="text1"/>
          <w:sz w:val="24"/>
          <w:szCs w:val="24"/>
        </w:rPr>
        <w:t xml:space="preserve"> </w:t>
      </w:r>
      <w:r w:rsidRPr="00E654D6">
        <w:rPr>
          <w:color w:val="000000" w:themeColor="text1"/>
          <w:sz w:val="24"/>
          <w:szCs w:val="24"/>
        </w:rPr>
        <w:t xml:space="preserve">to 97% for tumors &lt;1cm (because </w:t>
      </w:r>
      <w:r w:rsidR="009E1B2C" w:rsidRPr="00E654D6">
        <w:rPr>
          <w:color w:val="000000" w:themeColor="text1"/>
          <w:sz w:val="24"/>
          <w:szCs w:val="24"/>
        </w:rPr>
        <w:t>97</w:t>
      </w:r>
      <w:r w:rsidRPr="00E654D6">
        <w:rPr>
          <w:color w:val="000000" w:themeColor="text1"/>
          <w:sz w:val="24"/>
          <w:szCs w:val="24"/>
        </w:rPr>
        <w:t xml:space="preserve">% of </w:t>
      </w:r>
      <w:r w:rsidR="00A16487">
        <w:rPr>
          <w:color w:val="000000" w:themeColor="text1"/>
          <w:sz w:val="24"/>
          <w:szCs w:val="24"/>
        </w:rPr>
        <w:t xml:space="preserve">SEER </w:t>
      </w:r>
      <w:r w:rsidRPr="00E654D6">
        <w:rPr>
          <w:color w:val="000000" w:themeColor="text1"/>
          <w:sz w:val="24"/>
          <w:szCs w:val="24"/>
        </w:rPr>
        <w:t xml:space="preserve">patients diagnosed with &lt;1cm tumors </w:t>
      </w:r>
      <w:r w:rsidR="005C2303">
        <w:rPr>
          <w:color w:val="000000" w:themeColor="text1"/>
          <w:sz w:val="24"/>
          <w:szCs w:val="24"/>
        </w:rPr>
        <w:t xml:space="preserve">survived at least </w:t>
      </w:r>
      <w:r w:rsidRPr="00E654D6">
        <w:rPr>
          <w:color w:val="000000" w:themeColor="text1"/>
          <w:sz w:val="24"/>
          <w:szCs w:val="24"/>
        </w:rPr>
        <w:t>10 years</w:t>
      </w:r>
      <w:r w:rsidR="00F82E8A" w:rsidRPr="00E654D6">
        <w:rPr>
          <w:color w:val="000000" w:themeColor="text1"/>
          <w:sz w:val="24"/>
          <w:szCs w:val="24"/>
        </w:rPr>
        <w:t xml:space="preserve"> and, thus, </w:t>
      </w:r>
      <w:r w:rsidR="00F82E8A" w:rsidRPr="005C2303">
        <w:rPr>
          <w:i/>
          <w:color w:val="000000" w:themeColor="text1"/>
          <w:sz w:val="24"/>
          <w:szCs w:val="24"/>
        </w:rPr>
        <w:t>could</w:t>
      </w:r>
      <w:r w:rsidR="00F82E8A" w:rsidRPr="00E654D6">
        <w:rPr>
          <w:color w:val="000000" w:themeColor="text1"/>
          <w:sz w:val="24"/>
          <w:szCs w:val="24"/>
        </w:rPr>
        <w:t xml:space="preserve"> have been overdiagnosed</w:t>
      </w:r>
      <w:r w:rsidRPr="00E654D6">
        <w:rPr>
          <w:color w:val="000000" w:themeColor="text1"/>
          <w:sz w:val="24"/>
          <w:szCs w:val="24"/>
        </w:rPr>
        <w:t xml:space="preserve">) and to 52% for 1-3cm tumors.  </w:t>
      </w:r>
    </w:p>
    <w:p w14:paraId="6617DE53" w14:textId="77777777" w:rsidR="006A16C0" w:rsidRPr="00E654D6" w:rsidRDefault="006A16C0" w:rsidP="008D20E9">
      <w:pPr>
        <w:pStyle w:val="Normal1"/>
        <w:spacing w:line="480" w:lineRule="auto"/>
        <w:rPr>
          <w:b/>
          <w:color w:val="000000" w:themeColor="text1"/>
          <w:sz w:val="24"/>
          <w:szCs w:val="24"/>
        </w:rPr>
      </w:pPr>
    </w:p>
    <w:p w14:paraId="3CB90725" w14:textId="77777777" w:rsidR="008D20E9" w:rsidRPr="00E654D6" w:rsidRDefault="008D20E9" w:rsidP="00BD5F67">
      <w:pPr>
        <w:pStyle w:val="Normal1"/>
        <w:spacing w:line="480" w:lineRule="auto"/>
        <w:outlineLvl w:val="0"/>
        <w:rPr>
          <w:color w:val="000000" w:themeColor="text1"/>
          <w:sz w:val="24"/>
          <w:szCs w:val="24"/>
        </w:rPr>
      </w:pPr>
      <w:r w:rsidRPr="00E654D6">
        <w:rPr>
          <w:b/>
          <w:color w:val="000000" w:themeColor="text1"/>
          <w:sz w:val="24"/>
          <w:szCs w:val="24"/>
        </w:rPr>
        <w:t>3.  RESULTS</w:t>
      </w:r>
    </w:p>
    <w:p w14:paraId="2153ECFC" w14:textId="77777777" w:rsidR="00800402" w:rsidRPr="00E654D6" w:rsidRDefault="006A16C0" w:rsidP="00800402">
      <w:pPr>
        <w:pStyle w:val="NormalWeb"/>
        <w:spacing w:line="480" w:lineRule="auto"/>
        <w:ind w:firstLine="720"/>
        <w:rPr>
          <w:rFonts w:ascii="Arial" w:hAnsi="Arial" w:cs="Arial"/>
          <w:color w:val="000000" w:themeColor="text1"/>
        </w:rPr>
      </w:pPr>
      <w:r w:rsidRPr="00E654D6">
        <w:rPr>
          <w:rFonts w:ascii="Arial" w:hAnsi="Arial" w:cs="Arial"/>
          <w:b/>
          <w:color w:val="000000" w:themeColor="text1"/>
        </w:rPr>
        <w:t xml:space="preserve">3.1.  Incidence Rates, </w:t>
      </w:r>
      <w:r w:rsidR="00800402" w:rsidRPr="00426351">
        <w:rPr>
          <w:rFonts w:ascii="Arial" w:hAnsi="Arial" w:cs="Arial"/>
          <w:b/>
          <w:color w:val="000000" w:themeColor="text1"/>
        </w:rPr>
        <w:t>Proportion</w:t>
      </w:r>
      <w:r w:rsidR="00800402" w:rsidRPr="00E654D6">
        <w:rPr>
          <w:rFonts w:ascii="Arial" w:hAnsi="Arial" w:cs="Arial"/>
          <w:b/>
          <w:color w:val="000000" w:themeColor="text1"/>
        </w:rPr>
        <w:t xml:space="preserve"> </w:t>
      </w:r>
      <w:r w:rsidRPr="00E654D6">
        <w:rPr>
          <w:rFonts w:ascii="Arial" w:hAnsi="Arial" w:cs="Arial"/>
          <w:b/>
          <w:color w:val="000000" w:themeColor="text1"/>
        </w:rPr>
        <w:t>of Tumor Sizes</w:t>
      </w:r>
      <w:r w:rsidRPr="00E654D6">
        <w:rPr>
          <w:rFonts w:ascii="Arial" w:eastAsia="Arial Unicode MS" w:hAnsi="Arial" w:cs="Arial"/>
          <w:b/>
          <w:color w:val="000000" w:themeColor="text1"/>
        </w:rPr>
        <w:t>, and Case Fatality Rates.</w:t>
      </w:r>
      <w:r w:rsidRPr="00E654D6">
        <w:rPr>
          <w:rFonts w:ascii="Arial" w:eastAsia="Arial Unicode MS" w:hAnsi="Arial" w:cs="Arial"/>
          <w:color w:val="000000" w:themeColor="text1"/>
        </w:rPr>
        <w:t xml:space="preserve">  </w:t>
      </w:r>
      <w:r w:rsidR="00800402" w:rsidRPr="00426351">
        <w:rPr>
          <w:rFonts w:ascii="Arial" w:hAnsi="Arial" w:cs="Arial"/>
          <w:color w:val="000000" w:themeColor="text1"/>
        </w:rPr>
        <w:t>Both the incidence rate and proportion of &lt;1cm and 1-2cm tumors increased between 1975 and 2002 (Figure 2, Panels A and B).</w:t>
      </w:r>
      <w:r w:rsidR="00800402" w:rsidRPr="00E654D6">
        <w:rPr>
          <w:rFonts w:ascii="Arial" w:hAnsi="Arial" w:cs="Arial"/>
          <w:color w:val="000000" w:themeColor="text1"/>
        </w:rPr>
        <w:t xml:space="preserve">  For example, the incidence rate of &lt;1cm tumors rose from 42 to 350 cases per 100,000</w:t>
      </w:r>
      <w:r w:rsidR="00A16487">
        <w:rPr>
          <w:rFonts w:ascii="Arial" w:hAnsi="Arial" w:cs="Arial"/>
          <w:color w:val="000000" w:themeColor="text1"/>
        </w:rPr>
        <w:t xml:space="preserve"> person-years</w:t>
      </w:r>
      <w:r w:rsidR="00800402" w:rsidRPr="00E654D6">
        <w:rPr>
          <w:rFonts w:ascii="Arial" w:hAnsi="Arial" w:cs="Arial"/>
          <w:color w:val="000000" w:themeColor="text1"/>
        </w:rPr>
        <w:t xml:space="preserve">.  In contrast, the incidence rates of 2-3cm, 3-5cm and ≥5cm increased from 1975, peaked around 1984, and decreased thereafter.  The annual proportion of &lt;1cm and 1-2cm tumors grew over time because their incidence rates increased more than those of larger sized tumors. </w:t>
      </w:r>
    </w:p>
    <w:p w14:paraId="2BB75185" w14:textId="77777777" w:rsidR="00800402" w:rsidRPr="00E654D6" w:rsidRDefault="00800402" w:rsidP="00A7028C">
      <w:pPr>
        <w:pStyle w:val="NormalWeb"/>
        <w:spacing w:line="480" w:lineRule="auto"/>
        <w:ind w:firstLine="720"/>
        <w:rPr>
          <w:rFonts w:ascii="Arial" w:hAnsi="Arial" w:cs="Arial"/>
          <w:color w:val="000000" w:themeColor="text1"/>
        </w:rPr>
      </w:pPr>
      <w:r w:rsidRPr="00426351">
        <w:rPr>
          <w:rFonts w:ascii="Arial" w:hAnsi="Arial" w:cs="Arial"/>
          <w:color w:val="000000" w:themeColor="text1"/>
        </w:rPr>
        <w:lastRenderedPageBreak/>
        <w:t>For patients diagnosed with &lt;1cm, 1-2cm, 2-3cm, and 3-5cm tumors, fatality rates from other causes were higher than those from breast cancer</w:t>
      </w:r>
      <w:r w:rsidR="000F39D5">
        <w:rPr>
          <w:rFonts w:ascii="Arial" w:hAnsi="Arial" w:cs="Arial"/>
          <w:color w:val="000000" w:themeColor="text1"/>
        </w:rPr>
        <w:t xml:space="preserve"> (</w:t>
      </w:r>
      <w:r w:rsidR="000F39D5" w:rsidRPr="00E654D6">
        <w:rPr>
          <w:rFonts w:ascii="Arial" w:eastAsia="Arial Unicode MS" w:hAnsi="Arial" w:cs="Arial"/>
          <w:color w:val="000000" w:themeColor="text1"/>
        </w:rPr>
        <w:t>Figure 2, Panel C</w:t>
      </w:r>
      <w:r w:rsidR="000F39D5">
        <w:rPr>
          <w:rFonts w:ascii="Arial" w:hAnsi="Arial" w:cs="Arial"/>
          <w:color w:val="000000" w:themeColor="text1"/>
        </w:rPr>
        <w:t>)</w:t>
      </w:r>
      <w:r w:rsidRPr="00426351">
        <w:rPr>
          <w:rFonts w:ascii="Arial" w:hAnsi="Arial" w:cs="Arial"/>
          <w:color w:val="000000" w:themeColor="text1"/>
        </w:rPr>
        <w:t>.  Only for patients diagnosed with ≥5cm tumors were fatality rates from breast cancer larger than those from other causes.  </w:t>
      </w:r>
      <w:r w:rsidR="00CA6C53" w:rsidRPr="00426351">
        <w:rPr>
          <w:rFonts w:ascii="Arial" w:hAnsi="Arial" w:cs="Arial"/>
          <w:color w:val="000000" w:themeColor="text1"/>
        </w:rPr>
        <w:t xml:space="preserve">Overall, the decrease in fatality rates, both from breast cancer and other causes, led to an increase in tumor size-specific life expectancies; the growing proportion of smaller size tumors placed greater weight on these tumor-size specific life expectancies </w:t>
      </w:r>
      <w:r w:rsidR="009E6BB4" w:rsidRPr="00426351">
        <w:rPr>
          <w:rFonts w:ascii="Arial" w:hAnsi="Arial" w:cs="Arial"/>
          <w:color w:val="000000" w:themeColor="text1"/>
        </w:rPr>
        <w:t xml:space="preserve">as drivers of </w:t>
      </w:r>
      <w:r w:rsidR="00CA6C53" w:rsidRPr="00426351">
        <w:rPr>
          <w:rFonts w:ascii="Arial" w:hAnsi="Arial" w:cs="Arial"/>
          <w:color w:val="000000" w:themeColor="text1"/>
        </w:rPr>
        <w:t>overall life expectancy.</w:t>
      </w:r>
    </w:p>
    <w:p w14:paraId="32BF2A38" w14:textId="77777777" w:rsidR="006A16C0" w:rsidRPr="00E654D6" w:rsidRDefault="00800402" w:rsidP="00A7028C">
      <w:pPr>
        <w:spacing w:line="480" w:lineRule="auto"/>
        <w:rPr>
          <w:color w:val="000000" w:themeColor="text1"/>
          <w:sz w:val="24"/>
          <w:szCs w:val="24"/>
        </w:rPr>
      </w:pPr>
      <w:r w:rsidRPr="00E654D6">
        <w:rPr>
          <w:color w:val="000000" w:themeColor="text1"/>
          <w:sz w:val="24"/>
          <w:szCs w:val="24"/>
        </w:rPr>
        <w:tab/>
      </w:r>
      <w:r w:rsidRPr="00E654D6" w:rsidDel="00800402">
        <w:rPr>
          <w:color w:val="000000" w:themeColor="text1"/>
          <w:sz w:val="24"/>
          <w:szCs w:val="24"/>
        </w:rPr>
        <w:t xml:space="preserve"> </w:t>
      </w:r>
      <w:r w:rsidR="006A16C0" w:rsidRPr="00E654D6">
        <w:rPr>
          <w:b/>
          <w:color w:val="000000" w:themeColor="text1"/>
          <w:sz w:val="24"/>
          <w:szCs w:val="24"/>
        </w:rPr>
        <w:t xml:space="preserve">3.2.  </w:t>
      </w:r>
      <w:r w:rsidR="00086A5C" w:rsidRPr="00426351">
        <w:rPr>
          <w:b/>
          <w:color w:val="000000" w:themeColor="text1"/>
          <w:sz w:val="24"/>
          <w:szCs w:val="24"/>
        </w:rPr>
        <w:t xml:space="preserve">Analysis of </w:t>
      </w:r>
      <w:r w:rsidR="00EE5A8F" w:rsidRPr="00426351">
        <w:rPr>
          <w:b/>
          <w:color w:val="000000" w:themeColor="text1"/>
          <w:sz w:val="24"/>
          <w:szCs w:val="24"/>
        </w:rPr>
        <w:t>G</w:t>
      </w:r>
      <w:r w:rsidR="00086A5C" w:rsidRPr="00426351">
        <w:rPr>
          <w:b/>
          <w:color w:val="000000" w:themeColor="text1"/>
          <w:sz w:val="24"/>
          <w:szCs w:val="24"/>
        </w:rPr>
        <w:t>ains</w:t>
      </w:r>
      <w:r w:rsidR="00086A5C" w:rsidRPr="00E654D6">
        <w:rPr>
          <w:b/>
          <w:color w:val="000000" w:themeColor="text1"/>
          <w:sz w:val="24"/>
          <w:szCs w:val="24"/>
        </w:rPr>
        <w:t xml:space="preserve"> </w:t>
      </w:r>
      <w:r w:rsidR="006A16C0" w:rsidRPr="00E654D6">
        <w:rPr>
          <w:b/>
          <w:color w:val="000000" w:themeColor="text1"/>
          <w:sz w:val="24"/>
          <w:szCs w:val="24"/>
        </w:rPr>
        <w:t>in Life Expectancy.</w:t>
      </w:r>
      <w:r w:rsidR="006A16C0" w:rsidRPr="00E654D6">
        <w:rPr>
          <w:color w:val="000000" w:themeColor="text1"/>
          <w:sz w:val="24"/>
          <w:szCs w:val="24"/>
        </w:rPr>
        <w:t xml:space="preserve"> The decrease in fatality rates and redistribution in the </w:t>
      </w:r>
      <w:r w:rsidR="005564FC" w:rsidRPr="00426351">
        <w:rPr>
          <w:color w:val="000000" w:themeColor="text1"/>
          <w:sz w:val="24"/>
          <w:szCs w:val="24"/>
        </w:rPr>
        <w:t>proportion</w:t>
      </w:r>
      <w:r w:rsidR="005564FC" w:rsidRPr="00E654D6">
        <w:rPr>
          <w:color w:val="000000" w:themeColor="text1"/>
          <w:sz w:val="24"/>
          <w:szCs w:val="24"/>
        </w:rPr>
        <w:t xml:space="preserve"> </w:t>
      </w:r>
      <w:r w:rsidR="006A16C0" w:rsidRPr="00E654D6">
        <w:rPr>
          <w:color w:val="000000" w:themeColor="text1"/>
          <w:sz w:val="24"/>
          <w:szCs w:val="24"/>
        </w:rPr>
        <w:t xml:space="preserve">of tumor sizes led to a 10.94-year gain in overall life expectancy for a 40-year old newly diagnosed breast cancer patient between 1975 and 2002 (Figure 3).  </w:t>
      </w:r>
      <w:ins w:id="18" w:author="Samir Soneji" w:date="2016-03-11T09:13:00Z">
        <w:r w:rsidR="0088061E">
          <w:rPr>
            <w:color w:val="000000" w:themeColor="text1"/>
            <w:sz w:val="24"/>
            <w:szCs w:val="24"/>
          </w:rPr>
          <w:t>T</w:t>
        </w:r>
      </w:ins>
      <w:r w:rsidR="006A16C0" w:rsidRPr="00E654D6">
        <w:rPr>
          <w:color w:val="000000" w:themeColor="text1"/>
          <w:sz w:val="24"/>
          <w:szCs w:val="24"/>
        </w:rPr>
        <w:t>he temporal shift towards smaller sized tumors contributed 2.92 years to this gain</w:t>
      </w:r>
      <w:r w:rsidR="004A16BB" w:rsidRPr="00E654D6">
        <w:rPr>
          <w:color w:val="000000" w:themeColor="text1"/>
          <w:sz w:val="24"/>
          <w:szCs w:val="24"/>
        </w:rPr>
        <w:t xml:space="preserve"> (27%).</w:t>
      </w:r>
      <w:r w:rsidR="006A16C0" w:rsidRPr="00E654D6">
        <w:rPr>
          <w:color w:val="000000" w:themeColor="text1"/>
          <w:sz w:val="24"/>
          <w:szCs w:val="24"/>
        </w:rPr>
        <w:t xml:space="preserve"> </w:t>
      </w:r>
      <w:r w:rsidR="00C24488" w:rsidRPr="00E654D6">
        <w:rPr>
          <w:color w:val="000000" w:themeColor="text1"/>
          <w:sz w:val="24"/>
          <w:szCs w:val="24"/>
        </w:rPr>
        <w:t xml:space="preserve"> </w:t>
      </w:r>
      <w:ins w:id="19" w:author="Samir Soneji" w:date="2016-03-11T09:14:00Z">
        <w:r w:rsidR="0088061E">
          <w:rPr>
            <w:color w:val="000000" w:themeColor="text1"/>
            <w:sz w:val="24"/>
            <w:szCs w:val="24"/>
          </w:rPr>
          <w:t>I</w:t>
        </w:r>
      </w:ins>
      <w:r w:rsidR="006A16C0" w:rsidRPr="00AA5597">
        <w:rPr>
          <w:color w:val="000000" w:themeColor="text1"/>
          <w:sz w:val="24"/>
          <w:szCs w:val="24"/>
        </w:rPr>
        <w:t xml:space="preserve">mprovements in case fatality rates from breast cancer contributed 6.79 years to </w:t>
      </w:r>
      <w:r w:rsidR="0077325C" w:rsidRPr="00AA5597">
        <w:rPr>
          <w:color w:val="000000" w:themeColor="text1"/>
          <w:sz w:val="24"/>
          <w:szCs w:val="24"/>
        </w:rPr>
        <w:t>this</w:t>
      </w:r>
      <w:r w:rsidR="006A16C0" w:rsidRPr="00AA5597">
        <w:rPr>
          <w:color w:val="000000" w:themeColor="text1"/>
          <w:sz w:val="24"/>
          <w:szCs w:val="24"/>
        </w:rPr>
        <w:t xml:space="preserve"> gain (62%). </w:t>
      </w:r>
      <w:commentRangeStart w:id="20"/>
      <w:commentRangeStart w:id="21"/>
      <w:del w:id="22" w:author="Samir Soneji" w:date="2016-03-11T16:17:00Z">
        <w:r w:rsidR="006A16C0" w:rsidRPr="00AA5597" w:rsidDel="00C62B8B">
          <w:rPr>
            <w:color w:val="000000" w:themeColor="text1"/>
            <w:sz w:val="24"/>
            <w:szCs w:val="24"/>
          </w:rPr>
          <w:delText xml:space="preserve"> </w:delText>
        </w:r>
        <w:r w:rsidR="006A16C0" w:rsidRPr="00C62B8B" w:rsidDel="00C62B8B">
          <w:rPr>
            <w:color w:val="000000" w:themeColor="text1"/>
            <w:sz w:val="24"/>
            <w:szCs w:val="24"/>
          </w:rPr>
          <w:delText xml:space="preserve">Specifically, reductions in case fatality rates from breast cancer contributed 1.12 years for &lt;1cm tumors, 2.36 years for 1-2cm tumors, 1.12 years for 2-3cm tumors, 1.52 years for 3-5cm tumors, and 0.66 years for </w:delText>
        </w:r>
        <w:r w:rsidR="00A16487" w:rsidRPr="00C62B8B" w:rsidDel="00C62B8B">
          <w:rPr>
            <w:color w:val="000000" w:themeColor="text1"/>
            <w:sz w:val="24"/>
            <w:szCs w:val="24"/>
          </w:rPr>
          <w:delText xml:space="preserve">  </w:delText>
        </w:r>
        <w:r w:rsidR="006A16C0" w:rsidRPr="00C62B8B" w:rsidDel="00C62B8B">
          <w:rPr>
            <w:color w:val="000000" w:themeColor="text1"/>
            <w:sz w:val="24"/>
            <w:szCs w:val="24"/>
          </w:rPr>
          <w:delText>≥5cm tumors.</w:delText>
        </w:r>
        <w:r w:rsidR="006A16C0" w:rsidRPr="00AA5597" w:rsidDel="00C62B8B">
          <w:rPr>
            <w:color w:val="000000" w:themeColor="text1"/>
            <w:sz w:val="24"/>
            <w:szCs w:val="24"/>
          </w:rPr>
          <w:delText xml:space="preserve">  </w:delText>
        </w:r>
      </w:del>
      <w:del w:id="23" w:author="Samir Soneji" w:date="2016-03-11T09:14:00Z">
        <w:r w:rsidR="006A16C0" w:rsidRPr="00AA5597" w:rsidDel="0088061E">
          <w:rPr>
            <w:color w:val="000000" w:themeColor="text1"/>
            <w:sz w:val="24"/>
            <w:szCs w:val="24"/>
          </w:rPr>
          <w:delText>Third, r</w:delText>
        </w:r>
      </w:del>
      <w:commentRangeEnd w:id="20"/>
      <w:r w:rsidR="00C62B8B">
        <w:rPr>
          <w:rStyle w:val="CommentReference"/>
        </w:rPr>
        <w:commentReference w:id="20"/>
      </w:r>
      <w:commentRangeEnd w:id="21"/>
      <w:r w:rsidR="00C62B8B">
        <w:rPr>
          <w:rStyle w:val="CommentReference"/>
        </w:rPr>
        <w:commentReference w:id="21"/>
      </w:r>
      <w:ins w:id="24" w:author="Samir Soneji" w:date="2016-03-11T09:14:00Z">
        <w:r w:rsidR="0088061E">
          <w:rPr>
            <w:color w:val="000000" w:themeColor="text1"/>
            <w:sz w:val="24"/>
            <w:szCs w:val="24"/>
          </w:rPr>
          <w:t>R</w:t>
        </w:r>
      </w:ins>
      <w:r w:rsidR="006A16C0" w:rsidRPr="00AA5597">
        <w:rPr>
          <w:color w:val="000000" w:themeColor="text1"/>
          <w:sz w:val="24"/>
          <w:szCs w:val="24"/>
        </w:rPr>
        <w:t>eductions in case fatality rates from competing causes of death across all tumor sizes contributed the remaining 1.25 years</w:t>
      </w:r>
      <w:r w:rsidR="006A16C0" w:rsidRPr="00E654D6">
        <w:rPr>
          <w:rFonts w:eastAsia="Arial Unicode MS"/>
          <w:color w:val="000000" w:themeColor="text1"/>
          <w:sz w:val="24"/>
          <w:szCs w:val="24"/>
        </w:rPr>
        <w:t xml:space="preserve"> to </w:t>
      </w:r>
      <w:r w:rsidR="0077325C" w:rsidRPr="00426351">
        <w:rPr>
          <w:rFonts w:eastAsia="Arial Unicode MS"/>
          <w:color w:val="000000" w:themeColor="text1"/>
          <w:sz w:val="24"/>
          <w:szCs w:val="24"/>
        </w:rPr>
        <w:t>this</w:t>
      </w:r>
      <w:r w:rsidR="006A16C0" w:rsidRPr="00E654D6">
        <w:rPr>
          <w:rFonts w:eastAsia="Arial Unicode MS"/>
          <w:color w:val="000000" w:themeColor="text1"/>
          <w:sz w:val="24"/>
          <w:szCs w:val="24"/>
        </w:rPr>
        <w:t xml:space="preserve"> gain</w:t>
      </w:r>
      <w:r w:rsidR="00C24488" w:rsidRPr="006D6346">
        <w:rPr>
          <w:rFonts w:eastAsia="Arial Unicode MS"/>
          <w:color w:val="000000" w:themeColor="text1"/>
          <w:sz w:val="24"/>
          <w:szCs w:val="24"/>
        </w:rPr>
        <w:t xml:space="preserve"> </w:t>
      </w:r>
      <w:r w:rsidR="006A16C0" w:rsidRPr="00E654D6">
        <w:rPr>
          <w:rFonts w:eastAsia="Arial Unicode MS"/>
          <w:color w:val="000000" w:themeColor="text1"/>
          <w:sz w:val="24"/>
          <w:szCs w:val="24"/>
        </w:rPr>
        <w:t>(11%).</w:t>
      </w:r>
    </w:p>
    <w:p w14:paraId="6AC36415" w14:textId="77777777" w:rsidR="006A16C0" w:rsidRPr="00E654D6" w:rsidRDefault="006A16C0" w:rsidP="00A7028C">
      <w:pPr>
        <w:pStyle w:val="Normal2"/>
        <w:spacing w:line="480" w:lineRule="auto"/>
        <w:ind w:firstLine="720"/>
        <w:rPr>
          <w:color w:val="000000" w:themeColor="text1"/>
          <w:sz w:val="24"/>
          <w:szCs w:val="24"/>
        </w:rPr>
      </w:pPr>
      <w:r w:rsidRPr="00E654D6">
        <w:rPr>
          <w:b/>
          <w:color w:val="000000" w:themeColor="text1"/>
          <w:sz w:val="24"/>
          <w:szCs w:val="24"/>
        </w:rPr>
        <w:t xml:space="preserve">3.3  Contribution </w:t>
      </w:r>
      <w:r w:rsidR="005A6609" w:rsidRPr="00E654D6">
        <w:rPr>
          <w:b/>
          <w:color w:val="000000" w:themeColor="text1"/>
          <w:sz w:val="24"/>
          <w:szCs w:val="24"/>
        </w:rPr>
        <w:t xml:space="preserve">of Earlier Detection to </w:t>
      </w:r>
      <w:r w:rsidR="002E4C53">
        <w:rPr>
          <w:b/>
          <w:color w:val="000000" w:themeColor="text1"/>
          <w:sz w:val="24"/>
          <w:szCs w:val="24"/>
        </w:rPr>
        <w:t>O</w:t>
      </w:r>
      <w:r w:rsidR="005A6609" w:rsidRPr="00E654D6">
        <w:rPr>
          <w:b/>
          <w:color w:val="000000" w:themeColor="text1"/>
          <w:sz w:val="24"/>
          <w:szCs w:val="24"/>
        </w:rPr>
        <w:t xml:space="preserve">verall </w:t>
      </w:r>
      <w:r w:rsidR="002E4C53">
        <w:rPr>
          <w:b/>
          <w:color w:val="000000" w:themeColor="text1"/>
          <w:sz w:val="24"/>
          <w:szCs w:val="24"/>
        </w:rPr>
        <w:t xml:space="preserve">Gain in Life Expectancy </w:t>
      </w:r>
      <w:r w:rsidRPr="00E654D6">
        <w:rPr>
          <w:b/>
          <w:color w:val="000000" w:themeColor="text1"/>
          <w:sz w:val="24"/>
          <w:szCs w:val="24"/>
        </w:rPr>
        <w:t>by Age Group.</w:t>
      </w:r>
      <w:r w:rsidRPr="00E654D6">
        <w:rPr>
          <w:color w:val="000000" w:themeColor="text1"/>
          <w:sz w:val="24"/>
          <w:szCs w:val="24"/>
        </w:rPr>
        <w:t xml:space="preserve"> </w:t>
      </w:r>
      <w:r w:rsidR="00C24488" w:rsidRPr="00E654D6">
        <w:rPr>
          <w:color w:val="000000" w:themeColor="text1"/>
          <w:sz w:val="24"/>
          <w:szCs w:val="24"/>
        </w:rPr>
        <w:t xml:space="preserve"> </w:t>
      </w:r>
      <w:r w:rsidR="000F39D5">
        <w:rPr>
          <w:color w:val="000000" w:themeColor="text1"/>
          <w:sz w:val="24"/>
          <w:szCs w:val="24"/>
        </w:rPr>
        <w:t>E</w:t>
      </w:r>
      <w:r w:rsidRPr="00E654D6">
        <w:rPr>
          <w:color w:val="000000" w:themeColor="text1"/>
          <w:sz w:val="24"/>
          <w:szCs w:val="24"/>
        </w:rPr>
        <w:t xml:space="preserve">arlier detection among 40-49, 50-59, 60-69, 70-79, and 80-89 year olds contributed approximately equally in absolute terms to the overall </w:t>
      </w:r>
      <w:r w:rsidR="0077325C" w:rsidRPr="00426351">
        <w:rPr>
          <w:color w:val="000000" w:themeColor="text1"/>
          <w:sz w:val="24"/>
          <w:szCs w:val="24"/>
        </w:rPr>
        <w:t>2.92-year</w:t>
      </w:r>
      <w:r w:rsidR="0077325C" w:rsidRPr="00E654D6">
        <w:rPr>
          <w:color w:val="000000" w:themeColor="text1"/>
          <w:sz w:val="24"/>
          <w:szCs w:val="24"/>
        </w:rPr>
        <w:t xml:space="preserve"> </w:t>
      </w:r>
      <w:r w:rsidRPr="00E654D6">
        <w:rPr>
          <w:color w:val="000000" w:themeColor="text1"/>
          <w:sz w:val="24"/>
          <w:szCs w:val="24"/>
        </w:rPr>
        <w:t>contribution of earlier detection: between 0.41 to 0.72 years of life</w:t>
      </w:r>
      <w:r w:rsidR="00C24488" w:rsidRPr="00E654D6">
        <w:rPr>
          <w:color w:val="000000" w:themeColor="text1"/>
          <w:sz w:val="24"/>
          <w:szCs w:val="24"/>
        </w:rPr>
        <w:t xml:space="preserve"> (Table 1)</w:t>
      </w:r>
      <w:r w:rsidRPr="00E654D6">
        <w:rPr>
          <w:color w:val="000000" w:themeColor="text1"/>
          <w:sz w:val="24"/>
          <w:szCs w:val="24"/>
        </w:rPr>
        <w:t xml:space="preserve">.  </w:t>
      </w:r>
      <w:ins w:id="25" w:author="Samir Soneji" w:date="2016-03-11T09:14:00Z">
        <w:r w:rsidR="0088061E">
          <w:rPr>
            <w:color w:val="000000" w:themeColor="text1"/>
            <w:sz w:val="24"/>
            <w:szCs w:val="24"/>
          </w:rPr>
          <w:t>Thus</w:t>
        </w:r>
      </w:ins>
      <w:r w:rsidRPr="00E654D6">
        <w:rPr>
          <w:color w:val="000000" w:themeColor="text1"/>
          <w:sz w:val="24"/>
          <w:szCs w:val="24"/>
        </w:rPr>
        <w:t xml:space="preserve">, earlier detection in these </w:t>
      </w:r>
      <w:r w:rsidR="0077325C" w:rsidRPr="00426351">
        <w:rPr>
          <w:color w:val="000000" w:themeColor="text1"/>
          <w:sz w:val="24"/>
          <w:szCs w:val="24"/>
        </w:rPr>
        <w:t>age groups</w:t>
      </w:r>
      <w:r w:rsidR="0077325C" w:rsidRPr="00E654D6">
        <w:rPr>
          <w:color w:val="000000" w:themeColor="text1"/>
          <w:sz w:val="24"/>
          <w:szCs w:val="24"/>
        </w:rPr>
        <w:t xml:space="preserve"> </w:t>
      </w:r>
      <w:r w:rsidRPr="00E654D6">
        <w:rPr>
          <w:color w:val="000000" w:themeColor="text1"/>
          <w:sz w:val="24"/>
          <w:szCs w:val="24"/>
        </w:rPr>
        <w:t>each contributed to between 3.</w:t>
      </w:r>
      <w:r w:rsidR="00780EFC" w:rsidRPr="00E654D6">
        <w:rPr>
          <w:color w:val="000000" w:themeColor="text1"/>
          <w:sz w:val="24"/>
          <w:szCs w:val="24"/>
        </w:rPr>
        <w:t>8</w:t>
      </w:r>
      <w:r w:rsidRPr="00E654D6">
        <w:rPr>
          <w:color w:val="000000" w:themeColor="text1"/>
          <w:sz w:val="24"/>
          <w:szCs w:val="24"/>
        </w:rPr>
        <w:t>% and 6.6% to the gain in life expectancy.</w:t>
      </w:r>
    </w:p>
    <w:p w14:paraId="64E36D3E" w14:textId="77777777" w:rsidR="006A16C0" w:rsidRDefault="006A16C0">
      <w:pPr>
        <w:spacing w:line="480" w:lineRule="auto"/>
        <w:ind w:firstLine="720"/>
        <w:rPr>
          <w:color w:val="000000" w:themeColor="text1"/>
          <w:sz w:val="24"/>
          <w:szCs w:val="24"/>
        </w:rPr>
      </w:pPr>
      <w:r w:rsidRPr="00E654D6">
        <w:rPr>
          <w:rFonts w:eastAsia="Arial Unicode MS"/>
          <w:b/>
          <w:color w:val="000000" w:themeColor="text1"/>
          <w:sz w:val="24"/>
          <w:szCs w:val="24"/>
        </w:rPr>
        <w:t xml:space="preserve">3.4.  </w:t>
      </w:r>
      <w:r w:rsidR="00086A5C" w:rsidRPr="00426351">
        <w:rPr>
          <w:rFonts w:eastAsia="Arial Unicode MS"/>
          <w:b/>
          <w:color w:val="000000" w:themeColor="text1"/>
          <w:sz w:val="24"/>
          <w:szCs w:val="24"/>
        </w:rPr>
        <w:t>Effect</w:t>
      </w:r>
      <w:r w:rsidRPr="00E654D6">
        <w:rPr>
          <w:rFonts w:eastAsia="Arial Unicode MS"/>
          <w:b/>
          <w:color w:val="000000" w:themeColor="text1"/>
          <w:sz w:val="24"/>
          <w:szCs w:val="24"/>
        </w:rPr>
        <w:t xml:space="preserve"> of Overdiagnosis.</w:t>
      </w:r>
      <w:r w:rsidRPr="00E654D6">
        <w:rPr>
          <w:rFonts w:eastAsia="Arial Unicode MS"/>
          <w:color w:val="000000" w:themeColor="text1"/>
          <w:sz w:val="24"/>
          <w:szCs w:val="24"/>
        </w:rPr>
        <w:t xml:space="preserve"> </w:t>
      </w:r>
      <w:ins w:id="26" w:author="Samir Soneji" w:date="2016-03-11T16:19:00Z">
        <w:r w:rsidR="006369DF">
          <w:rPr>
            <w:rFonts w:eastAsia="Arial Unicode MS"/>
            <w:color w:val="000000" w:themeColor="text1"/>
            <w:sz w:val="24"/>
            <w:szCs w:val="24"/>
          </w:rPr>
          <w:t xml:space="preserve"> </w:t>
        </w:r>
      </w:ins>
      <w:r w:rsidRPr="00C91C39">
        <w:rPr>
          <w:color w:val="000000" w:themeColor="text1"/>
          <w:sz w:val="24"/>
          <w:szCs w:val="24"/>
        </w:rPr>
        <w:t xml:space="preserve">As the </w:t>
      </w:r>
      <w:ins w:id="27" w:author="Samir Soneji" w:date="2016-03-10T15:40:00Z">
        <w:r w:rsidR="00C96820">
          <w:rPr>
            <w:color w:val="000000" w:themeColor="text1"/>
            <w:sz w:val="24"/>
            <w:szCs w:val="24"/>
          </w:rPr>
          <w:t xml:space="preserve">assumed prevalence of </w:t>
        </w:r>
      </w:ins>
      <w:r w:rsidRPr="00C91C39">
        <w:rPr>
          <w:color w:val="000000" w:themeColor="text1"/>
          <w:sz w:val="24"/>
          <w:szCs w:val="24"/>
        </w:rPr>
        <w:t>overdiagnosis increased</w:t>
      </w:r>
      <w:ins w:id="28" w:author="Samir Soneji" w:date="2016-03-10T15:40:00Z">
        <w:r w:rsidR="00C96820">
          <w:rPr>
            <w:color w:val="000000" w:themeColor="text1"/>
            <w:sz w:val="24"/>
            <w:szCs w:val="24"/>
          </w:rPr>
          <w:t xml:space="preserve"> from 10% to 52% for </w:t>
        </w:r>
        <w:r w:rsidR="00C96820" w:rsidRPr="00C91C39">
          <w:rPr>
            <w:color w:val="000000" w:themeColor="text1"/>
            <w:sz w:val="24"/>
            <w:szCs w:val="24"/>
          </w:rPr>
          <w:t xml:space="preserve">tumors </w:t>
        </w:r>
        <w:r w:rsidR="00C96820" w:rsidRPr="00C91C39">
          <w:rPr>
            <w:rFonts w:hint="eastAsia"/>
            <w:color w:val="000000" w:themeColor="text1"/>
            <w:sz w:val="24"/>
            <w:szCs w:val="24"/>
          </w:rPr>
          <w:t>≤</w:t>
        </w:r>
        <w:r w:rsidR="00C96820" w:rsidRPr="00C91C39">
          <w:rPr>
            <w:color w:val="000000" w:themeColor="text1"/>
            <w:sz w:val="24"/>
            <w:szCs w:val="24"/>
          </w:rPr>
          <w:t>3cm</w:t>
        </w:r>
      </w:ins>
      <w:r w:rsidRPr="00C91C39">
        <w:rPr>
          <w:color w:val="000000" w:themeColor="text1"/>
          <w:sz w:val="24"/>
          <w:szCs w:val="24"/>
        </w:rPr>
        <w:t xml:space="preserve">, </w:t>
      </w:r>
      <w:r w:rsidR="00884E15" w:rsidRPr="00C91C39">
        <w:rPr>
          <w:color w:val="000000" w:themeColor="text1"/>
          <w:sz w:val="24"/>
          <w:szCs w:val="24"/>
        </w:rPr>
        <w:t xml:space="preserve">the absolute contribution from </w:t>
      </w:r>
      <w:r w:rsidR="00884E15" w:rsidRPr="00C91C39">
        <w:rPr>
          <w:color w:val="000000" w:themeColor="text1"/>
          <w:sz w:val="24"/>
          <w:szCs w:val="24"/>
        </w:rPr>
        <w:lastRenderedPageBreak/>
        <w:t>improvements in case fatality rates from breast cancer remained</w:t>
      </w:r>
      <w:r w:rsidR="00884E15">
        <w:rPr>
          <w:rFonts w:eastAsia="Arial Unicode MS"/>
          <w:color w:val="000000" w:themeColor="text1"/>
          <w:sz w:val="24"/>
          <w:szCs w:val="24"/>
        </w:rPr>
        <w:t xml:space="preserve"> virtually identical</w:t>
      </w:r>
      <w:r w:rsidR="00425D5A">
        <w:rPr>
          <w:rFonts w:eastAsia="Arial Unicode MS"/>
          <w:color w:val="000000" w:themeColor="text1"/>
          <w:sz w:val="24"/>
          <w:szCs w:val="24"/>
        </w:rPr>
        <w:t xml:space="preserve"> while </w:t>
      </w:r>
      <w:r w:rsidR="00DE7135">
        <w:rPr>
          <w:rFonts w:eastAsia="Arial Unicode MS"/>
          <w:color w:val="000000" w:themeColor="text1"/>
          <w:sz w:val="24"/>
          <w:szCs w:val="24"/>
        </w:rPr>
        <w:t>the contribution from earlier detection and gain in life expectancy both decreased</w:t>
      </w:r>
      <w:ins w:id="29" w:author="Samir Soneji" w:date="2016-03-10T15:40:00Z">
        <w:r w:rsidR="00C96820">
          <w:rPr>
            <w:rFonts w:eastAsia="Arial Unicode MS"/>
            <w:color w:val="000000" w:themeColor="text1"/>
            <w:sz w:val="24"/>
            <w:szCs w:val="24"/>
          </w:rPr>
          <w:t xml:space="preserve"> (Figure 4)</w:t>
        </w:r>
      </w:ins>
      <w:r w:rsidR="00DE7135">
        <w:rPr>
          <w:rFonts w:eastAsia="Arial Unicode MS"/>
          <w:color w:val="000000" w:themeColor="text1"/>
          <w:sz w:val="24"/>
          <w:szCs w:val="24"/>
        </w:rPr>
        <w:t xml:space="preserve">.  Thus, </w:t>
      </w:r>
      <w:r w:rsidRPr="00E654D6">
        <w:rPr>
          <w:rFonts w:eastAsia="Arial Unicode MS"/>
          <w:color w:val="000000" w:themeColor="text1"/>
          <w:sz w:val="24"/>
          <w:szCs w:val="24"/>
        </w:rPr>
        <w:t xml:space="preserve">the proportionate contribution from </w:t>
      </w:r>
      <w:r w:rsidR="0077325C" w:rsidRPr="00426351">
        <w:rPr>
          <w:rFonts w:eastAsia="Arial Unicode MS"/>
          <w:color w:val="000000" w:themeColor="text1"/>
          <w:sz w:val="24"/>
          <w:szCs w:val="24"/>
        </w:rPr>
        <w:t>improvements</w:t>
      </w:r>
      <w:r w:rsidR="0077325C" w:rsidRPr="00E654D6">
        <w:rPr>
          <w:rFonts w:eastAsia="Arial Unicode MS"/>
          <w:color w:val="000000" w:themeColor="text1"/>
          <w:sz w:val="24"/>
          <w:szCs w:val="24"/>
        </w:rPr>
        <w:t xml:space="preserve"> </w:t>
      </w:r>
      <w:r w:rsidRPr="00E654D6">
        <w:rPr>
          <w:rFonts w:eastAsia="Arial Unicode MS"/>
          <w:color w:val="000000" w:themeColor="text1"/>
          <w:sz w:val="24"/>
          <w:szCs w:val="24"/>
        </w:rPr>
        <w:t xml:space="preserve">in case fatality rates from breast cancer increased while the proportionate contribution from earlier detection decreased. </w:t>
      </w:r>
      <w:commentRangeStart w:id="30"/>
      <w:del w:id="31" w:author="Samir Soneji" w:date="2016-03-11T16:21:00Z">
        <w:r w:rsidRPr="00E654D6" w:rsidDel="006369DF">
          <w:rPr>
            <w:rFonts w:eastAsia="Arial Unicode MS"/>
            <w:color w:val="000000" w:themeColor="text1"/>
            <w:sz w:val="24"/>
            <w:szCs w:val="24"/>
          </w:rPr>
          <w:delText xml:space="preserve"> </w:delText>
        </w:r>
        <w:r w:rsidRPr="006369DF" w:rsidDel="006369DF">
          <w:rPr>
            <w:rFonts w:eastAsia="Arial Unicode MS"/>
            <w:color w:val="000000" w:themeColor="text1"/>
            <w:sz w:val="24"/>
            <w:szCs w:val="24"/>
          </w:rPr>
          <w:delText xml:space="preserve">For example, at a 20% overdiagnosis </w:delText>
        </w:r>
        <w:r w:rsidR="00CF154C" w:rsidRPr="006369DF" w:rsidDel="006369DF">
          <w:rPr>
            <w:rFonts w:eastAsia="Arial Unicode MS"/>
            <w:color w:val="000000" w:themeColor="text1"/>
            <w:sz w:val="24"/>
            <w:szCs w:val="24"/>
          </w:rPr>
          <w:delText>prevalence</w:delText>
        </w:r>
        <w:r w:rsidRPr="006369DF" w:rsidDel="006369DF">
          <w:rPr>
            <w:rFonts w:eastAsia="Arial Unicode MS"/>
            <w:color w:val="000000" w:themeColor="text1"/>
            <w:sz w:val="24"/>
            <w:szCs w:val="24"/>
          </w:rPr>
          <w:delText xml:space="preserve">, </w:delText>
        </w:r>
        <w:r w:rsidRPr="006369DF" w:rsidDel="006369DF">
          <w:rPr>
            <w:color w:val="000000" w:themeColor="text1"/>
            <w:sz w:val="24"/>
            <w:szCs w:val="24"/>
          </w:rPr>
          <w:delText>the gain in life expectancy equaled 10.31 years</w:delText>
        </w:r>
        <w:r w:rsidR="00780EFC" w:rsidRPr="006369DF" w:rsidDel="006369DF">
          <w:rPr>
            <w:color w:val="000000" w:themeColor="text1"/>
            <w:sz w:val="24"/>
            <w:szCs w:val="24"/>
          </w:rPr>
          <w:delText xml:space="preserve"> (compared to 10.94 years at a 10% overdiagnosis </w:delText>
        </w:r>
        <w:r w:rsidR="00CF154C" w:rsidRPr="006369DF" w:rsidDel="006369DF">
          <w:rPr>
            <w:color w:val="000000" w:themeColor="text1"/>
            <w:sz w:val="24"/>
            <w:szCs w:val="24"/>
          </w:rPr>
          <w:delText>prevalence</w:delText>
        </w:r>
        <w:r w:rsidR="00780EFC" w:rsidRPr="006369DF" w:rsidDel="006369DF">
          <w:rPr>
            <w:color w:val="000000" w:themeColor="text1"/>
            <w:sz w:val="24"/>
            <w:szCs w:val="24"/>
          </w:rPr>
          <w:delText>)</w:delText>
        </w:r>
        <w:r w:rsidRPr="006369DF" w:rsidDel="006369DF">
          <w:rPr>
            <w:color w:val="000000" w:themeColor="text1"/>
            <w:sz w:val="24"/>
            <w:szCs w:val="24"/>
          </w:rPr>
          <w:delText xml:space="preserve">: 66% from reductions in case fatality rates from breast cancer, </w:delText>
        </w:r>
        <w:r w:rsidR="00CF3B54" w:rsidRPr="006369DF" w:rsidDel="006369DF">
          <w:rPr>
            <w:color w:val="000000" w:themeColor="text1"/>
            <w:sz w:val="24"/>
            <w:szCs w:val="24"/>
          </w:rPr>
          <w:delText>22</w:delText>
        </w:r>
        <w:r w:rsidRPr="006369DF" w:rsidDel="006369DF">
          <w:rPr>
            <w:color w:val="000000" w:themeColor="text1"/>
            <w:sz w:val="24"/>
            <w:szCs w:val="24"/>
          </w:rPr>
          <w:delText>% from the temporal shift to smaller sized tumors, and 12% from reductions in case fatality rates from competing causes of death</w:delText>
        </w:r>
        <w:r w:rsidR="00780EFC" w:rsidRPr="006369DF" w:rsidDel="006369DF">
          <w:rPr>
            <w:color w:val="000000" w:themeColor="text1"/>
            <w:sz w:val="24"/>
            <w:szCs w:val="24"/>
          </w:rPr>
          <w:delText xml:space="preserve"> </w:delText>
        </w:r>
        <w:r w:rsidR="00780EFC" w:rsidRPr="006369DF" w:rsidDel="006369DF">
          <w:rPr>
            <w:rFonts w:eastAsia="Times New Roman"/>
            <w:color w:val="000000" w:themeColor="text1"/>
            <w:sz w:val="24"/>
            <w:szCs w:val="24"/>
          </w:rPr>
          <w:delText xml:space="preserve">(compared to 62%, 27%, and 11%, respectively, at a 10% overdiagnosis </w:delText>
        </w:r>
        <w:r w:rsidR="00CF154C" w:rsidRPr="006369DF" w:rsidDel="006369DF">
          <w:rPr>
            <w:rFonts w:eastAsia="Times New Roman"/>
            <w:color w:val="000000" w:themeColor="text1"/>
            <w:sz w:val="24"/>
            <w:szCs w:val="24"/>
          </w:rPr>
          <w:delText>prevalence</w:delText>
        </w:r>
        <w:r w:rsidR="00780EFC" w:rsidRPr="006369DF" w:rsidDel="006369DF">
          <w:rPr>
            <w:rFonts w:eastAsia="Times New Roman"/>
            <w:color w:val="000000" w:themeColor="text1"/>
            <w:sz w:val="24"/>
            <w:szCs w:val="24"/>
          </w:rPr>
          <w:delText>)</w:delText>
        </w:r>
        <w:r w:rsidRPr="006369DF" w:rsidDel="006369DF">
          <w:rPr>
            <w:color w:val="000000" w:themeColor="text1"/>
            <w:sz w:val="24"/>
            <w:szCs w:val="24"/>
          </w:rPr>
          <w:delText xml:space="preserve">.  </w:delText>
        </w:r>
      </w:del>
      <w:commentRangeEnd w:id="30"/>
      <w:r w:rsidR="006369DF">
        <w:rPr>
          <w:rStyle w:val="CommentReference"/>
        </w:rPr>
        <w:commentReference w:id="30"/>
      </w:r>
      <w:r w:rsidRPr="00E654D6">
        <w:rPr>
          <w:color w:val="000000" w:themeColor="text1"/>
          <w:sz w:val="24"/>
          <w:szCs w:val="24"/>
        </w:rPr>
        <w:t xml:space="preserve">We also independently varied the overdiagnosis </w:t>
      </w:r>
      <w:r w:rsidR="00CF154C">
        <w:rPr>
          <w:color w:val="000000" w:themeColor="text1"/>
          <w:sz w:val="24"/>
          <w:szCs w:val="24"/>
        </w:rPr>
        <w:t>prevalence</w:t>
      </w:r>
      <w:r w:rsidRPr="00E654D6">
        <w:rPr>
          <w:color w:val="000000" w:themeColor="text1"/>
          <w:sz w:val="24"/>
          <w:szCs w:val="24"/>
        </w:rPr>
        <w:t xml:space="preserve"> for &lt;1cm tumors and 1-3cm tumors and reached similar conclusions (eAppendix H). </w:t>
      </w:r>
    </w:p>
    <w:p w14:paraId="03E2C7C8" w14:textId="77777777" w:rsidR="00AA5597" w:rsidRDefault="00AA5597">
      <w:pPr>
        <w:spacing w:line="480" w:lineRule="auto"/>
        <w:ind w:firstLine="720"/>
        <w:rPr>
          <w:color w:val="000000" w:themeColor="text1"/>
          <w:sz w:val="24"/>
          <w:szCs w:val="24"/>
        </w:rPr>
      </w:pPr>
    </w:p>
    <w:p w14:paraId="2E16F87B" w14:textId="77777777" w:rsidR="00AA5597" w:rsidRPr="00E654D6" w:rsidRDefault="00AA5597">
      <w:pPr>
        <w:spacing w:line="480" w:lineRule="auto"/>
        <w:ind w:firstLine="720"/>
        <w:rPr>
          <w:rFonts w:ascii="Times New Roman" w:eastAsia="Times New Roman" w:hAnsi="Times New Roman" w:cs="Times New Roman"/>
          <w:color w:val="000000" w:themeColor="text1"/>
          <w:sz w:val="24"/>
          <w:szCs w:val="24"/>
        </w:rPr>
      </w:pPr>
    </w:p>
    <w:p w14:paraId="424762B2" w14:textId="77777777" w:rsidR="008D20E9" w:rsidRPr="00E654D6" w:rsidRDefault="008D20E9" w:rsidP="00BD5F67">
      <w:pPr>
        <w:pStyle w:val="Normal1"/>
        <w:spacing w:line="480" w:lineRule="auto"/>
        <w:outlineLvl w:val="0"/>
        <w:rPr>
          <w:b/>
          <w:color w:val="000000" w:themeColor="text1"/>
          <w:sz w:val="24"/>
          <w:szCs w:val="24"/>
        </w:rPr>
      </w:pPr>
      <w:r w:rsidRPr="00E654D6">
        <w:rPr>
          <w:b/>
          <w:color w:val="000000" w:themeColor="text1"/>
          <w:sz w:val="24"/>
          <w:szCs w:val="24"/>
        </w:rPr>
        <w:t>4. Discussion</w:t>
      </w:r>
    </w:p>
    <w:p w14:paraId="47A2229A" w14:textId="77777777" w:rsidR="006A16C0" w:rsidRDefault="006A16C0" w:rsidP="006A16C0">
      <w:pPr>
        <w:pStyle w:val="Normal2"/>
        <w:spacing w:line="480" w:lineRule="auto"/>
        <w:ind w:firstLine="720"/>
        <w:rPr>
          <w:color w:val="000000" w:themeColor="text1"/>
          <w:sz w:val="24"/>
          <w:szCs w:val="24"/>
        </w:rPr>
      </w:pPr>
      <w:r w:rsidRPr="00E654D6">
        <w:rPr>
          <w:color w:val="000000" w:themeColor="text1"/>
          <w:sz w:val="24"/>
          <w:szCs w:val="24"/>
        </w:rPr>
        <w:t xml:space="preserve">Our study quantifies the contribution of earlier detection and </w:t>
      </w:r>
      <w:r w:rsidR="00692A42" w:rsidRPr="00426351">
        <w:rPr>
          <w:color w:val="000000" w:themeColor="text1"/>
          <w:sz w:val="24"/>
          <w:szCs w:val="24"/>
        </w:rPr>
        <w:t>advances</w:t>
      </w:r>
      <w:r w:rsidRPr="00E654D6">
        <w:rPr>
          <w:color w:val="000000" w:themeColor="text1"/>
          <w:sz w:val="24"/>
          <w:szCs w:val="24"/>
        </w:rPr>
        <w:t xml:space="preserve"> in breast cancer treatment on gains in life expectancy for newly diagnosed breast cancer patient</w:t>
      </w:r>
      <w:r w:rsidR="0077325C" w:rsidRPr="00426351">
        <w:rPr>
          <w:color w:val="000000" w:themeColor="text1"/>
          <w:sz w:val="24"/>
          <w:szCs w:val="24"/>
        </w:rPr>
        <w:t>s</w:t>
      </w:r>
      <w:r w:rsidRPr="00E654D6">
        <w:rPr>
          <w:color w:val="000000" w:themeColor="text1"/>
          <w:sz w:val="24"/>
          <w:szCs w:val="24"/>
        </w:rPr>
        <w:t xml:space="preserve">.  Accurately measuring these contributions depends on accounting for improvements in the treatment of competing causes of death for breast cancer patients.  Our results provide a more precise estimate of these contributions because they are based on the observed mortality experience of actual breast cancer patients without the use of simulation models and their requisite—though untestable—assumptions </w:t>
      </w:r>
      <w:r w:rsidR="004675F7" w:rsidRPr="00426351">
        <w:rPr>
          <w:color w:val="000000" w:themeColor="text1"/>
          <w:sz w:val="24"/>
          <w:szCs w:val="24"/>
        </w:rPr>
        <w:t xml:space="preserve">about </w:t>
      </w:r>
      <w:r w:rsidR="000063AD" w:rsidRPr="00E654D6">
        <w:rPr>
          <w:color w:val="000000" w:themeColor="text1"/>
          <w:sz w:val="24"/>
          <w:szCs w:val="24"/>
        </w:rPr>
        <w:t xml:space="preserve">the </w:t>
      </w:r>
      <w:r w:rsidRPr="00E654D6">
        <w:rPr>
          <w:color w:val="000000" w:themeColor="text1"/>
          <w:sz w:val="24"/>
          <w:szCs w:val="24"/>
        </w:rPr>
        <w:t xml:space="preserve">progression of breast cancer.  Overall, we found the majority of the gain in life expectancy between 1975 and 2002 resulted from </w:t>
      </w:r>
      <w:r w:rsidR="00692A42" w:rsidRPr="00426351">
        <w:rPr>
          <w:color w:val="000000" w:themeColor="text1"/>
          <w:sz w:val="24"/>
          <w:szCs w:val="24"/>
        </w:rPr>
        <w:t>advances</w:t>
      </w:r>
      <w:r w:rsidRPr="00426351">
        <w:rPr>
          <w:color w:val="000000" w:themeColor="text1"/>
          <w:sz w:val="24"/>
          <w:szCs w:val="24"/>
        </w:rPr>
        <w:t xml:space="preserve"> </w:t>
      </w:r>
      <w:r w:rsidRPr="00E654D6">
        <w:rPr>
          <w:color w:val="000000" w:themeColor="text1"/>
          <w:sz w:val="24"/>
          <w:szCs w:val="24"/>
        </w:rPr>
        <w:t xml:space="preserve">in breast cancer treatment (62%), followed by earlier detection (27%) and </w:t>
      </w:r>
      <w:r w:rsidR="00692A42" w:rsidRPr="00426351">
        <w:rPr>
          <w:color w:val="000000" w:themeColor="text1"/>
          <w:sz w:val="24"/>
          <w:szCs w:val="24"/>
        </w:rPr>
        <w:t>advances</w:t>
      </w:r>
      <w:r w:rsidRPr="00426351">
        <w:rPr>
          <w:color w:val="000000" w:themeColor="text1"/>
          <w:sz w:val="24"/>
          <w:szCs w:val="24"/>
        </w:rPr>
        <w:t xml:space="preserve"> </w:t>
      </w:r>
      <w:r w:rsidRPr="00E654D6">
        <w:rPr>
          <w:color w:val="000000" w:themeColor="text1"/>
          <w:sz w:val="24"/>
          <w:szCs w:val="24"/>
        </w:rPr>
        <w:t>in the treatment of other diseases (11%).</w:t>
      </w:r>
    </w:p>
    <w:p w14:paraId="321642EA" w14:textId="77777777" w:rsidR="002C4F4E" w:rsidRPr="00E654D6" w:rsidRDefault="002C4F4E" w:rsidP="006A16C0">
      <w:pPr>
        <w:pStyle w:val="Normal2"/>
        <w:spacing w:line="480" w:lineRule="auto"/>
        <w:ind w:firstLine="720"/>
        <w:rPr>
          <w:color w:val="000000" w:themeColor="text1"/>
        </w:rPr>
      </w:pPr>
      <w:r>
        <w:rPr>
          <w:rFonts w:eastAsia="Times New Roman" w:cs="Times New Roman"/>
          <w:sz w:val="24"/>
          <w:szCs w:val="24"/>
        </w:rPr>
        <w:t xml:space="preserve">Based on our methods, which require fewer assumptions than previous work, we believe that our results provide a more accurate estimate of the contribution of earlier detection and advances in cancer treatment to the gain in life expectancy. For instance, </w:t>
      </w:r>
      <w:r>
        <w:rPr>
          <w:rFonts w:eastAsia="Times New Roman" w:cs="Times New Roman"/>
          <w:sz w:val="24"/>
          <w:szCs w:val="24"/>
        </w:rPr>
        <w:lastRenderedPageBreak/>
        <w:t>CISNET estimates an age of death from all other causes and an age of death from breast cancer (among women with screen-detected breast cancer) in its simulation model.</w:t>
      </w:r>
      <w:r w:rsidR="004B1715">
        <w:rPr>
          <w:rFonts w:eastAsia="Times New Roman" w:cs="Times New Roman"/>
          <w:sz w:val="24"/>
          <w:szCs w:val="24"/>
        </w:rPr>
        <w:fldChar w:fldCharType="begin"/>
      </w:r>
      <w:r w:rsidR="004B1715">
        <w:rPr>
          <w:rFonts w:eastAsia="Times New Roman" w:cs="Times New Roman"/>
          <w:sz w:val="24"/>
          <w:szCs w:val="24"/>
        </w:rPr>
        <w:instrText xml:space="preserve"> ADDIN ZOTERO_ITEM CSL_CITATION {"citationID":"22q9ja1l65","properties":{"formattedCitation":"{\\rtf \\super 28\\nosupersub{}}","plainCitation":"28"},"citationItems":[{"id":7260,"uris":["http://zotero.org/users/39665/items/Z4X3IZKW"],"uri":["http://zotero.org/users/39665/items/Z4X3IZKW"],"itemData":{"id":7260,"type":"report","title":"Breast Cancer Model Profiles","URL":"http://cisnet.cancer.gov/breast/profiles.html","author":[{"literal":"Cancer Intervention and Surveillance Modeling Network (CISNET) Collaborators"}],"issued":{"date-parts":[["2015"]]}}}],"schema":"https://github.com/citation-style-language/schema/raw/master/csl-citation.json"} </w:instrText>
      </w:r>
      <w:r w:rsidR="004B1715">
        <w:rPr>
          <w:rFonts w:eastAsia="Times New Roman" w:cs="Times New Roman"/>
          <w:sz w:val="24"/>
          <w:szCs w:val="24"/>
        </w:rPr>
        <w:fldChar w:fldCharType="separate"/>
      </w:r>
      <w:r w:rsidR="004B1715" w:rsidRPr="004B1715">
        <w:rPr>
          <w:sz w:val="24"/>
          <w:szCs w:val="24"/>
          <w:vertAlign w:val="superscript"/>
        </w:rPr>
        <w:t>28</w:t>
      </w:r>
      <w:r w:rsidR="004B1715">
        <w:rPr>
          <w:rFonts w:eastAsia="Times New Roman" w:cs="Times New Roman"/>
          <w:sz w:val="24"/>
          <w:szCs w:val="24"/>
        </w:rPr>
        <w:fldChar w:fldCharType="end"/>
      </w:r>
      <w:r w:rsidR="004B1715">
        <w:rPr>
          <w:rFonts w:eastAsia="Times New Roman" w:cs="Times New Roman"/>
          <w:sz w:val="24"/>
          <w:szCs w:val="24"/>
        </w:rPr>
        <w:t xml:space="preserve">  C</w:t>
      </w:r>
      <w:r>
        <w:rPr>
          <w:rFonts w:eastAsia="Times New Roman" w:cs="Times New Roman"/>
          <w:sz w:val="24"/>
          <w:szCs w:val="24"/>
        </w:rPr>
        <w:t>ISNET then takes the smaller of these two ages of death as the realized age of death.</w:t>
      </w:r>
      <w:r w:rsidR="004B1715">
        <w:rPr>
          <w:rFonts w:eastAsia="Times New Roman" w:cs="Times New Roman"/>
          <w:sz w:val="24"/>
          <w:szCs w:val="24"/>
        </w:rPr>
        <w:fldChar w:fldCharType="begin"/>
      </w:r>
      <w:r w:rsidR="004B1715">
        <w:rPr>
          <w:rFonts w:eastAsia="Times New Roman" w:cs="Times New Roman"/>
          <w:sz w:val="24"/>
          <w:szCs w:val="24"/>
        </w:rPr>
        <w:instrText xml:space="preserve"> ADDIN ZOTERO_ITEM CSL_CITATION {"citationID":"22q9ja1l65","properties":{"formattedCitation":"{\\rtf \\super 28\\nosupersub{}}","plainCitation":"28"},"citationItems":[{"id":7260,"uris":["http://zotero.org/users/39665/items/Z4X3IZKW"],"uri":["http://zotero.org/users/39665/items/Z4X3IZKW"],"itemData":{"id":7260,"type":"report","title":"Breast Cancer Model Profiles","URL":"http://cisnet.cancer.gov/breast/profiles.html","author":[{"literal":"Cancer Intervention and Surveillance Modeling Network (CISNET) Collaborators"}],"issued":{"date-parts":[["2015"]]}}}],"schema":"https://github.com/citation-style-language/schema/raw/master/csl-citation.json"} </w:instrText>
      </w:r>
      <w:r w:rsidR="004B1715">
        <w:rPr>
          <w:rFonts w:eastAsia="Times New Roman" w:cs="Times New Roman"/>
          <w:sz w:val="24"/>
          <w:szCs w:val="24"/>
        </w:rPr>
        <w:fldChar w:fldCharType="separate"/>
      </w:r>
      <w:r w:rsidR="004B1715" w:rsidRPr="004B1715">
        <w:rPr>
          <w:sz w:val="24"/>
          <w:szCs w:val="24"/>
          <w:vertAlign w:val="superscript"/>
        </w:rPr>
        <w:t>28</w:t>
      </w:r>
      <w:r w:rsidR="004B1715">
        <w:rPr>
          <w:rFonts w:eastAsia="Times New Roman" w:cs="Times New Roman"/>
          <w:sz w:val="24"/>
          <w:szCs w:val="24"/>
        </w:rPr>
        <w:fldChar w:fldCharType="end"/>
      </w:r>
      <w:r w:rsidR="004B1715">
        <w:rPr>
          <w:rFonts w:eastAsia="Times New Roman" w:cs="Times New Roman"/>
          <w:sz w:val="24"/>
          <w:szCs w:val="24"/>
        </w:rPr>
        <w:t xml:space="preserve">  W</w:t>
      </w:r>
      <w:r>
        <w:rPr>
          <w:rFonts w:eastAsia="Times New Roman" w:cs="Times New Roman"/>
          <w:sz w:val="24"/>
          <w:szCs w:val="24"/>
        </w:rPr>
        <w:t xml:space="preserve">e prove mathematically and demonstrate empirically that the CISNET approach yields biased estimates of life expectancy and the gain in life expectancy (eAppendix </w:t>
      </w:r>
      <w:r w:rsidR="004E7F41">
        <w:rPr>
          <w:rFonts w:eastAsia="Times New Roman" w:cs="Times New Roman"/>
          <w:sz w:val="24"/>
          <w:szCs w:val="24"/>
        </w:rPr>
        <w:t>I</w:t>
      </w:r>
      <w:r>
        <w:rPr>
          <w:rFonts w:eastAsia="Times New Roman" w:cs="Times New Roman"/>
          <w:sz w:val="24"/>
          <w:szCs w:val="24"/>
        </w:rPr>
        <w:t>).  Consider the gain in life expectancy for US women between 1975 and 2002.  Under the CISNET approach, life expectancy at birth would have equaled 68.13 years in 1975 and 72.58 years in 2002</w:t>
      </w:r>
      <w:ins w:id="32" w:author="Samir Soneji" w:date="2016-03-10T15:41:00Z">
        <w:r w:rsidR="00C96820">
          <w:rPr>
            <w:rFonts w:eastAsia="Times New Roman" w:cs="Times New Roman"/>
            <w:sz w:val="24"/>
            <w:szCs w:val="24"/>
          </w:rPr>
          <w:t xml:space="preserve"> (a gain of 4.46 years)</w:t>
        </w:r>
      </w:ins>
      <w:r>
        <w:rPr>
          <w:rFonts w:eastAsia="Times New Roman" w:cs="Times New Roman"/>
          <w:sz w:val="24"/>
          <w:szCs w:val="24"/>
        </w:rPr>
        <w:t>.</w:t>
      </w:r>
      <w:ins w:id="33" w:author="Samir Soneji" w:date="2016-03-11T16:22:00Z">
        <w:r w:rsidR="006369DF">
          <w:rPr>
            <w:rFonts w:eastAsia="Times New Roman" w:cs="Times New Roman"/>
            <w:strike/>
            <w:sz w:val="24"/>
            <w:szCs w:val="24"/>
          </w:rPr>
          <w:t xml:space="preserve">  </w:t>
        </w:r>
      </w:ins>
      <w:r>
        <w:rPr>
          <w:rFonts w:eastAsia="Times New Roman" w:cs="Times New Roman"/>
          <w:sz w:val="24"/>
          <w:szCs w:val="24"/>
        </w:rPr>
        <w:t>Yet, life expectancy at birth actually equaled 76.45 years in 1975 and 79.62 years in 2002</w:t>
      </w:r>
      <w:ins w:id="34" w:author="Samir Soneji" w:date="2016-03-10T15:42:00Z">
        <w:r w:rsidR="00C96820">
          <w:rPr>
            <w:rFonts w:eastAsia="Times New Roman" w:cs="Times New Roman"/>
            <w:sz w:val="24"/>
            <w:szCs w:val="24"/>
          </w:rPr>
          <w:t xml:space="preserve"> (</w:t>
        </w:r>
      </w:ins>
      <w:r>
        <w:rPr>
          <w:rFonts w:eastAsia="Times New Roman" w:cs="Times New Roman"/>
          <w:sz w:val="24"/>
          <w:szCs w:val="24"/>
        </w:rPr>
        <w:t>a gain of 3.17 years</w:t>
      </w:r>
      <w:ins w:id="35" w:author="Samir Soneji" w:date="2016-03-10T15:42:00Z">
        <w:r w:rsidR="00C96820">
          <w:rPr>
            <w:rFonts w:eastAsia="Times New Roman" w:cs="Times New Roman"/>
            <w:sz w:val="24"/>
            <w:szCs w:val="24"/>
          </w:rPr>
          <w:t>)</w:t>
        </w:r>
      </w:ins>
      <w:r>
        <w:rPr>
          <w:rFonts w:eastAsia="Times New Roman" w:cs="Times New Roman"/>
          <w:sz w:val="24"/>
          <w:szCs w:val="24"/>
        </w:rPr>
        <w:t xml:space="preserve">.   Thus, the CISNET approach produces a bias of 1.50 years </w:t>
      </w:r>
      <w:r w:rsidRPr="00C96820">
        <w:rPr>
          <w:rFonts w:eastAsia="Times New Roman" w:cs="Times New Roman"/>
          <w:strike/>
          <w:sz w:val="24"/>
          <w:szCs w:val="24"/>
          <w:rPrChange w:id="36" w:author="Samir Soneji" w:date="2016-03-10T15:42:00Z">
            <w:rPr>
              <w:rFonts w:eastAsia="Times New Roman" w:cs="Times New Roman"/>
              <w:sz w:val="24"/>
              <w:szCs w:val="24"/>
            </w:rPr>
          </w:rPrChange>
        </w:rPr>
        <w:t>(4.46–3.17 years)</w:t>
      </w:r>
      <w:r>
        <w:rPr>
          <w:rFonts w:eastAsia="Times New Roman" w:cs="Times New Roman"/>
          <w:sz w:val="24"/>
          <w:szCs w:val="24"/>
        </w:rPr>
        <w:t xml:space="preserve"> for the gain in life expectancy.  In contrast to the CISNET approach, we jointly model life expectancy from breast cancer and all other causes of death using a competing risk approach</w:t>
      </w:r>
      <w:r w:rsidR="00C91C39">
        <w:rPr>
          <w:rFonts w:eastAsia="Times New Roman" w:cs="Times New Roman"/>
          <w:sz w:val="24"/>
          <w:szCs w:val="24"/>
        </w:rPr>
        <w:t xml:space="preserve">: </w:t>
      </w:r>
      <w:r w:rsidR="00BB5004">
        <w:rPr>
          <w:rFonts w:eastAsia="Times New Roman" w:cs="Times New Roman"/>
          <w:sz w:val="24"/>
          <w:szCs w:val="24"/>
        </w:rPr>
        <w:t>o</w:t>
      </w:r>
      <w:r>
        <w:rPr>
          <w:rFonts w:eastAsia="Times New Roman" w:cs="Times New Roman"/>
          <w:sz w:val="24"/>
          <w:szCs w:val="24"/>
        </w:rPr>
        <w:t>verall survival equals the product of survival from breast cancer and survival from other causes of death.  Our approach—by construction—yields an unbiased estimate of life expectancy and the gain in life expectancy.</w:t>
      </w:r>
    </w:p>
    <w:p w14:paraId="1B11E41A" w14:textId="77777777" w:rsidR="005A75BA" w:rsidRDefault="006A16C0" w:rsidP="006A16C0">
      <w:pPr>
        <w:pStyle w:val="Normal2"/>
        <w:spacing w:line="480" w:lineRule="auto"/>
        <w:ind w:firstLine="720"/>
        <w:rPr>
          <w:ins w:id="37" w:author="Samir S. Soneji" w:date="2016-03-12T18:27:00Z"/>
          <w:color w:val="000000" w:themeColor="text1"/>
          <w:sz w:val="24"/>
          <w:szCs w:val="24"/>
        </w:rPr>
      </w:pPr>
      <w:r w:rsidRPr="00E654D6">
        <w:rPr>
          <w:color w:val="000000" w:themeColor="text1"/>
          <w:sz w:val="24"/>
          <w:szCs w:val="24"/>
        </w:rPr>
        <w:t xml:space="preserve">Our study </w:t>
      </w:r>
      <w:r w:rsidR="00C24488" w:rsidRPr="00A74274">
        <w:rPr>
          <w:color w:val="000000" w:themeColor="text1"/>
          <w:sz w:val="24"/>
          <w:szCs w:val="24"/>
        </w:rPr>
        <w:t>also</w:t>
      </w:r>
      <w:r w:rsidR="00C24488" w:rsidRPr="00E654D6">
        <w:rPr>
          <w:color w:val="000000" w:themeColor="text1"/>
          <w:sz w:val="24"/>
          <w:szCs w:val="24"/>
        </w:rPr>
        <w:t xml:space="preserve"> </w:t>
      </w:r>
      <w:r w:rsidR="00E004D6">
        <w:rPr>
          <w:color w:val="000000" w:themeColor="text1"/>
          <w:sz w:val="24"/>
          <w:szCs w:val="24"/>
        </w:rPr>
        <w:t xml:space="preserve">reduces uncertainty over the </w:t>
      </w:r>
      <w:r w:rsidRPr="00E654D6">
        <w:rPr>
          <w:color w:val="000000" w:themeColor="text1"/>
          <w:sz w:val="24"/>
          <w:szCs w:val="24"/>
        </w:rPr>
        <w:t>contribution</w:t>
      </w:r>
      <w:ins w:id="38" w:author="Samir S. Soneji" w:date="2016-03-12T18:25:00Z">
        <w:r w:rsidR="005A75BA">
          <w:rPr>
            <w:color w:val="000000" w:themeColor="text1"/>
            <w:sz w:val="24"/>
            <w:szCs w:val="24"/>
          </w:rPr>
          <w:t>s</w:t>
        </w:r>
      </w:ins>
      <w:r w:rsidRPr="00E654D6">
        <w:rPr>
          <w:color w:val="000000" w:themeColor="text1"/>
          <w:sz w:val="24"/>
          <w:szCs w:val="24"/>
        </w:rPr>
        <w:t xml:space="preserve"> of earlier detection </w:t>
      </w:r>
      <w:ins w:id="39" w:author="Samir S. Soneji" w:date="2016-03-12T18:25:00Z">
        <w:r w:rsidR="005A75BA">
          <w:rPr>
            <w:color w:val="000000" w:themeColor="text1"/>
            <w:sz w:val="24"/>
            <w:szCs w:val="24"/>
          </w:rPr>
          <w:t xml:space="preserve">and advances in breast cancer treatment </w:t>
        </w:r>
      </w:ins>
      <w:r w:rsidRPr="00E654D6">
        <w:rPr>
          <w:color w:val="000000" w:themeColor="text1"/>
          <w:sz w:val="24"/>
          <w:szCs w:val="24"/>
        </w:rPr>
        <w:t xml:space="preserve">to the gain in life expectancy.  </w:t>
      </w:r>
      <w:r w:rsidR="0082357E" w:rsidRPr="00A74274">
        <w:rPr>
          <w:color w:val="000000" w:themeColor="text1"/>
          <w:sz w:val="24"/>
          <w:szCs w:val="24"/>
        </w:rPr>
        <w:t xml:space="preserve">The </w:t>
      </w:r>
      <w:r w:rsidRPr="00A74274">
        <w:rPr>
          <w:color w:val="000000" w:themeColor="text1"/>
          <w:sz w:val="24"/>
          <w:szCs w:val="24"/>
        </w:rPr>
        <w:t>CISNE</w:t>
      </w:r>
      <w:r w:rsidR="0082357E" w:rsidRPr="00A74274">
        <w:rPr>
          <w:color w:val="000000" w:themeColor="text1"/>
          <w:sz w:val="24"/>
          <w:szCs w:val="24"/>
        </w:rPr>
        <w:t xml:space="preserve">T approach is to have several </w:t>
      </w:r>
      <w:r w:rsidR="00B078EC" w:rsidRPr="00A74274">
        <w:rPr>
          <w:color w:val="000000" w:themeColor="text1"/>
          <w:sz w:val="24"/>
          <w:szCs w:val="24"/>
        </w:rPr>
        <w:t>groups</w:t>
      </w:r>
      <w:r w:rsidR="0082357E" w:rsidRPr="00A74274">
        <w:rPr>
          <w:color w:val="000000" w:themeColor="text1"/>
          <w:sz w:val="24"/>
          <w:szCs w:val="24"/>
        </w:rPr>
        <w:t xml:space="preserve"> model the problem independently, which results in a range of estimates.</w:t>
      </w:r>
      <w:r w:rsidRPr="00E654D6">
        <w:rPr>
          <w:color w:val="000000" w:themeColor="text1"/>
          <w:sz w:val="24"/>
          <w:szCs w:val="24"/>
        </w:rPr>
        <w:t xml:space="preserve"> </w:t>
      </w:r>
      <w:r w:rsidR="005564FC" w:rsidRPr="00E654D6">
        <w:rPr>
          <w:color w:val="000000" w:themeColor="text1"/>
          <w:sz w:val="24"/>
          <w:szCs w:val="24"/>
        </w:rPr>
        <w:t xml:space="preserve">CISNET simulated the progression of breast cancer using seven distinct models that varied between six and forty separate parameters, some of which rely on untestable assumptions </w:t>
      </w:r>
      <w:r w:rsidR="00CC7251">
        <w:rPr>
          <w:color w:val="000000" w:themeColor="text1"/>
          <w:sz w:val="24"/>
          <w:szCs w:val="24"/>
        </w:rPr>
        <w:t>about rates of</w:t>
      </w:r>
      <w:r w:rsidR="005564FC" w:rsidRPr="00E654D6">
        <w:rPr>
          <w:color w:val="000000" w:themeColor="text1"/>
          <w:sz w:val="24"/>
          <w:szCs w:val="24"/>
        </w:rPr>
        <w:t xml:space="preserve"> breast cancer progression from small non-invasive tumor to malignant cancer.</w:t>
      </w:r>
      <w:r w:rsidR="005564FC" w:rsidRPr="00732BCC">
        <w:rPr>
          <w:color w:val="000000" w:themeColor="text1"/>
          <w:sz w:val="24"/>
          <w:szCs w:val="24"/>
          <w:vertAlign w:val="superscript"/>
        </w:rPr>
        <w:fldChar w:fldCharType="begin"/>
      </w:r>
      <w:r w:rsidR="002E4C53">
        <w:rPr>
          <w:color w:val="000000" w:themeColor="text1"/>
          <w:sz w:val="24"/>
          <w:szCs w:val="24"/>
          <w:vertAlign w:val="superscript"/>
        </w:rPr>
        <w:instrText xml:space="preserve"> ADDIN ZOTERO_ITEM CSL_CITATION {"citationID":"2i1rr089l7","properties":{"formattedCitation":"{\\rtf \\super 29\\nosupersub{}}","plainCitation":"29"},"citationItems":[{"id":2782,"uris":["http://zotero.org/users/39665/items/T76M53II"],"uri":["http://zotero.org/users/39665/items/T76M53II"],"itemData":{"id":2782,"type":"article-journal","title":"Calibration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Scott"}],"issued":{"date-parts":[["2009"]]},"PMID":"19663525","PMCID":"PMC2787446"}}],"schema":"https://github.com/citation-style-language/schema/raw/master/csl-citation.json"} </w:instrText>
      </w:r>
      <w:r w:rsidR="005564FC" w:rsidRPr="00732BCC">
        <w:rPr>
          <w:color w:val="000000" w:themeColor="text1"/>
          <w:sz w:val="24"/>
          <w:szCs w:val="24"/>
          <w:vertAlign w:val="superscript"/>
        </w:rPr>
        <w:fldChar w:fldCharType="separate"/>
      </w:r>
      <w:r w:rsidR="002E4C53" w:rsidRPr="002E4C53">
        <w:rPr>
          <w:sz w:val="24"/>
          <w:szCs w:val="24"/>
          <w:vertAlign w:val="superscript"/>
        </w:rPr>
        <w:t>29</w:t>
      </w:r>
      <w:r w:rsidR="005564FC" w:rsidRPr="00732BCC">
        <w:rPr>
          <w:color w:val="000000" w:themeColor="text1"/>
          <w:sz w:val="24"/>
          <w:szCs w:val="24"/>
          <w:vertAlign w:val="superscript"/>
        </w:rPr>
        <w:fldChar w:fldCharType="end"/>
      </w:r>
      <w:r w:rsidR="005564FC" w:rsidRPr="00E654D6">
        <w:rPr>
          <w:color w:val="000000" w:themeColor="text1"/>
          <w:sz w:val="24"/>
          <w:szCs w:val="24"/>
        </w:rPr>
        <w:t xml:space="preserve">  </w:t>
      </w:r>
      <w:r w:rsidR="00CE0E7F" w:rsidRPr="00E654D6">
        <w:rPr>
          <w:color w:val="000000" w:themeColor="text1"/>
          <w:sz w:val="24"/>
          <w:szCs w:val="24"/>
        </w:rPr>
        <w:t xml:space="preserve">One </w:t>
      </w:r>
      <w:r w:rsidR="0082357E" w:rsidRPr="0095637E">
        <w:rPr>
          <w:color w:val="000000" w:themeColor="text1"/>
          <w:sz w:val="24"/>
          <w:szCs w:val="24"/>
        </w:rPr>
        <w:t>CISNET</w:t>
      </w:r>
      <w:r w:rsidR="0082357E" w:rsidRPr="00E654D6">
        <w:rPr>
          <w:color w:val="000000" w:themeColor="text1"/>
          <w:sz w:val="24"/>
          <w:szCs w:val="24"/>
        </w:rPr>
        <w:t xml:space="preserve"> </w:t>
      </w:r>
      <w:r w:rsidR="00CE0E7F" w:rsidRPr="00E654D6">
        <w:rPr>
          <w:color w:val="000000" w:themeColor="text1"/>
          <w:sz w:val="24"/>
          <w:szCs w:val="24"/>
        </w:rPr>
        <w:t xml:space="preserve">model </w:t>
      </w:r>
      <w:r w:rsidRPr="00E654D6">
        <w:rPr>
          <w:color w:val="000000" w:themeColor="text1"/>
          <w:sz w:val="24"/>
          <w:szCs w:val="24"/>
        </w:rPr>
        <w:t>estimated the contribution of earlier detection</w:t>
      </w:r>
      <w:r w:rsidR="0053009A" w:rsidRPr="0095637E">
        <w:rPr>
          <w:color w:val="000000" w:themeColor="text1"/>
          <w:sz w:val="24"/>
          <w:szCs w:val="24"/>
        </w:rPr>
        <w:t xml:space="preserve"> to</w:t>
      </w:r>
      <w:r w:rsidR="0053009A" w:rsidRPr="00E654D6">
        <w:rPr>
          <w:color w:val="000000" w:themeColor="text1"/>
          <w:sz w:val="24"/>
          <w:szCs w:val="24"/>
        </w:rPr>
        <w:t xml:space="preserve"> the decline in breast cancer mortality rates</w:t>
      </w:r>
      <w:r w:rsidRPr="00E654D6">
        <w:rPr>
          <w:color w:val="000000" w:themeColor="text1"/>
          <w:sz w:val="24"/>
          <w:szCs w:val="24"/>
        </w:rPr>
        <w:t xml:space="preserve"> </w:t>
      </w:r>
      <w:r w:rsidR="0082357E" w:rsidRPr="0095637E">
        <w:rPr>
          <w:color w:val="000000" w:themeColor="text1"/>
          <w:sz w:val="24"/>
          <w:szCs w:val="24"/>
        </w:rPr>
        <w:t>to be</w:t>
      </w:r>
      <w:r w:rsidR="0082357E" w:rsidRPr="00E654D6">
        <w:rPr>
          <w:color w:val="000000" w:themeColor="text1"/>
          <w:sz w:val="24"/>
          <w:szCs w:val="24"/>
        </w:rPr>
        <w:t xml:space="preserve"> </w:t>
      </w:r>
      <w:r w:rsidRPr="00E654D6">
        <w:rPr>
          <w:color w:val="000000" w:themeColor="text1"/>
          <w:sz w:val="24"/>
          <w:szCs w:val="24"/>
        </w:rPr>
        <w:t>28%</w:t>
      </w:r>
      <w:r w:rsidR="00884E15">
        <w:rPr>
          <w:color w:val="000000" w:themeColor="text1"/>
          <w:sz w:val="24"/>
          <w:szCs w:val="24"/>
        </w:rPr>
        <w:t>,</w:t>
      </w:r>
      <w:r w:rsidRPr="00E654D6">
        <w:rPr>
          <w:color w:val="000000" w:themeColor="text1"/>
          <w:sz w:val="24"/>
          <w:szCs w:val="24"/>
        </w:rPr>
        <w:t xml:space="preserve"> </w:t>
      </w:r>
      <w:r w:rsidR="00CE0E7F" w:rsidRPr="00E654D6">
        <w:rPr>
          <w:color w:val="000000" w:themeColor="text1"/>
          <w:sz w:val="24"/>
          <w:szCs w:val="24"/>
        </w:rPr>
        <w:lastRenderedPageBreak/>
        <w:t>whereas another model estimated it to be</w:t>
      </w:r>
      <w:r w:rsidRPr="00E654D6">
        <w:rPr>
          <w:color w:val="000000" w:themeColor="text1"/>
          <w:sz w:val="24"/>
          <w:szCs w:val="24"/>
        </w:rPr>
        <w:t xml:space="preserve"> 65% (1975-2000).</w:t>
      </w:r>
      <w:r w:rsidR="00210420" w:rsidRPr="00732BCC">
        <w:rPr>
          <w:color w:val="000000" w:themeColor="text1"/>
          <w:sz w:val="24"/>
          <w:szCs w:val="24"/>
        </w:rPr>
        <w:fldChar w:fldCharType="begin"/>
      </w:r>
      <w:r w:rsidR="002E4C53">
        <w:rPr>
          <w:color w:val="000000" w:themeColor="text1"/>
          <w:sz w:val="24"/>
          <w:szCs w:val="24"/>
        </w:rPr>
        <w:instrText xml:space="preserve"> ADDIN ZOTERO_ITEM CSL_CITATION {"citationID":"13pfu4jsl","properties":{"formattedCitation":"{\\rtf \\super 1\\nosupersub{}}","plainCitation":"1"},"citationItems":[{"id":65,"uris":["http://zotero.org/users/39665/items/2R4236K3"],"uri":["http://zotero.org/users/39665/items/2R4236K3"],"itemData":{"id":65,"type":"article-journal","title":"Effect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210420" w:rsidRPr="00732BCC">
        <w:rPr>
          <w:color w:val="000000" w:themeColor="text1"/>
          <w:sz w:val="24"/>
          <w:szCs w:val="24"/>
        </w:rPr>
        <w:fldChar w:fldCharType="separate"/>
      </w:r>
      <w:r w:rsidR="00210420" w:rsidRPr="00E654D6">
        <w:rPr>
          <w:color w:val="000000" w:themeColor="text1"/>
          <w:sz w:val="24"/>
          <w:szCs w:val="24"/>
          <w:vertAlign w:val="superscript"/>
        </w:rPr>
        <w:t>1</w:t>
      </w:r>
      <w:r w:rsidR="00210420" w:rsidRPr="00732BCC">
        <w:rPr>
          <w:color w:val="000000" w:themeColor="text1"/>
          <w:sz w:val="24"/>
          <w:szCs w:val="24"/>
        </w:rPr>
        <w:fldChar w:fldCharType="end"/>
      </w:r>
      <w:r w:rsidRPr="00E654D6">
        <w:rPr>
          <w:color w:val="000000" w:themeColor="text1"/>
          <w:sz w:val="24"/>
          <w:szCs w:val="24"/>
        </w:rPr>
        <w:t xml:space="preserve">  </w:t>
      </w:r>
      <w:ins w:id="40" w:author="Samir S. Soneji" w:date="2016-03-12T18:26:00Z">
        <w:r w:rsidR="005A75BA" w:rsidRPr="00E654D6">
          <w:rPr>
            <w:color w:val="000000" w:themeColor="text1"/>
            <w:sz w:val="24"/>
            <w:szCs w:val="24"/>
          </w:rPr>
          <w:t xml:space="preserve">Just as the CISNET models estimated a wide range of the contribution of earlier detection, so too was the estimated range for the contribution of breast cancer treatment: </w:t>
        </w:r>
        <w:r w:rsidR="005A75BA" w:rsidRPr="009A73EF">
          <w:rPr>
            <w:color w:val="000000" w:themeColor="text1"/>
            <w:sz w:val="24"/>
            <w:szCs w:val="24"/>
          </w:rPr>
          <w:t>between</w:t>
        </w:r>
        <w:r w:rsidR="005A75BA" w:rsidRPr="00E654D6">
          <w:rPr>
            <w:color w:val="000000" w:themeColor="text1"/>
            <w:sz w:val="24"/>
            <w:szCs w:val="24"/>
          </w:rPr>
          <w:t xml:space="preserve"> </w:t>
        </w:r>
        <w:r w:rsidR="005A75BA" w:rsidRPr="009A73EF">
          <w:rPr>
            <w:color w:val="000000" w:themeColor="text1"/>
            <w:sz w:val="24"/>
            <w:szCs w:val="24"/>
          </w:rPr>
          <w:t>35 and 72%</w:t>
        </w:r>
        <w:r w:rsidR="005A75BA" w:rsidRPr="00E654D6">
          <w:rPr>
            <w:color w:val="000000" w:themeColor="text1"/>
            <w:sz w:val="24"/>
            <w:szCs w:val="24"/>
          </w:rPr>
          <w:t xml:space="preserve"> on the decline in breast ca</w:t>
        </w:r>
        <w:r w:rsidR="005A75BA">
          <w:rPr>
            <w:color w:val="000000" w:themeColor="text1"/>
            <w:sz w:val="24"/>
            <w:szCs w:val="24"/>
          </w:rPr>
          <w:t>ncer mortality rates</w:t>
        </w:r>
        <w:r w:rsidR="005A75BA" w:rsidRPr="00E654D6">
          <w:rPr>
            <w:color w:val="000000" w:themeColor="text1"/>
            <w:sz w:val="24"/>
            <w:szCs w:val="24"/>
          </w:rPr>
          <w:t>.</w:t>
        </w:r>
        <w:r w:rsidR="005A75BA" w:rsidRPr="00732BCC">
          <w:rPr>
            <w:color w:val="000000" w:themeColor="text1"/>
            <w:sz w:val="24"/>
            <w:szCs w:val="24"/>
          </w:rPr>
          <w:fldChar w:fldCharType="begin"/>
        </w:r>
        <w:r w:rsidR="005A75BA">
          <w:rPr>
            <w:color w:val="000000" w:themeColor="text1"/>
            <w:sz w:val="24"/>
            <w:szCs w:val="24"/>
          </w:rPr>
          <w:instrText xml:space="preserve"> ADDIN ZOTERO_ITEM CSL_CITATION {"citationID":"17452lg29u","properties":{"formattedCitation":"{\\rtf \\super 1\\nosupersub{}}","plainCitation":"1"},"citationItems":[{"id":65,"uris":["http://zotero.org/users/39665/items/2R4236K3"],"uri":["http://zotero.org/users/39665/items/2R4236K3"],"itemData":{"id":65,"type":"article-journal","title":"Effect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5A75BA" w:rsidRPr="00732BCC">
          <w:rPr>
            <w:color w:val="000000" w:themeColor="text1"/>
            <w:sz w:val="24"/>
            <w:szCs w:val="24"/>
          </w:rPr>
          <w:fldChar w:fldCharType="separate"/>
        </w:r>
        <w:r w:rsidR="005A75BA" w:rsidRPr="00E654D6">
          <w:rPr>
            <w:color w:val="000000" w:themeColor="text1"/>
            <w:sz w:val="24"/>
            <w:szCs w:val="24"/>
            <w:vertAlign w:val="superscript"/>
          </w:rPr>
          <w:t>1</w:t>
        </w:r>
        <w:r w:rsidR="005A75BA" w:rsidRPr="00732BCC">
          <w:rPr>
            <w:color w:val="000000" w:themeColor="text1"/>
            <w:sz w:val="24"/>
            <w:szCs w:val="24"/>
          </w:rPr>
          <w:fldChar w:fldCharType="end"/>
        </w:r>
        <w:r w:rsidR="005A75BA" w:rsidRPr="00E654D6">
          <w:rPr>
            <w:color w:val="000000" w:themeColor="text1"/>
            <w:sz w:val="24"/>
            <w:szCs w:val="24"/>
          </w:rPr>
          <w:t xml:space="preserve">  </w:t>
        </w:r>
      </w:ins>
      <w:r w:rsidRPr="00E654D6">
        <w:rPr>
          <w:color w:val="000000" w:themeColor="text1"/>
          <w:sz w:val="24"/>
          <w:szCs w:val="24"/>
        </w:rPr>
        <w:t>Th</w:t>
      </w:r>
      <w:ins w:id="41" w:author="Samir S. Soneji" w:date="2016-03-12T18:26:00Z">
        <w:r w:rsidR="005A75BA">
          <w:rPr>
            <w:color w:val="000000" w:themeColor="text1"/>
            <w:sz w:val="24"/>
            <w:szCs w:val="24"/>
          </w:rPr>
          <w:t>es</w:t>
        </w:r>
      </w:ins>
      <w:del w:id="42" w:author="Samir S. Soneji" w:date="2016-03-12T18:26:00Z">
        <w:r w:rsidRPr="00E654D6" w:rsidDel="005A75BA">
          <w:rPr>
            <w:color w:val="000000" w:themeColor="text1"/>
            <w:sz w:val="24"/>
            <w:szCs w:val="24"/>
          </w:rPr>
          <w:delText>i</w:delText>
        </w:r>
      </w:del>
      <w:ins w:id="43" w:author="Samir S. Soneji" w:date="2016-03-12T18:26:00Z">
        <w:r w:rsidR="005A75BA">
          <w:rPr>
            <w:color w:val="000000" w:themeColor="text1"/>
            <w:sz w:val="24"/>
            <w:szCs w:val="24"/>
          </w:rPr>
          <w:t>e</w:t>
        </w:r>
      </w:ins>
      <w:del w:id="44" w:author="Samir S. Soneji" w:date="2016-03-12T18:26:00Z">
        <w:r w:rsidRPr="00E654D6" w:rsidDel="005A75BA">
          <w:rPr>
            <w:color w:val="000000" w:themeColor="text1"/>
            <w:sz w:val="24"/>
            <w:szCs w:val="24"/>
          </w:rPr>
          <w:delText>s</w:delText>
        </w:r>
      </w:del>
      <w:r w:rsidRPr="00E654D6">
        <w:rPr>
          <w:color w:val="000000" w:themeColor="text1"/>
          <w:sz w:val="24"/>
          <w:szCs w:val="24"/>
        </w:rPr>
        <w:t xml:space="preserve"> range correspond</w:t>
      </w:r>
      <w:del w:id="45" w:author="Samir S. Soneji" w:date="2016-03-12T18:26:00Z">
        <w:r w:rsidRPr="00E654D6" w:rsidDel="005A75BA">
          <w:rPr>
            <w:color w:val="000000" w:themeColor="text1"/>
            <w:sz w:val="24"/>
            <w:szCs w:val="24"/>
          </w:rPr>
          <w:delText>s</w:delText>
        </w:r>
      </w:del>
      <w:r w:rsidRPr="00E654D6">
        <w:rPr>
          <w:color w:val="000000" w:themeColor="text1"/>
          <w:sz w:val="24"/>
          <w:szCs w:val="24"/>
        </w:rPr>
        <w:t xml:space="preserve"> to</w:t>
      </w:r>
      <w:del w:id="46" w:author="Samir S. Soneji" w:date="2016-03-12T18:26:00Z">
        <w:r w:rsidRPr="00E654D6" w:rsidDel="005A75BA">
          <w:rPr>
            <w:color w:val="000000" w:themeColor="text1"/>
            <w:sz w:val="24"/>
            <w:szCs w:val="24"/>
          </w:rPr>
          <w:delText xml:space="preserve"> an</w:delText>
        </w:r>
      </w:del>
      <w:r w:rsidRPr="00E654D6">
        <w:rPr>
          <w:color w:val="000000" w:themeColor="text1"/>
          <w:sz w:val="24"/>
          <w:szCs w:val="24"/>
        </w:rPr>
        <w:t xml:space="preserve"> equivalent contribution</w:t>
      </w:r>
      <w:ins w:id="47" w:author="Samir S. Soneji" w:date="2016-03-12T18:26:00Z">
        <w:r w:rsidR="005A75BA">
          <w:rPr>
            <w:color w:val="000000" w:themeColor="text1"/>
            <w:sz w:val="24"/>
            <w:szCs w:val="24"/>
          </w:rPr>
          <w:t xml:space="preserve">s on the resulting gain in life expectancy </w:t>
        </w:r>
      </w:ins>
      <w:r w:rsidRPr="00E654D6">
        <w:rPr>
          <w:color w:val="000000" w:themeColor="text1"/>
          <w:sz w:val="24"/>
          <w:szCs w:val="24"/>
        </w:rPr>
        <w:t xml:space="preserve"> of between 16% and 50% </w:t>
      </w:r>
      <w:ins w:id="48" w:author="Samir S. Soneji" w:date="2016-03-12T18:26:00Z">
        <w:r w:rsidR="005A75BA">
          <w:rPr>
            <w:color w:val="000000" w:themeColor="text1"/>
            <w:sz w:val="24"/>
            <w:szCs w:val="24"/>
          </w:rPr>
          <w:t>for earlier detection and between 50% and 84% for advances in breast cancer treatment</w:t>
        </w:r>
      </w:ins>
      <w:del w:id="49" w:author="Samir S. Soneji" w:date="2016-03-12T18:27:00Z">
        <w:r w:rsidRPr="00E654D6" w:rsidDel="005A75BA">
          <w:rPr>
            <w:color w:val="000000" w:themeColor="text1"/>
            <w:sz w:val="24"/>
            <w:szCs w:val="24"/>
          </w:rPr>
          <w:delText>on the resulting gain in life expectancy</w:delText>
        </w:r>
      </w:del>
      <w:r w:rsidR="00210420" w:rsidRPr="00E654D6">
        <w:rPr>
          <w:color w:val="000000" w:themeColor="text1"/>
          <w:sz w:val="24"/>
          <w:szCs w:val="24"/>
        </w:rPr>
        <w:t>.</w:t>
      </w:r>
      <w:r w:rsidRPr="00E654D6">
        <w:rPr>
          <w:color w:val="000000" w:themeColor="text1"/>
          <w:sz w:val="24"/>
          <w:szCs w:val="24"/>
        </w:rPr>
        <w:t xml:space="preserve"> </w:t>
      </w:r>
      <w:r w:rsidR="005564FC" w:rsidRPr="00E654D6">
        <w:rPr>
          <w:color w:val="000000" w:themeColor="text1"/>
          <w:sz w:val="24"/>
          <w:szCs w:val="24"/>
        </w:rPr>
        <w:t xml:space="preserve"> </w:t>
      </w:r>
      <w:r w:rsidRPr="00E654D6">
        <w:rPr>
          <w:color w:val="000000" w:themeColor="text1"/>
          <w:sz w:val="24"/>
          <w:szCs w:val="24"/>
        </w:rPr>
        <w:t>During the same time period, we</w:t>
      </w:r>
      <w:r w:rsidR="0053009A" w:rsidRPr="00E654D6">
        <w:rPr>
          <w:color w:val="000000" w:themeColor="text1"/>
          <w:sz w:val="24"/>
          <w:szCs w:val="24"/>
        </w:rPr>
        <w:t xml:space="preserve"> used life tables based on the actual experience of breast cancer patients to</w:t>
      </w:r>
      <w:r w:rsidRPr="00E654D6">
        <w:rPr>
          <w:color w:val="000000" w:themeColor="text1"/>
          <w:sz w:val="24"/>
          <w:szCs w:val="24"/>
        </w:rPr>
        <w:t xml:space="preserve"> </w:t>
      </w:r>
      <w:r w:rsidR="006F0E15" w:rsidRPr="0095637E">
        <w:rPr>
          <w:color w:val="000000" w:themeColor="text1"/>
          <w:sz w:val="24"/>
          <w:szCs w:val="24"/>
        </w:rPr>
        <w:t xml:space="preserve">estimate that earlier detection </w:t>
      </w:r>
      <w:r w:rsidR="00201AB0" w:rsidRPr="0095637E">
        <w:rPr>
          <w:color w:val="000000" w:themeColor="text1"/>
          <w:sz w:val="24"/>
          <w:szCs w:val="24"/>
        </w:rPr>
        <w:t xml:space="preserve">contributed 28% </w:t>
      </w:r>
      <w:ins w:id="50" w:author="Samir S. Soneji" w:date="2016-03-12T18:27:00Z">
        <w:r w:rsidR="005A75BA">
          <w:rPr>
            <w:color w:val="000000" w:themeColor="text1"/>
            <w:sz w:val="24"/>
            <w:szCs w:val="24"/>
          </w:rPr>
          <w:t xml:space="preserve">and advances in breast cancer treatment contributed 62% </w:t>
        </w:r>
      </w:ins>
      <w:r w:rsidR="00201AB0" w:rsidRPr="0095637E">
        <w:rPr>
          <w:color w:val="000000" w:themeColor="text1"/>
          <w:sz w:val="24"/>
          <w:szCs w:val="24"/>
        </w:rPr>
        <w:t>of</w:t>
      </w:r>
      <w:r w:rsidR="006F0E15" w:rsidRPr="0095637E">
        <w:rPr>
          <w:color w:val="000000" w:themeColor="text1"/>
          <w:sz w:val="24"/>
          <w:szCs w:val="24"/>
        </w:rPr>
        <w:t xml:space="preserve"> the gain in life expectancy</w:t>
      </w:r>
      <w:r w:rsidRPr="00E654D6">
        <w:rPr>
          <w:color w:val="000000" w:themeColor="text1"/>
          <w:sz w:val="24"/>
          <w:szCs w:val="24"/>
        </w:rPr>
        <w:t xml:space="preserve">. </w:t>
      </w:r>
      <w:ins w:id="51" w:author="Samir Soneji" w:date="2016-03-11T16:24:00Z">
        <w:r w:rsidR="006369DF">
          <w:rPr>
            <w:color w:val="000000" w:themeColor="text1"/>
            <w:sz w:val="24"/>
            <w:szCs w:val="24"/>
          </w:rPr>
          <w:t xml:space="preserve"> </w:t>
        </w:r>
      </w:ins>
      <w:r w:rsidR="00127C4B" w:rsidRPr="00E654D6">
        <w:rPr>
          <w:color w:val="000000" w:themeColor="text1"/>
          <w:sz w:val="24"/>
          <w:szCs w:val="24"/>
        </w:rPr>
        <w:t xml:space="preserve">Overall, our calculation of the contribution of earlier detection is broadly similar to many of the CISNET models, although we arrive at this conclusion using methods that require fewer assumptions and </w:t>
      </w:r>
      <w:r w:rsidR="005564FC" w:rsidRPr="008F5015">
        <w:rPr>
          <w:color w:val="000000" w:themeColor="text1"/>
          <w:sz w:val="24"/>
          <w:szCs w:val="24"/>
        </w:rPr>
        <w:t>are</w:t>
      </w:r>
      <w:r w:rsidR="005564FC" w:rsidRPr="00E654D6">
        <w:rPr>
          <w:color w:val="000000" w:themeColor="text1"/>
          <w:sz w:val="24"/>
          <w:szCs w:val="24"/>
        </w:rPr>
        <w:t xml:space="preserve"> </w:t>
      </w:r>
      <w:r w:rsidR="00127C4B" w:rsidRPr="00E654D6">
        <w:rPr>
          <w:color w:val="000000" w:themeColor="text1"/>
          <w:sz w:val="24"/>
          <w:szCs w:val="24"/>
        </w:rPr>
        <w:t xml:space="preserve">less </w:t>
      </w:r>
      <w:r w:rsidR="00201AB0" w:rsidRPr="00E654D6">
        <w:rPr>
          <w:color w:val="000000" w:themeColor="text1"/>
          <w:sz w:val="24"/>
          <w:szCs w:val="24"/>
        </w:rPr>
        <w:t xml:space="preserve">susceptible </w:t>
      </w:r>
      <w:r w:rsidR="00127C4B" w:rsidRPr="00E654D6">
        <w:rPr>
          <w:color w:val="000000" w:themeColor="text1"/>
          <w:sz w:val="24"/>
          <w:szCs w:val="24"/>
        </w:rPr>
        <w:t xml:space="preserve">to bias. </w:t>
      </w:r>
      <w:del w:id="52" w:author="Samir S. Soneji" w:date="2016-03-12T18:27:00Z">
        <w:r w:rsidR="00127C4B" w:rsidRPr="00E654D6" w:rsidDel="005A75BA">
          <w:rPr>
            <w:color w:val="000000" w:themeColor="text1"/>
            <w:sz w:val="24"/>
            <w:szCs w:val="24"/>
          </w:rPr>
          <w:delText xml:space="preserve">  </w:delText>
        </w:r>
      </w:del>
    </w:p>
    <w:p w14:paraId="18686BCD" w14:textId="77777777" w:rsidR="00127C4B" w:rsidRPr="00E654D6" w:rsidDel="005A75BA" w:rsidRDefault="00127C4B" w:rsidP="006A16C0">
      <w:pPr>
        <w:pStyle w:val="Normal2"/>
        <w:spacing w:line="480" w:lineRule="auto"/>
        <w:ind w:firstLine="720"/>
        <w:rPr>
          <w:del w:id="53" w:author="Samir S. Soneji" w:date="2016-03-12T18:27:00Z"/>
          <w:color w:val="000000" w:themeColor="text1"/>
          <w:sz w:val="24"/>
          <w:szCs w:val="24"/>
        </w:rPr>
      </w:pPr>
      <w:del w:id="54" w:author="Samir S. Soneji" w:date="2016-03-12T18:27:00Z">
        <w:r w:rsidRPr="008F5015" w:rsidDel="005A75BA">
          <w:rPr>
            <w:color w:val="000000" w:themeColor="text1"/>
            <w:sz w:val="24"/>
            <w:szCs w:val="24"/>
          </w:rPr>
          <w:delText xml:space="preserve">The </w:delText>
        </w:r>
        <w:r w:rsidR="001F7705" w:rsidRPr="008F5015" w:rsidDel="005A75BA">
          <w:rPr>
            <w:color w:val="000000" w:themeColor="text1"/>
            <w:sz w:val="24"/>
            <w:szCs w:val="24"/>
          </w:rPr>
          <w:delText>general</w:delText>
        </w:r>
        <w:r w:rsidRPr="008F5015" w:rsidDel="005A75BA">
          <w:rPr>
            <w:color w:val="000000" w:themeColor="text1"/>
            <w:sz w:val="24"/>
            <w:szCs w:val="24"/>
          </w:rPr>
          <w:delText xml:space="preserve"> agreement of these three different approaches should increase confidence in the estimates of the relative contribution of early detection</w:delText>
        </w:r>
        <w:r w:rsidR="001F7705" w:rsidRPr="008F5015" w:rsidDel="005A75BA">
          <w:rPr>
            <w:color w:val="000000" w:themeColor="text1"/>
            <w:sz w:val="24"/>
            <w:szCs w:val="24"/>
          </w:rPr>
          <w:delText>, as well as</w:delText>
        </w:r>
        <w:r w:rsidRPr="008F5015" w:rsidDel="005A75BA">
          <w:rPr>
            <w:color w:val="000000" w:themeColor="text1"/>
            <w:sz w:val="24"/>
            <w:szCs w:val="24"/>
          </w:rPr>
          <w:delText xml:space="preserve"> better treatment of breast cancer.</w:delText>
        </w:r>
      </w:del>
    </w:p>
    <w:p w14:paraId="78FC4D58" w14:textId="77777777" w:rsidR="006A16C0" w:rsidRPr="00E654D6" w:rsidDel="005A75BA" w:rsidRDefault="006A16C0" w:rsidP="006A16C0">
      <w:pPr>
        <w:pStyle w:val="Normal2"/>
        <w:spacing w:line="480" w:lineRule="auto"/>
        <w:ind w:firstLine="720"/>
        <w:rPr>
          <w:del w:id="55" w:author="Samir S. Soneji" w:date="2016-03-12T18:28:00Z"/>
          <w:color w:val="000000" w:themeColor="text1"/>
        </w:rPr>
      </w:pPr>
      <w:r w:rsidRPr="00E654D6">
        <w:rPr>
          <w:color w:val="000000" w:themeColor="text1"/>
          <w:sz w:val="24"/>
          <w:szCs w:val="24"/>
        </w:rPr>
        <w:t>Our results also directly address the longstanding controversy over the value of screening</w:t>
      </w:r>
      <w:r w:rsidR="00124F5C" w:rsidRPr="00E654D6">
        <w:rPr>
          <w:color w:val="000000" w:themeColor="text1"/>
          <w:sz w:val="24"/>
          <w:szCs w:val="24"/>
        </w:rPr>
        <w:t xml:space="preserve"> at different ages</w:t>
      </w:r>
      <w:r w:rsidR="00210420" w:rsidRPr="00E654D6">
        <w:rPr>
          <w:color w:val="000000" w:themeColor="text1"/>
          <w:sz w:val="24"/>
          <w:szCs w:val="24"/>
        </w:rPr>
        <w:t>.</w:t>
      </w:r>
      <w:r w:rsidR="00210420" w:rsidRPr="00732BCC">
        <w:rPr>
          <w:color w:val="000000" w:themeColor="text1"/>
          <w:sz w:val="24"/>
          <w:szCs w:val="24"/>
        </w:rPr>
        <w:fldChar w:fldCharType="begin"/>
      </w:r>
      <w:r w:rsidR="002E4C53">
        <w:rPr>
          <w:color w:val="000000" w:themeColor="text1"/>
          <w:sz w:val="24"/>
          <w:szCs w:val="24"/>
        </w:rPr>
        <w:instrText xml:space="preserve"> ADDIN ZOTERO_ITEM CSL_CITATION {"citationID":"invmtk1ug","properties":{"formattedCitation":"{\\rtf \\super 3,30\\nosupersub{}}","plainCitation":"3,30"},"citationItems":[{"id":383,"uris":["http://zotero.org/users/39665/items/5RPQBIXI"],"uri":["http://zotero.org/users/39665/items/5RPQBIXI"],"itemData":{"id":383,"type":"article-journal","title":"Is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C."},{"family":"Olsen","given":"O."}],"issued":{"date-parts":[["2000",1,8]]},"PMID":"10675181"}},{"id":908,"uris":["http://zotero.org/users/39665/items/AKX7R2BK"],"uri":["http://zotero.org/users/39665/items/AKX7R2BK"],"itemData":{"id":908,"type":"article-journal","title":"The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B."}],"issued":{"date-parts":[["2010",7,1]]}}}],"schema":"https://github.com/citation-style-language/schema/raw/master/csl-citation.json"} </w:instrText>
      </w:r>
      <w:r w:rsidR="00210420" w:rsidRPr="00732BCC">
        <w:rPr>
          <w:color w:val="000000" w:themeColor="text1"/>
          <w:sz w:val="24"/>
          <w:szCs w:val="24"/>
        </w:rPr>
        <w:fldChar w:fldCharType="separate"/>
      </w:r>
      <w:r w:rsidR="002E4C53" w:rsidRPr="002E4C53">
        <w:rPr>
          <w:sz w:val="24"/>
          <w:szCs w:val="24"/>
          <w:vertAlign w:val="superscript"/>
        </w:rPr>
        <w:t>3,30</w:t>
      </w:r>
      <w:r w:rsidR="00210420" w:rsidRPr="00732BCC">
        <w:rPr>
          <w:color w:val="000000" w:themeColor="text1"/>
          <w:sz w:val="24"/>
          <w:szCs w:val="24"/>
        </w:rPr>
        <w:fldChar w:fldCharType="end"/>
      </w:r>
      <w:r w:rsidRPr="00E654D6">
        <w:rPr>
          <w:color w:val="000000" w:themeColor="text1"/>
          <w:sz w:val="24"/>
          <w:szCs w:val="24"/>
        </w:rPr>
        <w:t xml:space="preserve"> </w:t>
      </w:r>
      <w:ins w:id="56" w:author="Samir Soneji" w:date="2016-03-11T16:26:00Z">
        <w:r w:rsidR="006369DF">
          <w:rPr>
            <w:color w:val="000000" w:themeColor="text1"/>
            <w:sz w:val="24"/>
            <w:szCs w:val="24"/>
          </w:rPr>
          <w:t xml:space="preserve"> </w:t>
        </w:r>
      </w:ins>
      <w:ins w:id="57" w:author="Samir Soneji" w:date="2016-03-11T16:27:00Z">
        <w:r w:rsidR="006369DF">
          <w:rPr>
            <w:color w:val="000000" w:themeColor="text1"/>
            <w:sz w:val="24"/>
            <w:szCs w:val="24"/>
          </w:rPr>
          <w:t xml:space="preserve">We conclude that </w:t>
        </w:r>
      </w:ins>
      <w:r w:rsidR="001F7705" w:rsidRPr="00E654D6">
        <w:rPr>
          <w:color w:val="000000" w:themeColor="text1"/>
          <w:sz w:val="24"/>
          <w:szCs w:val="24"/>
        </w:rPr>
        <w:t>earlier detection among 40-49 year olds provided approximately equal benefit, measure</w:t>
      </w:r>
      <w:r w:rsidR="00201AB0" w:rsidRPr="00600C5F">
        <w:rPr>
          <w:color w:val="000000" w:themeColor="text1"/>
          <w:sz w:val="24"/>
          <w:szCs w:val="24"/>
        </w:rPr>
        <w:t>d</w:t>
      </w:r>
      <w:r w:rsidR="001F7705" w:rsidRPr="00600C5F">
        <w:rPr>
          <w:color w:val="000000" w:themeColor="text1"/>
          <w:sz w:val="24"/>
          <w:szCs w:val="24"/>
        </w:rPr>
        <w:t xml:space="preserve"> in the contribution to the gain in life expectancy, as it did among 50-59 and 60-69 year olds.</w:t>
      </w:r>
      <w:r w:rsidR="00EB5E79" w:rsidRPr="00E654D6">
        <w:rPr>
          <w:color w:val="000000" w:themeColor="text1"/>
          <w:sz w:val="24"/>
          <w:szCs w:val="24"/>
        </w:rPr>
        <w:t xml:space="preserve">  </w:t>
      </w:r>
      <w:r w:rsidR="00EB5E79" w:rsidRPr="00600C5F">
        <w:rPr>
          <w:color w:val="000000" w:themeColor="text1"/>
          <w:sz w:val="24"/>
          <w:szCs w:val="24"/>
        </w:rPr>
        <w:t>Th</w:t>
      </w:r>
      <w:r w:rsidR="0053009A" w:rsidRPr="00600C5F">
        <w:rPr>
          <w:color w:val="000000" w:themeColor="text1"/>
          <w:sz w:val="24"/>
          <w:szCs w:val="24"/>
        </w:rPr>
        <w:t>e similar</w:t>
      </w:r>
      <w:r w:rsidR="00EB5E79" w:rsidRPr="00600C5F">
        <w:rPr>
          <w:color w:val="000000" w:themeColor="text1"/>
          <w:sz w:val="24"/>
          <w:szCs w:val="24"/>
        </w:rPr>
        <w:t xml:space="preserve"> contribution from earlier detection may be </w:t>
      </w:r>
      <w:r w:rsidR="00201AB0" w:rsidRPr="00600C5F">
        <w:rPr>
          <w:color w:val="000000" w:themeColor="text1"/>
          <w:sz w:val="24"/>
          <w:szCs w:val="24"/>
        </w:rPr>
        <w:t xml:space="preserve">partly due to </w:t>
      </w:r>
      <w:r w:rsidR="00EB5E79" w:rsidRPr="00600C5F">
        <w:rPr>
          <w:color w:val="000000" w:themeColor="text1"/>
          <w:sz w:val="24"/>
          <w:szCs w:val="24"/>
        </w:rPr>
        <w:t>similar increases in mammography screening rates for these age groups across time.</w:t>
      </w:r>
      <w:r w:rsidR="00FC382F" w:rsidRPr="00600C5F">
        <w:rPr>
          <w:color w:val="000000" w:themeColor="text1"/>
          <w:sz w:val="24"/>
          <w:szCs w:val="24"/>
        </w:rPr>
        <w:fldChar w:fldCharType="begin"/>
      </w:r>
      <w:r w:rsidR="002E4C53">
        <w:rPr>
          <w:color w:val="000000" w:themeColor="text1"/>
          <w:sz w:val="24"/>
          <w:szCs w:val="24"/>
        </w:rPr>
        <w:instrText xml:space="preserve"> ADDIN ZOTERO_ITEM CSL_CITATION {"citationID":"16hdbpnkbt","properties":{"formattedCitation":"{\\rtf \\super 31\\nosupersub{}}","plainCitation":"31"},"citationItems":[{"id":952,"uris":["http://zotero.org/users/39665/items/B5N4TEBI"],"uri":["http://zotero.org/users/39665/items/B5N4TEBI"],"itemData":{"id":952,"type":"article-journal","title":"Reported drop in mammography: Is this cause for concern?","container-title":"Cancer","page":"2405-2409","volume":"109","issue":"12","source":"CrossRef","DOI":"10.1002/cncr.22723","ISSN":"0008543X, 10970142","shortTitle":"Reported drop in mammography","language":"en","author":[{"family":"Breen","given":"Nancy"},{"family":"A. Cronin","given":"Kathleen"},{"family":"Meissner","given":"Helen I."},{"family":"Taplin","given":"Stephen H."},{"family":"Tangka","given":"Florence K."},{"family":"Tiro","given":"Jasmin A."},{"family":"McNeel","given":"Timothy S."}],"issued":{"date-parts":[["2007",6,15]]}}}],"schema":"https://github.com/citation-style-language/schema/raw/master/csl-citation.json"} </w:instrText>
      </w:r>
      <w:r w:rsidR="00FC382F" w:rsidRPr="00600C5F">
        <w:rPr>
          <w:color w:val="000000" w:themeColor="text1"/>
          <w:sz w:val="24"/>
          <w:szCs w:val="24"/>
        </w:rPr>
        <w:fldChar w:fldCharType="separate"/>
      </w:r>
      <w:r w:rsidR="002E4C53" w:rsidRPr="002E4C53">
        <w:rPr>
          <w:sz w:val="24"/>
          <w:szCs w:val="24"/>
          <w:vertAlign w:val="superscript"/>
        </w:rPr>
        <w:t>31</w:t>
      </w:r>
      <w:r w:rsidR="00FC382F" w:rsidRPr="00600C5F">
        <w:rPr>
          <w:color w:val="000000" w:themeColor="text1"/>
          <w:sz w:val="24"/>
          <w:szCs w:val="24"/>
        </w:rPr>
        <w:fldChar w:fldCharType="end"/>
      </w:r>
    </w:p>
    <w:p w14:paraId="023019D1" w14:textId="77777777" w:rsidR="006A16C0" w:rsidRPr="00E654D6" w:rsidRDefault="006A16C0" w:rsidP="005A75BA">
      <w:pPr>
        <w:pStyle w:val="Normal2"/>
        <w:spacing w:line="480" w:lineRule="auto"/>
        <w:ind w:firstLine="720"/>
        <w:rPr>
          <w:color w:val="000000" w:themeColor="text1"/>
        </w:rPr>
        <w:pPrChange w:id="58" w:author="Samir S. Soneji" w:date="2016-03-12T18:28:00Z">
          <w:pPr>
            <w:pStyle w:val="Normal2"/>
            <w:spacing w:line="480" w:lineRule="auto"/>
          </w:pPr>
        </w:pPrChange>
      </w:pPr>
      <w:del w:id="59" w:author="Samir S. Soneji" w:date="2016-03-12T18:28:00Z">
        <w:r w:rsidRPr="00E654D6" w:rsidDel="005A75BA">
          <w:rPr>
            <w:color w:val="000000" w:themeColor="text1"/>
            <w:sz w:val="24"/>
            <w:szCs w:val="24"/>
          </w:rPr>
          <w:tab/>
          <w:delText xml:space="preserve">Our study more accurately measures the contribution of </w:delText>
        </w:r>
        <w:r w:rsidR="00692A42" w:rsidRPr="009A73EF" w:rsidDel="005A75BA">
          <w:rPr>
            <w:color w:val="000000" w:themeColor="text1"/>
            <w:sz w:val="24"/>
            <w:szCs w:val="24"/>
          </w:rPr>
          <w:delText>advances</w:delText>
        </w:r>
        <w:r w:rsidRPr="00E654D6" w:rsidDel="005A75BA">
          <w:rPr>
            <w:color w:val="000000" w:themeColor="text1"/>
            <w:sz w:val="24"/>
            <w:szCs w:val="24"/>
          </w:rPr>
          <w:delText xml:space="preserve"> in breast cancer treatment on the gain in life expectancy because it accounts for concurrent improvements in the treatment of other diseases.  Just as the CISNET models estimated a wide range of the contribution of earlier detection, so too was the estimated range for the contribution of breast cancer treatment: </w:delText>
        </w:r>
        <w:r w:rsidR="000063AD" w:rsidRPr="009A73EF" w:rsidDel="005A75BA">
          <w:rPr>
            <w:color w:val="000000" w:themeColor="text1"/>
            <w:sz w:val="24"/>
            <w:szCs w:val="24"/>
          </w:rPr>
          <w:delText>between</w:delText>
        </w:r>
        <w:r w:rsidR="000063AD" w:rsidRPr="00E654D6" w:rsidDel="005A75BA">
          <w:rPr>
            <w:color w:val="000000" w:themeColor="text1"/>
            <w:sz w:val="24"/>
            <w:szCs w:val="24"/>
          </w:rPr>
          <w:delText xml:space="preserve"> </w:delText>
        </w:r>
        <w:r w:rsidR="000063AD" w:rsidRPr="009A73EF" w:rsidDel="005A75BA">
          <w:rPr>
            <w:color w:val="000000" w:themeColor="text1"/>
            <w:sz w:val="24"/>
            <w:szCs w:val="24"/>
          </w:rPr>
          <w:delText>35 and</w:delText>
        </w:r>
        <w:r w:rsidR="00201AB0" w:rsidRPr="009A73EF" w:rsidDel="005A75BA">
          <w:rPr>
            <w:color w:val="000000" w:themeColor="text1"/>
            <w:sz w:val="24"/>
            <w:szCs w:val="24"/>
          </w:rPr>
          <w:delText xml:space="preserve"> 72%</w:delText>
        </w:r>
        <w:r w:rsidR="00201AB0" w:rsidRPr="00E654D6" w:rsidDel="005A75BA">
          <w:rPr>
            <w:color w:val="000000" w:themeColor="text1"/>
            <w:sz w:val="24"/>
            <w:szCs w:val="24"/>
          </w:rPr>
          <w:delText xml:space="preserve"> </w:delText>
        </w:r>
        <w:r w:rsidRPr="00E654D6" w:rsidDel="005A75BA">
          <w:rPr>
            <w:color w:val="000000" w:themeColor="text1"/>
            <w:sz w:val="24"/>
            <w:szCs w:val="24"/>
          </w:rPr>
          <w:delText>on the decline in breast cancer mortality rates (1975-2000)</w:delText>
        </w:r>
        <w:r w:rsidR="00210420" w:rsidRPr="00E654D6" w:rsidDel="005A75BA">
          <w:rPr>
            <w:color w:val="000000" w:themeColor="text1"/>
            <w:sz w:val="24"/>
            <w:szCs w:val="24"/>
          </w:rPr>
          <w:delText>.</w:delText>
        </w:r>
        <w:r w:rsidR="00210420" w:rsidRPr="00732BCC" w:rsidDel="005A75BA">
          <w:rPr>
            <w:color w:val="000000" w:themeColor="text1"/>
            <w:sz w:val="24"/>
            <w:szCs w:val="24"/>
          </w:rPr>
          <w:fldChar w:fldCharType="begin"/>
        </w:r>
        <w:r w:rsidR="002E4C53" w:rsidDel="005A75BA">
          <w:rPr>
            <w:color w:val="000000" w:themeColor="text1"/>
            <w:sz w:val="24"/>
            <w:szCs w:val="24"/>
          </w:rPr>
          <w:delInstrText xml:space="preserve"> ADDIN ZOTERO_ITEM CSL_CITATION {"citationID":"17452lg29u","properties":{"formattedCitation":"{\\rtf \\super 1\\nosupersub{}}","plainCitation":"1"},"citationItems":[{"id":65,"uris":["http://zotero.org/users/39665/items/2R4236K3"],"uri":["http://zotero.org/users/39665/items/2R4236K3"],"itemData":{"id":65,"type":"article-journal","title":"Effect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delInstrText>
        </w:r>
        <w:r w:rsidR="00210420" w:rsidRPr="00732BCC" w:rsidDel="005A75BA">
          <w:rPr>
            <w:color w:val="000000" w:themeColor="text1"/>
            <w:sz w:val="24"/>
            <w:szCs w:val="24"/>
          </w:rPr>
          <w:fldChar w:fldCharType="separate"/>
        </w:r>
        <w:r w:rsidR="00210420" w:rsidRPr="00E654D6" w:rsidDel="005A75BA">
          <w:rPr>
            <w:color w:val="000000" w:themeColor="text1"/>
            <w:sz w:val="24"/>
            <w:szCs w:val="24"/>
            <w:vertAlign w:val="superscript"/>
          </w:rPr>
          <w:delText>1</w:delText>
        </w:r>
        <w:r w:rsidR="00210420" w:rsidRPr="00732BCC" w:rsidDel="005A75BA">
          <w:rPr>
            <w:color w:val="000000" w:themeColor="text1"/>
            <w:sz w:val="24"/>
            <w:szCs w:val="24"/>
          </w:rPr>
          <w:fldChar w:fldCharType="end"/>
        </w:r>
        <w:r w:rsidRPr="00E654D6" w:rsidDel="005A75BA">
          <w:rPr>
            <w:color w:val="000000" w:themeColor="text1"/>
            <w:sz w:val="24"/>
            <w:szCs w:val="24"/>
          </w:rPr>
          <w:delText xml:space="preserve">  This range corresponds to an equivalent contribution of between 50% and 84% </w:delText>
        </w:r>
        <w:r w:rsidR="00D0678B" w:rsidRPr="009A73EF" w:rsidDel="005A75BA">
          <w:rPr>
            <w:color w:val="000000" w:themeColor="text1"/>
            <w:sz w:val="24"/>
            <w:szCs w:val="24"/>
          </w:rPr>
          <w:delText xml:space="preserve">to </w:delText>
        </w:r>
        <w:r w:rsidRPr="00E654D6" w:rsidDel="005A75BA">
          <w:rPr>
            <w:color w:val="000000" w:themeColor="text1"/>
            <w:sz w:val="24"/>
            <w:szCs w:val="24"/>
          </w:rPr>
          <w:delText>the resulting gain in life expectancy</w:delText>
        </w:r>
        <w:r w:rsidR="00210420" w:rsidRPr="00E654D6" w:rsidDel="005A75BA">
          <w:rPr>
            <w:color w:val="000000" w:themeColor="text1"/>
            <w:sz w:val="24"/>
            <w:szCs w:val="24"/>
          </w:rPr>
          <w:delText xml:space="preserve">.  </w:delText>
        </w:r>
        <w:r w:rsidRPr="00E654D6" w:rsidDel="005A75BA">
          <w:rPr>
            <w:color w:val="000000" w:themeColor="text1"/>
            <w:sz w:val="24"/>
            <w:szCs w:val="24"/>
          </w:rPr>
          <w:delText xml:space="preserve">During the same time period (1975-2000), we calculate a 62% contribution from </w:delText>
        </w:r>
        <w:r w:rsidR="00692A42" w:rsidRPr="009A73EF" w:rsidDel="005A75BA">
          <w:rPr>
            <w:color w:val="000000" w:themeColor="text1"/>
            <w:sz w:val="24"/>
            <w:szCs w:val="24"/>
          </w:rPr>
          <w:delText>advances</w:delText>
        </w:r>
        <w:r w:rsidRPr="009A73EF" w:rsidDel="005A75BA">
          <w:rPr>
            <w:color w:val="000000" w:themeColor="text1"/>
            <w:sz w:val="24"/>
            <w:szCs w:val="24"/>
          </w:rPr>
          <w:delText xml:space="preserve"> </w:delText>
        </w:r>
        <w:r w:rsidRPr="00E654D6" w:rsidDel="005A75BA">
          <w:rPr>
            <w:color w:val="000000" w:themeColor="text1"/>
            <w:sz w:val="24"/>
            <w:szCs w:val="24"/>
          </w:rPr>
          <w:delText xml:space="preserve">in breast cancer treatment. </w:delText>
        </w:r>
      </w:del>
      <w:ins w:id="60" w:author="Samir Soneji" w:date="2016-03-11T16:28:00Z">
        <w:del w:id="61" w:author="Samir S. Soneji" w:date="2016-03-12T18:28:00Z">
          <w:r w:rsidR="005113F6" w:rsidDel="005A75BA">
            <w:rPr>
              <w:color w:val="000000" w:themeColor="text1"/>
              <w:sz w:val="24"/>
              <w:szCs w:val="24"/>
            </w:rPr>
            <w:delText xml:space="preserve"> </w:delText>
          </w:r>
        </w:del>
      </w:ins>
      <w:del w:id="62" w:author="Samir S. Soneji" w:date="2016-03-12T18:28:00Z">
        <w:r w:rsidRPr="00E654D6" w:rsidDel="005A75BA">
          <w:rPr>
            <w:color w:val="000000" w:themeColor="text1"/>
            <w:sz w:val="24"/>
            <w:szCs w:val="24"/>
          </w:rPr>
          <w:delText xml:space="preserve">Our calculation of the contribution of </w:delText>
        </w:r>
        <w:r w:rsidR="00692A42" w:rsidRPr="009A73EF" w:rsidDel="005A75BA">
          <w:rPr>
            <w:color w:val="000000" w:themeColor="text1"/>
            <w:sz w:val="24"/>
            <w:szCs w:val="24"/>
          </w:rPr>
          <w:delText>advances</w:delText>
        </w:r>
        <w:r w:rsidRPr="009A73EF" w:rsidDel="005A75BA">
          <w:rPr>
            <w:color w:val="000000" w:themeColor="text1"/>
            <w:sz w:val="24"/>
            <w:szCs w:val="24"/>
          </w:rPr>
          <w:delText xml:space="preserve"> </w:delText>
        </w:r>
        <w:r w:rsidRPr="00E654D6" w:rsidDel="005A75BA">
          <w:rPr>
            <w:color w:val="000000" w:themeColor="text1"/>
            <w:sz w:val="24"/>
            <w:szCs w:val="24"/>
          </w:rPr>
          <w:delText xml:space="preserve">in breast cancer treatment </w:delText>
        </w:r>
      </w:del>
      <w:ins w:id="63" w:author="Samir Soneji" w:date="2016-03-10T15:46:00Z">
        <w:del w:id="64" w:author="Samir S. Soneji" w:date="2016-03-12T18:28:00Z">
          <w:r w:rsidR="00C62033" w:rsidDel="005A75BA">
            <w:rPr>
              <w:color w:val="000000" w:themeColor="text1"/>
              <w:sz w:val="24"/>
              <w:szCs w:val="24"/>
            </w:rPr>
            <w:delText>between 1988 and 2000</w:delText>
          </w:r>
        </w:del>
      </w:ins>
      <w:del w:id="65" w:author="Samir S. Soneji" w:date="2016-03-12T18:28:00Z">
        <w:r w:rsidRPr="00E654D6" w:rsidDel="005A75BA">
          <w:rPr>
            <w:color w:val="000000" w:themeColor="text1"/>
            <w:sz w:val="24"/>
            <w:szCs w:val="24"/>
          </w:rPr>
          <w:delText xml:space="preserve">, 64%, suggests the </w:delText>
        </w:r>
      </w:del>
      <w:ins w:id="66" w:author="Samir Soneji" w:date="2016-03-10T15:46:00Z">
        <w:del w:id="67" w:author="Samir S. Soneji" w:date="2016-03-12T18:28:00Z">
          <w:r w:rsidR="00C62033" w:rsidDel="005A75BA">
            <w:rPr>
              <w:color w:val="000000" w:themeColor="text1"/>
              <w:sz w:val="24"/>
              <w:szCs w:val="24"/>
            </w:rPr>
            <w:delText xml:space="preserve">83% </w:delText>
          </w:r>
        </w:del>
      </w:ins>
      <w:del w:id="68" w:author="Samir S. Soneji" w:date="2016-03-12T18:28:00Z">
        <w:r w:rsidRPr="00E654D6" w:rsidDel="005A75BA">
          <w:rPr>
            <w:color w:val="000000" w:themeColor="text1"/>
            <w:sz w:val="24"/>
            <w:szCs w:val="24"/>
          </w:rPr>
          <w:delText>estimate</w:delText>
        </w:r>
        <w:r w:rsidR="0053009A" w:rsidRPr="00E654D6" w:rsidDel="005A75BA">
          <w:rPr>
            <w:color w:val="000000" w:themeColor="text1"/>
            <w:sz w:val="24"/>
            <w:szCs w:val="24"/>
          </w:rPr>
          <w:delText xml:space="preserve"> by Sun et al</w:delText>
        </w:r>
        <w:r w:rsidR="0042541A" w:rsidRPr="00E654D6" w:rsidDel="005A75BA">
          <w:rPr>
            <w:color w:val="000000" w:themeColor="text1"/>
            <w:sz w:val="24"/>
            <w:szCs w:val="24"/>
          </w:rPr>
          <w:delText>.</w:delText>
        </w:r>
      </w:del>
      <w:ins w:id="69" w:author="Samir Soneji" w:date="2016-03-10T15:46:00Z">
        <w:del w:id="70" w:author="Samir S. Soneji" w:date="2016-03-12T18:28:00Z">
          <w:r w:rsidR="00C62033" w:rsidRPr="00732BCC" w:rsidDel="005A75BA">
            <w:rPr>
              <w:color w:val="000000" w:themeColor="text1"/>
              <w:sz w:val="24"/>
              <w:szCs w:val="24"/>
            </w:rPr>
            <w:fldChar w:fldCharType="begin"/>
          </w:r>
          <w:r w:rsidR="00C62033" w:rsidDel="005A75BA">
            <w:rPr>
              <w:color w:val="000000" w:themeColor="text1"/>
              <w:sz w:val="24"/>
              <w:szCs w:val="24"/>
            </w:rPr>
            <w:delInstrText xml:space="preserve"> ADDIN ZOTERO_ITEM CSL_CITATION {"citationID":"1il5vt44ku","properties":{"formattedCitation":"{\\rtf \\super 11\\nosupersub{}}","plainCitation":"11"},"citationItems":[{"id":2347,"uris":["http://zotero.org/users/39665/items/PDCX7JHD"],"uri":["http://zotero.org/users/39665/items/PDCX7JHD"],"itemData":{"id":2347,"type":"article-journal","title":"The Contributions of Improved Therapy and Earlier Detection to Cancer Survival Gains, 1988-2000","container-title":"Forum for Health Economics &amp; Policy","volume":"13","issue":"2","abstract":"Prior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delInstrText>
          </w:r>
          <w:r w:rsidR="00C62033" w:rsidDel="005A75BA">
            <w:rPr>
              <w:rFonts w:ascii="Baoli SC Regular" w:hAnsi="Baoli SC Regular" w:cs="Baoli SC Regular"/>
              <w:color w:val="000000" w:themeColor="text1"/>
              <w:sz w:val="24"/>
              <w:szCs w:val="24"/>
            </w:rPr>
            <w:delInstrText>’</w:delInstrText>
          </w:r>
          <w:r w:rsidR="00C62033" w:rsidDel="005A75BA">
            <w:rPr>
              <w:color w:val="000000" w:themeColor="text1"/>
              <w:sz w:val="24"/>
              <w:szCs w:val="24"/>
            </w:rPr>
            <w:del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screening.","author":[{"family":"Sun","given":"Eric"},{"family":"Jena","given":"Anupam B."},{"family":"Lakdawalla","given":"Darius"},{"family":"Reyes","given":"Carolina"},{"family":"Philipson","given":"Tomas J."},{"family":"Goldman","given":"Dana"}],"issued":{"date-parts":[["2010",2,26]]}}}],"schema":"https://github.com/citation-style-language/schema/raw/master/csl-citation.json"} </w:delInstrText>
          </w:r>
          <w:r w:rsidR="00C62033" w:rsidRPr="00732BCC" w:rsidDel="005A75BA">
            <w:rPr>
              <w:color w:val="000000" w:themeColor="text1"/>
              <w:sz w:val="24"/>
              <w:szCs w:val="24"/>
            </w:rPr>
            <w:fldChar w:fldCharType="separate"/>
          </w:r>
          <w:r w:rsidR="00C62033" w:rsidRPr="00E654D6" w:rsidDel="005A75BA">
            <w:rPr>
              <w:rFonts w:eastAsia="Times New Roman"/>
              <w:color w:val="000000" w:themeColor="text1"/>
              <w:sz w:val="24"/>
              <w:vertAlign w:val="superscript"/>
            </w:rPr>
            <w:delText>11</w:delText>
          </w:r>
          <w:r w:rsidR="00C62033" w:rsidRPr="00732BCC" w:rsidDel="005A75BA">
            <w:rPr>
              <w:color w:val="000000" w:themeColor="text1"/>
              <w:sz w:val="24"/>
              <w:szCs w:val="24"/>
            </w:rPr>
            <w:fldChar w:fldCharType="end"/>
          </w:r>
        </w:del>
      </w:ins>
      <w:del w:id="71" w:author="Samir S. Soneji" w:date="2016-03-12T18:28:00Z">
        <w:r w:rsidRPr="00E654D6" w:rsidDel="005A75BA">
          <w:rPr>
            <w:color w:val="000000" w:themeColor="text1"/>
            <w:sz w:val="24"/>
            <w:szCs w:val="24"/>
          </w:rPr>
          <w:delText xml:space="preserve"> may be too high because the study failed to distinguish between breast cancer and other diseases as causes of death.</w:delText>
        </w:r>
      </w:del>
      <w:r w:rsidRPr="00E654D6">
        <w:rPr>
          <w:color w:val="000000" w:themeColor="text1"/>
          <w:sz w:val="24"/>
          <w:szCs w:val="24"/>
        </w:rPr>
        <w:t xml:space="preserve"> </w:t>
      </w:r>
    </w:p>
    <w:p w14:paraId="0A5B0952" w14:textId="77777777" w:rsidR="006A16C0" w:rsidRPr="00E654D6" w:rsidRDefault="00D0678B" w:rsidP="00A7028C">
      <w:pPr>
        <w:pStyle w:val="Normal2"/>
        <w:spacing w:line="480" w:lineRule="auto"/>
        <w:ind w:firstLine="720"/>
        <w:rPr>
          <w:color w:val="000000" w:themeColor="text1"/>
        </w:rPr>
      </w:pPr>
      <w:r w:rsidRPr="00A028D1">
        <w:rPr>
          <w:color w:val="000000" w:themeColor="text1"/>
          <w:sz w:val="24"/>
          <w:szCs w:val="24"/>
        </w:rPr>
        <w:t>A</w:t>
      </w:r>
      <w:r w:rsidR="00692A42" w:rsidRPr="00A028D1">
        <w:rPr>
          <w:color w:val="000000" w:themeColor="text1"/>
          <w:sz w:val="24"/>
          <w:szCs w:val="24"/>
        </w:rPr>
        <w:t>dvances</w:t>
      </w:r>
      <w:r w:rsidR="006A16C0" w:rsidRPr="00A028D1">
        <w:rPr>
          <w:color w:val="000000" w:themeColor="text1"/>
          <w:sz w:val="24"/>
          <w:szCs w:val="24"/>
        </w:rPr>
        <w:t xml:space="preserve"> </w:t>
      </w:r>
      <w:r w:rsidR="006A16C0" w:rsidRPr="00E654D6">
        <w:rPr>
          <w:color w:val="000000" w:themeColor="text1"/>
          <w:sz w:val="24"/>
          <w:szCs w:val="24"/>
        </w:rPr>
        <w:t>in the prevention and treatment of competing causes of death, such as CVD,</w:t>
      </w:r>
      <w:r w:rsidR="00EB2BAD" w:rsidRPr="00732BCC">
        <w:rPr>
          <w:color w:val="000000" w:themeColor="text1"/>
          <w:sz w:val="24"/>
          <w:szCs w:val="24"/>
        </w:rPr>
        <w:fldChar w:fldCharType="begin"/>
      </w:r>
      <w:r w:rsidR="002E4C53">
        <w:rPr>
          <w:color w:val="000000" w:themeColor="text1"/>
          <w:sz w:val="24"/>
          <w:szCs w:val="24"/>
        </w:rPr>
        <w:instrText xml:space="preserve"> ADDIN ZOTERO_ITEM CSL_CITATION {"citationID":"snEnUjta","properties":{"formattedCitation":"{\\rtf \\super 32,33\\nosupersub{}}","plainCitation":"32,33"},"citationItems":[{"id":1654,"uris":["http://zotero.org/users/39665/items/H3DZRTZX"],"uri":["http://zotero.org/users/39665/items/H3DZRTZX"],"itemData":{"id":1654,"type":"article-journal","title":"The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1980-1990","journalAbbreviation":"JAMA","author":[{"literal":"Hunink MM"},{"literal":"Goldman L"},{"literal":"Tosteson AA"},{"literal":"et al"}],"issued":{"date-parts":[["1997",2,19]]}}},{"id":2772,"uris":["http://zotero.org/users/39665/items/T46VHF36"],"uri":["http://zotero.org/users/39665/items/T46VHF36"],"itemData":{"id":2772,"type":"article-journal","title":"Advances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J."}],"issued":{"date-parts":[["2007",1,1]]},"PMID":"17211011"}}],"schema":"https://github.com/citation-style-language/schema/raw/master/csl-citation.json"} </w:instrText>
      </w:r>
      <w:r w:rsidR="00EB2BAD" w:rsidRPr="00732BCC">
        <w:rPr>
          <w:color w:val="000000" w:themeColor="text1"/>
          <w:sz w:val="24"/>
          <w:szCs w:val="24"/>
        </w:rPr>
        <w:fldChar w:fldCharType="separate"/>
      </w:r>
      <w:r w:rsidR="002E4C53" w:rsidRPr="002E4C53">
        <w:rPr>
          <w:sz w:val="24"/>
          <w:szCs w:val="24"/>
          <w:vertAlign w:val="superscript"/>
        </w:rPr>
        <w:t>32,33</w:t>
      </w:r>
      <w:r w:rsidR="00EB2BAD" w:rsidRPr="00732BCC">
        <w:rPr>
          <w:color w:val="000000" w:themeColor="text1"/>
          <w:sz w:val="24"/>
          <w:szCs w:val="24"/>
        </w:rPr>
        <w:fldChar w:fldCharType="end"/>
      </w:r>
      <w:r w:rsidR="006A16C0" w:rsidRPr="00E654D6">
        <w:rPr>
          <w:color w:val="000000" w:themeColor="text1"/>
          <w:sz w:val="24"/>
          <w:szCs w:val="24"/>
        </w:rPr>
        <w:t xml:space="preserve"> </w:t>
      </w:r>
      <w:r w:rsidRPr="00A028D1">
        <w:rPr>
          <w:color w:val="000000" w:themeColor="text1"/>
          <w:sz w:val="24"/>
          <w:szCs w:val="24"/>
        </w:rPr>
        <w:t>made an increasing contribution</w:t>
      </w:r>
      <w:r w:rsidR="006A16C0" w:rsidRPr="00E654D6">
        <w:rPr>
          <w:color w:val="000000" w:themeColor="text1"/>
          <w:sz w:val="24"/>
          <w:szCs w:val="24"/>
        </w:rPr>
        <w:t xml:space="preserve"> to the gain in life expectancy among breast cancer patients</w:t>
      </w:r>
      <w:r w:rsidR="0083465F" w:rsidRPr="00E654D6">
        <w:rPr>
          <w:color w:val="000000" w:themeColor="text1"/>
          <w:sz w:val="24"/>
          <w:szCs w:val="24"/>
        </w:rPr>
        <w:t xml:space="preserve"> from 197</w:t>
      </w:r>
      <w:r w:rsidR="001F7705" w:rsidRPr="00A028D1">
        <w:rPr>
          <w:color w:val="000000" w:themeColor="text1"/>
          <w:sz w:val="24"/>
          <w:szCs w:val="24"/>
        </w:rPr>
        <w:t>5</w:t>
      </w:r>
      <w:r w:rsidR="0083465F" w:rsidRPr="00A028D1">
        <w:rPr>
          <w:color w:val="000000" w:themeColor="text1"/>
          <w:sz w:val="24"/>
          <w:szCs w:val="24"/>
        </w:rPr>
        <w:t xml:space="preserve"> to 2002 </w:t>
      </w:r>
      <w:r w:rsidR="00201AB0" w:rsidRPr="00A028D1">
        <w:rPr>
          <w:color w:val="000000" w:themeColor="text1"/>
          <w:sz w:val="24"/>
          <w:szCs w:val="24"/>
        </w:rPr>
        <w:t xml:space="preserve">partly </w:t>
      </w:r>
      <w:r w:rsidR="0083465F" w:rsidRPr="00A028D1">
        <w:rPr>
          <w:color w:val="000000" w:themeColor="text1"/>
          <w:sz w:val="24"/>
          <w:szCs w:val="24"/>
        </w:rPr>
        <w:t>because of the trend toward earlier detection</w:t>
      </w:r>
      <w:r w:rsidR="006A16C0" w:rsidRPr="00E654D6">
        <w:rPr>
          <w:color w:val="000000" w:themeColor="text1"/>
          <w:sz w:val="24"/>
          <w:szCs w:val="24"/>
        </w:rPr>
        <w:t>.  After breast cancer itself, other cancers and CVD were the second and third leading causes of death among breast cancer patients.</w:t>
      </w:r>
      <w:r w:rsidR="00EB2BAD" w:rsidRPr="00732BCC">
        <w:rPr>
          <w:color w:val="000000" w:themeColor="text1"/>
          <w:sz w:val="24"/>
          <w:szCs w:val="24"/>
        </w:rPr>
        <w:fldChar w:fldCharType="begin"/>
      </w:r>
      <w:r w:rsidR="002E4C53">
        <w:rPr>
          <w:color w:val="000000" w:themeColor="text1"/>
          <w:sz w:val="24"/>
          <w:szCs w:val="24"/>
        </w:rPr>
        <w:instrText xml:space="preserve"> ADDIN ZOTERO_ITEM CSL_CITATION {"citationID":"SFkZYCCu","properties":{"formattedCitation":"{\\rtf \\super 34\\nosupersub{}}","plainCitation":"34"},"citationItems":[{"id":1358,"uris":["http://zotero.org/users/39665/items/EP9GK835"],"uri":["http://zotero.org/users/39665/items/EP9GK835"],"itemData":{"id":1358,"type":"article-journal","title":"Probabilities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EB2BAD" w:rsidRPr="00732BCC">
        <w:rPr>
          <w:color w:val="000000" w:themeColor="text1"/>
          <w:sz w:val="24"/>
          <w:szCs w:val="24"/>
        </w:rPr>
        <w:fldChar w:fldCharType="separate"/>
      </w:r>
      <w:r w:rsidR="002E4C53" w:rsidRPr="002E4C53">
        <w:rPr>
          <w:sz w:val="24"/>
          <w:szCs w:val="24"/>
          <w:vertAlign w:val="superscript"/>
        </w:rPr>
        <w:t>34</w:t>
      </w:r>
      <w:r w:rsidR="00EB2BAD" w:rsidRPr="00732BCC">
        <w:rPr>
          <w:color w:val="000000" w:themeColor="text1"/>
          <w:sz w:val="24"/>
          <w:szCs w:val="24"/>
        </w:rPr>
        <w:fldChar w:fldCharType="end"/>
      </w:r>
      <w:r w:rsidR="006A16C0" w:rsidRPr="00E654D6">
        <w:rPr>
          <w:color w:val="000000" w:themeColor="text1"/>
          <w:sz w:val="24"/>
          <w:szCs w:val="24"/>
        </w:rPr>
        <w:t xml:space="preserve">  For early stage breast cancers, which </w:t>
      </w:r>
      <w:r w:rsidR="006A16C0" w:rsidRPr="00E654D6">
        <w:rPr>
          <w:color w:val="000000" w:themeColor="text1"/>
          <w:sz w:val="24"/>
          <w:szCs w:val="24"/>
        </w:rPr>
        <w:lastRenderedPageBreak/>
        <w:t xml:space="preserve">are also </w:t>
      </w:r>
      <w:r w:rsidRPr="00A028D1">
        <w:rPr>
          <w:color w:val="000000" w:themeColor="text1"/>
          <w:sz w:val="24"/>
          <w:szCs w:val="24"/>
        </w:rPr>
        <w:t>usually</w:t>
      </w:r>
      <w:r w:rsidRPr="00E654D6">
        <w:rPr>
          <w:color w:val="000000" w:themeColor="text1"/>
          <w:sz w:val="24"/>
          <w:szCs w:val="24"/>
        </w:rPr>
        <w:t xml:space="preserve"> </w:t>
      </w:r>
      <w:r w:rsidR="006A16C0" w:rsidRPr="00E654D6">
        <w:rPr>
          <w:color w:val="000000" w:themeColor="text1"/>
          <w:sz w:val="24"/>
          <w:szCs w:val="24"/>
        </w:rPr>
        <w:t xml:space="preserve">smaller sized tumors, the probability of death from other causes is considerably higher than the corresponding probability </w:t>
      </w:r>
      <w:r w:rsidRPr="00A028D1">
        <w:rPr>
          <w:color w:val="000000" w:themeColor="text1"/>
          <w:sz w:val="24"/>
          <w:szCs w:val="24"/>
        </w:rPr>
        <w:t>of death</w:t>
      </w:r>
      <w:r w:rsidRPr="00E654D6">
        <w:rPr>
          <w:color w:val="000000" w:themeColor="text1"/>
          <w:sz w:val="24"/>
          <w:szCs w:val="24"/>
        </w:rPr>
        <w:t xml:space="preserve"> </w:t>
      </w:r>
      <w:r w:rsidR="006A16C0" w:rsidRPr="00E654D6">
        <w:rPr>
          <w:color w:val="000000" w:themeColor="text1"/>
          <w:sz w:val="24"/>
          <w:szCs w:val="24"/>
        </w:rPr>
        <w:t>from breast cancer</w:t>
      </w:r>
      <w:r w:rsidR="00820BA1">
        <w:rPr>
          <w:color w:val="000000" w:themeColor="text1"/>
          <w:sz w:val="24"/>
          <w:szCs w:val="24"/>
        </w:rPr>
        <w:t xml:space="preserve"> (Figure 2, Panel C)</w:t>
      </w:r>
      <w:r w:rsidR="006A16C0" w:rsidRPr="00E654D6">
        <w:rPr>
          <w:color w:val="000000" w:themeColor="text1"/>
          <w:sz w:val="24"/>
          <w:szCs w:val="24"/>
        </w:rPr>
        <w:t>.</w:t>
      </w:r>
      <w:r w:rsidR="00EB2BAD" w:rsidRPr="00732BCC">
        <w:rPr>
          <w:color w:val="000000" w:themeColor="text1"/>
          <w:sz w:val="24"/>
          <w:szCs w:val="24"/>
        </w:rPr>
        <w:fldChar w:fldCharType="begin"/>
      </w:r>
      <w:r w:rsidR="002E4C53">
        <w:rPr>
          <w:color w:val="000000" w:themeColor="text1"/>
          <w:sz w:val="24"/>
          <w:szCs w:val="24"/>
        </w:rPr>
        <w:instrText xml:space="preserve"> ADDIN ZOTERO_ITEM CSL_CITATION {"citationID":"Cvw47vDB","properties":{"formattedCitation":"{\\rtf \\super 34\\nosupersub{}}","plainCitation":"34"},"citationItems":[{"id":1358,"uris":["http://zotero.org/users/39665/items/EP9GK835"],"uri":["http://zotero.org/users/39665/items/EP9GK835"],"itemData":{"id":1358,"type":"article-journal","title":"Probabilities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EB2BAD" w:rsidRPr="00732BCC">
        <w:rPr>
          <w:color w:val="000000" w:themeColor="text1"/>
          <w:sz w:val="24"/>
          <w:szCs w:val="24"/>
        </w:rPr>
        <w:fldChar w:fldCharType="separate"/>
      </w:r>
      <w:r w:rsidR="002E4C53" w:rsidRPr="002E4C53">
        <w:rPr>
          <w:sz w:val="24"/>
          <w:szCs w:val="24"/>
          <w:vertAlign w:val="superscript"/>
        </w:rPr>
        <w:t>34</w:t>
      </w:r>
      <w:r w:rsidR="00EB2BAD" w:rsidRPr="00732BCC">
        <w:rPr>
          <w:color w:val="000000" w:themeColor="text1"/>
          <w:sz w:val="24"/>
          <w:szCs w:val="24"/>
        </w:rPr>
        <w:fldChar w:fldCharType="end"/>
      </w:r>
      <w:r w:rsidR="006A16C0" w:rsidRPr="00E654D6">
        <w:rPr>
          <w:color w:val="000000" w:themeColor="text1"/>
          <w:sz w:val="24"/>
          <w:szCs w:val="24"/>
        </w:rPr>
        <w:t xml:space="preserve">  Thus, improvements in the treatment of other diseases are particularly important for the </w:t>
      </w:r>
      <w:r w:rsidRPr="00A028D1">
        <w:rPr>
          <w:color w:val="000000" w:themeColor="text1"/>
          <w:sz w:val="24"/>
          <w:szCs w:val="24"/>
        </w:rPr>
        <w:t>overall</w:t>
      </w:r>
      <w:r w:rsidRPr="00E654D6">
        <w:rPr>
          <w:color w:val="000000" w:themeColor="text1"/>
          <w:sz w:val="24"/>
          <w:szCs w:val="24"/>
        </w:rPr>
        <w:t xml:space="preserve"> </w:t>
      </w:r>
      <w:r w:rsidR="006A16C0" w:rsidRPr="00E654D6">
        <w:rPr>
          <w:color w:val="000000" w:themeColor="text1"/>
          <w:sz w:val="24"/>
          <w:szCs w:val="24"/>
        </w:rPr>
        <w:t xml:space="preserve">gain in life expectancy </w:t>
      </w:r>
      <w:r w:rsidRPr="00A028D1">
        <w:rPr>
          <w:color w:val="000000" w:themeColor="text1"/>
          <w:sz w:val="24"/>
          <w:szCs w:val="24"/>
        </w:rPr>
        <w:t xml:space="preserve">of breast cancer patients </w:t>
      </w:r>
      <w:r w:rsidR="006A16C0" w:rsidRPr="00E654D6">
        <w:rPr>
          <w:color w:val="000000" w:themeColor="text1"/>
          <w:sz w:val="24"/>
          <w:szCs w:val="24"/>
        </w:rPr>
        <w:t xml:space="preserve">because the </w:t>
      </w:r>
      <w:r w:rsidR="00BD5F67" w:rsidRPr="00A028D1">
        <w:rPr>
          <w:color w:val="000000" w:themeColor="text1"/>
          <w:sz w:val="24"/>
          <w:szCs w:val="24"/>
        </w:rPr>
        <w:t>proportion</w:t>
      </w:r>
      <w:r w:rsidR="006A16C0" w:rsidRPr="00E654D6">
        <w:rPr>
          <w:color w:val="000000" w:themeColor="text1"/>
          <w:sz w:val="24"/>
          <w:szCs w:val="24"/>
        </w:rPr>
        <w:t xml:space="preserve"> of smaller sized tumors grew over </w:t>
      </w:r>
      <w:r w:rsidRPr="00A028D1">
        <w:rPr>
          <w:color w:val="000000" w:themeColor="text1"/>
          <w:sz w:val="24"/>
          <w:szCs w:val="24"/>
        </w:rPr>
        <w:t>t</w:t>
      </w:r>
      <w:r w:rsidR="00DA0865" w:rsidRPr="00A028D1">
        <w:rPr>
          <w:color w:val="000000" w:themeColor="text1"/>
          <w:sz w:val="24"/>
          <w:szCs w:val="24"/>
        </w:rPr>
        <w:t>ime</w:t>
      </w:r>
      <w:r w:rsidR="006A16C0" w:rsidRPr="00A028D1">
        <w:rPr>
          <w:color w:val="000000" w:themeColor="text1"/>
          <w:sz w:val="24"/>
          <w:szCs w:val="24"/>
        </w:rPr>
        <w:t>.</w:t>
      </w:r>
      <w:r w:rsidR="0083465F" w:rsidRPr="00A028D1">
        <w:rPr>
          <w:color w:val="000000" w:themeColor="text1"/>
          <w:sz w:val="24"/>
          <w:szCs w:val="24"/>
        </w:rPr>
        <w:t xml:space="preserve"> </w:t>
      </w:r>
      <w:r w:rsidR="001F7705" w:rsidRPr="00A028D1">
        <w:rPr>
          <w:color w:val="000000" w:themeColor="text1"/>
          <w:sz w:val="24"/>
          <w:szCs w:val="24"/>
        </w:rPr>
        <w:t>And a</w:t>
      </w:r>
      <w:r w:rsidR="0083465F" w:rsidRPr="00A028D1">
        <w:rPr>
          <w:color w:val="000000" w:themeColor="text1"/>
          <w:sz w:val="24"/>
          <w:szCs w:val="24"/>
        </w:rPr>
        <w:t>s treatment of other diseases improved, so did the size of the population who could benefit most from it.</w:t>
      </w:r>
    </w:p>
    <w:p w14:paraId="61815094" w14:textId="77777777" w:rsidR="00B93B65" w:rsidRPr="00B93B65" w:rsidRDefault="00B93B65" w:rsidP="00B93B65">
      <w:pPr>
        <w:spacing w:line="480" w:lineRule="auto"/>
        <w:ind w:firstLine="720"/>
        <w:rPr>
          <w:rFonts w:ascii="Times" w:hAnsi="Times" w:cs="Times New Roman"/>
          <w:color w:val="auto"/>
          <w:sz w:val="20"/>
          <w:szCs w:val="20"/>
        </w:rPr>
      </w:pPr>
      <w:r w:rsidRPr="00B93B65">
        <w:rPr>
          <w:sz w:val="24"/>
          <w:szCs w:val="24"/>
        </w:rPr>
        <w:t>Our study has some potential limitations.  First, our life table methods</w:t>
      </w:r>
      <w:r w:rsidRPr="00B93B65">
        <w:rPr>
          <w:sz w:val="18"/>
          <w:szCs w:val="18"/>
        </w:rPr>
        <w:t xml:space="preserve"> </w:t>
      </w:r>
      <w:r w:rsidRPr="00B93B65">
        <w:rPr>
          <w:sz w:val="24"/>
          <w:szCs w:val="24"/>
        </w:rPr>
        <w:t xml:space="preserve">and the resulting estimates of life expectancy assume that breast cancer patients experience a set of fatality rates, which vary by age and time, based on their year of breast cancer diagnosis (‘period life expectancy’) rather than on their year of birth (‘cohort life expectancy’).  This assumption may produce a biased estimate of the gain in life expectancy.  To evaluate this bias, we could calculate the difference in the gain in cohort life expectancies and the gain in period life expectancies.  Yet, cohort life expectancy can only be computed </w:t>
      </w:r>
      <w:r w:rsidR="004E7F41">
        <w:rPr>
          <w:sz w:val="24"/>
          <w:szCs w:val="24"/>
        </w:rPr>
        <w:t xml:space="preserve">retrospectively </w:t>
      </w:r>
      <w:r w:rsidRPr="00B93B65">
        <w:rPr>
          <w:sz w:val="24"/>
          <w:szCs w:val="24"/>
        </w:rPr>
        <w:t xml:space="preserve">after all individuals in the cohort have died, which is not the case, for example, for patients diagnosed in 2002.  To overcome this inherent constraint, we calculate period and cohort temporary life expectancy, which equals the total number of person-years lived between two ages in a life table based on a set of period and cohort fatality rates, respectively.  Based on these temporary life expectancies, we estimated a small and conservative bias of 0.48 years in the gain in life expectancy when using period-based fatality rates rather than cohort-based fatality rates (eAppendix </w:t>
      </w:r>
      <w:r w:rsidR="004E7F41">
        <w:rPr>
          <w:sz w:val="24"/>
          <w:szCs w:val="24"/>
        </w:rPr>
        <w:t>J</w:t>
      </w:r>
      <w:r w:rsidRPr="00B93B65">
        <w:rPr>
          <w:sz w:val="24"/>
          <w:szCs w:val="24"/>
        </w:rPr>
        <w:t>).  </w:t>
      </w:r>
      <w:r w:rsidR="00EF2BE0">
        <w:rPr>
          <w:sz w:val="24"/>
          <w:szCs w:val="24"/>
        </w:rPr>
        <w:t>Thus</w:t>
      </w:r>
      <w:r w:rsidRPr="00B93B65">
        <w:rPr>
          <w:sz w:val="24"/>
          <w:szCs w:val="24"/>
        </w:rPr>
        <w:t>, our use of period-based fatality rates largely captures the lived experience of breast cancer patients.</w:t>
      </w:r>
    </w:p>
    <w:p w14:paraId="38FD1AAB" w14:textId="77777777" w:rsidR="006A16C0" w:rsidRPr="00E654D6" w:rsidRDefault="006A16C0" w:rsidP="00A7028C">
      <w:pPr>
        <w:spacing w:line="480" w:lineRule="auto"/>
        <w:ind w:firstLine="720"/>
        <w:rPr>
          <w:rFonts w:eastAsia="Times New Roman"/>
          <w:color w:val="000000" w:themeColor="text1"/>
          <w:sz w:val="24"/>
          <w:szCs w:val="24"/>
        </w:rPr>
      </w:pPr>
      <w:r w:rsidRPr="00E654D6">
        <w:rPr>
          <w:color w:val="000000" w:themeColor="text1"/>
          <w:sz w:val="24"/>
          <w:szCs w:val="24"/>
        </w:rPr>
        <w:lastRenderedPageBreak/>
        <w:t>Second, we cannot quantify the contribution of individual types of treatment because patients typically received multiple modalities</w:t>
      </w:r>
      <w:r w:rsidR="00EB2BAD" w:rsidRPr="00E654D6">
        <w:rPr>
          <w:color w:val="000000" w:themeColor="text1"/>
          <w:sz w:val="24"/>
          <w:szCs w:val="24"/>
        </w:rPr>
        <w:t>.</w:t>
      </w:r>
      <w:r w:rsidR="00D9726A" w:rsidRPr="00E654D6">
        <w:rPr>
          <w:color w:val="000000" w:themeColor="text1"/>
          <w:sz w:val="24"/>
          <w:szCs w:val="24"/>
        </w:rPr>
        <w:t xml:space="preserve">  </w:t>
      </w:r>
      <w:r w:rsidR="00201AB0" w:rsidRPr="00683026">
        <w:rPr>
          <w:color w:val="000000" w:themeColor="text1"/>
          <w:sz w:val="24"/>
          <w:szCs w:val="24"/>
        </w:rPr>
        <w:t>Third</w:t>
      </w:r>
      <w:r w:rsidRPr="00E654D6">
        <w:rPr>
          <w:color w:val="000000" w:themeColor="text1"/>
          <w:sz w:val="24"/>
          <w:szCs w:val="24"/>
        </w:rPr>
        <w:t>, we cannot quantify the contribution of specific factors that produced the observed effectiveness of detection (e.g.,</w:t>
      </w:r>
      <w:r w:rsidR="007F1EC1" w:rsidRPr="00E654D6">
        <w:rPr>
          <w:color w:val="000000" w:themeColor="text1"/>
          <w:sz w:val="24"/>
          <w:szCs w:val="24"/>
        </w:rPr>
        <w:t xml:space="preserve"> </w:t>
      </w:r>
      <w:r w:rsidRPr="00E654D6">
        <w:rPr>
          <w:color w:val="000000" w:themeColor="text1"/>
          <w:sz w:val="24"/>
          <w:szCs w:val="24"/>
        </w:rPr>
        <w:t xml:space="preserve">improved standards in the interpretation of mammograms) because SEER does not capture screening information or </w:t>
      </w:r>
      <w:r w:rsidR="00E80BA5" w:rsidRPr="00683026">
        <w:rPr>
          <w:color w:val="000000" w:themeColor="text1"/>
          <w:sz w:val="24"/>
          <w:szCs w:val="24"/>
        </w:rPr>
        <w:t xml:space="preserve">the circumstances leading to </w:t>
      </w:r>
      <w:r w:rsidRPr="00E654D6">
        <w:rPr>
          <w:color w:val="000000" w:themeColor="text1"/>
          <w:sz w:val="24"/>
          <w:szCs w:val="24"/>
        </w:rPr>
        <w:t xml:space="preserve">diagnosis. </w:t>
      </w:r>
      <w:r w:rsidR="00170779" w:rsidRPr="00E654D6">
        <w:rPr>
          <w:color w:val="000000" w:themeColor="text1"/>
          <w:sz w:val="24"/>
          <w:szCs w:val="24"/>
        </w:rPr>
        <w:t xml:space="preserve"> </w:t>
      </w:r>
      <w:r w:rsidR="00CF154C">
        <w:rPr>
          <w:rFonts w:eastAsia="Times New Roman"/>
          <w:color w:val="000000" w:themeColor="text1"/>
          <w:sz w:val="24"/>
          <w:szCs w:val="24"/>
        </w:rPr>
        <w:t>Fourth</w:t>
      </w:r>
      <w:r w:rsidR="00D9726A" w:rsidRPr="00683026">
        <w:rPr>
          <w:rFonts w:eastAsia="Times New Roman"/>
          <w:color w:val="000000" w:themeColor="text1"/>
          <w:sz w:val="24"/>
          <w:szCs w:val="24"/>
        </w:rPr>
        <w:t xml:space="preserve">, </w:t>
      </w:r>
      <w:r w:rsidR="00D9726A" w:rsidRPr="00683026">
        <w:rPr>
          <w:color w:val="000000" w:themeColor="text1"/>
          <w:sz w:val="24"/>
          <w:szCs w:val="24"/>
        </w:rPr>
        <w:t>w</w:t>
      </w:r>
      <w:r w:rsidR="00E80BA5" w:rsidRPr="00683026">
        <w:rPr>
          <w:color w:val="000000" w:themeColor="text1"/>
          <w:sz w:val="24"/>
          <w:szCs w:val="24"/>
        </w:rPr>
        <w:t xml:space="preserve">e </w:t>
      </w:r>
      <w:r w:rsidRPr="00E654D6">
        <w:rPr>
          <w:color w:val="000000" w:themeColor="text1"/>
          <w:sz w:val="24"/>
          <w:szCs w:val="24"/>
        </w:rPr>
        <w:t xml:space="preserve">do not quantify the contribution of earlier detection and </w:t>
      </w:r>
      <w:r w:rsidR="00692A42" w:rsidRPr="00683026">
        <w:rPr>
          <w:color w:val="000000" w:themeColor="text1"/>
          <w:sz w:val="24"/>
          <w:szCs w:val="24"/>
        </w:rPr>
        <w:t>advances</w:t>
      </w:r>
      <w:r w:rsidRPr="00683026">
        <w:rPr>
          <w:color w:val="000000" w:themeColor="text1"/>
          <w:sz w:val="24"/>
          <w:szCs w:val="24"/>
        </w:rPr>
        <w:t xml:space="preserve"> in breast cancer treatment after the introduction of a specific innovation.  </w:t>
      </w:r>
      <w:r w:rsidR="004E61AD" w:rsidRPr="00E654D6">
        <w:rPr>
          <w:color w:val="000000" w:themeColor="text1"/>
          <w:sz w:val="24"/>
          <w:szCs w:val="24"/>
        </w:rPr>
        <w:t xml:space="preserve">The effect of specific innovations is difficult to track because the </w:t>
      </w:r>
      <w:r w:rsidRPr="00E654D6">
        <w:rPr>
          <w:color w:val="000000" w:themeColor="text1"/>
          <w:sz w:val="24"/>
          <w:szCs w:val="24"/>
        </w:rPr>
        <w:t>diffusion of novel chemotherapy agents, imaging modalities, and new clinical and surgical techniques occurs slowly over time rather than immediately after introduction</w:t>
      </w:r>
      <w:r w:rsidR="00693455" w:rsidRPr="00E654D6">
        <w:rPr>
          <w:color w:val="000000" w:themeColor="text1"/>
          <w:sz w:val="24"/>
          <w:szCs w:val="24"/>
        </w:rPr>
        <w:t>.</w:t>
      </w:r>
      <w:r w:rsidR="00693455" w:rsidRPr="00732BCC">
        <w:rPr>
          <w:rStyle w:val="st"/>
          <w:rFonts w:eastAsia="Times New Roman"/>
          <w:color w:val="000000" w:themeColor="text1"/>
          <w:sz w:val="24"/>
          <w:szCs w:val="24"/>
        </w:rPr>
        <w:fldChar w:fldCharType="begin"/>
      </w:r>
      <w:r w:rsidR="002E4C53">
        <w:rPr>
          <w:rStyle w:val="st"/>
          <w:rFonts w:eastAsia="Times New Roman"/>
          <w:color w:val="000000" w:themeColor="text1"/>
          <w:sz w:val="24"/>
          <w:szCs w:val="24"/>
        </w:rPr>
        <w:instrText xml:space="preserve"> ADDIN ZOTERO_ITEM CSL_CITATION {"citationID":"2jo49sq8af","properties":{"formattedCitation":"{\\rtf \\super 35,36\\nosupersub{}}","plainCitation":"35,36"},"citationItems":[{"id":700,"uris":["http://zotero.org/users/39665/items/8P8ZJMRG"],"uri":["http://zotero.org/users/39665/items/8P8ZJMRG"],"itemData":{"id":700,"type":"article-journal","title":"Is Technological Change In Medicine Worth It?","container-title":"Health Affairs","page":"11-29","volume":"20","issue":"5","source":"content.healthaffairs.org","abstract":"Medical technology is valuable if the benefits of medical advances exceed the costs. We analyze technological change in five conditions to determine if this is so. In four of the conditions—heart attacks, low-birthweight infants, depression, and cataracts—the estimated benefit of technological change is much greater than the cost. In the fifth condition, breast cancer, costs and benefits are about of equal magnitude. We conclude that medical spending as a whole is worth the increased cost of care. This has many implications for public policy.","DOI":"10.1377/hlthaff.20.5.11","ISSN":"0278-2715, 1544-5208","note":"PMID: 11558696","journalAbbreviation":"Health Aff","language":"en","author":[{"family":"Cutler","given":"David M."},{"family":"McClellan","given":"Mark"}],"issued":{"date-parts":[["2001",9,1]]},"PMID":"11558696"}},{"id":64,"uris":["http://zotero.org/users/39665/items/2R2CNW3T"],"uri":["http://zotero.org/users/39665/items/2R2CNW3T"],"itemData":{"id":64,"type":"article-journal","title":"Early Diffusion Of Gene Expression Profiling In Breast Cancer Patients Associated With Areas Of High Income Inequality","container-title":"Health Affairs","page":"609-615","volume":"34","issue":"4","source":"content.healthaffairs.org","abstract":"With the Affordable Care Act reducing coverage disparities, social factors could prominently determine where and for whom innovations first diffuse in health care markets. Gene expression profiling is a potentially cost-effective innovation that guides chemotherapy decisions in early-stage breast cancer, but adoption has been uneven across the United States. Using a sample of commercially insured women, we evaluated whether income inequality in metropolitan areas was associated with receipt of gene expression profiling during its initial diffusion in 2006–07. In areas with high income inequality, gene expression profiling receipt was higher than elsewhere, but it was associated with a 10.6-percentage-point gap between high- and low-income women. In areas with low rates of income inequality, gene expression profiling receipt was lower, with no significant differences by income. Even among insured women, income inequality may indirectly shape diffusion of gene expression profiling, with benefits accruing to the highest-income patients in the most unequal places. Policies reducing gene expression profiling disparities should address low-inequality areas and, in unequal places, practice settings serving low-income patients.","DOI":"10.1377/hlthaff.2014.1013","ISSN":"0278-2715, 1544-5208","note":"PMID: 25847643","journalAbbreviation":"Health Aff","language":"en","author":[{"family":"Ponce","given":"Ninez A."},{"family":"Ko","given":"Michelle"},{"family":"Liang","given":"Su-Ying"},{"family":"Armstrong","given":"Joanne"},{"family":"Toscano","given":"Michele"},{"family":"Chanfreau-Coffinier","given":"Catherine"},{"family":"Haas","given":"Jennifer S."}],"issued":{"date-parts":[["2015",4,1]]},"PMID":"25847643"}}],"schema":"https://github.com/citation-style-language/schema/raw/master/csl-citation.json"} </w:instrText>
      </w:r>
      <w:r w:rsidR="00693455" w:rsidRPr="00732BCC">
        <w:rPr>
          <w:rStyle w:val="st"/>
          <w:rFonts w:eastAsia="Times New Roman"/>
          <w:color w:val="000000" w:themeColor="text1"/>
          <w:sz w:val="24"/>
          <w:szCs w:val="24"/>
        </w:rPr>
        <w:fldChar w:fldCharType="separate"/>
      </w:r>
      <w:r w:rsidR="002E4C53" w:rsidRPr="002E4C53">
        <w:rPr>
          <w:sz w:val="24"/>
          <w:szCs w:val="24"/>
          <w:vertAlign w:val="superscript"/>
        </w:rPr>
        <w:t>35,36</w:t>
      </w:r>
      <w:r w:rsidR="00693455" w:rsidRPr="00732BCC">
        <w:rPr>
          <w:rStyle w:val="st"/>
          <w:rFonts w:eastAsia="Times New Roman"/>
          <w:color w:val="000000" w:themeColor="text1"/>
          <w:sz w:val="24"/>
          <w:szCs w:val="24"/>
        </w:rPr>
        <w:fldChar w:fldCharType="end"/>
      </w:r>
      <w:r w:rsidR="00CF154C">
        <w:rPr>
          <w:rStyle w:val="st"/>
          <w:rFonts w:eastAsia="Times New Roman"/>
          <w:color w:val="000000" w:themeColor="text1"/>
          <w:sz w:val="24"/>
          <w:szCs w:val="24"/>
        </w:rPr>
        <w:t xml:space="preserve">  Finally, </w:t>
      </w:r>
      <w:r w:rsidR="00CF154C" w:rsidRPr="00BD5D00">
        <w:rPr>
          <w:color w:val="000000" w:themeColor="text1"/>
          <w:sz w:val="24"/>
          <w:szCs w:val="24"/>
        </w:rPr>
        <w:t xml:space="preserve">we required that breast cancer death must have occurred within 10 years of diagnosis when calculating case fatality rates to partially mitigate </w:t>
      </w:r>
      <w:r w:rsidR="00CF154C" w:rsidRPr="00D02276">
        <w:rPr>
          <w:color w:val="000000" w:themeColor="text1"/>
          <w:sz w:val="24"/>
          <w:szCs w:val="24"/>
        </w:rPr>
        <w:t>lead time bias</w:t>
      </w:r>
      <w:r w:rsidR="00CF154C" w:rsidRPr="00BD5D00">
        <w:rPr>
          <w:color w:val="000000" w:themeColor="text1"/>
          <w:sz w:val="24"/>
          <w:szCs w:val="24"/>
        </w:rPr>
        <w:t xml:space="preserve">.  We vary the time interval between 8 years and 12 years and reach identical substantive conclusions (eAppendix </w:t>
      </w:r>
      <w:r w:rsidR="004E7F41">
        <w:rPr>
          <w:color w:val="000000" w:themeColor="text1"/>
          <w:sz w:val="24"/>
          <w:szCs w:val="24"/>
        </w:rPr>
        <w:t>K</w:t>
      </w:r>
      <w:r w:rsidR="00CF154C" w:rsidRPr="00BD5D00">
        <w:rPr>
          <w:color w:val="000000" w:themeColor="text1"/>
          <w:sz w:val="24"/>
          <w:szCs w:val="24"/>
        </w:rPr>
        <w:t>).</w:t>
      </w:r>
    </w:p>
    <w:p w14:paraId="60F4E5AA" w14:textId="77777777" w:rsidR="000549FB" w:rsidRPr="00E654D6" w:rsidRDefault="006A16C0" w:rsidP="000B448B">
      <w:pPr>
        <w:spacing w:line="480" w:lineRule="auto"/>
        <w:ind w:firstLine="720"/>
        <w:rPr>
          <w:rFonts w:eastAsia="Times New Roman"/>
          <w:color w:val="000000" w:themeColor="text1"/>
          <w:sz w:val="24"/>
          <w:szCs w:val="24"/>
        </w:rPr>
      </w:pPr>
      <w:r w:rsidRPr="00E654D6">
        <w:rPr>
          <w:color w:val="000000" w:themeColor="text1"/>
          <w:sz w:val="24"/>
          <w:szCs w:val="24"/>
        </w:rPr>
        <w:t xml:space="preserve">In conclusion, </w:t>
      </w:r>
      <w:r w:rsidR="00D9726A" w:rsidRPr="00D02276">
        <w:rPr>
          <w:rFonts w:eastAsia="Times New Roman"/>
          <w:color w:val="000000" w:themeColor="text1"/>
          <w:sz w:val="24"/>
          <w:szCs w:val="24"/>
        </w:rPr>
        <w:t>several factors contributed to the gain in life expectancy for breast cancer patients.  M</w:t>
      </w:r>
      <w:r w:rsidRPr="00E654D6">
        <w:rPr>
          <w:color w:val="000000" w:themeColor="text1"/>
          <w:sz w:val="24"/>
          <w:szCs w:val="24"/>
        </w:rPr>
        <w:t xml:space="preserve">ore widespread screening increased the </w:t>
      </w:r>
      <w:r w:rsidR="00BD5F67" w:rsidRPr="00D02276">
        <w:rPr>
          <w:color w:val="000000" w:themeColor="text1"/>
          <w:sz w:val="24"/>
          <w:szCs w:val="24"/>
        </w:rPr>
        <w:t>proportion</w:t>
      </w:r>
      <w:r w:rsidRPr="00E654D6">
        <w:rPr>
          <w:color w:val="000000" w:themeColor="text1"/>
          <w:sz w:val="24"/>
          <w:szCs w:val="24"/>
        </w:rPr>
        <w:t xml:space="preserve"> of small-sized tumors among newly diagnosed breast cancer patients.  At the same time, incremental improvements in medical care reduced the risk of death among breast cancer patients from breast cancer itself. As patients lived longer, they also benefited from advances in </w:t>
      </w:r>
      <w:r w:rsidR="00E80BA5" w:rsidRPr="00B21475">
        <w:rPr>
          <w:color w:val="000000" w:themeColor="text1"/>
          <w:sz w:val="24"/>
          <w:szCs w:val="24"/>
        </w:rPr>
        <w:t xml:space="preserve">treating </w:t>
      </w:r>
      <w:r w:rsidRPr="00E654D6">
        <w:rPr>
          <w:color w:val="000000" w:themeColor="text1"/>
          <w:sz w:val="24"/>
          <w:szCs w:val="24"/>
        </w:rPr>
        <w:t xml:space="preserve">other diseases, such as </w:t>
      </w:r>
      <w:r w:rsidR="005564FC" w:rsidRPr="00E654D6">
        <w:rPr>
          <w:color w:val="000000" w:themeColor="text1"/>
          <w:sz w:val="24"/>
          <w:szCs w:val="24"/>
        </w:rPr>
        <w:t>CVD</w:t>
      </w:r>
      <w:r w:rsidR="004E61AD" w:rsidRPr="00E654D6">
        <w:rPr>
          <w:color w:val="000000" w:themeColor="text1"/>
          <w:sz w:val="24"/>
          <w:szCs w:val="24"/>
        </w:rPr>
        <w:t>, from which they otherwise have died</w:t>
      </w:r>
      <w:r w:rsidRPr="00E654D6">
        <w:rPr>
          <w:color w:val="000000" w:themeColor="text1"/>
          <w:sz w:val="24"/>
          <w:szCs w:val="24"/>
        </w:rPr>
        <w:t xml:space="preserve">.  We apply existing demographic methods to disentangle the precise contribution of earlier detection and </w:t>
      </w:r>
      <w:r w:rsidR="00692A42" w:rsidRPr="00B21475">
        <w:rPr>
          <w:color w:val="000000" w:themeColor="text1"/>
          <w:sz w:val="24"/>
          <w:szCs w:val="24"/>
        </w:rPr>
        <w:t>advances</w:t>
      </w:r>
      <w:r w:rsidRPr="00B21475">
        <w:rPr>
          <w:color w:val="000000" w:themeColor="text1"/>
          <w:sz w:val="24"/>
          <w:szCs w:val="24"/>
        </w:rPr>
        <w:t xml:space="preserve"> in breast cancer treatment on the gain in life expectancy, accounting for concurrent </w:t>
      </w:r>
      <w:r w:rsidR="00692A42" w:rsidRPr="00B21475">
        <w:rPr>
          <w:color w:val="000000" w:themeColor="text1"/>
          <w:sz w:val="24"/>
          <w:szCs w:val="24"/>
        </w:rPr>
        <w:t>advances</w:t>
      </w:r>
      <w:r w:rsidRPr="00B21475">
        <w:rPr>
          <w:color w:val="000000" w:themeColor="text1"/>
          <w:sz w:val="24"/>
          <w:szCs w:val="24"/>
        </w:rPr>
        <w:t xml:space="preserve"> in the treatment of other diseases. </w:t>
      </w:r>
      <w:r w:rsidR="007F1EC1" w:rsidRPr="00E654D6">
        <w:rPr>
          <w:color w:val="000000" w:themeColor="text1"/>
          <w:sz w:val="24"/>
          <w:szCs w:val="24"/>
        </w:rPr>
        <w:t xml:space="preserve"> </w:t>
      </w:r>
      <w:ins w:id="72" w:author="Samir Soneji" w:date="2016-03-11T15:52:00Z">
        <w:r w:rsidR="00401DA5" w:rsidRPr="004833CF">
          <w:rPr>
            <w:rFonts w:eastAsiaTheme="minorEastAsia"/>
            <w:sz w:val="24"/>
            <w:szCs w:val="24"/>
          </w:rPr>
          <w:t xml:space="preserve">Life expectancy </w:t>
        </w:r>
        <w:r w:rsidR="00401DA5" w:rsidRPr="004833CF">
          <w:rPr>
            <w:rFonts w:eastAsiaTheme="minorEastAsia"/>
            <w:sz w:val="24"/>
            <w:szCs w:val="24"/>
          </w:rPr>
          <w:lastRenderedPageBreak/>
          <w:t xml:space="preserve">among breast cancer patients increased over time primarily because of advances in breast cancer treatment, although earlier detection also contributed substantially. </w:t>
        </w:r>
      </w:ins>
      <w:bookmarkEnd w:id="0"/>
      <w:r w:rsidR="000549FB" w:rsidRPr="005113F6">
        <w:rPr>
          <w:b/>
          <w:strike/>
          <w:color w:val="000000" w:themeColor="text1"/>
          <w:sz w:val="24"/>
          <w:szCs w:val="24"/>
        </w:rPr>
        <w:br w:type="page"/>
      </w:r>
    </w:p>
    <w:p w14:paraId="2E1B98E7" w14:textId="77777777" w:rsidR="008D20E9" w:rsidRPr="00E654D6" w:rsidRDefault="00BB7CFE" w:rsidP="008048FF">
      <w:pPr>
        <w:pStyle w:val="Normal1"/>
        <w:rPr>
          <w:color w:val="000000" w:themeColor="text1"/>
          <w:sz w:val="24"/>
          <w:szCs w:val="24"/>
        </w:rPr>
      </w:pPr>
      <w:r>
        <w:rPr>
          <w:b/>
          <w:color w:val="000000" w:themeColor="text1"/>
          <w:sz w:val="24"/>
          <w:szCs w:val="24"/>
        </w:rPr>
        <w:lastRenderedPageBreak/>
        <w:t>Additional</w:t>
      </w:r>
      <w:r w:rsidR="009056AB">
        <w:rPr>
          <w:b/>
          <w:color w:val="000000" w:themeColor="text1"/>
          <w:sz w:val="24"/>
          <w:szCs w:val="24"/>
        </w:rPr>
        <w:t xml:space="preserve"> Contributions</w:t>
      </w:r>
      <w:r w:rsidR="008D20E9" w:rsidRPr="00E654D6">
        <w:rPr>
          <w:color w:val="000000" w:themeColor="text1"/>
          <w:sz w:val="24"/>
          <w:szCs w:val="24"/>
        </w:rPr>
        <w:t xml:space="preserve">: We thank </w:t>
      </w:r>
      <w:r w:rsidR="0031128D" w:rsidRPr="00E654D6">
        <w:rPr>
          <w:color w:val="000000" w:themeColor="text1"/>
          <w:sz w:val="24"/>
          <w:szCs w:val="24"/>
        </w:rPr>
        <w:t>Jonathan Skinner</w:t>
      </w:r>
      <w:r w:rsidR="00F87AAC" w:rsidRPr="00E654D6">
        <w:rPr>
          <w:color w:val="000000" w:themeColor="text1"/>
          <w:sz w:val="24"/>
          <w:szCs w:val="24"/>
        </w:rPr>
        <w:t>, Harold Sox,</w:t>
      </w:r>
      <w:r w:rsidR="00DC7947" w:rsidRPr="00E654D6">
        <w:rPr>
          <w:color w:val="000000" w:themeColor="text1"/>
          <w:sz w:val="24"/>
          <w:szCs w:val="24"/>
        </w:rPr>
        <w:t xml:space="preserve"> and </w:t>
      </w:r>
      <w:r w:rsidR="00A019D8" w:rsidRPr="00E654D6">
        <w:rPr>
          <w:color w:val="000000" w:themeColor="text1"/>
          <w:sz w:val="24"/>
          <w:szCs w:val="24"/>
        </w:rPr>
        <w:t>H. Gilbert Welch</w:t>
      </w:r>
      <w:r w:rsidR="00DC7947" w:rsidRPr="00E654D6">
        <w:rPr>
          <w:color w:val="000000" w:themeColor="text1"/>
          <w:sz w:val="24"/>
          <w:szCs w:val="24"/>
        </w:rPr>
        <w:t xml:space="preserve"> f</w:t>
      </w:r>
      <w:r w:rsidR="008D20E9" w:rsidRPr="00E654D6">
        <w:rPr>
          <w:color w:val="000000" w:themeColor="text1"/>
          <w:sz w:val="24"/>
          <w:szCs w:val="24"/>
        </w:rPr>
        <w:t>or helpful comments and suggestions.</w:t>
      </w:r>
    </w:p>
    <w:p w14:paraId="73C5B034" w14:textId="77777777" w:rsidR="008D20E9" w:rsidRPr="00E654D6" w:rsidRDefault="008D20E9" w:rsidP="00BB4E57">
      <w:pPr>
        <w:pStyle w:val="Normal1"/>
        <w:spacing w:line="240" w:lineRule="auto"/>
        <w:rPr>
          <w:color w:val="000000" w:themeColor="text1"/>
          <w:sz w:val="24"/>
          <w:szCs w:val="24"/>
        </w:rPr>
      </w:pPr>
    </w:p>
    <w:p w14:paraId="0205B660" w14:textId="77777777" w:rsidR="008D20E9" w:rsidRDefault="008D20E9" w:rsidP="00597040">
      <w:pPr>
        <w:pStyle w:val="Normal1"/>
        <w:rPr>
          <w:bCs/>
          <w:color w:val="000000" w:themeColor="text1"/>
          <w:sz w:val="24"/>
          <w:szCs w:val="24"/>
        </w:rPr>
      </w:pPr>
      <w:r w:rsidRPr="00E654D6">
        <w:rPr>
          <w:b/>
          <w:color w:val="000000" w:themeColor="text1"/>
          <w:sz w:val="24"/>
          <w:szCs w:val="24"/>
        </w:rPr>
        <w:t xml:space="preserve">Funding Statement: </w:t>
      </w:r>
      <w:r w:rsidRPr="00E654D6">
        <w:rPr>
          <w:color w:val="000000" w:themeColor="text1"/>
          <w:sz w:val="24"/>
          <w:szCs w:val="24"/>
        </w:rPr>
        <w:t>Dr. Soneji was supported by the National Center For Advancing Translational Sciences grant number KL2TR001088</w:t>
      </w:r>
      <w:r w:rsidR="004E1014" w:rsidRPr="00E654D6">
        <w:rPr>
          <w:color w:val="000000" w:themeColor="text1"/>
          <w:sz w:val="24"/>
          <w:szCs w:val="24"/>
        </w:rPr>
        <w:t xml:space="preserve">, </w:t>
      </w:r>
      <w:r w:rsidR="004A3DF9" w:rsidRPr="00E654D6">
        <w:rPr>
          <w:color w:val="000000" w:themeColor="text1"/>
          <w:sz w:val="24"/>
          <w:szCs w:val="24"/>
        </w:rPr>
        <w:t>the American Lung Association</w:t>
      </w:r>
      <w:r w:rsidR="004E1014" w:rsidRPr="00E654D6">
        <w:rPr>
          <w:color w:val="000000" w:themeColor="text1"/>
          <w:sz w:val="24"/>
          <w:szCs w:val="24"/>
        </w:rPr>
        <w:t>, and the National Cancer Institute grant number R21CA197912</w:t>
      </w:r>
      <w:r w:rsidRPr="00E654D6">
        <w:rPr>
          <w:color w:val="000000" w:themeColor="text1"/>
          <w:sz w:val="24"/>
          <w:szCs w:val="24"/>
        </w:rPr>
        <w:t xml:space="preserve">.  Dr. </w:t>
      </w:r>
      <w:r w:rsidRPr="00E654D6">
        <w:rPr>
          <w:bCs/>
          <w:color w:val="000000" w:themeColor="text1"/>
          <w:sz w:val="24"/>
          <w:szCs w:val="24"/>
        </w:rPr>
        <w:t xml:space="preserve">Beltrán-Sánchez was supported by </w:t>
      </w:r>
      <w:r w:rsidR="00F36A7F" w:rsidRPr="00E654D6">
        <w:rPr>
          <w:bCs/>
          <w:color w:val="000000" w:themeColor="text1"/>
          <w:sz w:val="24"/>
          <w:szCs w:val="24"/>
        </w:rPr>
        <w:t>the National Institute of Aging (R24HD047873 and P30AG017266)</w:t>
      </w:r>
      <w:r w:rsidRPr="00E654D6">
        <w:rPr>
          <w:bCs/>
          <w:color w:val="000000" w:themeColor="text1"/>
          <w:sz w:val="24"/>
          <w:szCs w:val="24"/>
        </w:rPr>
        <w:t>.</w:t>
      </w:r>
    </w:p>
    <w:p w14:paraId="3032418A" w14:textId="77777777" w:rsidR="009056AB" w:rsidRDefault="009056AB" w:rsidP="00597040">
      <w:pPr>
        <w:pStyle w:val="Normal1"/>
        <w:rPr>
          <w:bCs/>
          <w:color w:val="000000" w:themeColor="text1"/>
          <w:sz w:val="24"/>
          <w:szCs w:val="24"/>
        </w:rPr>
      </w:pPr>
    </w:p>
    <w:p w14:paraId="13091B9C" w14:textId="77777777" w:rsidR="009056AB" w:rsidRPr="009056AB" w:rsidRDefault="009056AB" w:rsidP="009056AB">
      <w:pPr>
        <w:pStyle w:val="Normal1"/>
        <w:rPr>
          <w:color w:val="000000" w:themeColor="text1"/>
          <w:sz w:val="24"/>
          <w:szCs w:val="24"/>
        </w:rPr>
      </w:pPr>
      <w:r w:rsidRPr="00BB7CFE">
        <w:rPr>
          <w:b/>
          <w:color w:val="000000" w:themeColor="text1"/>
          <w:sz w:val="24"/>
          <w:szCs w:val="24"/>
        </w:rPr>
        <w:t>Role of the Funder/Sponsor</w:t>
      </w:r>
      <w:r w:rsidRPr="009056AB">
        <w:rPr>
          <w:color w:val="000000" w:themeColor="text1"/>
          <w:sz w:val="24"/>
          <w:szCs w:val="24"/>
        </w:rPr>
        <w:t>: The funders had no role in the design and conduct of the study; collection, management, analysis, and interpretation of the data; preparation, review, or</w:t>
      </w:r>
      <w:r>
        <w:rPr>
          <w:color w:val="000000" w:themeColor="text1"/>
          <w:sz w:val="24"/>
          <w:szCs w:val="24"/>
        </w:rPr>
        <w:t xml:space="preserve"> </w:t>
      </w:r>
      <w:r w:rsidRPr="009056AB">
        <w:rPr>
          <w:color w:val="000000" w:themeColor="text1"/>
          <w:sz w:val="24"/>
          <w:szCs w:val="24"/>
        </w:rPr>
        <w:t>approval of the manuscript; and decision to submit the manuscript for publication.  </w:t>
      </w:r>
    </w:p>
    <w:p w14:paraId="5F74FD4C" w14:textId="77777777" w:rsidR="008D20E9" w:rsidRPr="00E654D6" w:rsidRDefault="008D20E9" w:rsidP="00BB4E57">
      <w:pPr>
        <w:pStyle w:val="Normal1"/>
        <w:spacing w:line="240" w:lineRule="auto"/>
        <w:rPr>
          <w:color w:val="000000" w:themeColor="text1"/>
          <w:sz w:val="24"/>
          <w:szCs w:val="24"/>
        </w:rPr>
      </w:pPr>
    </w:p>
    <w:p w14:paraId="26262D58" w14:textId="77777777" w:rsidR="008D20E9" w:rsidRPr="00E654D6" w:rsidRDefault="009056AB" w:rsidP="00BD5F67">
      <w:pPr>
        <w:pStyle w:val="Normal1"/>
        <w:spacing w:line="240" w:lineRule="auto"/>
        <w:outlineLvl w:val="0"/>
        <w:rPr>
          <w:color w:val="000000" w:themeColor="text1"/>
          <w:sz w:val="24"/>
          <w:szCs w:val="24"/>
        </w:rPr>
      </w:pPr>
      <w:r>
        <w:rPr>
          <w:b/>
          <w:color w:val="000000" w:themeColor="text1"/>
          <w:sz w:val="24"/>
          <w:szCs w:val="24"/>
        </w:rPr>
        <w:t>Conflict of Interest Disclosures</w:t>
      </w:r>
      <w:r w:rsidR="008D20E9" w:rsidRPr="00E654D6">
        <w:rPr>
          <w:color w:val="000000" w:themeColor="text1"/>
          <w:sz w:val="24"/>
          <w:szCs w:val="24"/>
        </w:rPr>
        <w:t xml:space="preserve">: </w:t>
      </w:r>
      <w:r>
        <w:rPr>
          <w:color w:val="000000" w:themeColor="text1"/>
          <w:sz w:val="24"/>
          <w:szCs w:val="24"/>
        </w:rPr>
        <w:t>None reported.</w:t>
      </w:r>
    </w:p>
    <w:p w14:paraId="21A64F8E" w14:textId="77777777" w:rsidR="008D20E9" w:rsidRPr="00E654D6" w:rsidRDefault="008D20E9" w:rsidP="00BB4E57">
      <w:pPr>
        <w:pStyle w:val="Normal1"/>
        <w:spacing w:line="240" w:lineRule="auto"/>
        <w:rPr>
          <w:color w:val="000000" w:themeColor="text1"/>
          <w:sz w:val="24"/>
          <w:szCs w:val="24"/>
        </w:rPr>
      </w:pPr>
    </w:p>
    <w:p w14:paraId="0446B21D" w14:textId="77777777" w:rsidR="00BB4E57" w:rsidRPr="00E654D6" w:rsidRDefault="008D20E9" w:rsidP="00BB4E57">
      <w:pPr>
        <w:pStyle w:val="Normal1"/>
        <w:spacing w:line="240" w:lineRule="auto"/>
        <w:rPr>
          <w:color w:val="000000" w:themeColor="text1"/>
          <w:sz w:val="24"/>
          <w:szCs w:val="24"/>
        </w:rPr>
      </w:pPr>
      <w:r w:rsidRPr="00E654D6">
        <w:rPr>
          <w:b/>
          <w:color w:val="000000" w:themeColor="text1"/>
          <w:sz w:val="24"/>
          <w:szCs w:val="24"/>
        </w:rPr>
        <w:t xml:space="preserve">Contributorship Statement:  </w:t>
      </w:r>
      <w:r w:rsidRPr="00E654D6">
        <w:rPr>
          <w:color w:val="000000" w:themeColor="text1"/>
          <w:sz w:val="24"/>
          <w:szCs w:val="24"/>
        </w:rPr>
        <w:t xml:space="preserve">S. Soneji and H.  </w:t>
      </w:r>
      <w:r w:rsidRPr="00E654D6">
        <w:rPr>
          <w:bCs/>
          <w:color w:val="000000" w:themeColor="text1"/>
          <w:sz w:val="24"/>
          <w:szCs w:val="24"/>
        </w:rPr>
        <w:t xml:space="preserve">Beltrán-Sánchez </w:t>
      </w:r>
      <w:r w:rsidRPr="00E654D6">
        <w:rPr>
          <w:color w:val="000000" w:themeColor="text1"/>
          <w:sz w:val="24"/>
          <w:szCs w:val="24"/>
        </w:rPr>
        <w:t xml:space="preserve">were involved in study design, data collection, statistical analysis, and preparation of the article.  </w:t>
      </w:r>
    </w:p>
    <w:p w14:paraId="272BA681" w14:textId="77777777" w:rsidR="00BB4E57" w:rsidRPr="00E654D6" w:rsidRDefault="00BB4E57">
      <w:pPr>
        <w:rPr>
          <w:color w:val="000000" w:themeColor="text1"/>
          <w:sz w:val="24"/>
          <w:szCs w:val="24"/>
        </w:rPr>
      </w:pPr>
      <w:r w:rsidRPr="00E654D6">
        <w:rPr>
          <w:color w:val="000000" w:themeColor="text1"/>
          <w:sz w:val="24"/>
          <w:szCs w:val="24"/>
        </w:rPr>
        <w:br w:type="page"/>
      </w:r>
    </w:p>
    <w:p w14:paraId="509F5D88" w14:textId="77777777" w:rsidR="008D20E9" w:rsidRPr="00E654D6" w:rsidRDefault="00BB4E57" w:rsidP="00BD5F67">
      <w:pPr>
        <w:pStyle w:val="Normal1"/>
        <w:spacing w:line="240" w:lineRule="auto"/>
        <w:outlineLvl w:val="0"/>
        <w:rPr>
          <w:color w:val="000000" w:themeColor="text1"/>
          <w:sz w:val="24"/>
          <w:szCs w:val="24"/>
        </w:rPr>
      </w:pPr>
      <w:r w:rsidRPr="00E654D6">
        <w:rPr>
          <w:b/>
          <w:color w:val="000000" w:themeColor="text1"/>
          <w:sz w:val="24"/>
          <w:szCs w:val="24"/>
        </w:rPr>
        <w:lastRenderedPageBreak/>
        <w:t>References</w:t>
      </w:r>
    </w:p>
    <w:p w14:paraId="0CD40CDE" w14:textId="77777777" w:rsidR="004B1715" w:rsidRPr="000B448B" w:rsidRDefault="007C60E3" w:rsidP="000B448B">
      <w:pPr>
        <w:pStyle w:val="Bibliography"/>
        <w:rPr>
          <w:color w:val="auto"/>
          <w:sz w:val="24"/>
        </w:rPr>
      </w:pPr>
      <w:r w:rsidRPr="00F65B81">
        <w:fldChar w:fldCharType="begin"/>
      </w:r>
      <w:r w:rsidR="004B1715">
        <w:instrText xml:space="preserve"> ADDIN ZOTERO_BIBL {"custom":[]} CSL_BIBLIOGRAPHY </w:instrText>
      </w:r>
      <w:r w:rsidRPr="00F65B81">
        <w:fldChar w:fldCharType="separate"/>
      </w:r>
      <w:r w:rsidR="004B1715" w:rsidRPr="000B448B">
        <w:rPr>
          <w:color w:val="auto"/>
          <w:sz w:val="24"/>
        </w:rPr>
        <w:t xml:space="preserve">1. </w:t>
      </w:r>
      <w:r w:rsidR="004B1715" w:rsidRPr="000B448B">
        <w:rPr>
          <w:color w:val="auto"/>
          <w:sz w:val="24"/>
        </w:rPr>
        <w:tab/>
        <w:t xml:space="preserve">Berry DA, Cronin KA, Plevritis SK, et al. Effect of Screening and Adjuvant Therapy on Mortality from Breast Cancer. </w:t>
      </w:r>
      <w:r w:rsidR="004B1715" w:rsidRPr="000B448B">
        <w:rPr>
          <w:i/>
          <w:iCs/>
          <w:color w:val="auto"/>
          <w:sz w:val="24"/>
        </w:rPr>
        <w:t>N Engl J Med</w:t>
      </w:r>
      <w:r w:rsidR="004B1715" w:rsidRPr="000B448B">
        <w:rPr>
          <w:color w:val="auto"/>
          <w:sz w:val="24"/>
        </w:rPr>
        <w:t>. 2005;353(17):1784-1792. doi:10.1056/NEJMoa050518.</w:t>
      </w:r>
    </w:p>
    <w:p w14:paraId="3DFE47B0" w14:textId="77777777" w:rsidR="004B1715" w:rsidRPr="000B448B" w:rsidRDefault="004B1715" w:rsidP="000B448B">
      <w:pPr>
        <w:pStyle w:val="Bibliography"/>
        <w:rPr>
          <w:color w:val="auto"/>
          <w:sz w:val="24"/>
        </w:rPr>
      </w:pPr>
      <w:r w:rsidRPr="000B448B">
        <w:rPr>
          <w:color w:val="auto"/>
          <w:sz w:val="24"/>
        </w:rPr>
        <w:t xml:space="preserve">2. </w:t>
      </w:r>
      <w:r w:rsidRPr="000B448B">
        <w:rPr>
          <w:color w:val="auto"/>
          <w:sz w:val="24"/>
        </w:rPr>
        <w:tab/>
        <w:t xml:space="preserve">Nelson HD, Tyne K, Naik A, Bougatsos C, Chan BK, Humphrey L. Screening for Breast Cancer: An Update for the U.S. Preventive Services Task Force. </w:t>
      </w:r>
      <w:r w:rsidRPr="000B448B">
        <w:rPr>
          <w:i/>
          <w:iCs/>
          <w:color w:val="auto"/>
          <w:sz w:val="24"/>
        </w:rPr>
        <w:t>Ann Intern Med</w:t>
      </w:r>
      <w:r w:rsidRPr="000B448B">
        <w:rPr>
          <w:color w:val="auto"/>
          <w:sz w:val="24"/>
        </w:rPr>
        <w:t>. 2009;151(10):727-737. doi:10.7326/0003-4819-151-10-200911170-00009.</w:t>
      </w:r>
    </w:p>
    <w:p w14:paraId="5F10F6C3" w14:textId="77777777" w:rsidR="004B1715" w:rsidRPr="000B448B" w:rsidRDefault="004B1715" w:rsidP="000B448B">
      <w:pPr>
        <w:pStyle w:val="Bibliography"/>
        <w:rPr>
          <w:color w:val="auto"/>
          <w:sz w:val="24"/>
        </w:rPr>
      </w:pPr>
      <w:r w:rsidRPr="000B448B">
        <w:rPr>
          <w:color w:val="auto"/>
          <w:sz w:val="24"/>
        </w:rPr>
        <w:t xml:space="preserve">3. </w:t>
      </w:r>
      <w:r w:rsidRPr="000B448B">
        <w:rPr>
          <w:color w:val="auto"/>
          <w:sz w:val="24"/>
        </w:rPr>
        <w:tab/>
        <w:t xml:space="preserve">Kopans DB. The 2009 U.S. Preventive Services Task Force Guidelines Ignore Important Scientific Evidence and Should Be Revised or Withdrawn. </w:t>
      </w:r>
      <w:r w:rsidRPr="000B448B">
        <w:rPr>
          <w:i/>
          <w:iCs/>
          <w:color w:val="auto"/>
          <w:sz w:val="24"/>
        </w:rPr>
        <w:t>Radiology</w:t>
      </w:r>
      <w:r w:rsidRPr="000B448B">
        <w:rPr>
          <w:color w:val="auto"/>
          <w:sz w:val="24"/>
        </w:rPr>
        <w:t>. 2010;256(1):15-20. doi:10.1148/radiol.10100057.</w:t>
      </w:r>
    </w:p>
    <w:p w14:paraId="28D79027" w14:textId="77777777" w:rsidR="004B1715" w:rsidRPr="000B448B" w:rsidRDefault="004B1715" w:rsidP="000B448B">
      <w:pPr>
        <w:pStyle w:val="Bibliography"/>
        <w:rPr>
          <w:color w:val="auto"/>
          <w:sz w:val="24"/>
        </w:rPr>
      </w:pPr>
      <w:r w:rsidRPr="000B448B">
        <w:rPr>
          <w:color w:val="auto"/>
          <w:sz w:val="24"/>
        </w:rPr>
        <w:t xml:space="preserve">4. </w:t>
      </w:r>
      <w:r w:rsidRPr="000B448B">
        <w:rPr>
          <w:color w:val="auto"/>
          <w:sz w:val="24"/>
        </w:rPr>
        <w:tab/>
        <w:t xml:space="preserve">Petitti DB, Calonge N, LeFevre ML, Melnyk BM, Wilt TJ, Schwartz JS. Breast Cancer Screening: From Science to Recommendation. </w:t>
      </w:r>
      <w:r w:rsidRPr="000B448B">
        <w:rPr>
          <w:i/>
          <w:iCs/>
          <w:color w:val="auto"/>
          <w:sz w:val="24"/>
        </w:rPr>
        <w:t>Radiology</w:t>
      </w:r>
      <w:r w:rsidRPr="000B448B">
        <w:rPr>
          <w:color w:val="auto"/>
          <w:sz w:val="24"/>
        </w:rPr>
        <w:t>. 2010;256(1):8-14. doi:10.1148/radiol.10100559.</w:t>
      </w:r>
    </w:p>
    <w:p w14:paraId="70C1DE90" w14:textId="77777777" w:rsidR="004B1715" w:rsidRPr="000B448B" w:rsidRDefault="004B1715" w:rsidP="000B448B">
      <w:pPr>
        <w:pStyle w:val="Bibliography"/>
        <w:rPr>
          <w:color w:val="auto"/>
          <w:sz w:val="24"/>
        </w:rPr>
      </w:pPr>
      <w:r w:rsidRPr="000B448B">
        <w:rPr>
          <w:color w:val="auto"/>
          <w:sz w:val="24"/>
        </w:rPr>
        <w:t xml:space="preserve">5. </w:t>
      </w:r>
      <w:r w:rsidRPr="000B448B">
        <w:rPr>
          <w:color w:val="auto"/>
          <w:sz w:val="24"/>
        </w:rPr>
        <w:tab/>
        <w:t xml:space="preserve">Gotzsche PC MD, Heath I, Visco F. </w:t>
      </w:r>
      <w:r w:rsidRPr="000B448B">
        <w:rPr>
          <w:i/>
          <w:iCs/>
          <w:color w:val="auto"/>
          <w:sz w:val="24"/>
        </w:rPr>
        <w:t>Mammography Screening: Truth, Lies and Controversy</w:t>
      </w:r>
      <w:r w:rsidRPr="000B448B">
        <w:rPr>
          <w:color w:val="auto"/>
          <w:sz w:val="24"/>
        </w:rPr>
        <w:t>. 1 edition. London ; New York: Radcliffe Medical PR; 2012.</w:t>
      </w:r>
    </w:p>
    <w:p w14:paraId="58843592" w14:textId="77777777" w:rsidR="004B1715" w:rsidRPr="000B448B" w:rsidRDefault="004B1715" w:rsidP="000B448B">
      <w:pPr>
        <w:pStyle w:val="Bibliography"/>
        <w:rPr>
          <w:color w:val="auto"/>
          <w:sz w:val="24"/>
        </w:rPr>
      </w:pPr>
      <w:r w:rsidRPr="000B448B">
        <w:rPr>
          <w:color w:val="auto"/>
          <w:sz w:val="24"/>
        </w:rPr>
        <w:t xml:space="preserve">6. </w:t>
      </w:r>
      <w:r w:rsidRPr="000B448B">
        <w:rPr>
          <w:color w:val="auto"/>
          <w:sz w:val="24"/>
        </w:rPr>
        <w:tab/>
        <w:t xml:space="preserve">Berry D. Breast cancer screening: Controversy of impact. </w:t>
      </w:r>
      <w:r w:rsidRPr="000B448B">
        <w:rPr>
          <w:i/>
          <w:iCs/>
          <w:color w:val="auto"/>
          <w:sz w:val="24"/>
        </w:rPr>
        <w:t>Breast</w:t>
      </w:r>
      <w:r w:rsidRPr="000B448B">
        <w:rPr>
          <w:color w:val="auto"/>
          <w:sz w:val="24"/>
        </w:rPr>
        <w:t>. 2013;22(0 2):S73-S76. doi:10.1016/j.breast.2013.07.013.</w:t>
      </w:r>
    </w:p>
    <w:p w14:paraId="6307F43C" w14:textId="77777777" w:rsidR="004B1715" w:rsidRPr="000B448B" w:rsidRDefault="004B1715" w:rsidP="000B448B">
      <w:pPr>
        <w:pStyle w:val="Bibliography"/>
        <w:rPr>
          <w:color w:val="auto"/>
          <w:sz w:val="24"/>
        </w:rPr>
      </w:pPr>
      <w:r w:rsidRPr="000B448B">
        <w:rPr>
          <w:color w:val="auto"/>
          <w:sz w:val="24"/>
        </w:rPr>
        <w:t xml:space="preserve">7. </w:t>
      </w:r>
      <w:r w:rsidRPr="000B448B">
        <w:rPr>
          <w:color w:val="auto"/>
          <w:sz w:val="24"/>
        </w:rPr>
        <w:tab/>
        <w:t xml:space="preserve">Miller AB, Wall C, Baines CJ, Sun P, To T, Narod SA. Twenty five year follow-up for breast cancer incidence and mortality of the Canadian National Breast Screening Study: randomised screening trial. </w:t>
      </w:r>
      <w:r w:rsidRPr="000B448B">
        <w:rPr>
          <w:i/>
          <w:iCs/>
          <w:color w:val="auto"/>
          <w:sz w:val="24"/>
        </w:rPr>
        <w:t>BMJ</w:t>
      </w:r>
      <w:r w:rsidRPr="000B448B">
        <w:rPr>
          <w:color w:val="auto"/>
          <w:sz w:val="24"/>
        </w:rPr>
        <w:t>. 2014;348:g366. doi:10.1136/bmj.g366.</w:t>
      </w:r>
    </w:p>
    <w:p w14:paraId="4331859A" w14:textId="77777777" w:rsidR="004B1715" w:rsidRPr="000B448B" w:rsidRDefault="004B1715" w:rsidP="000B448B">
      <w:pPr>
        <w:pStyle w:val="Bibliography"/>
        <w:rPr>
          <w:color w:val="auto"/>
          <w:sz w:val="24"/>
        </w:rPr>
      </w:pPr>
      <w:r w:rsidRPr="000B448B">
        <w:rPr>
          <w:color w:val="auto"/>
          <w:sz w:val="24"/>
        </w:rPr>
        <w:t xml:space="preserve">8. </w:t>
      </w:r>
      <w:r w:rsidRPr="000B448B">
        <w:rPr>
          <w:color w:val="auto"/>
          <w:sz w:val="24"/>
        </w:rPr>
        <w:tab/>
        <w:t xml:space="preserve">Harding C, Pompei F, Burmistrov D, Welch H, Abebe R, Wilson R. Breast cancer screening, incidence, and mortality across US counties. </w:t>
      </w:r>
      <w:r w:rsidRPr="000B448B">
        <w:rPr>
          <w:i/>
          <w:iCs/>
          <w:color w:val="auto"/>
          <w:sz w:val="24"/>
        </w:rPr>
        <w:t>JAMA Intern Med</w:t>
      </w:r>
      <w:r w:rsidRPr="000B448B">
        <w:rPr>
          <w:color w:val="auto"/>
          <w:sz w:val="24"/>
        </w:rPr>
        <w:t>. 2015;175(9):1483-1489. doi:10.1001/jamainternmed.2015.3043.</w:t>
      </w:r>
    </w:p>
    <w:p w14:paraId="5DDF3CAF" w14:textId="77777777" w:rsidR="004B1715" w:rsidRPr="000B448B" w:rsidRDefault="004B1715" w:rsidP="000B448B">
      <w:pPr>
        <w:pStyle w:val="Bibliography"/>
        <w:rPr>
          <w:color w:val="auto"/>
          <w:sz w:val="24"/>
        </w:rPr>
      </w:pPr>
      <w:r w:rsidRPr="000B448B">
        <w:rPr>
          <w:color w:val="auto"/>
          <w:sz w:val="24"/>
        </w:rPr>
        <w:t xml:space="preserve">9. </w:t>
      </w:r>
      <w:r w:rsidRPr="000B448B">
        <w:rPr>
          <w:color w:val="auto"/>
          <w:sz w:val="24"/>
        </w:rPr>
        <w:tab/>
        <w:t xml:space="preserve">Myers ER, Moorman P, Gierisch JM, et al. Benefits and harms of breast cancer screening: A systematic review. </w:t>
      </w:r>
      <w:r w:rsidRPr="000B448B">
        <w:rPr>
          <w:i/>
          <w:iCs/>
          <w:color w:val="auto"/>
          <w:sz w:val="24"/>
        </w:rPr>
        <w:t>JAMA</w:t>
      </w:r>
      <w:r w:rsidRPr="000B448B">
        <w:rPr>
          <w:color w:val="auto"/>
          <w:sz w:val="24"/>
        </w:rPr>
        <w:t>. 2015;314(15):1615-1634. doi:10.1001/jama.2015.13183.</w:t>
      </w:r>
    </w:p>
    <w:p w14:paraId="5827FA50" w14:textId="77777777" w:rsidR="004B1715" w:rsidRPr="000B448B" w:rsidRDefault="004B1715" w:rsidP="000B448B">
      <w:pPr>
        <w:pStyle w:val="Bibliography"/>
        <w:rPr>
          <w:color w:val="auto"/>
          <w:sz w:val="24"/>
        </w:rPr>
      </w:pPr>
      <w:r w:rsidRPr="000B448B">
        <w:rPr>
          <w:color w:val="auto"/>
          <w:sz w:val="24"/>
        </w:rPr>
        <w:t xml:space="preserve">10. </w:t>
      </w:r>
      <w:r w:rsidRPr="000B448B">
        <w:rPr>
          <w:color w:val="auto"/>
          <w:sz w:val="24"/>
        </w:rPr>
        <w:tab/>
        <w:t xml:space="preserve">Myers ER, Moorman P, Gierisch JM, et al. Benefits and harms of breast cancer screening: A systematic review. </w:t>
      </w:r>
      <w:r w:rsidRPr="000B448B">
        <w:rPr>
          <w:i/>
          <w:iCs/>
          <w:color w:val="auto"/>
          <w:sz w:val="24"/>
        </w:rPr>
        <w:t>JAMA</w:t>
      </w:r>
      <w:r w:rsidRPr="000B448B">
        <w:rPr>
          <w:color w:val="auto"/>
          <w:sz w:val="24"/>
        </w:rPr>
        <w:t>. 2015;314(15):1615-1634. doi:10.1001/jama.2015.13183.</w:t>
      </w:r>
    </w:p>
    <w:p w14:paraId="10BAA8C1" w14:textId="77777777" w:rsidR="004B1715" w:rsidRPr="000B448B" w:rsidRDefault="004B1715" w:rsidP="000B448B">
      <w:pPr>
        <w:pStyle w:val="Bibliography"/>
        <w:rPr>
          <w:color w:val="auto"/>
          <w:sz w:val="24"/>
        </w:rPr>
      </w:pPr>
      <w:r w:rsidRPr="000B448B">
        <w:rPr>
          <w:color w:val="auto"/>
          <w:sz w:val="24"/>
        </w:rPr>
        <w:t xml:space="preserve">11. </w:t>
      </w:r>
      <w:r w:rsidRPr="000B448B">
        <w:rPr>
          <w:color w:val="auto"/>
          <w:sz w:val="24"/>
        </w:rPr>
        <w:tab/>
        <w:t xml:space="preserve">Sun E, Jena AB, Lakdawalla D, Reyes C, Philipson TJ, Goldman D. The Contributions of Improved Therapy and Earlier Detection to Cancer Survival Gains, 1988-2000. </w:t>
      </w:r>
      <w:r w:rsidRPr="000B448B">
        <w:rPr>
          <w:i/>
          <w:iCs/>
          <w:color w:val="auto"/>
          <w:sz w:val="24"/>
        </w:rPr>
        <w:t>Forum Health Econ Policy</w:t>
      </w:r>
      <w:r w:rsidRPr="000B448B">
        <w:rPr>
          <w:color w:val="auto"/>
          <w:sz w:val="24"/>
        </w:rPr>
        <w:t>. 2010;13(2).</w:t>
      </w:r>
    </w:p>
    <w:p w14:paraId="63E8B7D9" w14:textId="77777777" w:rsidR="004B1715" w:rsidRPr="000B448B" w:rsidRDefault="004B1715" w:rsidP="000B448B">
      <w:pPr>
        <w:pStyle w:val="Bibliography"/>
        <w:rPr>
          <w:color w:val="auto"/>
          <w:sz w:val="24"/>
        </w:rPr>
      </w:pPr>
      <w:r w:rsidRPr="000B448B">
        <w:rPr>
          <w:color w:val="auto"/>
          <w:sz w:val="24"/>
        </w:rPr>
        <w:t xml:space="preserve">12. </w:t>
      </w:r>
      <w:r w:rsidRPr="000B448B">
        <w:rPr>
          <w:color w:val="auto"/>
          <w:sz w:val="24"/>
        </w:rPr>
        <w:tab/>
        <w:t xml:space="preserve">Park J-H, Anderson WF, Gail MH. Improvements in US Breast Cancer Survival and Proportion Explained by Tumor Size and Estrogen-Receptor Status. </w:t>
      </w:r>
      <w:r w:rsidRPr="000B448B">
        <w:rPr>
          <w:i/>
          <w:iCs/>
          <w:color w:val="auto"/>
          <w:sz w:val="24"/>
        </w:rPr>
        <w:t>J Clin Oncol</w:t>
      </w:r>
      <w:r w:rsidRPr="000B448B">
        <w:rPr>
          <w:color w:val="auto"/>
          <w:sz w:val="24"/>
        </w:rPr>
        <w:t>. July 2015:JCO.2014.59.9191. doi:10.1200/JCO.2014.59.9191.</w:t>
      </w:r>
    </w:p>
    <w:p w14:paraId="71E1E176" w14:textId="77777777" w:rsidR="004B1715" w:rsidRPr="000B448B" w:rsidRDefault="004B1715" w:rsidP="000B448B">
      <w:pPr>
        <w:pStyle w:val="Bibliography"/>
        <w:rPr>
          <w:color w:val="auto"/>
          <w:sz w:val="24"/>
        </w:rPr>
      </w:pPr>
      <w:r w:rsidRPr="000B448B">
        <w:rPr>
          <w:color w:val="auto"/>
          <w:sz w:val="24"/>
        </w:rPr>
        <w:lastRenderedPageBreak/>
        <w:t xml:space="preserve">13. </w:t>
      </w:r>
      <w:r w:rsidRPr="000B448B">
        <w:rPr>
          <w:color w:val="auto"/>
          <w:sz w:val="24"/>
        </w:rPr>
        <w:tab/>
        <w:t xml:space="preserve">Helvie MA. Digital Mammography Imaging: Breast Tomosynthesis and Advanced Applications. </w:t>
      </w:r>
      <w:r w:rsidRPr="000B448B">
        <w:rPr>
          <w:i/>
          <w:iCs/>
          <w:color w:val="auto"/>
          <w:sz w:val="24"/>
        </w:rPr>
        <w:t>Radiol Clin North Am</w:t>
      </w:r>
      <w:r w:rsidRPr="000B448B">
        <w:rPr>
          <w:color w:val="auto"/>
          <w:sz w:val="24"/>
        </w:rPr>
        <w:t>. 2010;48(5):917-929. doi:10.1016/j.rcl.2010.06.009.</w:t>
      </w:r>
    </w:p>
    <w:p w14:paraId="01935FB6" w14:textId="77777777" w:rsidR="004B1715" w:rsidRPr="000B448B" w:rsidRDefault="004B1715" w:rsidP="000B448B">
      <w:pPr>
        <w:pStyle w:val="Bibliography"/>
        <w:rPr>
          <w:color w:val="auto"/>
          <w:sz w:val="24"/>
        </w:rPr>
      </w:pPr>
      <w:r w:rsidRPr="000B448B">
        <w:rPr>
          <w:color w:val="auto"/>
          <w:sz w:val="24"/>
        </w:rPr>
        <w:t xml:space="preserve">14. </w:t>
      </w:r>
      <w:r w:rsidRPr="000B448B">
        <w:rPr>
          <w:color w:val="auto"/>
          <w:sz w:val="24"/>
        </w:rPr>
        <w:tab/>
        <w:t xml:space="preserve">Consensus statement: treatment of early-stage breast cancer. National Institutes of Health Consensus Development Panel. </w:t>
      </w:r>
      <w:r w:rsidRPr="000B448B">
        <w:rPr>
          <w:i/>
          <w:iCs/>
          <w:color w:val="auto"/>
          <w:sz w:val="24"/>
        </w:rPr>
        <w:t>J Natl Cancer Inst Monogr</w:t>
      </w:r>
      <w:r w:rsidRPr="000B448B">
        <w:rPr>
          <w:color w:val="auto"/>
          <w:sz w:val="24"/>
        </w:rPr>
        <w:t>. 1992;(11):1-5.</w:t>
      </w:r>
    </w:p>
    <w:p w14:paraId="0DCB75B4" w14:textId="77777777" w:rsidR="004B1715" w:rsidRPr="000B448B" w:rsidRDefault="004B1715" w:rsidP="000B448B">
      <w:pPr>
        <w:pStyle w:val="Bibliography"/>
        <w:rPr>
          <w:color w:val="auto"/>
          <w:sz w:val="24"/>
        </w:rPr>
      </w:pPr>
      <w:r w:rsidRPr="000B448B">
        <w:rPr>
          <w:color w:val="auto"/>
          <w:sz w:val="24"/>
        </w:rPr>
        <w:t xml:space="preserve">15. </w:t>
      </w:r>
      <w:r w:rsidRPr="000B448B">
        <w:rPr>
          <w:color w:val="auto"/>
          <w:sz w:val="24"/>
        </w:rPr>
        <w:tab/>
        <w:t xml:space="preserve">Fisher B, Costantino JP, Wickerham DL, et al. Tamoxifen for Prevention of Breast Cancer: Report of the National Surgical Adjuvant Breast and Bowel Project P-1 Study. </w:t>
      </w:r>
      <w:r w:rsidRPr="000B448B">
        <w:rPr>
          <w:i/>
          <w:iCs/>
          <w:color w:val="auto"/>
          <w:sz w:val="24"/>
        </w:rPr>
        <w:t>J Natl Cancer Inst</w:t>
      </w:r>
      <w:r w:rsidRPr="000B448B">
        <w:rPr>
          <w:color w:val="auto"/>
          <w:sz w:val="24"/>
        </w:rPr>
        <w:t>. 1998;90(18):1371-1388. doi:10.1093/jnci/90.18.1371.</w:t>
      </w:r>
    </w:p>
    <w:p w14:paraId="516F30CA" w14:textId="77777777" w:rsidR="004B1715" w:rsidRPr="000B448B" w:rsidRDefault="004B1715" w:rsidP="000B448B">
      <w:pPr>
        <w:pStyle w:val="Bibliography"/>
        <w:rPr>
          <w:color w:val="auto"/>
          <w:sz w:val="24"/>
        </w:rPr>
      </w:pPr>
      <w:r w:rsidRPr="000B448B">
        <w:rPr>
          <w:color w:val="auto"/>
          <w:sz w:val="24"/>
        </w:rPr>
        <w:t xml:space="preserve">16. </w:t>
      </w:r>
      <w:r w:rsidRPr="000B448B">
        <w:rPr>
          <w:color w:val="auto"/>
          <w:sz w:val="24"/>
        </w:rPr>
        <w:tab/>
        <w:t xml:space="preserve">Kitagawa EM. Components of a Difference Between Two Rates*. </w:t>
      </w:r>
      <w:r w:rsidRPr="000B448B">
        <w:rPr>
          <w:i/>
          <w:iCs/>
          <w:color w:val="auto"/>
          <w:sz w:val="24"/>
        </w:rPr>
        <w:t>J Am Stat Assoc</w:t>
      </w:r>
      <w:r w:rsidRPr="000B448B">
        <w:rPr>
          <w:color w:val="auto"/>
          <w:sz w:val="24"/>
        </w:rPr>
        <w:t>. 1955;50(272):1168-1194. doi:10.1080/01621459.1955.10501299.</w:t>
      </w:r>
    </w:p>
    <w:p w14:paraId="31AF95C7" w14:textId="77777777" w:rsidR="004B1715" w:rsidRPr="000B448B" w:rsidRDefault="004B1715" w:rsidP="000B448B">
      <w:pPr>
        <w:pStyle w:val="Bibliography"/>
        <w:rPr>
          <w:color w:val="auto"/>
          <w:sz w:val="24"/>
        </w:rPr>
      </w:pPr>
      <w:r w:rsidRPr="000B448B">
        <w:rPr>
          <w:color w:val="auto"/>
          <w:sz w:val="24"/>
        </w:rPr>
        <w:t xml:space="preserve">17. </w:t>
      </w:r>
      <w:r w:rsidRPr="000B448B">
        <w:rPr>
          <w:color w:val="auto"/>
          <w:sz w:val="24"/>
        </w:rPr>
        <w:tab/>
        <w:t xml:space="preserve">Beltrán-Sánchez H, Preston SH, Canudas-Romo V. An integrated approach to cause-of-death analysis: cause-deleted life tables and decompositions of life expectancy. </w:t>
      </w:r>
      <w:r w:rsidRPr="000B448B">
        <w:rPr>
          <w:i/>
          <w:iCs/>
          <w:color w:val="auto"/>
          <w:sz w:val="24"/>
        </w:rPr>
        <w:t>Demogr Res</w:t>
      </w:r>
      <w:r w:rsidRPr="000B448B">
        <w:rPr>
          <w:color w:val="auto"/>
          <w:sz w:val="24"/>
        </w:rPr>
        <w:t>. 2008;19:1323-1350. doi:10.4054/DemRes.2008.19.35.</w:t>
      </w:r>
    </w:p>
    <w:p w14:paraId="3811D41A" w14:textId="77777777" w:rsidR="004B1715" w:rsidRPr="000B448B" w:rsidRDefault="004B1715" w:rsidP="000B448B">
      <w:pPr>
        <w:pStyle w:val="Bibliography"/>
        <w:rPr>
          <w:color w:val="auto"/>
          <w:sz w:val="24"/>
        </w:rPr>
      </w:pPr>
      <w:r w:rsidRPr="000B448B">
        <w:rPr>
          <w:color w:val="auto"/>
          <w:sz w:val="24"/>
        </w:rPr>
        <w:t xml:space="preserve">18. </w:t>
      </w:r>
      <w:r w:rsidRPr="000B448B">
        <w:rPr>
          <w:color w:val="auto"/>
          <w:sz w:val="24"/>
        </w:rPr>
        <w:tab/>
        <w:t xml:space="preserve">Lund JL, Harlan LC, Yabroff KR, Warren JL. Should cause of death from the death certificate be used to examine cancer-specific survival? A study of patients with distant stage disease. </w:t>
      </w:r>
      <w:r w:rsidRPr="000B448B">
        <w:rPr>
          <w:i/>
          <w:iCs/>
          <w:color w:val="auto"/>
          <w:sz w:val="24"/>
        </w:rPr>
        <w:t>Cancer Invest</w:t>
      </w:r>
      <w:r w:rsidRPr="000B448B">
        <w:rPr>
          <w:color w:val="auto"/>
          <w:sz w:val="24"/>
        </w:rPr>
        <w:t>. 2010;28(7):758-764. doi:10.3109/07357901003630959.</w:t>
      </w:r>
    </w:p>
    <w:p w14:paraId="1F02B700" w14:textId="77777777" w:rsidR="004B1715" w:rsidRPr="000B448B" w:rsidRDefault="004B1715" w:rsidP="000B448B">
      <w:pPr>
        <w:pStyle w:val="Bibliography"/>
        <w:rPr>
          <w:color w:val="auto"/>
          <w:sz w:val="24"/>
        </w:rPr>
      </w:pPr>
      <w:r w:rsidRPr="000B448B">
        <w:rPr>
          <w:color w:val="auto"/>
          <w:sz w:val="24"/>
        </w:rPr>
        <w:t xml:space="preserve">19. </w:t>
      </w:r>
      <w:r w:rsidRPr="000B448B">
        <w:rPr>
          <w:color w:val="auto"/>
          <w:sz w:val="24"/>
        </w:rPr>
        <w:tab/>
        <w:t xml:space="preserve">Chu KC, Miller BA, Feuer EJ, Hankey BF. A method for partitioning cancer mortality trends by factors associated with diagnosis: an application to female breast cancer. </w:t>
      </w:r>
      <w:r w:rsidRPr="000B448B">
        <w:rPr>
          <w:i/>
          <w:iCs/>
          <w:color w:val="auto"/>
          <w:sz w:val="24"/>
        </w:rPr>
        <w:t>J Clin Epidemiol</w:t>
      </w:r>
      <w:r w:rsidRPr="000B448B">
        <w:rPr>
          <w:color w:val="auto"/>
          <w:sz w:val="24"/>
        </w:rPr>
        <w:t>. 1994;47(12):1451-1461.</w:t>
      </w:r>
    </w:p>
    <w:p w14:paraId="46332E67" w14:textId="77777777" w:rsidR="004B1715" w:rsidRPr="000B448B" w:rsidRDefault="004B1715" w:rsidP="000B448B">
      <w:pPr>
        <w:pStyle w:val="Bibliography"/>
        <w:rPr>
          <w:color w:val="auto"/>
          <w:sz w:val="24"/>
        </w:rPr>
      </w:pPr>
      <w:r w:rsidRPr="000B448B">
        <w:rPr>
          <w:color w:val="auto"/>
          <w:sz w:val="24"/>
        </w:rPr>
        <w:t xml:space="preserve">20. </w:t>
      </w:r>
      <w:r w:rsidRPr="000B448B">
        <w:rPr>
          <w:color w:val="auto"/>
          <w:sz w:val="24"/>
        </w:rPr>
        <w:tab/>
        <w:t xml:space="preserve">Chu KC, Tarone RE, Freeman HP. Trends in prostate cancer mortality among black men and white men in the United States. </w:t>
      </w:r>
      <w:r w:rsidRPr="000B448B">
        <w:rPr>
          <w:i/>
          <w:iCs/>
          <w:color w:val="auto"/>
          <w:sz w:val="24"/>
        </w:rPr>
        <w:t>Cancer</w:t>
      </w:r>
      <w:r w:rsidRPr="000B448B">
        <w:rPr>
          <w:color w:val="auto"/>
          <w:sz w:val="24"/>
        </w:rPr>
        <w:t>. 2003;97(6):1507-1516. doi:10.1002/cncr.11212.</w:t>
      </w:r>
    </w:p>
    <w:p w14:paraId="3487F01F" w14:textId="77777777" w:rsidR="004B1715" w:rsidRPr="000B448B" w:rsidRDefault="004B1715" w:rsidP="000B448B">
      <w:pPr>
        <w:pStyle w:val="Bibliography"/>
        <w:rPr>
          <w:color w:val="auto"/>
          <w:sz w:val="24"/>
        </w:rPr>
      </w:pPr>
      <w:r w:rsidRPr="000B448B">
        <w:rPr>
          <w:color w:val="auto"/>
          <w:sz w:val="24"/>
        </w:rPr>
        <w:t xml:space="preserve">21. </w:t>
      </w:r>
      <w:r w:rsidRPr="000B448B">
        <w:rPr>
          <w:color w:val="auto"/>
          <w:sz w:val="24"/>
        </w:rPr>
        <w:tab/>
        <w:t xml:space="preserve">Marcus PM, Prorok PC, Miller AB, DeVoto EJ, Kramer BS. Conceptualizing Overdiagnosis in Cancer Screening. </w:t>
      </w:r>
      <w:r w:rsidRPr="000B448B">
        <w:rPr>
          <w:i/>
          <w:iCs/>
          <w:color w:val="auto"/>
          <w:sz w:val="24"/>
        </w:rPr>
        <w:t>J Natl Cancer Inst</w:t>
      </w:r>
      <w:r w:rsidRPr="000B448B">
        <w:rPr>
          <w:color w:val="auto"/>
          <w:sz w:val="24"/>
        </w:rPr>
        <w:t>. 2015;107(4):djv014. doi:10.1093/jnci/djv014.</w:t>
      </w:r>
    </w:p>
    <w:p w14:paraId="5E13B2C5" w14:textId="77777777" w:rsidR="004B1715" w:rsidRPr="000B448B" w:rsidRDefault="004B1715" w:rsidP="000B448B">
      <w:pPr>
        <w:pStyle w:val="Bibliography"/>
        <w:rPr>
          <w:color w:val="auto"/>
          <w:sz w:val="24"/>
        </w:rPr>
      </w:pPr>
      <w:r w:rsidRPr="000B448B">
        <w:rPr>
          <w:color w:val="auto"/>
          <w:sz w:val="24"/>
        </w:rPr>
        <w:t xml:space="preserve">22. </w:t>
      </w:r>
      <w:r w:rsidRPr="000B448B">
        <w:rPr>
          <w:color w:val="auto"/>
          <w:sz w:val="24"/>
        </w:rPr>
        <w:tab/>
        <w:t xml:space="preserve">Zackrisson S, Andersson I, Janzon L, Manjer J, Garne JP. Rate of over-diagnosis of breast cancer 15 years after end of Malmö mammographic screening trial: follow-up study. </w:t>
      </w:r>
      <w:r w:rsidRPr="000B448B">
        <w:rPr>
          <w:i/>
          <w:iCs/>
          <w:color w:val="auto"/>
          <w:sz w:val="24"/>
        </w:rPr>
        <w:t>BMJ</w:t>
      </w:r>
      <w:r w:rsidRPr="000B448B">
        <w:rPr>
          <w:color w:val="auto"/>
          <w:sz w:val="24"/>
        </w:rPr>
        <w:t>. 2006;332(7543):689-692. doi:10.1136/bmj.38764.572569.7C.</w:t>
      </w:r>
    </w:p>
    <w:p w14:paraId="34BE23C8" w14:textId="77777777" w:rsidR="004B1715" w:rsidRPr="000B448B" w:rsidRDefault="004B1715" w:rsidP="000B448B">
      <w:pPr>
        <w:pStyle w:val="Bibliography"/>
        <w:rPr>
          <w:color w:val="auto"/>
          <w:sz w:val="24"/>
        </w:rPr>
      </w:pPr>
      <w:r w:rsidRPr="000B448B">
        <w:rPr>
          <w:color w:val="auto"/>
          <w:sz w:val="24"/>
        </w:rPr>
        <w:t xml:space="preserve">23. </w:t>
      </w:r>
      <w:r w:rsidRPr="000B448B">
        <w:rPr>
          <w:color w:val="auto"/>
          <w:sz w:val="24"/>
        </w:rPr>
        <w:tab/>
        <w:t xml:space="preserve">Yen M-F, Tabár L, Vitak B, Smith RA, Chen H-H, Duffy SW. Quantifying the potential problem of overdiagnosis of ductal carcinoma in situ in breast cancer screening. </w:t>
      </w:r>
      <w:r w:rsidRPr="000B448B">
        <w:rPr>
          <w:i/>
          <w:iCs/>
          <w:color w:val="auto"/>
          <w:sz w:val="24"/>
        </w:rPr>
        <w:t>Eur J Cancer Oxf Engl 1990</w:t>
      </w:r>
      <w:r w:rsidRPr="000B448B">
        <w:rPr>
          <w:color w:val="auto"/>
          <w:sz w:val="24"/>
        </w:rPr>
        <w:t>. 2003;39(12):1746-1754.</w:t>
      </w:r>
    </w:p>
    <w:p w14:paraId="7D6F7EED" w14:textId="77777777" w:rsidR="004B1715" w:rsidRPr="000B448B" w:rsidRDefault="004B1715" w:rsidP="000B448B">
      <w:pPr>
        <w:pStyle w:val="Bibliography"/>
        <w:rPr>
          <w:color w:val="auto"/>
          <w:sz w:val="24"/>
        </w:rPr>
      </w:pPr>
      <w:r w:rsidRPr="000B448B">
        <w:rPr>
          <w:color w:val="auto"/>
          <w:sz w:val="24"/>
        </w:rPr>
        <w:t xml:space="preserve">24. </w:t>
      </w:r>
      <w:r w:rsidRPr="000B448B">
        <w:rPr>
          <w:color w:val="auto"/>
          <w:sz w:val="24"/>
        </w:rPr>
        <w:tab/>
        <w:t xml:space="preserve">Jørgensen KJ, Gøtzsche PC. Overdiagnosis in publicly organised mammography screening programmes: systematic review of incidence trends. </w:t>
      </w:r>
      <w:r w:rsidRPr="000B448B">
        <w:rPr>
          <w:i/>
          <w:iCs/>
          <w:color w:val="auto"/>
          <w:sz w:val="24"/>
        </w:rPr>
        <w:t>BMJ</w:t>
      </w:r>
      <w:r w:rsidRPr="000B448B">
        <w:rPr>
          <w:color w:val="auto"/>
          <w:sz w:val="24"/>
        </w:rPr>
        <w:t>. 2009;339:b2587.</w:t>
      </w:r>
    </w:p>
    <w:p w14:paraId="3965510B" w14:textId="77777777" w:rsidR="004B1715" w:rsidRPr="000B448B" w:rsidRDefault="004B1715" w:rsidP="000B448B">
      <w:pPr>
        <w:pStyle w:val="Bibliography"/>
        <w:rPr>
          <w:color w:val="auto"/>
          <w:sz w:val="24"/>
        </w:rPr>
      </w:pPr>
      <w:r w:rsidRPr="000B448B">
        <w:rPr>
          <w:color w:val="auto"/>
          <w:sz w:val="24"/>
        </w:rPr>
        <w:lastRenderedPageBreak/>
        <w:t xml:space="preserve">25. </w:t>
      </w:r>
      <w:r w:rsidRPr="000B448B">
        <w:rPr>
          <w:color w:val="auto"/>
          <w:sz w:val="24"/>
        </w:rPr>
        <w:tab/>
        <w:t xml:space="preserve">Welch HG, Black WC. Overdiagnosis in Cancer. </w:t>
      </w:r>
      <w:r w:rsidRPr="000B448B">
        <w:rPr>
          <w:i/>
          <w:iCs/>
          <w:color w:val="auto"/>
          <w:sz w:val="24"/>
        </w:rPr>
        <w:t>J Natl Cancer Inst</w:t>
      </w:r>
      <w:r w:rsidRPr="000B448B">
        <w:rPr>
          <w:color w:val="auto"/>
          <w:sz w:val="24"/>
        </w:rPr>
        <w:t>. 2010;102(9):605-613. doi:10.1093/jnci/djq099.</w:t>
      </w:r>
    </w:p>
    <w:p w14:paraId="7EE2F214" w14:textId="77777777" w:rsidR="004B1715" w:rsidRPr="000B448B" w:rsidRDefault="004B1715" w:rsidP="000B448B">
      <w:pPr>
        <w:pStyle w:val="Bibliography"/>
        <w:rPr>
          <w:color w:val="auto"/>
          <w:sz w:val="24"/>
        </w:rPr>
      </w:pPr>
      <w:r w:rsidRPr="000B448B">
        <w:rPr>
          <w:color w:val="auto"/>
          <w:sz w:val="24"/>
        </w:rPr>
        <w:t xml:space="preserve">26. </w:t>
      </w:r>
      <w:r w:rsidRPr="000B448B">
        <w:rPr>
          <w:color w:val="auto"/>
          <w:sz w:val="24"/>
        </w:rPr>
        <w:tab/>
        <w:t xml:space="preserve">Kalager M, Zelen M, Langmark F, Adami H-O. Effect of screening mammography on breast-cancer mortality in Norway. </w:t>
      </w:r>
      <w:r w:rsidRPr="000B448B">
        <w:rPr>
          <w:i/>
          <w:iCs/>
          <w:color w:val="auto"/>
          <w:sz w:val="24"/>
        </w:rPr>
        <w:t>N Engl J Med</w:t>
      </w:r>
      <w:r w:rsidRPr="000B448B">
        <w:rPr>
          <w:color w:val="auto"/>
          <w:sz w:val="24"/>
        </w:rPr>
        <w:t>. 2010;363(13):1203-1210. doi:10.1056/NEJMoa1000727.</w:t>
      </w:r>
    </w:p>
    <w:p w14:paraId="636DD65C" w14:textId="77777777" w:rsidR="004B1715" w:rsidRPr="000B448B" w:rsidRDefault="004B1715" w:rsidP="000B448B">
      <w:pPr>
        <w:pStyle w:val="Bibliography"/>
        <w:rPr>
          <w:color w:val="auto"/>
          <w:sz w:val="24"/>
        </w:rPr>
      </w:pPr>
      <w:r w:rsidRPr="000B448B">
        <w:rPr>
          <w:color w:val="auto"/>
          <w:sz w:val="24"/>
        </w:rPr>
        <w:t xml:space="preserve">27. </w:t>
      </w:r>
      <w:r w:rsidRPr="000B448B">
        <w:rPr>
          <w:color w:val="auto"/>
          <w:sz w:val="24"/>
        </w:rPr>
        <w:tab/>
        <w:t xml:space="preserve">Etzioni R, Xia J, Hubbard R, Weiss NS, Gulati R. A Reality Check for Overdiagnosis Estimates Associated With Breast Cancer Screening. </w:t>
      </w:r>
      <w:r w:rsidRPr="000B448B">
        <w:rPr>
          <w:i/>
          <w:iCs/>
          <w:color w:val="auto"/>
          <w:sz w:val="24"/>
        </w:rPr>
        <w:t>J Natl Cancer Inst</w:t>
      </w:r>
      <w:r w:rsidRPr="000B448B">
        <w:rPr>
          <w:color w:val="auto"/>
          <w:sz w:val="24"/>
        </w:rPr>
        <w:t>. 2014;106(12):dju315. doi:10.1093/jnci/dju315.</w:t>
      </w:r>
    </w:p>
    <w:p w14:paraId="07C5733F" w14:textId="77777777" w:rsidR="004B1715" w:rsidRPr="000B448B" w:rsidRDefault="004B1715" w:rsidP="000B448B">
      <w:pPr>
        <w:pStyle w:val="Bibliography"/>
        <w:rPr>
          <w:color w:val="auto"/>
          <w:sz w:val="24"/>
        </w:rPr>
      </w:pPr>
      <w:r w:rsidRPr="000B448B">
        <w:rPr>
          <w:color w:val="auto"/>
          <w:sz w:val="24"/>
        </w:rPr>
        <w:t xml:space="preserve">28. </w:t>
      </w:r>
      <w:r w:rsidRPr="000B448B">
        <w:rPr>
          <w:color w:val="auto"/>
          <w:sz w:val="24"/>
        </w:rPr>
        <w:tab/>
        <w:t xml:space="preserve">Cancer Intervention and Surveillance Modeling Network (CISNET) Collaborators. </w:t>
      </w:r>
      <w:r w:rsidRPr="000B448B">
        <w:rPr>
          <w:i/>
          <w:iCs/>
          <w:color w:val="auto"/>
          <w:sz w:val="24"/>
        </w:rPr>
        <w:t>Breast Cancer Model Profiles</w:t>
      </w:r>
      <w:r w:rsidRPr="000B448B">
        <w:rPr>
          <w:color w:val="auto"/>
          <w:sz w:val="24"/>
        </w:rPr>
        <w:t>.; 2015. http://cisnet.cancer.gov/breast/profiles.html.</w:t>
      </w:r>
    </w:p>
    <w:p w14:paraId="3CE2F9F9" w14:textId="77777777" w:rsidR="004B1715" w:rsidRPr="000B448B" w:rsidRDefault="004B1715" w:rsidP="000B448B">
      <w:pPr>
        <w:pStyle w:val="Bibliography"/>
        <w:rPr>
          <w:color w:val="auto"/>
          <w:sz w:val="24"/>
        </w:rPr>
      </w:pPr>
      <w:r w:rsidRPr="000B448B">
        <w:rPr>
          <w:color w:val="auto"/>
          <w:sz w:val="24"/>
        </w:rPr>
        <w:t xml:space="preserve">29. </w:t>
      </w:r>
      <w:r w:rsidRPr="000B448B">
        <w:rPr>
          <w:color w:val="auto"/>
          <w:sz w:val="24"/>
        </w:rPr>
        <w:tab/>
        <w:t xml:space="preserve">Stout NK, Knudsen AB, Kong CY (Joey), McMahon PM, Gazelle GS. Calibration Methods Used in Cancer Simulation Models and Suggested Reporting Guidelines. </w:t>
      </w:r>
      <w:r w:rsidRPr="000B448B">
        <w:rPr>
          <w:i/>
          <w:iCs/>
          <w:color w:val="auto"/>
          <w:sz w:val="24"/>
        </w:rPr>
        <w:t>PharmacoEconomics</w:t>
      </w:r>
      <w:r w:rsidRPr="000B448B">
        <w:rPr>
          <w:color w:val="auto"/>
          <w:sz w:val="24"/>
        </w:rPr>
        <w:t>. 2009;27(7):533-545. doi:10.2165/11314830-000000000-00000.</w:t>
      </w:r>
    </w:p>
    <w:p w14:paraId="6A9CA73C" w14:textId="77777777" w:rsidR="004B1715" w:rsidRPr="000B448B" w:rsidRDefault="004B1715" w:rsidP="000B448B">
      <w:pPr>
        <w:pStyle w:val="Bibliography"/>
        <w:rPr>
          <w:color w:val="auto"/>
          <w:sz w:val="24"/>
        </w:rPr>
      </w:pPr>
      <w:r w:rsidRPr="000B448B">
        <w:rPr>
          <w:color w:val="auto"/>
          <w:sz w:val="24"/>
        </w:rPr>
        <w:t xml:space="preserve">30. </w:t>
      </w:r>
      <w:r w:rsidRPr="000B448B">
        <w:rPr>
          <w:color w:val="auto"/>
          <w:sz w:val="24"/>
        </w:rPr>
        <w:tab/>
        <w:t xml:space="preserve">Gøtzsche PC, Olsen O. Is screening for breast cancer with mammography justifiable? </w:t>
      </w:r>
      <w:r w:rsidRPr="000B448B">
        <w:rPr>
          <w:i/>
          <w:iCs/>
          <w:color w:val="auto"/>
          <w:sz w:val="24"/>
        </w:rPr>
        <w:t>Lancet</w:t>
      </w:r>
      <w:r w:rsidRPr="000B448B">
        <w:rPr>
          <w:color w:val="auto"/>
          <w:sz w:val="24"/>
        </w:rPr>
        <w:t>. 2000;355(9198):129-134. doi:10.1016/S0140-6736(99)06065-1.</w:t>
      </w:r>
    </w:p>
    <w:p w14:paraId="16C8AA93" w14:textId="77777777" w:rsidR="004B1715" w:rsidRPr="000B448B" w:rsidRDefault="004B1715" w:rsidP="000B448B">
      <w:pPr>
        <w:pStyle w:val="Bibliography"/>
        <w:rPr>
          <w:color w:val="auto"/>
          <w:sz w:val="24"/>
        </w:rPr>
      </w:pPr>
      <w:r w:rsidRPr="000B448B">
        <w:rPr>
          <w:color w:val="auto"/>
          <w:sz w:val="24"/>
        </w:rPr>
        <w:t xml:space="preserve">31. </w:t>
      </w:r>
      <w:r w:rsidRPr="000B448B">
        <w:rPr>
          <w:color w:val="auto"/>
          <w:sz w:val="24"/>
        </w:rPr>
        <w:tab/>
        <w:t xml:space="preserve">Breen N, A. Cronin K, Meissner HI, et al. Reported drop in mammography: Is this cause for concern? </w:t>
      </w:r>
      <w:r w:rsidRPr="000B448B">
        <w:rPr>
          <w:i/>
          <w:iCs/>
          <w:color w:val="auto"/>
          <w:sz w:val="24"/>
        </w:rPr>
        <w:t>Cancer</w:t>
      </w:r>
      <w:r w:rsidRPr="000B448B">
        <w:rPr>
          <w:color w:val="auto"/>
          <w:sz w:val="24"/>
        </w:rPr>
        <w:t>. 2007;109(12):2405-2409. doi:10.1002/cncr.22723.</w:t>
      </w:r>
    </w:p>
    <w:p w14:paraId="2B4493F5" w14:textId="77777777" w:rsidR="004B1715" w:rsidRPr="000B448B" w:rsidRDefault="004B1715" w:rsidP="000B448B">
      <w:pPr>
        <w:pStyle w:val="Bibliography"/>
        <w:rPr>
          <w:color w:val="auto"/>
          <w:sz w:val="24"/>
        </w:rPr>
      </w:pPr>
      <w:r w:rsidRPr="000B448B">
        <w:rPr>
          <w:color w:val="auto"/>
          <w:sz w:val="24"/>
        </w:rPr>
        <w:t xml:space="preserve">32. </w:t>
      </w:r>
      <w:r w:rsidRPr="000B448B">
        <w:rPr>
          <w:color w:val="auto"/>
          <w:sz w:val="24"/>
        </w:rPr>
        <w:tab/>
        <w:t xml:space="preserve">Hunink MM, Goldman L, Tosteson AA, et al. The recent decline in mortality from coronary heart disease, 1980-1990: The effect of secular trends in risk factors and treatment. </w:t>
      </w:r>
      <w:r w:rsidRPr="000B448B">
        <w:rPr>
          <w:i/>
          <w:iCs/>
          <w:color w:val="auto"/>
          <w:sz w:val="24"/>
        </w:rPr>
        <w:t>JAMA</w:t>
      </w:r>
      <w:r w:rsidRPr="000B448B">
        <w:rPr>
          <w:color w:val="auto"/>
          <w:sz w:val="24"/>
        </w:rPr>
        <w:t>. 1997;277(7):535-542. doi:10.1001/jama.1997.03540310033031.</w:t>
      </w:r>
    </w:p>
    <w:p w14:paraId="00ECED95" w14:textId="77777777" w:rsidR="004B1715" w:rsidRPr="000B448B" w:rsidRDefault="004B1715" w:rsidP="000B448B">
      <w:pPr>
        <w:pStyle w:val="Bibliography"/>
        <w:rPr>
          <w:color w:val="auto"/>
          <w:sz w:val="24"/>
        </w:rPr>
      </w:pPr>
      <w:r w:rsidRPr="000B448B">
        <w:rPr>
          <w:color w:val="auto"/>
          <w:sz w:val="24"/>
        </w:rPr>
        <w:t xml:space="preserve">33. </w:t>
      </w:r>
      <w:r w:rsidRPr="000B448B">
        <w:rPr>
          <w:color w:val="auto"/>
          <w:sz w:val="24"/>
        </w:rPr>
        <w:tab/>
        <w:t xml:space="preserve">Weisfeldt ML, Zieman SJ. Advances In The Prevention And Treatment Of Cardiovascular Disease. </w:t>
      </w:r>
      <w:r w:rsidRPr="000B448B">
        <w:rPr>
          <w:i/>
          <w:iCs/>
          <w:color w:val="auto"/>
          <w:sz w:val="24"/>
        </w:rPr>
        <w:t>Health Aff (Millwood)</w:t>
      </w:r>
      <w:r w:rsidRPr="000B448B">
        <w:rPr>
          <w:color w:val="auto"/>
          <w:sz w:val="24"/>
        </w:rPr>
        <w:t>. 2007;26(1):25-37. doi:10.1377/hlthaff.26.1.25.</w:t>
      </w:r>
    </w:p>
    <w:p w14:paraId="1C631CDC" w14:textId="77777777" w:rsidR="004B1715" w:rsidRPr="000B448B" w:rsidRDefault="004B1715" w:rsidP="000B448B">
      <w:pPr>
        <w:pStyle w:val="Bibliography"/>
        <w:rPr>
          <w:color w:val="auto"/>
          <w:sz w:val="24"/>
        </w:rPr>
      </w:pPr>
      <w:r w:rsidRPr="000B448B">
        <w:rPr>
          <w:color w:val="auto"/>
          <w:sz w:val="24"/>
        </w:rPr>
        <w:t xml:space="preserve">34. </w:t>
      </w:r>
      <w:r w:rsidRPr="000B448B">
        <w:rPr>
          <w:color w:val="auto"/>
          <w:sz w:val="24"/>
        </w:rPr>
        <w:tab/>
        <w:t xml:space="preserve">Schairer C, Mink PJ, Carroll L, Devesa SS. Probabilities of Death From Breast Cancer and Other Causes Among Female Breast Cancer Patients. </w:t>
      </w:r>
      <w:r w:rsidRPr="000B448B">
        <w:rPr>
          <w:i/>
          <w:iCs/>
          <w:color w:val="auto"/>
          <w:sz w:val="24"/>
        </w:rPr>
        <w:t>J Natl Cancer Inst</w:t>
      </w:r>
      <w:r w:rsidRPr="000B448B">
        <w:rPr>
          <w:color w:val="auto"/>
          <w:sz w:val="24"/>
        </w:rPr>
        <w:t>. 2004;96(17):1311-1321. doi:10.1093/jnci/djh253.</w:t>
      </w:r>
    </w:p>
    <w:p w14:paraId="2156F273" w14:textId="77777777" w:rsidR="004B1715" w:rsidRPr="000B448B" w:rsidRDefault="004B1715" w:rsidP="000B448B">
      <w:pPr>
        <w:pStyle w:val="Bibliography"/>
        <w:rPr>
          <w:color w:val="auto"/>
          <w:sz w:val="24"/>
        </w:rPr>
      </w:pPr>
      <w:r w:rsidRPr="000B448B">
        <w:rPr>
          <w:color w:val="auto"/>
          <w:sz w:val="24"/>
        </w:rPr>
        <w:t xml:space="preserve">35. </w:t>
      </w:r>
      <w:r w:rsidRPr="000B448B">
        <w:rPr>
          <w:color w:val="auto"/>
          <w:sz w:val="24"/>
        </w:rPr>
        <w:tab/>
        <w:t xml:space="preserve">Cutler DM, McClellan M. Is Technological Change In Medicine Worth It? </w:t>
      </w:r>
      <w:r w:rsidRPr="000B448B">
        <w:rPr>
          <w:i/>
          <w:iCs/>
          <w:color w:val="auto"/>
          <w:sz w:val="24"/>
        </w:rPr>
        <w:t>Health Aff (Millwood)</w:t>
      </w:r>
      <w:r w:rsidRPr="000B448B">
        <w:rPr>
          <w:color w:val="auto"/>
          <w:sz w:val="24"/>
        </w:rPr>
        <w:t>. 2001;20(5):11-29. doi:10.1377/hlthaff.20.5.11.</w:t>
      </w:r>
    </w:p>
    <w:p w14:paraId="1F9FF28B" w14:textId="77777777" w:rsidR="004B1715" w:rsidRPr="000B448B" w:rsidRDefault="004B1715" w:rsidP="000B448B">
      <w:pPr>
        <w:pStyle w:val="Bibliography"/>
        <w:rPr>
          <w:color w:val="auto"/>
          <w:sz w:val="24"/>
        </w:rPr>
      </w:pPr>
      <w:r w:rsidRPr="000B448B">
        <w:rPr>
          <w:color w:val="auto"/>
          <w:sz w:val="24"/>
        </w:rPr>
        <w:t xml:space="preserve">36. </w:t>
      </w:r>
      <w:r w:rsidRPr="000B448B">
        <w:rPr>
          <w:color w:val="auto"/>
          <w:sz w:val="24"/>
        </w:rPr>
        <w:tab/>
        <w:t xml:space="preserve">Ponce NA, Ko M, Liang S-Y, et al. Early Diffusion Of Gene Expression Profiling In Breast Cancer Patients Associated With Areas Of High Income Inequality. </w:t>
      </w:r>
      <w:r w:rsidRPr="000B448B">
        <w:rPr>
          <w:i/>
          <w:iCs/>
          <w:color w:val="auto"/>
          <w:sz w:val="24"/>
        </w:rPr>
        <w:t>Health Aff (Millwood)</w:t>
      </w:r>
      <w:r w:rsidRPr="000B448B">
        <w:rPr>
          <w:color w:val="auto"/>
          <w:sz w:val="24"/>
        </w:rPr>
        <w:t>. 2015;34(4):609-615. doi:10.1377/hlthaff.2014.1013.</w:t>
      </w:r>
    </w:p>
    <w:p w14:paraId="562888A3" w14:textId="77777777" w:rsidR="00BB4E57" w:rsidRPr="00E654D6" w:rsidRDefault="007C60E3" w:rsidP="007C60E3">
      <w:pPr>
        <w:spacing w:line="240" w:lineRule="auto"/>
        <w:rPr>
          <w:color w:val="000000" w:themeColor="text1"/>
          <w:sz w:val="24"/>
          <w:szCs w:val="24"/>
        </w:rPr>
      </w:pPr>
      <w:r w:rsidRPr="00F65B81">
        <w:rPr>
          <w:color w:val="000000" w:themeColor="text1"/>
          <w:sz w:val="24"/>
          <w:szCs w:val="24"/>
        </w:rPr>
        <w:fldChar w:fldCharType="end"/>
      </w:r>
      <w:r w:rsidR="00BB4E57" w:rsidRPr="00E654D6">
        <w:rPr>
          <w:color w:val="000000" w:themeColor="text1"/>
          <w:sz w:val="24"/>
          <w:szCs w:val="24"/>
        </w:rPr>
        <w:br w:type="page"/>
      </w:r>
    </w:p>
    <w:p w14:paraId="6C0EB801" w14:textId="77777777" w:rsidR="00226350" w:rsidRPr="00E654D6" w:rsidRDefault="00BB4E57" w:rsidP="00BD5F67">
      <w:pPr>
        <w:pStyle w:val="Normal1"/>
        <w:spacing w:line="480" w:lineRule="auto"/>
        <w:outlineLvl w:val="0"/>
        <w:rPr>
          <w:b/>
          <w:color w:val="000000" w:themeColor="text1"/>
          <w:sz w:val="24"/>
          <w:szCs w:val="24"/>
        </w:rPr>
      </w:pPr>
      <w:r w:rsidRPr="00E654D6">
        <w:rPr>
          <w:b/>
          <w:color w:val="000000" w:themeColor="text1"/>
          <w:sz w:val="24"/>
          <w:szCs w:val="24"/>
        </w:rPr>
        <w:lastRenderedPageBreak/>
        <w:t>Figure Title</w:t>
      </w:r>
      <w:r w:rsidR="00EB106E" w:rsidRPr="00E654D6">
        <w:rPr>
          <w:b/>
          <w:color w:val="000000" w:themeColor="text1"/>
          <w:sz w:val="24"/>
          <w:szCs w:val="24"/>
        </w:rPr>
        <w:t>s</w:t>
      </w:r>
      <w:r w:rsidRPr="00E654D6">
        <w:rPr>
          <w:b/>
          <w:color w:val="000000" w:themeColor="text1"/>
          <w:sz w:val="24"/>
          <w:szCs w:val="24"/>
        </w:rPr>
        <w:t xml:space="preserve"> and Legend</w:t>
      </w:r>
      <w:r w:rsidR="00EB106E" w:rsidRPr="00E654D6">
        <w:rPr>
          <w:b/>
          <w:color w:val="000000" w:themeColor="text1"/>
          <w:sz w:val="24"/>
          <w:szCs w:val="24"/>
        </w:rPr>
        <w:t>s</w:t>
      </w:r>
    </w:p>
    <w:p w14:paraId="0BB5FE58" w14:textId="77777777" w:rsidR="008C1C53" w:rsidRPr="00E654D6" w:rsidRDefault="008C1C53" w:rsidP="00BD5F67">
      <w:pPr>
        <w:pStyle w:val="Normal1"/>
        <w:spacing w:line="240" w:lineRule="auto"/>
        <w:outlineLvl w:val="0"/>
        <w:rPr>
          <w:color w:val="000000" w:themeColor="text1"/>
          <w:sz w:val="24"/>
          <w:szCs w:val="24"/>
        </w:rPr>
      </w:pPr>
      <w:r w:rsidRPr="00E654D6">
        <w:rPr>
          <w:color w:val="000000" w:themeColor="text1"/>
          <w:sz w:val="24"/>
          <w:szCs w:val="24"/>
        </w:rPr>
        <w:t xml:space="preserve">Figure 1.  </w:t>
      </w:r>
      <w:r w:rsidR="00E81F38" w:rsidRPr="00E654D6">
        <w:rPr>
          <w:color w:val="000000" w:themeColor="text1"/>
          <w:sz w:val="24"/>
          <w:szCs w:val="24"/>
        </w:rPr>
        <w:t>Overview of Analytic Method</w:t>
      </w:r>
    </w:p>
    <w:p w14:paraId="5FEB32BC" w14:textId="77777777" w:rsidR="008C1C53" w:rsidRPr="00E654D6" w:rsidRDefault="008C1C53" w:rsidP="00863353">
      <w:pPr>
        <w:pStyle w:val="Normal1"/>
        <w:spacing w:line="240" w:lineRule="auto"/>
        <w:rPr>
          <w:color w:val="000000" w:themeColor="text1"/>
          <w:sz w:val="24"/>
          <w:szCs w:val="24"/>
        </w:rPr>
      </w:pPr>
    </w:p>
    <w:p w14:paraId="5D063C0C" w14:textId="77777777" w:rsidR="00F27BF9" w:rsidRPr="00E654D6" w:rsidRDefault="00E81F38" w:rsidP="00863353">
      <w:pPr>
        <w:pStyle w:val="Normal1"/>
        <w:spacing w:line="240" w:lineRule="auto"/>
        <w:rPr>
          <w:color w:val="000000" w:themeColor="text1"/>
          <w:sz w:val="24"/>
          <w:szCs w:val="24"/>
        </w:rPr>
      </w:pPr>
      <w:r w:rsidRPr="00E654D6">
        <w:rPr>
          <w:color w:val="000000" w:themeColor="text1"/>
          <w:sz w:val="24"/>
          <w:szCs w:val="24"/>
        </w:rPr>
        <w:t xml:space="preserve">Incidence-based case fatality rates (all-cause, breast cancer, and all other causes) and the annual </w:t>
      </w:r>
      <w:r w:rsidR="00BD5F67" w:rsidRPr="00E654D6">
        <w:rPr>
          <w:color w:val="000000" w:themeColor="text1"/>
          <w:sz w:val="24"/>
          <w:szCs w:val="24"/>
        </w:rPr>
        <w:t>distribution</w:t>
      </w:r>
      <w:r w:rsidRPr="00E654D6">
        <w:rPr>
          <w:color w:val="000000" w:themeColor="text1"/>
          <w:sz w:val="24"/>
          <w:szCs w:val="24"/>
        </w:rPr>
        <w:t xml:space="preserve"> of incident breast cancer </w:t>
      </w:r>
      <w:r w:rsidR="00F27BF9" w:rsidRPr="00E654D6">
        <w:rPr>
          <w:color w:val="000000" w:themeColor="text1"/>
          <w:sz w:val="24"/>
          <w:szCs w:val="24"/>
        </w:rPr>
        <w:t xml:space="preserve">by tumor size serve as inputs to </w:t>
      </w:r>
      <w:r w:rsidR="00253B11" w:rsidRPr="00E654D6">
        <w:rPr>
          <w:color w:val="000000" w:themeColor="text1"/>
          <w:sz w:val="24"/>
          <w:szCs w:val="24"/>
        </w:rPr>
        <w:t xml:space="preserve">the demographic-based methods that estimate the constituent components of the gain in life expectancy: </w:t>
      </w:r>
      <w:r w:rsidR="00820BA1">
        <w:rPr>
          <w:color w:val="000000" w:themeColor="text1"/>
          <w:sz w:val="24"/>
          <w:szCs w:val="24"/>
        </w:rPr>
        <w:t>[1]</w:t>
      </w:r>
      <w:r w:rsidR="00CF3B54">
        <w:rPr>
          <w:color w:val="000000" w:themeColor="text1"/>
          <w:sz w:val="24"/>
          <w:szCs w:val="24"/>
        </w:rPr>
        <w:t xml:space="preserve"> </w:t>
      </w:r>
      <w:r w:rsidR="00253B11" w:rsidRPr="00E654D6">
        <w:rPr>
          <w:color w:val="000000" w:themeColor="text1"/>
          <w:sz w:val="24"/>
          <w:szCs w:val="24"/>
        </w:rPr>
        <w:t xml:space="preserve">contribution from change in tumor-size </w:t>
      </w:r>
      <w:r w:rsidR="00BD5F67" w:rsidRPr="00E654D6">
        <w:rPr>
          <w:color w:val="000000" w:themeColor="text1"/>
          <w:sz w:val="24"/>
          <w:szCs w:val="24"/>
        </w:rPr>
        <w:t>distribution</w:t>
      </w:r>
      <w:r w:rsidR="00253B11" w:rsidRPr="00E654D6">
        <w:rPr>
          <w:color w:val="000000" w:themeColor="text1"/>
          <w:sz w:val="24"/>
          <w:szCs w:val="24"/>
        </w:rPr>
        <w:t xml:space="preserve"> (earlier detection), </w:t>
      </w:r>
      <w:r w:rsidR="00820BA1">
        <w:rPr>
          <w:color w:val="000000" w:themeColor="text1"/>
          <w:sz w:val="24"/>
          <w:szCs w:val="24"/>
        </w:rPr>
        <w:t>[2]</w:t>
      </w:r>
      <w:r w:rsidR="00CF3B54">
        <w:rPr>
          <w:color w:val="000000" w:themeColor="text1"/>
          <w:sz w:val="24"/>
          <w:szCs w:val="24"/>
        </w:rPr>
        <w:t xml:space="preserve"> </w:t>
      </w:r>
      <w:r w:rsidR="00253B11" w:rsidRPr="00E654D6">
        <w:rPr>
          <w:color w:val="000000" w:themeColor="text1"/>
          <w:sz w:val="24"/>
          <w:szCs w:val="24"/>
        </w:rPr>
        <w:t>contribution from changes in case fatality rates from breast cancer (</w:t>
      </w:r>
      <w:r w:rsidR="00692A42" w:rsidRPr="000B448B">
        <w:rPr>
          <w:color w:val="000000" w:themeColor="text1"/>
          <w:sz w:val="24"/>
          <w:szCs w:val="24"/>
        </w:rPr>
        <w:t>advances</w:t>
      </w:r>
      <w:r w:rsidR="00253B11" w:rsidRPr="000B448B">
        <w:rPr>
          <w:color w:val="000000" w:themeColor="text1"/>
          <w:sz w:val="24"/>
          <w:szCs w:val="24"/>
        </w:rPr>
        <w:t xml:space="preserve"> in breast cancer treatment), and </w:t>
      </w:r>
      <w:r w:rsidR="00820BA1">
        <w:rPr>
          <w:color w:val="000000" w:themeColor="text1"/>
          <w:sz w:val="24"/>
          <w:szCs w:val="24"/>
        </w:rPr>
        <w:t>[3]</w:t>
      </w:r>
      <w:r w:rsidR="00CF3B54">
        <w:rPr>
          <w:color w:val="000000" w:themeColor="text1"/>
          <w:sz w:val="24"/>
          <w:szCs w:val="24"/>
        </w:rPr>
        <w:t xml:space="preserve"> </w:t>
      </w:r>
      <w:r w:rsidR="00253B11" w:rsidRPr="000B448B">
        <w:rPr>
          <w:color w:val="000000" w:themeColor="text1"/>
          <w:sz w:val="24"/>
          <w:szCs w:val="24"/>
        </w:rPr>
        <w:t>contribution from changes in case fatality rates from other causes (</w:t>
      </w:r>
      <w:r w:rsidR="00692A42" w:rsidRPr="000B448B">
        <w:rPr>
          <w:color w:val="000000" w:themeColor="text1"/>
          <w:sz w:val="24"/>
          <w:szCs w:val="24"/>
        </w:rPr>
        <w:t>advances</w:t>
      </w:r>
      <w:r w:rsidR="00253B11" w:rsidRPr="000B448B">
        <w:rPr>
          <w:color w:val="000000" w:themeColor="text1"/>
          <w:sz w:val="24"/>
          <w:szCs w:val="24"/>
        </w:rPr>
        <w:t xml:space="preserve"> in treatment of other diseases).</w:t>
      </w:r>
    </w:p>
    <w:p w14:paraId="533A8BD3" w14:textId="77777777" w:rsidR="00F27BF9" w:rsidRPr="00E654D6" w:rsidRDefault="00F27BF9" w:rsidP="00863353">
      <w:pPr>
        <w:pStyle w:val="Normal1"/>
        <w:spacing w:line="240" w:lineRule="auto"/>
        <w:rPr>
          <w:color w:val="000000" w:themeColor="text1"/>
          <w:sz w:val="24"/>
          <w:szCs w:val="24"/>
        </w:rPr>
      </w:pPr>
    </w:p>
    <w:p w14:paraId="0812F3F9" w14:textId="77777777" w:rsidR="00BB4E57" w:rsidRPr="00E654D6" w:rsidRDefault="00BB4E57" w:rsidP="00863353">
      <w:pPr>
        <w:pStyle w:val="Normal1"/>
        <w:spacing w:line="240" w:lineRule="auto"/>
        <w:rPr>
          <w:color w:val="000000" w:themeColor="text1"/>
          <w:sz w:val="24"/>
          <w:szCs w:val="24"/>
        </w:rPr>
      </w:pPr>
      <w:r w:rsidRPr="00E654D6">
        <w:rPr>
          <w:color w:val="000000" w:themeColor="text1"/>
          <w:sz w:val="24"/>
          <w:szCs w:val="24"/>
        </w:rPr>
        <w:t xml:space="preserve">Figure </w:t>
      </w:r>
      <w:r w:rsidR="00E14B49" w:rsidRPr="00E654D6">
        <w:rPr>
          <w:color w:val="000000" w:themeColor="text1"/>
          <w:sz w:val="24"/>
          <w:szCs w:val="24"/>
        </w:rPr>
        <w:t>2</w:t>
      </w:r>
      <w:r w:rsidRPr="00E654D6">
        <w:rPr>
          <w:color w:val="000000" w:themeColor="text1"/>
          <w:sz w:val="24"/>
          <w:szCs w:val="24"/>
        </w:rPr>
        <w:t xml:space="preserve">. </w:t>
      </w:r>
      <w:r w:rsidR="00863353" w:rsidRPr="00E654D6">
        <w:rPr>
          <w:color w:val="000000" w:themeColor="text1"/>
          <w:sz w:val="24"/>
          <w:szCs w:val="24"/>
        </w:rPr>
        <w:t xml:space="preserve">Breast Cancer Incidence Rates, Tumor Size </w:t>
      </w:r>
      <w:r w:rsidR="00CB35E5" w:rsidRPr="00E654D6">
        <w:rPr>
          <w:color w:val="000000" w:themeColor="text1"/>
          <w:sz w:val="24"/>
          <w:szCs w:val="24"/>
        </w:rPr>
        <w:t>Distribution</w:t>
      </w:r>
      <w:r w:rsidR="00863353" w:rsidRPr="00E654D6">
        <w:rPr>
          <w:color w:val="000000" w:themeColor="text1"/>
          <w:sz w:val="24"/>
          <w:szCs w:val="24"/>
        </w:rPr>
        <w:t xml:space="preserve">, and Case Fatality Rates </w:t>
      </w:r>
    </w:p>
    <w:p w14:paraId="5A265486" w14:textId="77777777" w:rsidR="00863353" w:rsidRPr="00E654D6" w:rsidRDefault="00863353" w:rsidP="00863353">
      <w:pPr>
        <w:pStyle w:val="Normal1"/>
        <w:spacing w:line="240" w:lineRule="auto"/>
        <w:rPr>
          <w:color w:val="000000" w:themeColor="text1"/>
          <w:sz w:val="24"/>
          <w:szCs w:val="24"/>
        </w:rPr>
      </w:pPr>
    </w:p>
    <w:p w14:paraId="0B8573F2" w14:textId="77777777" w:rsidR="00CB35E5" w:rsidRPr="00E654D6" w:rsidRDefault="00CB35E5" w:rsidP="00863353">
      <w:pPr>
        <w:pStyle w:val="Normal1"/>
        <w:spacing w:line="240" w:lineRule="auto"/>
        <w:rPr>
          <w:color w:val="000000" w:themeColor="text1"/>
          <w:sz w:val="24"/>
          <w:szCs w:val="24"/>
        </w:rPr>
      </w:pPr>
      <w:r w:rsidRPr="00E654D6">
        <w:rPr>
          <w:color w:val="000000" w:themeColor="text1"/>
          <w:sz w:val="24"/>
          <w:szCs w:val="24"/>
        </w:rPr>
        <w:t xml:space="preserve">(A) Incidence rates (cases per 100,000 person-years) by tumor size, 1975-2002.  (B) Annual </w:t>
      </w:r>
      <w:r w:rsidR="00BD5F67" w:rsidRPr="000B448B">
        <w:rPr>
          <w:color w:val="000000" w:themeColor="text1"/>
          <w:sz w:val="24"/>
          <w:szCs w:val="24"/>
        </w:rPr>
        <w:t>distribution</w:t>
      </w:r>
      <w:r w:rsidRPr="00E654D6">
        <w:rPr>
          <w:color w:val="000000" w:themeColor="text1"/>
          <w:sz w:val="24"/>
          <w:szCs w:val="24"/>
        </w:rPr>
        <w:t xml:space="preserve"> of incident breast cancer cases by tumor size, 1975-2002.  (C) Incidence-based case fatality rates from breast cancer and from all other causes of death, 1975-2002.</w:t>
      </w:r>
    </w:p>
    <w:p w14:paraId="19BDC789" w14:textId="77777777" w:rsidR="00863353" w:rsidRPr="00E654D6" w:rsidRDefault="00863353" w:rsidP="00863353">
      <w:pPr>
        <w:pStyle w:val="Normal1"/>
        <w:spacing w:line="240" w:lineRule="auto"/>
        <w:rPr>
          <w:color w:val="000000" w:themeColor="text1"/>
          <w:sz w:val="24"/>
          <w:szCs w:val="24"/>
        </w:rPr>
      </w:pPr>
    </w:p>
    <w:p w14:paraId="209C8439" w14:textId="77777777" w:rsidR="00BB4E57" w:rsidRPr="00E654D6" w:rsidRDefault="00BB4E57" w:rsidP="00863353">
      <w:pPr>
        <w:pStyle w:val="Normal1"/>
        <w:spacing w:line="240" w:lineRule="auto"/>
        <w:rPr>
          <w:color w:val="000000" w:themeColor="text1"/>
          <w:sz w:val="24"/>
          <w:szCs w:val="24"/>
        </w:rPr>
      </w:pPr>
      <w:r w:rsidRPr="00E654D6">
        <w:rPr>
          <w:color w:val="000000" w:themeColor="text1"/>
          <w:sz w:val="24"/>
          <w:szCs w:val="24"/>
        </w:rPr>
        <w:t xml:space="preserve">Figure </w:t>
      </w:r>
      <w:r w:rsidR="00E14B49" w:rsidRPr="00E654D6">
        <w:rPr>
          <w:color w:val="000000" w:themeColor="text1"/>
          <w:sz w:val="24"/>
          <w:szCs w:val="24"/>
        </w:rPr>
        <w:t>3</w:t>
      </w:r>
      <w:r w:rsidRPr="00E654D6">
        <w:rPr>
          <w:color w:val="000000" w:themeColor="text1"/>
          <w:sz w:val="24"/>
          <w:szCs w:val="24"/>
        </w:rPr>
        <w:t xml:space="preserve">. </w:t>
      </w:r>
      <w:r w:rsidR="00863353" w:rsidRPr="00E654D6">
        <w:rPr>
          <w:color w:val="000000" w:themeColor="text1"/>
          <w:sz w:val="24"/>
          <w:szCs w:val="24"/>
        </w:rPr>
        <w:t xml:space="preserve">Contribution of Earlier Detection, </w:t>
      </w:r>
      <w:r w:rsidR="00692A42" w:rsidRPr="00E654D6">
        <w:rPr>
          <w:color w:val="000000" w:themeColor="text1"/>
          <w:sz w:val="24"/>
          <w:szCs w:val="24"/>
        </w:rPr>
        <w:t>Advances</w:t>
      </w:r>
      <w:r w:rsidR="00863353" w:rsidRPr="00E654D6">
        <w:rPr>
          <w:color w:val="000000" w:themeColor="text1"/>
          <w:sz w:val="24"/>
          <w:szCs w:val="24"/>
        </w:rPr>
        <w:t xml:space="preserve"> in Breast Cancer Treatment, and </w:t>
      </w:r>
      <w:r w:rsidR="00692A42" w:rsidRPr="00E654D6">
        <w:rPr>
          <w:color w:val="000000" w:themeColor="text1"/>
          <w:sz w:val="24"/>
          <w:szCs w:val="24"/>
        </w:rPr>
        <w:t>Advances</w:t>
      </w:r>
      <w:r w:rsidR="00863353" w:rsidRPr="00E654D6">
        <w:rPr>
          <w:color w:val="000000" w:themeColor="text1"/>
          <w:sz w:val="24"/>
          <w:szCs w:val="24"/>
        </w:rPr>
        <w:t xml:space="preserve"> in Treatment of </w:t>
      </w:r>
      <w:r w:rsidR="00CB35E5" w:rsidRPr="00E654D6">
        <w:rPr>
          <w:color w:val="000000" w:themeColor="text1"/>
          <w:sz w:val="24"/>
          <w:szCs w:val="24"/>
        </w:rPr>
        <w:t xml:space="preserve">Competing </w:t>
      </w:r>
      <w:r w:rsidR="00863353" w:rsidRPr="00E654D6">
        <w:rPr>
          <w:color w:val="000000" w:themeColor="text1"/>
          <w:sz w:val="24"/>
          <w:szCs w:val="24"/>
        </w:rPr>
        <w:t>Diseases on Gain in Life Expectancy</w:t>
      </w:r>
    </w:p>
    <w:p w14:paraId="2F89540D" w14:textId="77777777" w:rsidR="00BB4E57" w:rsidRPr="00E654D6" w:rsidRDefault="00BB4E57" w:rsidP="00863353">
      <w:pPr>
        <w:pStyle w:val="Normal1"/>
        <w:spacing w:line="240" w:lineRule="auto"/>
        <w:rPr>
          <w:color w:val="000000" w:themeColor="text1"/>
          <w:sz w:val="24"/>
          <w:szCs w:val="24"/>
        </w:rPr>
      </w:pPr>
    </w:p>
    <w:p w14:paraId="426A4C4A" w14:textId="77777777" w:rsidR="00863353" w:rsidRPr="00E654D6" w:rsidRDefault="00CB35E5" w:rsidP="00863353">
      <w:pPr>
        <w:pStyle w:val="Normal1"/>
        <w:spacing w:line="240" w:lineRule="auto"/>
        <w:rPr>
          <w:color w:val="000000" w:themeColor="text1"/>
          <w:sz w:val="24"/>
          <w:szCs w:val="24"/>
        </w:rPr>
      </w:pPr>
      <w:r w:rsidRPr="00E654D6">
        <w:rPr>
          <w:color w:val="000000" w:themeColor="text1"/>
          <w:sz w:val="24"/>
          <w:szCs w:val="24"/>
        </w:rPr>
        <w:t xml:space="preserve">Overall gain in life expectancy and the contribution of the temporal shift in tumor size (by tumor size and net contribution) and reductions in case fatality rates from breast cancer and competing causes of death.  </w:t>
      </w:r>
    </w:p>
    <w:p w14:paraId="02FD9D5C" w14:textId="77777777" w:rsidR="00CB35E5" w:rsidRPr="00E654D6" w:rsidRDefault="00CB35E5" w:rsidP="00863353">
      <w:pPr>
        <w:pStyle w:val="Normal1"/>
        <w:spacing w:line="240" w:lineRule="auto"/>
        <w:rPr>
          <w:color w:val="000000" w:themeColor="text1"/>
          <w:sz w:val="24"/>
          <w:szCs w:val="24"/>
        </w:rPr>
      </w:pPr>
    </w:p>
    <w:p w14:paraId="568A8A2B" w14:textId="77777777" w:rsidR="00BB4E57" w:rsidRPr="00E654D6" w:rsidRDefault="00BB4E57" w:rsidP="00BD5F67">
      <w:pPr>
        <w:pStyle w:val="Normal1"/>
        <w:spacing w:line="240" w:lineRule="auto"/>
        <w:outlineLvl w:val="0"/>
        <w:rPr>
          <w:color w:val="000000" w:themeColor="text1"/>
          <w:sz w:val="24"/>
          <w:szCs w:val="24"/>
        </w:rPr>
      </w:pPr>
      <w:r w:rsidRPr="00E654D6">
        <w:rPr>
          <w:color w:val="000000" w:themeColor="text1"/>
          <w:sz w:val="24"/>
          <w:szCs w:val="24"/>
        </w:rPr>
        <w:t xml:space="preserve">Figure </w:t>
      </w:r>
      <w:r w:rsidR="00E14B49" w:rsidRPr="00E654D6">
        <w:rPr>
          <w:color w:val="000000" w:themeColor="text1"/>
          <w:sz w:val="24"/>
          <w:szCs w:val="24"/>
        </w:rPr>
        <w:t>4</w:t>
      </w:r>
      <w:r w:rsidRPr="00E654D6">
        <w:rPr>
          <w:color w:val="000000" w:themeColor="text1"/>
          <w:sz w:val="24"/>
          <w:szCs w:val="24"/>
        </w:rPr>
        <w:t xml:space="preserve">.  </w:t>
      </w:r>
      <w:r w:rsidR="00863353" w:rsidRPr="00E654D6">
        <w:rPr>
          <w:color w:val="000000" w:themeColor="text1"/>
          <w:sz w:val="24"/>
          <w:szCs w:val="24"/>
        </w:rPr>
        <w:t xml:space="preserve">Contributions to Gain in Life Expectancy, Varying </w:t>
      </w:r>
      <w:r w:rsidR="00CF154C">
        <w:rPr>
          <w:color w:val="000000" w:themeColor="text1"/>
          <w:sz w:val="24"/>
          <w:szCs w:val="24"/>
        </w:rPr>
        <w:t>Assumed Prevalence</w:t>
      </w:r>
      <w:r w:rsidR="00863353" w:rsidRPr="00E654D6">
        <w:rPr>
          <w:color w:val="000000" w:themeColor="text1"/>
          <w:sz w:val="24"/>
          <w:szCs w:val="24"/>
        </w:rPr>
        <w:t xml:space="preserve"> of Overdiagnosis </w:t>
      </w:r>
    </w:p>
    <w:p w14:paraId="1BE372DC" w14:textId="77777777" w:rsidR="00CB35E5" w:rsidRPr="00E654D6" w:rsidRDefault="00CB35E5">
      <w:pPr>
        <w:rPr>
          <w:color w:val="000000" w:themeColor="text1"/>
          <w:sz w:val="24"/>
          <w:szCs w:val="24"/>
        </w:rPr>
      </w:pPr>
    </w:p>
    <w:p w14:paraId="7FBA273A" w14:textId="77777777" w:rsidR="00BB4E57" w:rsidRPr="00E654D6" w:rsidRDefault="00CB35E5">
      <w:pPr>
        <w:rPr>
          <w:color w:val="000000" w:themeColor="text1"/>
          <w:sz w:val="24"/>
          <w:szCs w:val="24"/>
        </w:rPr>
      </w:pPr>
      <w:r w:rsidRPr="00E654D6">
        <w:rPr>
          <w:color w:val="000000" w:themeColor="text1"/>
          <w:sz w:val="24"/>
          <w:szCs w:val="24"/>
        </w:rPr>
        <w:t xml:space="preserve">Overall gain in life expectancy and its constituent components (temporal shift in tumor size, reductions in case fatality rates from breast cancer, and reductions in case fatality rates from competing causes of death) varying the </w:t>
      </w:r>
      <w:r w:rsidR="00CF154C">
        <w:rPr>
          <w:color w:val="000000" w:themeColor="text1"/>
          <w:sz w:val="24"/>
          <w:szCs w:val="24"/>
        </w:rPr>
        <w:t>assumed prevalence</w:t>
      </w:r>
      <w:r w:rsidRPr="00E654D6">
        <w:rPr>
          <w:color w:val="000000" w:themeColor="text1"/>
          <w:sz w:val="24"/>
          <w:szCs w:val="24"/>
        </w:rPr>
        <w:t xml:space="preserve"> of overdiagnosis for tumors </w:t>
      </w:r>
      <w:r w:rsidR="00A526D1" w:rsidRPr="00E654D6">
        <w:rPr>
          <w:rFonts w:eastAsia="MS Gothic"/>
          <w:color w:val="000000" w:themeColor="text1"/>
          <w:sz w:val="24"/>
          <w:szCs w:val="24"/>
        </w:rPr>
        <w:t>≤</w:t>
      </w:r>
      <w:r w:rsidR="00B82639" w:rsidRPr="00E654D6">
        <w:rPr>
          <w:color w:val="000000" w:themeColor="text1"/>
          <w:sz w:val="24"/>
          <w:szCs w:val="24"/>
        </w:rPr>
        <w:t>3</w:t>
      </w:r>
      <w:r w:rsidRPr="00E654D6">
        <w:rPr>
          <w:color w:val="000000" w:themeColor="text1"/>
          <w:sz w:val="24"/>
          <w:szCs w:val="24"/>
        </w:rPr>
        <w:t xml:space="preserve">cm from 0% to </w:t>
      </w:r>
      <w:r w:rsidR="00BC4E45" w:rsidRPr="00E654D6">
        <w:rPr>
          <w:color w:val="000000" w:themeColor="text1"/>
          <w:sz w:val="24"/>
          <w:szCs w:val="24"/>
        </w:rPr>
        <w:t>52</w:t>
      </w:r>
      <w:r w:rsidRPr="00E654D6">
        <w:rPr>
          <w:color w:val="000000" w:themeColor="text1"/>
          <w:sz w:val="24"/>
          <w:szCs w:val="24"/>
        </w:rPr>
        <w:t>%.</w:t>
      </w:r>
      <w:r w:rsidR="00BB4E57" w:rsidRPr="00E654D6">
        <w:rPr>
          <w:color w:val="000000" w:themeColor="text1"/>
          <w:sz w:val="24"/>
          <w:szCs w:val="24"/>
        </w:rPr>
        <w:br w:type="page"/>
      </w:r>
    </w:p>
    <w:p w14:paraId="237FDCF3" w14:textId="77777777" w:rsidR="00BB4E57" w:rsidRPr="00E654D6" w:rsidRDefault="00BB4E57" w:rsidP="00BD5F67">
      <w:pPr>
        <w:pStyle w:val="Normal1"/>
        <w:spacing w:line="480" w:lineRule="auto"/>
        <w:outlineLvl w:val="0"/>
        <w:rPr>
          <w:color w:val="000000" w:themeColor="text1"/>
          <w:sz w:val="24"/>
          <w:szCs w:val="24"/>
        </w:rPr>
      </w:pPr>
      <w:r w:rsidRPr="00E654D6">
        <w:rPr>
          <w:color w:val="000000" w:themeColor="text1"/>
          <w:sz w:val="24"/>
          <w:szCs w:val="24"/>
        </w:rPr>
        <w:lastRenderedPageBreak/>
        <w:t xml:space="preserve">Table 1. </w:t>
      </w:r>
      <w:r w:rsidR="00863353" w:rsidRPr="00E654D6">
        <w:rPr>
          <w:color w:val="000000" w:themeColor="text1"/>
          <w:sz w:val="24"/>
          <w:szCs w:val="24"/>
        </w:rPr>
        <w:t xml:space="preserve">Contribution of Earlier Detection </w:t>
      </w:r>
      <w:r w:rsidR="001853D8" w:rsidRPr="00E654D6">
        <w:rPr>
          <w:color w:val="000000" w:themeColor="text1"/>
          <w:sz w:val="24"/>
          <w:szCs w:val="24"/>
        </w:rPr>
        <w:t>on Gain in Life Expectancy</w:t>
      </w:r>
      <w:r w:rsidR="00326E94" w:rsidRPr="00E654D6">
        <w:rPr>
          <w:color w:val="000000" w:themeColor="text1"/>
          <w:sz w:val="24"/>
          <w:szCs w:val="24"/>
        </w:rPr>
        <w:t xml:space="preserve"> </w:t>
      </w:r>
    </w:p>
    <w:tbl>
      <w:tblPr>
        <w:tblW w:w="7713" w:type="dxa"/>
        <w:tblInd w:w="93" w:type="dxa"/>
        <w:tblLook w:val="04A0" w:firstRow="1" w:lastRow="0" w:firstColumn="1" w:lastColumn="0" w:noHBand="0" w:noVBand="1"/>
      </w:tblPr>
      <w:tblGrid>
        <w:gridCol w:w="2851"/>
        <w:gridCol w:w="1811"/>
        <w:gridCol w:w="3051"/>
      </w:tblGrid>
      <w:tr w:rsidR="00E14B49" w:rsidRPr="00E654D6" w14:paraId="5F240AF1" w14:textId="77777777" w:rsidTr="00597040">
        <w:trPr>
          <w:trHeight w:val="288"/>
        </w:trPr>
        <w:tc>
          <w:tcPr>
            <w:tcW w:w="2851" w:type="dxa"/>
            <w:vMerge w:val="restart"/>
            <w:shd w:val="clear" w:color="auto" w:fill="auto"/>
            <w:vAlign w:val="bottom"/>
          </w:tcPr>
          <w:p w14:paraId="7B4C19EF" w14:textId="77777777" w:rsidR="00E14B49" w:rsidRPr="00E654D6" w:rsidRDefault="00E14B49" w:rsidP="00627D39">
            <w:pPr>
              <w:spacing w:line="240" w:lineRule="auto"/>
              <w:rPr>
                <w:rFonts w:eastAsia="Times New Roman"/>
                <w:color w:val="000000" w:themeColor="text1"/>
                <w:sz w:val="24"/>
                <w:szCs w:val="24"/>
              </w:rPr>
            </w:pPr>
            <w:r w:rsidRPr="00E654D6">
              <w:rPr>
                <w:rFonts w:eastAsia="Times New Roman"/>
                <w:color w:val="000000" w:themeColor="text1"/>
                <w:sz w:val="24"/>
                <w:szCs w:val="24"/>
              </w:rPr>
              <w:t>Age Group (Years Old)</w:t>
            </w:r>
          </w:p>
        </w:tc>
        <w:tc>
          <w:tcPr>
            <w:tcW w:w="4862" w:type="dxa"/>
            <w:gridSpan w:val="2"/>
            <w:tcBorders>
              <w:bottom w:val="single" w:sz="4" w:space="0" w:color="auto"/>
            </w:tcBorders>
            <w:shd w:val="clear" w:color="auto" w:fill="auto"/>
            <w:vAlign w:val="bottom"/>
          </w:tcPr>
          <w:p w14:paraId="318BE6DA" w14:textId="77777777" w:rsidR="00E14B49" w:rsidRPr="00E654D6" w:rsidRDefault="00E14B49" w:rsidP="00627D39">
            <w:pPr>
              <w:spacing w:line="240" w:lineRule="auto"/>
              <w:jc w:val="center"/>
              <w:rPr>
                <w:rFonts w:eastAsia="Times New Roman"/>
                <w:color w:val="000000" w:themeColor="text1"/>
                <w:sz w:val="24"/>
                <w:szCs w:val="24"/>
              </w:rPr>
            </w:pPr>
            <w:r w:rsidRPr="00E654D6">
              <w:rPr>
                <w:rFonts w:eastAsia="Times New Roman"/>
                <w:color w:val="000000" w:themeColor="text1"/>
                <w:sz w:val="24"/>
                <w:szCs w:val="24"/>
              </w:rPr>
              <w:t>Contribution to Gain in Life Expectancy</w:t>
            </w:r>
          </w:p>
        </w:tc>
      </w:tr>
      <w:tr w:rsidR="005D086F" w:rsidRPr="00E654D6" w14:paraId="68BC2371" w14:textId="77777777" w:rsidTr="00597040">
        <w:trPr>
          <w:trHeight w:val="288"/>
        </w:trPr>
        <w:tc>
          <w:tcPr>
            <w:tcW w:w="2851" w:type="dxa"/>
            <w:vMerge/>
            <w:tcBorders>
              <w:bottom w:val="single" w:sz="4" w:space="0" w:color="auto"/>
            </w:tcBorders>
            <w:shd w:val="clear" w:color="auto" w:fill="auto"/>
            <w:vAlign w:val="bottom"/>
            <w:hideMark/>
          </w:tcPr>
          <w:p w14:paraId="04C49FEA" w14:textId="77777777" w:rsidR="00E14B49" w:rsidRPr="00E654D6" w:rsidRDefault="00E14B49" w:rsidP="00627D39">
            <w:pPr>
              <w:spacing w:line="240" w:lineRule="auto"/>
              <w:rPr>
                <w:rFonts w:eastAsia="Times New Roman"/>
                <w:color w:val="000000" w:themeColor="text1"/>
                <w:sz w:val="24"/>
                <w:szCs w:val="24"/>
              </w:rPr>
            </w:pPr>
          </w:p>
        </w:tc>
        <w:tc>
          <w:tcPr>
            <w:tcW w:w="1811" w:type="dxa"/>
            <w:tcBorders>
              <w:top w:val="single" w:sz="4" w:space="0" w:color="auto"/>
              <w:bottom w:val="single" w:sz="4" w:space="0" w:color="auto"/>
            </w:tcBorders>
            <w:shd w:val="clear" w:color="auto" w:fill="auto"/>
            <w:vAlign w:val="bottom"/>
            <w:hideMark/>
          </w:tcPr>
          <w:p w14:paraId="063777C1" w14:textId="77777777" w:rsidR="005D086F"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Years of Life</w:t>
            </w:r>
            <w:r w:rsidR="005D086F" w:rsidRPr="00E654D6">
              <w:rPr>
                <w:rFonts w:eastAsia="Times New Roman"/>
                <w:color w:val="000000" w:themeColor="text1"/>
                <w:sz w:val="24"/>
                <w:szCs w:val="24"/>
              </w:rPr>
              <w:t xml:space="preserve"> </w:t>
            </w:r>
          </w:p>
          <w:p w14:paraId="18F9CCE1" w14:textId="77777777" w:rsidR="00E14B49" w:rsidRPr="00E654D6" w:rsidRDefault="005D086F"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(1)</w:t>
            </w:r>
          </w:p>
        </w:tc>
        <w:tc>
          <w:tcPr>
            <w:tcW w:w="3051" w:type="dxa"/>
            <w:tcBorders>
              <w:top w:val="single" w:sz="4" w:space="0" w:color="auto"/>
              <w:bottom w:val="single" w:sz="4" w:space="0" w:color="auto"/>
            </w:tcBorders>
            <w:shd w:val="clear" w:color="auto" w:fill="auto"/>
            <w:noWrap/>
            <w:vAlign w:val="bottom"/>
            <w:hideMark/>
          </w:tcPr>
          <w:p w14:paraId="42359C32" w14:textId="77777777" w:rsidR="005D086F" w:rsidRPr="000B448B" w:rsidRDefault="00326E94">
            <w:pPr>
              <w:spacing w:line="240" w:lineRule="auto"/>
              <w:jc w:val="right"/>
              <w:rPr>
                <w:rFonts w:eastAsia="Times New Roman"/>
                <w:color w:val="000000" w:themeColor="text1"/>
                <w:sz w:val="24"/>
                <w:szCs w:val="24"/>
              </w:rPr>
            </w:pPr>
            <w:r w:rsidRPr="000B448B">
              <w:rPr>
                <w:rFonts w:eastAsia="Times New Roman"/>
                <w:color w:val="000000" w:themeColor="text1"/>
                <w:sz w:val="24"/>
                <w:szCs w:val="24"/>
              </w:rPr>
              <w:t>Percentage</w:t>
            </w:r>
            <w:r w:rsidR="004E1014" w:rsidRPr="000B448B">
              <w:rPr>
                <w:rFonts w:eastAsia="Times New Roman"/>
                <w:color w:val="000000" w:themeColor="text1"/>
                <w:sz w:val="24"/>
                <w:szCs w:val="24"/>
              </w:rPr>
              <w:t xml:space="preserve"> Contribution </w:t>
            </w:r>
          </w:p>
          <w:p w14:paraId="1DB5F672" w14:textId="77777777" w:rsidR="00E14B49" w:rsidRPr="00E654D6" w:rsidRDefault="005D086F">
            <w:pPr>
              <w:spacing w:line="240" w:lineRule="auto"/>
              <w:jc w:val="right"/>
              <w:rPr>
                <w:rFonts w:eastAsia="Times New Roman"/>
                <w:color w:val="000000" w:themeColor="text1"/>
                <w:sz w:val="24"/>
                <w:szCs w:val="24"/>
              </w:rPr>
            </w:pPr>
            <w:r w:rsidRPr="000B448B">
              <w:rPr>
                <w:rFonts w:eastAsia="Times New Roman"/>
                <w:color w:val="000000" w:themeColor="text1"/>
                <w:sz w:val="24"/>
                <w:szCs w:val="24"/>
              </w:rPr>
              <w:t>(2)=100*(1)/10.94</w:t>
            </w:r>
          </w:p>
        </w:tc>
      </w:tr>
      <w:tr w:rsidR="005D086F" w:rsidRPr="00E654D6" w14:paraId="532F17DD" w14:textId="77777777" w:rsidTr="00597040">
        <w:trPr>
          <w:trHeight w:val="288"/>
        </w:trPr>
        <w:tc>
          <w:tcPr>
            <w:tcW w:w="2851" w:type="dxa"/>
            <w:tcBorders>
              <w:top w:val="single" w:sz="4" w:space="0" w:color="auto"/>
            </w:tcBorders>
            <w:shd w:val="clear" w:color="auto" w:fill="auto"/>
            <w:vAlign w:val="center"/>
            <w:hideMark/>
          </w:tcPr>
          <w:p w14:paraId="14A89074" w14:textId="77777777" w:rsidR="00E14B49" w:rsidRPr="00E654D6" w:rsidRDefault="00E14B49" w:rsidP="00627D39">
            <w:pPr>
              <w:tabs>
                <w:tab w:val="left" w:pos="447"/>
              </w:tabs>
              <w:spacing w:line="240" w:lineRule="auto"/>
              <w:rPr>
                <w:rFonts w:eastAsia="Times New Roman"/>
                <w:color w:val="000000" w:themeColor="text1"/>
                <w:sz w:val="24"/>
                <w:szCs w:val="24"/>
              </w:rPr>
            </w:pPr>
            <w:r w:rsidRPr="00E654D6">
              <w:rPr>
                <w:rFonts w:eastAsia="Times New Roman"/>
                <w:color w:val="000000" w:themeColor="text1"/>
                <w:sz w:val="24"/>
                <w:szCs w:val="24"/>
              </w:rPr>
              <w:tab/>
              <w:t>40-49</w:t>
            </w:r>
          </w:p>
        </w:tc>
        <w:tc>
          <w:tcPr>
            <w:tcW w:w="1811" w:type="dxa"/>
            <w:tcBorders>
              <w:top w:val="single" w:sz="4" w:space="0" w:color="auto"/>
            </w:tcBorders>
            <w:shd w:val="clear" w:color="auto" w:fill="auto"/>
            <w:vAlign w:val="center"/>
            <w:hideMark/>
          </w:tcPr>
          <w:p w14:paraId="21BA62EC"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0.56</w:t>
            </w:r>
          </w:p>
        </w:tc>
        <w:tc>
          <w:tcPr>
            <w:tcW w:w="3051" w:type="dxa"/>
            <w:tcBorders>
              <w:top w:val="single" w:sz="4" w:space="0" w:color="auto"/>
            </w:tcBorders>
            <w:shd w:val="clear" w:color="auto" w:fill="auto"/>
            <w:noWrap/>
            <w:vAlign w:val="bottom"/>
            <w:hideMark/>
          </w:tcPr>
          <w:p w14:paraId="0671B4BB"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5.12</w:t>
            </w:r>
          </w:p>
        </w:tc>
      </w:tr>
      <w:tr w:rsidR="005D086F" w:rsidRPr="00E654D6" w14:paraId="4DC24F1D" w14:textId="77777777" w:rsidTr="00597040">
        <w:trPr>
          <w:trHeight w:val="288"/>
        </w:trPr>
        <w:tc>
          <w:tcPr>
            <w:tcW w:w="2851" w:type="dxa"/>
            <w:shd w:val="clear" w:color="auto" w:fill="auto"/>
            <w:vAlign w:val="center"/>
            <w:hideMark/>
          </w:tcPr>
          <w:p w14:paraId="50B36063" w14:textId="77777777" w:rsidR="00E14B49" w:rsidRPr="00E654D6" w:rsidRDefault="00E14B49" w:rsidP="00627D39">
            <w:pPr>
              <w:tabs>
                <w:tab w:val="left" w:pos="447"/>
              </w:tabs>
              <w:spacing w:line="240" w:lineRule="auto"/>
              <w:rPr>
                <w:rFonts w:eastAsia="Times New Roman"/>
                <w:color w:val="000000" w:themeColor="text1"/>
                <w:sz w:val="24"/>
                <w:szCs w:val="24"/>
              </w:rPr>
            </w:pPr>
            <w:r w:rsidRPr="00E654D6">
              <w:rPr>
                <w:rFonts w:eastAsia="Times New Roman"/>
                <w:color w:val="000000" w:themeColor="text1"/>
                <w:sz w:val="24"/>
                <w:szCs w:val="24"/>
              </w:rPr>
              <w:tab/>
              <w:t>50-59</w:t>
            </w:r>
          </w:p>
        </w:tc>
        <w:tc>
          <w:tcPr>
            <w:tcW w:w="1811" w:type="dxa"/>
            <w:shd w:val="clear" w:color="auto" w:fill="auto"/>
            <w:vAlign w:val="center"/>
            <w:hideMark/>
          </w:tcPr>
          <w:p w14:paraId="0C858D69"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0.45</w:t>
            </w:r>
          </w:p>
        </w:tc>
        <w:tc>
          <w:tcPr>
            <w:tcW w:w="3051" w:type="dxa"/>
            <w:shd w:val="clear" w:color="auto" w:fill="auto"/>
            <w:noWrap/>
            <w:vAlign w:val="bottom"/>
            <w:hideMark/>
          </w:tcPr>
          <w:p w14:paraId="7A8EA7A5"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4.11</w:t>
            </w:r>
          </w:p>
        </w:tc>
      </w:tr>
      <w:tr w:rsidR="005D086F" w:rsidRPr="00E654D6" w14:paraId="686FBEB2" w14:textId="77777777" w:rsidTr="00597040">
        <w:trPr>
          <w:trHeight w:val="288"/>
        </w:trPr>
        <w:tc>
          <w:tcPr>
            <w:tcW w:w="2851" w:type="dxa"/>
            <w:shd w:val="clear" w:color="auto" w:fill="auto"/>
            <w:vAlign w:val="center"/>
            <w:hideMark/>
          </w:tcPr>
          <w:p w14:paraId="3261F436" w14:textId="77777777" w:rsidR="00E14B49" w:rsidRPr="00E654D6" w:rsidRDefault="00E14B49" w:rsidP="00627D39">
            <w:pPr>
              <w:tabs>
                <w:tab w:val="left" w:pos="447"/>
              </w:tabs>
              <w:spacing w:line="240" w:lineRule="auto"/>
              <w:rPr>
                <w:rFonts w:eastAsia="Times New Roman"/>
                <w:color w:val="000000" w:themeColor="text1"/>
                <w:sz w:val="24"/>
                <w:szCs w:val="24"/>
              </w:rPr>
            </w:pPr>
            <w:r w:rsidRPr="00E654D6">
              <w:rPr>
                <w:rFonts w:eastAsia="Times New Roman"/>
                <w:color w:val="000000" w:themeColor="text1"/>
                <w:sz w:val="24"/>
                <w:szCs w:val="24"/>
              </w:rPr>
              <w:tab/>
              <w:t>60-69</w:t>
            </w:r>
          </w:p>
        </w:tc>
        <w:tc>
          <w:tcPr>
            <w:tcW w:w="1811" w:type="dxa"/>
            <w:shd w:val="clear" w:color="auto" w:fill="auto"/>
            <w:vAlign w:val="center"/>
            <w:hideMark/>
          </w:tcPr>
          <w:p w14:paraId="72E28BF0"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0.41</w:t>
            </w:r>
          </w:p>
        </w:tc>
        <w:tc>
          <w:tcPr>
            <w:tcW w:w="3051" w:type="dxa"/>
            <w:shd w:val="clear" w:color="auto" w:fill="auto"/>
            <w:noWrap/>
            <w:vAlign w:val="bottom"/>
            <w:hideMark/>
          </w:tcPr>
          <w:p w14:paraId="781F6B99"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3.75</w:t>
            </w:r>
          </w:p>
        </w:tc>
      </w:tr>
      <w:tr w:rsidR="005D086F" w:rsidRPr="00E654D6" w14:paraId="59CD84A0" w14:textId="77777777" w:rsidTr="00597040">
        <w:trPr>
          <w:trHeight w:val="288"/>
        </w:trPr>
        <w:tc>
          <w:tcPr>
            <w:tcW w:w="2851" w:type="dxa"/>
            <w:shd w:val="clear" w:color="auto" w:fill="auto"/>
            <w:vAlign w:val="center"/>
            <w:hideMark/>
          </w:tcPr>
          <w:p w14:paraId="21F3A515" w14:textId="77777777" w:rsidR="00E14B49" w:rsidRPr="00E654D6" w:rsidRDefault="00E14B49" w:rsidP="00627D39">
            <w:pPr>
              <w:tabs>
                <w:tab w:val="left" w:pos="447"/>
              </w:tabs>
              <w:spacing w:line="240" w:lineRule="auto"/>
              <w:rPr>
                <w:rFonts w:eastAsia="Times New Roman"/>
                <w:color w:val="000000" w:themeColor="text1"/>
                <w:sz w:val="24"/>
                <w:szCs w:val="24"/>
              </w:rPr>
            </w:pPr>
            <w:r w:rsidRPr="00E654D6">
              <w:rPr>
                <w:rFonts w:eastAsia="Times New Roman"/>
                <w:color w:val="000000" w:themeColor="text1"/>
                <w:sz w:val="24"/>
                <w:szCs w:val="24"/>
              </w:rPr>
              <w:tab/>
              <w:t>70-79</w:t>
            </w:r>
          </w:p>
        </w:tc>
        <w:tc>
          <w:tcPr>
            <w:tcW w:w="1811" w:type="dxa"/>
            <w:shd w:val="clear" w:color="auto" w:fill="auto"/>
            <w:vAlign w:val="center"/>
            <w:hideMark/>
          </w:tcPr>
          <w:p w14:paraId="1B10D81E"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0.72</w:t>
            </w:r>
          </w:p>
        </w:tc>
        <w:tc>
          <w:tcPr>
            <w:tcW w:w="3051" w:type="dxa"/>
            <w:shd w:val="clear" w:color="auto" w:fill="auto"/>
            <w:noWrap/>
            <w:vAlign w:val="bottom"/>
            <w:hideMark/>
          </w:tcPr>
          <w:p w14:paraId="703FC74B"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6.58</w:t>
            </w:r>
          </w:p>
        </w:tc>
      </w:tr>
      <w:tr w:rsidR="005D086F" w:rsidRPr="00E654D6" w14:paraId="60DC11C4" w14:textId="77777777" w:rsidTr="00597040">
        <w:trPr>
          <w:trHeight w:val="288"/>
        </w:trPr>
        <w:tc>
          <w:tcPr>
            <w:tcW w:w="2851" w:type="dxa"/>
            <w:shd w:val="clear" w:color="auto" w:fill="auto"/>
            <w:vAlign w:val="center"/>
            <w:hideMark/>
          </w:tcPr>
          <w:p w14:paraId="3C65DC0C" w14:textId="77777777" w:rsidR="00E14B49" w:rsidRPr="00E654D6" w:rsidRDefault="00E14B49" w:rsidP="00627D39">
            <w:pPr>
              <w:tabs>
                <w:tab w:val="left" w:pos="447"/>
              </w:tabs>
              <w:spacing w:line="240" w:lineRule="auto"/>
              <w:rPr>
                <w:rFonts w:eastAsia="Times New Roman"/>
                <w:color w:val="000000" w:themeColor="text1"/>
                <w:sz w:val="24"/>
                <w:szCs w:val="24"/>
              </w:rPr>
            </w:pPr>
            <w:r w:rsidRPr="00E654D6">
              <w:rPr>
                <w:rFonts w:eastAsia="Times New Roman"/>
                <w:color w:val="000000" w:themeColor="text1"/>
                <w:sz w:val="24"/>
                <w:szCs w:val="24"/>
              </w:rPr>
              <w:tab/>
              <w:t>80-89</w:t>
            </w:r>
          </w:p>
        </w:tc>
        <w:tc>
          <w:tcPr>
            <w:tcW w:w="1811" w:type="dxa"/>
            <w:shd w:val="clear" w:color="auto" w:fill="auto"/>
            <w:vAlign w:val="center"/>
            <w:hideMark/>
          </w:tcPr>
          <w:p w14:paraId="2AB77DBF"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0.65</w:t>
            </w:r>
          </w:p>
        </w:tc>
        <w:tc>
          <w:tcPr>
            <w:tcW w:w="3051" w:type="dxa"/>
            <w:shd w:val="clear" w:color="auto" w:fill="auto"/>
            <w:noWrap/>
            <w:vAlign w:val="bottom"/>
            <w:hideMark/>
          </w:tcPr>
          <w:p w14:paraId="5C5FC381"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5.94</w:t>
            </w:r>
          </w:p>
        </w:tc>
      </w:tr>
      <w:tr w:rsidR="005D086F" w:rsidRPr="00E654D6" w14:paraId="55ED94E0" w14:textId="77777777" w:rsidTr="00597040">
        <w:trPr>
          <w:trHeight w:val="288"/>
        </w:trPr>
        <w:tc>
          <w:tcPr>
            <w:tcW w:w="2851" w:type="dxa"/>
            <w:shd w:val="clear" w:color="auto" w:fill="auto"/>
            <w:vAlign w:val="center"/>
            <w:hideMark/>
          </w:tcPr>
          <w:p w14:paraId="75A2673D" w14:textId="77777777" w:rsidR="00E14B49" w:rsidRPr="00E654D6" w:rsidRDefault="00E14B49" w:rsidP="00627D39">
            <w:pPr>
              <w:tabs>
                <w:tab w:val="left" w:pos="447"/>
              </w:tabs>
              <w:spacing w:line="240" w:lineRule="auto"/>
              <w:rPr>
                <w:rFonts w:eastAsia="Times New Roman"/>
                <w:color w:val="000000" w:themeColor="text1"/>
                <w:sz w:val="24"/>
                <w:szCs w:val="24"/>
              </w:rPr>
            </w:pPr>
            <w:r w:rsidRPr="00E654D6">
              <w:rPr>
                <w:rFonts w:eastAsia="Times New Roman"/>
                <w:color w:val="000000" w:themeColor="text1"/>
                <w:sz w:val="24"/>
                <w:szCs w:val="24"/>
              </w:rPr>
              <w:tab/>
              <w:t>90-99</w:t>
            </w:r>
          </w:p>
        </w:tc>
        <w:tc>
          <w:tcPr>
            <w:tcW w:w="1811" w:type="dxa"/>
            <w:shd w:val="clear" w:color="auto" w:fill="auto"/>
            <w:vAlign w:val="center"/>
            <w:hideMark/>
          </w:tcPr>
          <w:p w14:paraId="725F8399"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0.12</w:t>
            </w:r>
          </w:p>
        </w:tc>
        <w:tc>
          <w:tcPr>
            <w:tcW w:w="3051" w:type="dxa"/>
            <w:shd w:val="clear" w:color="auto" w:fill="auto"/>
            <w:noWrap/>
            <w:vAlign w:val="bottom"/>
            <w:hideMark/>
          </w:tcPr>
          <w:p w14:paraId="554868E9"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1.10</w:t>
            </w:r>
          </w:p>
        </w:tc>
      </w:tr>
      <w:tr w:rsidR="005D086F" w:rsidRPr="00E654D6" w14:paraId="2EA81D43" w14:textId="77777777" w:rsidTr="00597040">
        <w:trPr>
          <w:trHeight w:val="288"/>
        </w:trPr>
        <w:tc>
          <w:tcPr>
            <w:tcW w:w="2851" w:type="dxa"/>
            <w:tcBorders>
              <w:bottom w:val="single" w:sz="4" w:space="0" w:color="auto"/>
            </w:tcBorders>
            <w:shd w:val="clear" w:color="auto" w:fill="auto"/>
            <w:vAlign w:val="center"/>
            <w:hideMark/>
          </w:tcPr>
          <w:p w14:paraId="1675343D" w14:textId="77777777" w:rsidR="00E14B49" w:rsidRPr="00E654D6" w:rsidRDefault="00E14B49" w:rsidP="00627D39">
            <w:pPr>
              <w:tabs>
                <w:tab w:val="left" w:pos="447"/>
              </w:tabs>
              <w:spacing w:line="240" w:lineRule="auto"/>
              <w:rPr>
                <w:rFonts w:eastAsia="Times New Roman"/>
                <w:color w:val="000000" w:themeColor="text1"/>
                <w:sz w:val="24"/>
                <w:szCs w:val="24"/>
              </w:rPr>
            </w:pPr>
            <w:r w:rsidRPr="00E654D6">
              <w:rPr>
                <w:rFonts w:eastAsia="Times New Roman"/>
                <w:color w:val="000000" w:themeColor="text1"/>
                <w:sz w:val="24"/>
                <w:szCs w:val="24"/>
              </w:rPr>
              <w:tab/>
              <w:t>≥100</w:t>
            </w:r>
          </w:p>
        </w:tc>
        <w:tc>
          <w:tcPr>
            <w:tcW w:w="1811" w:type="dxa"/>
            <w:tcBorders>
              <w:bottom w:val="single" w:sz="4" w:space="0" w:color="auto"/>
            </w:tcBorders>
            <w:shd w:val="clear" w:color="auto" w:fill="auto"/>
            <w:vAlign w:val="center"/>
            <w:hideMark/>
          </w:tcPr>
          <w:p w14:paraId="2961B9FD"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0.01</w:t>
            </w:r>
          </w:p>
        </w:tc>
        <w:tc>
          <w:tcPr>
            <w:tcW w:w="3051" w:type="dxa"/>
            <w:tcBorders>
              <w:bottom w:val="single" w:sz="4" w:space="0" w:color="auto"/>
            </w:tcBorders>
            <w:shd w:val="clear" w:color="auto" w:fill="auto"/>
            <w:noWrap/>
            <w:vAlign w:val="bottom"/>
            <w:hideMark/>
          </w:tcPr>
          <w:p w14:paraId="2528F0BC"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0.09</w:t>
            </w:r>
          </w:p>
        </w:tc>
      </w:tr>
      <w:tr w:rsidR="005D086F" w:rsidRPr="00F06681" w14:paraId="6AB95EC4" w14:textId="77777777" w:rsidTr="00597040">
        <w:trPr>
          <w:trHeight w:val="288"/>
        </w:trPr>
        <w:tc>
          <w:tcPr>
            <w:tcW w:w="2851" w:type="dxa"/>
            <w:tcBorders>
              <w:top w:val="single" w:sz="4" w:space="0" w:color="auto"/>
            </w:tcBorders>
            <w:shd w:val="clear" w:color="auto" w:fill="auto"/>
            <w:vAlign w:val="center"/>
            <w:hideMark/>
          </w:tcPr>
          <w:p w14:paraId="02775954" w14:textId="77777777" w:rsidR="00E14B49" w:rsidRPr="00E654D6" w:rsidRDefault="00E14B49" w:rsidP="00627D39">
            <w:pPr>
              <w:tabs>
                <w:tab w:val="left" w:pos="447"/>
              </w:tabs>
              <w:spacing w:line="240" w:lineRule="auto"/>
              <w:rPr>
                <w:rFonts w:eastAsia="Times New Roman"/>
                <w:color w:val="000000" w:themeColor="text1"/>
                <w:sz w:val="24"/>
                <w:szCs w:val="24"/>
              </w:rPr>
            </w:pPr>
            <w:r w:rsidRPr="00E654D6">
              <w:rPr>
                <w:rFonts w:eastAsia="Times New Roman"/>
                <w:color w:val="000000" w:themeColor="text1"/>
                <w:sz w:val="24"/>
                <w:szCs w:val="24"/>
              </w:rPr>
              <w:tab/>
              <w:t>Total</w:t>
            </w:r>
          </w:p>
        </w:tc>
        <w:tc>
          <w:tcPr>
            <w:tcW w:w="1811" w:type="dxa"/>
            <w:tcBorders>
              <w:top w:val="single" w:sz="4" w:space="0" w:color="auto"/>
            </w:tcBorders>
            <w:shd w:val="clear" w:color="auto" w:fill="auto"/>
            <w:vAlign w:val="center"/>
            <w:hideMark/>
          </w:tcPr>
          <w:p w14:paraId="37AA91A8" w14:textId="77777777" w:rsidR="00E14B49" w:rsidRPr="00E654D6"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2.92</w:t>
            </w:r>
          </w:p>
        </w:tc>
        <w:tc>
          <w:tcPr>
            <w:tcW w:w="3051" w:type="dxa"/>
            <w:tcBorders>
              <w:top w:val="single" w:sz="4" w:space="0" w:color="auto"/>
            </w:tcBorders>
            <w:shd w:val="clear" w:color="auto" w:fill="auto"/>
            <w:noWrap/>
            <w:vAlign w:val="bottom"/>
            <w:hideMark/>
          </w:tcPr>
          <w:p w14:paraId="25A29EF8" w14:textId="77777777" w:rsidR="00E14B49" w:rsidRPr="00597040" w:rsidRDefault="00E14B49" w:rsidP="00627D39">
            <w:pPr>
              <w:spacing w:line="240" w:lineRule="auto"/>
              <w:jc w:val="right"/>
              <w:rPr>
                <w:rFonts w:eastAsia="Times New Roman"/>
                <w:color w:val="000000" w:themeColor="text1"/>
                <w:sz w:val="24"/>
                <w:szCs w:val="24"/>
              </w:rPr>
            </w:pPr>
            <w:r w:rsidRPr="00E654D6">
              <w:rPr>
                <w:rFonts w:eastAsia="Times New Roman"/>
                <w:color w:val="000000" w:themeColor="text1"/>
                <w:sz w:val="24"/>
                <w:szCs w:val="24"/>
              </w:rPr>
              <w:t>26.69</w:t>
            </w:r>
          </w:p>
        </w:tc>
      </w:tr>
    </w:tbl>
    <w:p w14:paraId="64757AC4" w14:textId="77777777" w:rsidR="00BB4E57" w:rsidRPr="00597040" w:rsidRDefault="00BB4E57" w:rsidP="008D20E9">
      <w:pPr>
        <w:pStyle w:val="Normal1"/>
        <w:spacing w:line="480" w:lineRule="auto"/>
        <w:rPr>
          <w:color w:val="000000" w:themeColor="text1"/>
          <w:sz w:val="24"/>
          <w:szCs w:val="24"/>
        </w:rPr>
      </w:pPr>
    </w:p>
    <w:p w14:paraId="09F38AD2" w14:textId="77777777" w:rsidR="00BB4E57" w:rsidRPr="00597040" w:rsidRDefault="00BB4E57" w:rsidP="00BB4E57">
      <w:pPr>
        <w:rPr>
          <w:color w:val="000000" w:themeColor="text1"/>
          <w:sz w:val="24"/>
          <w:szCs w:val="24"/>
        </w:rPr>
      </w:pPr>
    </w:p>
    <w:p w14:paraId="5F21570E" w14:textId="77777777" w:rsidR="00BB4E57" w:rsidRPr="00597040" w:rsidRDefault="00BB4E57" w:rsidP="00BB4E57">
      <w:pPr>
        <w:rPr>
          <w:color w:val="000000" w:themeColor="text1"/>
          <w:sz w:val="24"/>
          <w:szCs w:val="24"/>
        </w:rPr>
      </w:pPr>
    </w:p>
    <w:p w14:paraId="1D1599D7" w14:textId="77777777" w:rsidR="00BB4E57" w:rsidRPr="00597040" w:rsidRDefault="00BB4E57" w:rsidP="00BB4E57">
      <w:pPr>
        <w:rPr>
          <w:color w:val="000000" w:themeColor="text1"/>
          <w:sz w:val="24"/>
          <w:szCs w:val="24"/>
        </w:rPr>
      </w:pPr>
    </w:p>
    <w:p w14:paraId="60BB9A34" w14:textId="77777777" w:rsidR="00BB4E57" w:rsidRPr="00597040" w:rsidRDefault="00BB4E57" w:rsidP="00BB4E57">
      <w:pPr>
        <w:tabs>
          <w:tab w:val="left" w:pos="5980"/>
        </w:tabs>
        <w:rPr>
          <w:color w:val="000000" w:themeColor="text1"/>
          <w:sz w:val="24"/>
          <w:szCs w:val="24"/>
        </w:rPr>
      </w:pPr>
      <w:r w:rsidRPr="00597040">
        <w:rPr>
          <w:color w:val="000000" w:themeColor="text1"/>
          <w:sz w:val="24"/>
          <w:szCs w:val="24"/>
        </w:rPr>
        <w:tab/>
      </w:r>
    </w:p>
    <w:sectPr w:rsidR="00BB4E57" w:rsidRPr="00597040">
      <w:footerReference w:type="default" r:id="rId1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Samir Soneji" w:date="2016-03-11T16:13:00Z" w:initials="SS">
    <w:p w14:paraId="1042CCF4" w14:textId="77777777" w:rsidR="006369DF" w:rsidRDefault="006369DF">
      <w:pPr>
        <w:pStyle w:val="CommentText"/>
      </w:pPr>
      <w:r>
        <w:rPr>
          <w:rStyle w:val="CommentReference"/>
        </w:rPr>
        <w:annotationRef/>
      </w:r>
      <w:r>
        <w:t>Move sentence just deleted to white space bottom right corner of Figure 1.</w:t>
      </w:r>
    </w:p>
  </w:comment>
  <w:comment w:id="13" w:author="Samir Soneji" w:date="2016-03-11T16:14:00Z" w:initials="SS">
    <w:p w14:paraId="6DBD5B9E" w14:textId="77777777" w:rsidR="006369DF" w:rsidRDefault="006369DF">
      <w:pPr>
        <w:pStyle w:val="CommentText"/>
      </w:pPr>
      <w:r>
        <w:rPr>
          <w:rStyle w:val="CommentReference"/>
        </w:rPr>
        <w:annotationRef/>
      </w:r>
      <w:r>
        <w:t>Move this detail to appendix</w:t>
      </w:r>
    </w:p>
  </w:comment>
  <w:comment w:id="15" w:author="Samir Soneji" w:date="2016-03-11T16:15:00Z" w:initials="SS">
    <w:p w14:paraId="1470B855" w14:textId="77777777" w:rsidR="006369DF" w:rsidRDefault="006369DF">
      <w:pPr>
        <w:pStyle w:val="CommentText"/>
      </w:pPr>
      <w:r>
        <w:rPr>
          <w:rStyle w:val="CommentReference"/>
        </w:rPr>
        <w:annotationRef/>
      </w:r>
      <w:r>
        <w:t>Move to appendix</w:t>
      </w:r>
    </w:p>
  </w:comment>
  <w:comment w:id="20" w:author="Samir Soneji" w:date="2016-03-11T16:17:00Z" w:initials="SS">
    <w:p w14:paraId="435C5924" w14:textId="77777777" w:rsidR="006369DF" w:rsidRDefault="006369DF">
      <w:pPr>
        <w:pStyle w:val="CommentText"/>
      </w:pPr>
      <w:r>
        <w:rPr>
          <w:rStyle w:val="CommentReference"/>
        </w:rPr>
        <w:annotationRef/>
      </w:r>
      <w:r>
        <w:t>Put the numbers in the figure.</w:t>
      </w:r>
    </w:p>
  </w:comment>
  <w:comment w:id="21" w:author="Samir Soneji" w:date="2016-03-11T16:18:00Z" w:initials="SS">
    <w:p w14:paraId="48D47FC3" w14:textId="77777777" w:rsidR="006369DF" w:rsidRDefault="006369DF">
      <w:pPr>
        <w:pStyle w:val="CommentText"/>
      </w:pPr>
      <w:r>
        <w:rPr>
          <w:rStyle w:val="CommentReference"/>
        </w:rPr>
        <w:annotationRef/>
      </w:r>
      <w:r>
        <w:t>Put the overall gain number and tumor size numbers in the figure, too.</w:t>
      </w:r>
    </w:p>
  </w:comment>
  <w:comment w:id="30" w:author="Samir Soneji" w:date="2016-03-11T16:21:00Z" w:initials="SS">
    <w:p w14:paraId="1B3632D6" w14:textId="77777777" w:rsidR="006369DF" w:rsidRDefault="006369DF">
      <w:pPr>
        <w:pStyle w:val="CommentText"/>
      </w:pPr>
      <w:r>
        <w:rPr>
          <w:rStyle w:val="CommentReference"/>
        </w:rPr>
        <w:annotationRef/>
      </w:r>
      <w:r>
        <w:t>Add these values and arrows at x=20% in figure 4</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42CCF4" w15:done="0"/>
  <w15:commentEx w15:paraId="6DBD5B9E" w15:done="0"/>
  <w15:commentEx w15:paraId="1470B855" w15:done="0"/>
  <w15:commentEx w15:paraId="435C5924" w15:done="0"/>
  <w15:commentEx w15:paraId="48D47FC3" w15:done="0"/>
  <w15:commentEx w15:paraId="1B3632D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2A6C87" w14:textId="77777777" w:rsidR="001C2526" w:rsidRDefault="001C2526" w:rsidP="000E089C">
      <w:pPr>
        <w:spacing w:line="240" w:lineRule="auto"/>
      </w:pPr>
      <w:r>
        <w:separator/>
      </w:r>
    </w:p>
  </w:endnote>
  <w:endnote w:type="continuationSeparator" w:id="0">
    <w:p w14:paraId="33F936FB" w14:textId="77777777" w:rsidR="001C2526" w:rsidRDefault="001C2526" w:rsidP="000E08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Baoli SC Regular">
    <w:charset w:val="00"/>
    <w:family w:val="auto"/>
    <w:pitch w:val="variable"/>
    <w:sig w:usb0="00000003" w:usb1="080F0000" w:usb2="00000000" w:usb3="00000000" w:csb0="00040001" w:csb1="00000000"/>
  </w:font>
  <w:font w:name="Arial Unicode MS">
    <w:panose1 w:val="020B0604020202020204"/>
    <w:charset w:val="00"/>
    <w:family w:val="auto"/>
    <w:pitch w:val="variable"/>
    <w:sig w:usb0="F7FFAFFF" w:usb1="E9DFFFFF" w:usb2="0000003F" w:usb3="00000000" w:csb0="003F01FF" w:csb1="00000000"/>
  </w:font>
  <w:font w:name="MS Gothic">
    <w:panose1 w:val="020B0609070205080204"/>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8794922"/>
      <w:docPartObj>
        <w:docPartGallery w:val="Page Numbers (Bottom of Page)"/>
        <w:docPartUnique/>
      </w:docPartObj>
    </w:sdtPr>
    <w:sdtEndPr>
      <w:rPr>
        <w:noProof/>
      </w:rPr>
    </w:sdtEndPr>
    <w:sdtContent>
      <w:p w14:paraId="6A8442F8" w14:textId="77777777" w:rsidR="006369DF" w:rsidRDefault="006369DF">
        <w:pPr>
          <w:pStyle w:val="Footer"/>
          <w:jc w:val="right"/>
        </w:pPr>
        <w:r>
          <w:fldChar w:fldCharType="begin"/>
        </w:r>
        <w:r>
          <w:instrText xml:space="preserve"> PAGE   \* MERGEFORMAT </w:instrText>
        </w:r>
        <w:r>
          <w:fldChar w:fldCharType="separate"/>
        </w:r>
        <w:r w:rsidR="005A75BA">
          <w:rPr>
            <w:noProof/>
          </w:rPr>
          <w:t>5</w:t>
        </w:r>
        <w:r>
          <w:rPr>
            <w:noProof/>
          </w:rPr>
          <w:fldChar w:fldCharType="end"/>
        </w:r>
      </w:p>
    </w:sdtContent>
  </w:sdt>
  <w:p w14:paraId="6F0A0D71" w14:textId="77777777" w:rsidR="006369DF" w:rsidRDefault="006369D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E7ED32" w14:textId="77777777" w:rsidR="001C2526" w:rsidRDefault="001C2526" w:rsidP="000E089C">
      <w:pPr>
        <w:spacing w:line="240" w:lineRule="auto"/>
      </w:pPr>
      <w:r>
        <w:separator/>
      </w:r>
    </w:p>
  </w:footnote>
  <w:footnote w:type="continuationSeparator" w:id="0">
    <w:p w14:paraId="3072E3EE" w14:textId="77777777" w:rsidR="001C2526" w:rsidRDefault="001C2526" w:rsidP="000E089C">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349"/>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D0B09D0"/>
    <w:multiLevelType w:val="hybridMultilevel"/>
    <w:tmpl w:val="191CAE7C"/>
    <w:lvl w:ilvl="0" w:tplc="99CCB0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7822AD"/>
    <w:multiLevelType w:val="hybridMultilevel"/>
    <w:tmpl w:val="E07E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mir S. Soneji">
    <w15:presenceInfo w15:providerId="None" w15:userId="Samir S. Sonej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131078" w:nlCheck="1" w:checkStyle="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350"/>
    <w:rsid w:val="00000C1D"/>
    <w:rsid w:val="00005600"/>
    <w:rsid w:val="000063AD"/>
    <w:rsid w:val="00021D1A"/>
    <w:rsid w:val="00023A72"/>
    <w:rsid w:val="000350FC"/>
    <w:rsid w:val="00045F00"/>
    <w:rsid w:val="0004608D"/>
    <w:rsid w:val="000549FB"/>
    <w:rsid w:val="000572AB"/>
    <w:rsid w:val="00057AA8"/>
    <w:rsid w:val="000628FE"/>
    <w:rsid w:val="0006370B"/>
    <w:rsid w:val="00064018"/>
    <w:rsid w:val="000650C2"/>
    <w:rsid w:val="00065CBA"/>
    <w:rsid w:val="0006635C"/>
    <w:rsid w:val="00077772"/>
    <w:rsid w:val="00077E9C"/>
    <w:rsid w:val="000803B8"/>
    <w:rsid w:val="00081570"/>
    <w:rsid w:val="00083451"/>
    <w:rsid w:val="00085B7C"/>
    <w:rsid w:val="00086A5C"/>
    <w:rsid w:val="000937A8"/>
    <w:rsid w:val="000958AC"/>
    <w:rsid w:val="000A0173"/>
    <w:rsid w:val="000A2BB9"/>
    <w:rsid w:val="000A3A29"/>
    <w:rsid w:val="000B1D4C"/>
    <w:rsid w:val="000B2D41"/>
    <w:rsid w:val="000B448B"/>
    <w:rsid w:val="000C19FF"/>
    <w:rsid w:val="000D0DFD"/>
    <w:rsid w:val="000D1151"/>
    <w:rsid w:val="000E089C"/>
    <w:rsid w:val="000E2307"/>
    <w:rsid w:val="000E5F3E"/>
    <w:rsid w:val="000F1D43"/>
    <w:rsid w:val="000F39D5"/>
    <w:rsid w:val="000F5C79"/>
    <w:rsid w:val="001019B4"/>
    <w:rsid w:val="001054ED"/>
    <w:rsid w:val="00105E7D"/>
    <w:rsid w:val="00110425"/>
    <w:rsid w:val="001152F1"/>
    <w:rsid w:val="00117D22"/>
    <w:rsid w:val="00120F13"/>
    <w:rsid w:val="00122E90"/>
    <w:rsid w:val="00124F5C"/>
    <w:rsid w:val="00127C4B"/>
    <w:rsid w:val="001338A1"/>
    <w:rsid w:val="00133C2A"/>
    <w:rsid w:val="00135A0F"/>
    <w:rsid w:val="00137094"/>
    <w:rsid w:val="00142329"/>
    <w:rsid w:val="00142FC8"/>
    <w:rsid w:val="00152866"/>
    <w:rsid w:val="00153030"/>
    <w:rsid w:val="00160652"/>
    <w:rsid w:val="001607AA"/>
    <w:rsid w:val="001607D2"/>
    <w:rsid w:val="00170779"/>
    <w:rsid w:val="00175168"/>
    <w:rsid w:val="00180EA1"/>
    <w:rsid w:val="001853D8"/>
    <w:rsid w:val="00187DCE"/>
    <w:rsid w:val="0019494F"/>
    <w:rsid w:val="00197AAB"/>
    <w:rsid w:val="001A2D19"/>
    <w:rsid w:val="001A3372"/>
    <w:rsid w:val="001A44DE"/>
    <w:rsid w:val="001B1F06"/>
    <w:rsid w:val="001B549C"/>
    <w:rsid w:val="001B7B36"/>
    <w:rsid w:val="001C2526"/>
    <w:rsid w:val="001D00BB"/>
    <w:rsid w:val="001D0377"/>
    <w:rsid w:val="001D0C3C"/>
    <w:rsid w:val="001D3B60"/>
    <w:rsid w:val="001D3E7C"/>
    <w:rsid w:val="001D7526"/>
    <w:rsid w:val="001E777C"/>
    <w:rsid w:val="001F22FA"/>
    <w:rsid w:val="001F50E7"/>
    <w:rsid w:val="001F7705"/>
    <w:rsid w:val="00201AB0"/>
    <w:rsid w:val="0020610B"/>
    <w:rsid w:val="00210420"/>
    <w:rsid w:val="00210B74"/>
    <w:rsid w:val="00212714"/>
    <w:rsid w:val="00220CAC"/>
    <w:rsid w:val="00221EAD"/>
    <w:rsid w:val="00221FC8"/>
    <w:rsid w:val="002244D3"/>
    <w:rsid w:val="00224D00"/>
    <w:rsid w:val="00226350"/>
    <w:rsid w:val="00232A27"/>
    <w:rsid w:val="00233840"/>
    <w:rsid w:val="00242770"/>
    <w:rsid w:val="00243838"/>
    <w:rsid w:val="0025059A"/>
    <w:rsid w:val="00251851"/>
    <w:rsid w:val="00253B11"/>
    <w:rsid w:val="00263AD1"/>
    <w:rsid w:val="00273DFC"/>
    <w:rsid w:val="00275DE9"/>
    <w:rsid w:val="00284D11"/>
    <w:rsid w:val="00285CBD"/>
    <w:rsid w:val="00293907"/>
    <w:rsid w:val="0029416B"/>
    <w:rsid w:val="00296A2C"/>
    <w:rsid w:val="002B0625"/>
    <w:rsid w:val="002B3206"/>
    <w:rsid w:val="002B5363"/>
    <w:rsid w:val="002C4F4E"/>
    <w:rsid w:val="002D2734"/>
    <w:rsid w:val="002D2AAE"/>
    <w:rsid w:val="002D43CB"/>
    <w:rsid w:val="002E3F0A"/>
    <w:rsid w:val="002E4C53"/>
    <w:rsid w:val="002E549B"/>
    <w:rsid w:val="002E61F7"/>
    <w:rsid w:val="002F1940"/>
    <w:rsid w:val="002F1C2F"/>
    <w:rsid w:val="002F289B"/>
    <w:rsid w:val="00300279"/>
    <w:rsid w:val="00301872"/>
    <w:rsid w:val="003031D1"/>
    <w:rsid w:val="00303F43"/>
    <w:rsid w:val="0031128D"/>
    <w:rsid w:val="00315E0A"/>
    <w:rsid w:val="00323538"/>
    <w:rsid w:val="00326E94"/>
    <w:rsid w:val="00327FAB"/>
    <w:rsid w:val="00330391"/>
    <w:rsid w:val="00333115"/>
    <w:rsid w:val="003367EE"/>
    <w:rsid w:val="0034225E"/>
    <w:rsid w:val="00354ABC"/>
    <w:rsid w:val="00357CF1"/>
    <w:rsid w:val="00357FC4"/>
    <w:rsid w:val="00360AA5"/>
    <w:rsid w:val="00362CD0"/>
    <w:rsid w:val="003640FA"/>
    <w:rsid w:val="00366862"/>
    <w:rsid w:val="0036720A"/>
    <w:rsid w:val="00372E10"/>
    <w:rsid w:val="00372E30"/>
    <w:rsid w:val="00373E3D"/>
    <w:rsid w:val="00374D11"/>
    <w:rsid w:val="0038471A"/>
    <w:rsid w:val="00385389"/>
    <w:rsid w:val="00396A2F"/>
    <w:rsid w:val="003A6180"/>
    <w:rsid w:val="003A6D35"/>
    <w:rsid w:val="003B2A77"/>
    <w:rsid w:val="003C73A9"/>
    <w:rsid w:val="003D0FA0"/>
    <w:rsid w:val="003D27BE"/>
    <w:rsid w:val="003E0830"/>
    <w:rsid w:val="003E27F5"/>
    <w:rsid w:val="003E35C2"/>
    <w:rsid w:val="003E4FD1"/>
    <w:rsid w:val="003E7278"/>
    <w:rsid w:val="003E78F7"/>
    <w:rsid w:val="003F17C3"/>
    <w:rsid w:val="003F2627"/>
    <w:rsid w:val="003F7D66"/>
    <w:rsid w:val="0040048B"/>
    <w:rsid w:val="00401DA5"/>
    <w:rsid w:val="00407819"/>
    <w:rsid w:val="00416547"/>
    <w:rsid w:val="00423A43"/>
    <w:rsid w:val="00423DD0"/>
    <w:rsid w:val="00425009"/>
    <w:rsid w:val="0042541A"/>
    <w:rsid w:val="00425D5A"/>
    <w:rsid w:val="00426351"/>
    <w:rsid w:val="00427796"/>
    <w:rsid w:val="00433C4F"/>
    <w:rsid w:val="00435237"/>
    <w:rsid w:val="00435CD7"/>
    <w:rsid w:val="0043719E"/>
    <w:rsid w:val="00437E74"/>
    <w:rsid w:val="00442D89"/>
    <w:rsid w:val="00445454"/>
    <w:rsid w:val="004460A2"/>
    <w:rsid w:val="00450E2A"/>
    <w:rsid w:val="00454D9D"/>
    <w:rsid w:val="0045642D"/>
    <w:rsid w:val="00460A12"/>
    <w:rsid w:val="00460E40"/>
    <w:rsid w:val="0046268E"/>
    <w:rsid w:val="00464EC4"/>
    <w:rsid w:val="00467441"/>
    <w:rsid w:val="004675F7"/>
    <w:rsid w:val="00474B87"/>
    <w:rsid w:val="00474BF2"/>
    <w:rsid w:val="00474D72"/>
    <w:rsid w:val="004833CF"/>
    <w:rsid w:val="00484C48"/>
    <w:rsid w:val="0049043D"/>
    <w:rsid w:val="0049107A"/>
    <w:rsid w:val="004A16BB"/>
    <w:rsid w:val="004A2312"/>
    <w:rsid w:val="004A3DF9"/>
    <w:rsid w:val="004A4024"/>
    <w:rsid w:val="004A5FDB"/>
    <w:rsid w:val="004B1715"/>
    <w:rsid w:val="004B4864"/>
    <w:rsid w:val="004B5AC1"/>
    <w:rsid w:val="004B7B45"/>
    <w:rsid w:val="004C16D0"/>
    <w:rsid w:val="004C4F44"/>
    <w:rsid w:val="004D00D7"/>
    <w:rsid w:val="004D0A7B"/>
    <w:rsid w:val="004D2C0C"/>
    <w:rsid w:val="004D735B"/>
    <w:rsid w:val="004D75AF"/>
    <w:rsid w:val="004E1014"/>
    <w:rsid w:val="004E61AD"/>
    <w:rsid w:val="004E6252"/>
    <w:rsid w:val="004E6EB3"/>
    <w:rsid w:val="004E7F41"/>
    <w:rsid w:val="00500EE2"/>
    <w:rsid w:val="005113F6"/>
    <w:rsid w:val="005136D3"/>
    <w:rsid w:val="00520939"/>
    <w:rsid w:val="005212F4"/>
    <w:rsid w:val="00524230"/>
    <w:rsid w:val="00525D3D"/>
    <w:rsid w:val="00526611"/>
    <w:rsid w:val="0053009A"/>
    <w:rsid w:val="00530286"/>
    <w:rsid w:val="0053130D"/>
    <w:rsid w:val="00532DB5"/>
    <w:rsid w:val="0055083B"/>
    <w:rsid w:val="00553925"/>
    <w:rsid w:val="005564FC"/>
    <w:rsid w:val="00561926"/>
    <w:rsid w:val="00564088"/>
    <w:rsid w:val="005718C9"/>
    <w:rsid w:val="00582960"/>
    <w:rsid w:val="00584AFD"/>
    <w:rsid w:val="00585B78"/>
    <w:rsid w:val="00587C76"/>
    <w:rsid w:val="005944DE"/>
    <w:rsid w:val="005961EC"/>
    <w:rsid w:val="00597040"/>
    <w:rsid w:val="00597C35"/>
    <w:rsid w:val="005A1953"/>
    <w:rsid w:val="005A45E1"/>
    <w:rsid w:val="005A489C"/>
    <w:rsid w:val="005A6413"/>
    <w:rsid w:val="005A6609"/>
    <w:rsid w:val="005A75BA"/>
    <w:rsid w:val="005B700B"/>
    <w:rsid w:val="005C2303"/>
    <w:rsid w:val="005C5769"/>
    <w:rsid w:val="005D086F"/>
    <w:rsid w:val="005D16A4"/>
    <w:rsid w:val="005D78E9"/>
    <w:rsid w:val="005E6591"/>
    <w:rsid w:val="005F3AB6"/>
    <w:rsid w:val="00600C5F"/>
    <w:rsid w:val="00603616"/>
    <w:rsid w:val="00606344"/>
    <w:rsid w:val="006079F0"/>
    <w:rsid w:val="00607A30"/>
    <w:rsid w:val="00610B58"/>
    <w:rsid w:val="00610DA0"/>
    <w:rsid w:val="00612411"/>
    <w:rsid w:val="00612DD2"/>
    <w:rsid w:val="00621FFF"/>
    <w:rsid w:val="00627D39"/>
    <w:rsid w:val="00632CA1"/>
    <w:rsid w:val="006361E7"/>
    <w:rsid w:val="006369DF"/>
    <w:rsid w:val="00652A75"/>
    <w:rsid w:val="00663568"/>
    <w:rsid w:val="00663F69"/>
    <w:rsid w:val="00666234"/>
    <w:rsid w:val="00666E0B"/>
    <w:rsid w:val="00667D88"/>
    <w:rsid w:val="006717F3"/>
    <w:rsid w:val="00671AE9"/>
    <w:rsid w:val="00680A7F"/>
    <w:rsid w:val="00683026"/>
    <w:rsid w:val="00683A5D"/>
    <w:rsid w:val="0068629B"/>
    <w:rsid w:val="00686F13"/>
    <w:rsid w:val="0069053E"/>
    <w:rsid w:val="00692A42"/>
    <w:rsid w:val="00693455"/>
    <w:rsid w:val="00694BA2"/>
    <w:rsid w:val="00695012"/>
    <w:rsid w:val="006965C2"/>
    <w:rsid w:val="00697AA6"/>
    <w:rsid w:val="006A16C0"/>
    <w:rsid w:val="006A21AC"/>
    <w:rsid w:val="006A2F8A"/>
    <w:rsid w:val="006A4329"/>
    <w:rsid w:val="006A4B7E"/>
    <w:rsid w:val="006A6297"/>
    <w:rsid w:val="006B3887"/>
    <w:rsid w:val="006C64C2"/>
    <w:rsid w:val="006D5B11"/>
    <w:rsid w:val="006D6346"/>
    <w:rsid w:val="006E1D59"/>
    <w:rsid w:val="006E3C12"/>
    <w:rsid w:val="006E7554"/>
    <w:rsid w:val="006F0E15"/>
    <w:rsid w:val="007155F4"/>
    <w:rsid w:val="007164D2"/>
    <w:rsid w:val="007173D2"/>
    <w:rsid w:val="007178CC"/>
    <w:rsid w:val="007228C2"/>
    <w:rsid w:val="0072326D"/>
    <w:rsid w:val="007247DD"/>
    <w:rsid w:val="0072697E"/>
    <w:rsid w:val="007327EC"/>
    <w:rsid w:val="00732BCC"/>
    <w:rsid w:val="00733A73"/>
    <w:rsid w:val="0075486B"/>
    <w:rsid w:val="007619BF"/>
    <w:rsid w:val="00763EE8"/>
    <w:rsid w:val="00764DAE"/>
    <w:rsid w:val="00765DFD"/>
    <w:rsid w:val="00770581"/>
    <w:rsid w:val="007714EF"/>
    <w:rsid w:val="0077325C"/>
    <w:rsid w:val="00774F21"/>
    <w:rsid w:val="00780EFC"/>
    <w:rsid w:val="007839AB"/>
    <w:rsid w:val="00785261"/>
    <w:rsid w:val="00786A52"/>
    <w:rsid w:val="00792C38"/>
    <w:rsid w:val="00794797"/>
    <w:rsid w:val="007A504C"/>
    <w:rsid w:val="007A60E1"/>
    <w:rsid w:val="007B105B"/>
    <w:rsid w:val="007B1B8B"/>
    <w:rsid w:val="007B2298"/>
    <w:rsid w:val="007C60E3"/>
    <w:rsid w:val="007D0E3E"/>
    <w:rsid w:val="007D65B7"/>
    <w:rsid w:val="007E4588"/>
    <w:rsid w:val="007E49C7"/>
    <w:rsid w:val="007F1EC1"/>
    <w:rsid w:val="00800402"/>
    <w:rsid w:val="008048FF"/>
    <w:rsid w:val="00820BA1"/>
    <w:rsid w:val="0082357E"/>
    <w:rsid w:val="008235BE"/>
    <w:rsid w:val="0083465F"/>
    <w:rsid w:val="00834B54"/>
    <w:rsid w:val="00843CEB"/>
    <w:rsid w:val="00845010"/>
    <w:rsid w:val="00854FF2"/>
    <w:rsid w:val="008562E8"/>
    <w:rsid w:val="0086313D"/>
    <w:rsid w:val="00863353"/>
    <w:rsid w:val="008651AB"/>
    <w:rsid w:val="008659E5"/>
    <w:rsid w:val="00866C5C"/>
    <w:rsid w:val="00871F4B"/>
    <w:rsid w:val="00875812"/>
    <w:rsid w:val="008765C6"/>
    <w:rsid w:val="0088061E"/>
    <w:rsid w:val="00884E15"/>
    <w:rsid w:val="00885F6C"/>
    <w:rsid w:val="00896852"/>
    <w:rsid w:val="008A0B13"/>
    <w:rsid w:val="008A435D"/>
    <w:rsid w:val="008A718E"/>
    <w:rsid w:val="008B1422"/>
    <w:rsid w:val="008B1EBF"/>
    <w:rsid w:val="008B5B8B"/>
    <w:rsid w:val="008B7512"/>
    <w:rsid w:val="008C01DB"/>
    <w:rsid w:val="008C1C53"/>
    <w:rsid w:val="008C5CAD"/>
    <w:rsid w:val="008D1BB6"/>
    <w:rsid w:val="008D20E9"/>
    <w:rsid w:val="008D387C"/>
    <w:rsid w:val="008D51A0"/>
    <w:rsid w:val="008E4B64"/>
    <w:rsid w:val="008F5015"/>
    <w:rsid w:val="008F7C88"/>
    <w:rsid w:val="00903EAD"/>
    <w:rsid w:val="00904A4E"/>
    <w:rsid w:val="009056AB"/>
    <w:rsid w:val="009109E7"/>
    <w:rsid w:val="00922F44"/>
    <w:rsid w:val="00930808"/>
    <w:rsid w:val="00930F7B"/>
    <w:rsid w:val="00933C4C"/>
    <w:rsid w:val="00935A18"/>
    <w:rsid w:val="009411AF"/>
    <w:rsid w:val="00946E9A"/>
    <w:rsid w:val="00947D6B"/>
    <w:rsid w:val="00950717"/>
    <w:rsid w:val="00951001"/>
    <w:rsid w:val="0095637E"/>
    <w:rsid w:val="00957BFC"/>
    <w:rsid w:val="009605EF"/>
    <w:rsid w:val="00962818"/>
    <w:rsid w:val="0096522B"/>
    <w:rsid w:val="009671D1"/>
    <w:rsid w:val="00967A63"/>
    <w:rsid w:val="00971EC6"/>
    <w:rsid w:val="00981397"/>
    <w:rsid w:val="009822BB"/>
    <w:rsid w:val="00987C4E"/>
    <w:rsid w:val="009A2AA1"/>
    <w:rsid w:val="009A73EF"/>
    <w:rsid w:val="009B35C2"/>
    <w:rsid w:val="009C017C"/>
    <w:rsid w:val="009C1954"/>
    <w:rsid w:val="009C2EC3"/>
    <w:rsid w:val="009C4A5A"/>
    <w:rsid w:val="009D3F41"/>
    <w:rsid w:val="009D5DE9"/>
    <w:rsid w:val="009D73B7"/>
    <w:rsid w:val="009E1B2C"/>
    <w:rsid w:val="009E2A3D"/>
    <w:rsid w:val="009E2CC2"/>
    <w:rsid w:val="009E6BB4"/>
    <w:rsid w:val="009F1518"/>
    <w:rsid w:val="009F4FE6"/>
    <w:rsid w:val="00A0178D"/>
    <w:rsid w:val="00A019D8"/>
    <w:rsid w:val="00A01F87"/>
    <w:rsid w:val="00A028D1"/>
    <w:rsid w:val="00A038EF"/>
    <w:rsid w:val="00A0398B"/>
    <w:rsid w:val="00A03A98"/>
    <w:rsid w:val="00A04BF2"/>
    <w:rsid w:val="00A06316"/>
    <w:rsid w:val="00A07B8F"/>
    <w:rsid w:val="00A1059B"/>
    <w:rsid w:val="00A16487"/>
    <w:rsid w:val="00A16FAC"/>
    <w:rsid w:val="00A20E4A"/>
    <w:rsid w:val="00A30EEC"/>
    <w:rsid w:val="00A377C3"/>
    <w:rsid w:val="00A45135"/>
    <w:rsid w:val="00A453B9"/>
    <w:rsid w:val="00A50AEE"/>
    <w:rsid w:val="00A526D1"/>
    <w:rsid w:val="00A7028C"/>
    <w:rsid w:val="00A74274"/>
    <w:rsid w:val="00A755FC"/>
    <w:rsid w:val="00A81DFD"/>
    <w:rsid w:val="00A82A42"/>
    <w:rsid w:val="00A8377B"/>
    <w:rsid w:val="00A85917"/>
    <w:rsid w:val="00A86484"/>
    <w:rsid w:val="00A876A0"/>
    <w:rsid w:val="00A87AB6"/>
    <w:rsid w:val="00A87DF7"/>
    <w:rsid w:val="00A92655"/>
    <w:rsid w:val="00A92732"/>
    <w:rsid w:val="00A927B2"/>
    <w:rsid w:val="00A95B08"/>
    <w:rsid w:val="00A963EB"/>
    <w:rsid w:val="00AA376E"/>
    <w:rsid w:val="00AA5597"/>
    <w:rsid w:val="00AB1D88"/>
    <w:rsid w:val="00AB47B4"/>
    <w:rsid w:val="00AB5144"/>
    <w:rsid w:val="00AC2C7C"/>
    <w:rsid w:val="00AC4A30"/>
    <w:rsid w:val="00AC5DEE"/>
    <w:rsid w:val="00AD0714"/>
    <w:rsid w:val="00AD39B9"/>
    <w:rsid w:val="00AD3DAC"/>
    <w:rsid w:val="00AE0563"/>
    <w:rsid w:val="00AE6262"/>
    <w:rsid w:val="00AE7BE0"/>
    <w:rsid w:val="00AF24DA"/>
    <w:rsid w:val="00AF4EB6"/>
    <w:rsid w:val="00B01AF9"/>
    <w:rsid w:val="00B024F2"/>
    <w:rsid w:val="00B078EC"/>
    <w:rsid w:val="00B21475"/>
    <w:rsid w:val="00B269B4"/>
    <w:rsid w:val="00B341E8"/>
    <w:rsid w:val="00B35181"/>
    <w:rsid w:val="00B53691"/>
    <w:rsid w:val="00B56C03"/>
    <w:rsid w:val="00B6470B"/>
    <w:rsid w:val="00B75225"/>
    <w:rsid w:val="00B820C2"/>
    <w:rsid w:val="00B82639"/>
    <w:rsid w:val="00B8287F"/>
    <w:rsid w:val="00B8348A"/>
    <w:rsid w:val="00B91CFC"/>
    <w:rsid w:val="00B93B65"/>
    <w:rsid w:val="00B955C7"/>
    <w:rsid w:val="00BA7BB1"/>
    <w:rsid w:val="00BB21A3"/>
    <w:rsid w:val="00BB27B6"/>
    <w:rsid w:val="00BB4E57"/>
    <w:rsid w:val="00BB5004"/>
    <w:rsid w:val="00BB5D72"/>
    <w:rsid w:val="00BB7CFE"/>
    <w:rsid w:val="00BC2E1B"/>
    <w:rsid w:val="00BC337B"/>
    <w:rsid w:val="00BC4E45"/>
    <w:rsid w:val="00BC63F3"/>
    <w:rsid w:val="00BD5F67"/>
    <w:rsid w:val="00BD6879"/>
    <w:rsid w:val="00BE2251"/>
    <w:rsid w:val="00BE2E3E"/>
    <w:rsid w:val="00BE474C"/>
    <w:rsid w:val="00BE6FA0"/>
    <w:rsid w:val="00BF634F"/>
    <w:rsid w:val="00C1196A"/>
    <w:rsid w:val="00C14A22"/>
    <w:rsid w:val="00C17762"/>
    <w:rsid w:val="00C23A1E"/>
    <w:rsid w:val="00C24488"/>
    <w:rsid w:val="00C2708B"/>
    <w:rsid w:val="00C27F7A"/>
    <w:rsid w:val="00C32860"/>
    <w:rsid w:val="00C3514F"/>
    <w:rsid w:val="00C35FBF"/>
    <w:rsid w:val="00C36E41"/>
    <w:rsid w:val="00C429CC"/>
    <w:rsid w:val="00C440C5"/>
    <w:rsid w:val="00C51BEC"/>
    <w:rsid w:val="00C5224B"/>
    <w:rsid w:val="00C62033"/>
    <w:rsid w:val="00C62B8B"/>
    <w:rsid w:val="00C70037"/>
    <w:rsid w:val="00C73C1B"/>
    <w:rsid w:val="00C82A70"/>
    <w:rsid w:val="00C83967"/>
    <w:rsid w:val="00C839B7"/>
    <w:rsid w:val="00C84E05"/>
    <w:rsid w:val="00C854CA"/>
    <w:rsid w:val="00C87F93"/>
    <w:rsid w:val="00C91C39"/>
    <w:rsid w:val="00C96820"/>
    <w:rsid w:val="00C97614"/>
    <w:rsid w:val="00CA5521"/>
    <w:rsid w:val="00CA5573"/>
    <w:rsid w:val="00CA6C53"/>
    <w:rsid w:val="00CA7651"/>
    <w:rsid w:val="00CB35E5"/>
    <w:rsid w:val="00CB7FD5"/>
    <w:rsid w:val="00CC0317"/>
    <w:rsid w:val="00CC06FC"/>
    <w:rsid w:val="00CC7251"/>
    <w:rsid w:val="00CD1C97"/>
    <w:rsid w:val="00CD25B4"/>
    <w:rsid w:val="00CE0E7F"/>
    <w:rsid w:val="00CE2F4E"/>
    <w:rsid w:val="00CE3CF7"/>
    <w:rsid w:val="00CE77AC"/>
    <w:rsid w:val="00CF154C"/>
    <w:rsid w:val="00CF3B54"/>
    <w:rsid w:val="00CF572F"/>
    <w:rsid w:val="00D02276"/>
    <w:rsid w:val="00D0678B"/>
    <w:rsid w:val="00D108C8"/>
    <w:rsid w:val="00D27E4B"/>
    <w:rsid w:val="00D32481"/>
    <w:rsid w:val="00D33B69"/>
    <w:rsid w:val="00D34B47"/>
    <w:rsid w:val="00D470C3"/>
    <w:rsid w:val="00D50A70"/>
    <w:rsid w:val="00D65F26"/>
    <w:rsid w:val="00D72F83"/>
    <w:rsid w:val="00D739FA"/>
    <w:rsid w:val="00D817F9"/>
    <w:rsid w:val="00D825F7"/>
    <w:rsid w:val="00D86190"/>
    <w:rsid w:val="00D90772"/>
    <w:rsid w:val="00D91E76"/>
    <w:rsid w:val="00D9726A"/>
    <w:rsid w:val="00DA0865"/>
    <w:rsid w:val="00DA1E11"/>
    <w:rsid w:val="00DA2215"/>
    <w:rsid w:val="00DA2DC6"/>
    <w:rsid w:val="00DA3677"/>
    <w:rsid w:val="00DB0DDC"/>
    <w:rsid w:val="00DB3A26"/>
    <w:rsid w:val="00DB3D7A"/>
    <w:rsid w:val="00DC147C"/>
    <w:rsid w:val="00DC515A"/>
    <w:rsid w:val="00DC7947"/>
    <w:rsid w:val="00DC7F3E"/>
    <w:rsid w:val="00DD0CCD"/>
    <w:rsid w:val="00DD1080"/>
    <w:rsid w:val="00DD281B"/>
    <w:rsid w:val="00DD28C8"/>
    <w:rsid w:val="00DD3F2E"/>
    <w:rsid w:val="00DD44BD"/>
    <w:rsid w:val="00DD7760"/>
    <w:rsid w:val="00DE06B2"/>
    <w:rsid w:val="00DE3B50"/>
    <w:rsid w:val="00DE4A23"/>
    <w:rsid w:val="00DE7135"/>
    <w:rsid w:val="00DF0AF8"/>
    <w:rsid w:val="00DF1B68"/>
    <w:rsid w:val="00DF26D8"/>
    <w:rsid w:val="00DF6E9E"/>
    <w:rsid w:val="00E004D6"/>
    <w:rsid w:val="00E0251D"/>
    <w:rsid w:val="00E03920"/>
    <w:rsid w:val="00E05997"/>
    <w:rsid w:val="00E10D64"/>
    <w:rsid w:val="00E14B49"/>
    <w:rsid w:val="00E14CDC"/>
    <w:rsid w:val="00E159E0"/>
    <w:rsid w:val="00E209B7"/>
    <w:rsid w:val="00E36CBC"/>
    <w:rsid w:val="00E50EF2"/>
    <w:rsid w:val="00E60B7E"/>
    <w:rsid w:val="00E63FFB"/>
    <w:rsid w:val="00E654D6"/>
    <w:rsid w:val="00E661C1"/>
    <w:rsid w:val="00E702D5"/>
    <w:rsid w:val="00E71220"/>
    <w:rsid w:val="00E713ED"/>
    <w:rsid w:val="00E80BA5"/>
    <w:rsid w:val="00E80D80"/>
    <w:rsid w:val="00E80DD3"/>
    <w:rsid w:val="00E81F38"/>
    <w:rsid w:val="00E829A2"/>
    <w:rsid w:val="00E91969"/>
    <w:rsid w:val="00E92607"/>
    <w:rsid w:val="00E92EEC"/>
    <w:rsid w:val="00E93E31"/>
    <w:rsid w:val="00E95610"/>
    <w:rsid w:val="00EA2A06"/>
    <w:rsid w:val="00EA7A52"/>
    <w:rsid w:val="00EA7AB7"/>
    <w:rsid w:val="00EB106E"/>
    <w:rsid w:val="00EB168A"/>
    <w:rsid w:val="00EB2808"/>
    <w:rsid w:val="00EB2BAD"/>
    <w:rsid w:val="00EB5E79"/>
    <w:rsid w:val="00EB7175"/>
    <w:rsid w:val="00EC16C8"/>
    <w:rsid w:val="00EC284A"/>
    <w:rsid w:val="00EC492E"/>
    <w:rsid w:val="00EC7589"/>
    <w:rsid w:val="00ED007E"/>
    <w:rsid w:val="00ED0531"/>
    <w:rsid w:val="00ED14FF"/>
    <w:rsid w:val="00EE2CBC"/>
    <w:rsid w:val="00EE5A8F"/>
    <w:rsid w:val="00EF0473"/>
    <w:rsid w:val="00EF2BE0"/>
    <w:rsid w:val="00EF599D"/>
    <w:rsid w:val="00F03C17"/>
    <w:rsid w:val="00F06681"/>
    <w:rsid w:val="00F13160"/>
    <w:rsid w:val="00F149AB"/>
    <w:rsid w:val="00F16533"/>
    <w:rsid w:val="00F17E33"/>
    <w:rsid w:val="00F27BF9"/>
    <w:rsid w:val="00F30653"/>
    <w:rsid w:val="00F33599"/>
    <w:rsid w:val="00F34F32"/>
    <w:rsid w:val="00F36A7F"/>
    <w:rsid w:val="00F3728A"/>
    <w:rsid w:val="00F55836"/>
    <w:rsid w:val="00F62C08"/>
    <w:rsid w:val="00F644DA"/>
    <w:rsid w:val="00F65B81"/>
    <w:rsid w:val="00F67A85"/>
    <w:rsid w:val="00F82E8A"/>
    <w:rsid w:val="00F8345E"/>
    <w:rsid w:val="00F87AAC"/>
    <w:rsid w:val="00F87D30"/>
    <w:rsid w:val="00F94264"/>
    <w:rsid w:val="00F95D74"/>
    <w:rsid w:val="00FA0A36"/>
    <w:rsid w:val="00FA4834"/>
    <w:rsid w:val="00FA59E7"/>
    <w:rsid w:val="00FA71E1"/>
    <w:rsid w:val="00FB1A51"/>
    <w:rsid w:val="00FB5CAE"/>
    <w:rsid w:val="00FB64D7"/>
    <w:rsid w:val="00FC382F"/>
    <w:rsid w:val="00FD448F"/>
    <w:rsid w:val="00FE142E"/>
    <w:rsid w:val="00FE36C9"/>
    <w:rsid w:val="00FE4031"/>
    <w:rsid w:val="00FE7566"/>
    <w:rsid w:val="00FF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5F36F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 w:val="left" w:pos="500"/>
      </w:tabs>
      <w:spacing w:after="240" w:line="240" w:lineRule="auto"/>
      <w:ind w:left="504" w:hanging="504"/>
    </w:pPr>
  </w:style>
  <w:style w:type="paragraph" w:customStyle="1" w:styleId="Normal2">
    <w:name w:val="Normal2"/>
    <w:rsid w:val="00EB168A"/>
  </w:style>
  <w:style w:type="character" w:customStyle="1" w:styleId="st">
    <w:name w:val="st"/>
    <w:basedOn w:val="DefaultParagraphFont"/>
    <w:rsid w:val="00525D3D"/>
  </w:style>
  <w:style w:type="character" w:styleId="Emphasis">
    <w:name w:val="Emphasis"/>
    <w:basedOn w:val="DefaultParagraphFont"/>
    <w:uiPriority w:val="20"/>
    <w:qFormat/>
    <w:rsid w:val="00525D3D"/>
    <w:rPr>
      <w:i/>
      <w:iCs/>
    </w:rPr>
  </w:style>
  <w:style w:type="character" w:styleId="Strong">
    <w:name w:val="Strong"/>
    <w:basedOn w:val="DefaultParagraphFont"/>
    <w:uiPriority w:val="22"/>
    <w:qFormat/>
    <w:rsid w:val="004B7B45"/>
    <w:rPr>
      <w:b/>
      <w:bCs/>
    </w:rPr>
  </w:style>
  <w:style w:type="character" w:styleId="Hyperlink">
    <w:name w:val="Hyperlink"/>
    <w:basedOn w:val="DefaultParagraphFont"/>
    <w:uiPriority w:val="99"/>
    <w:unhideWhenUsed/>
    <w:rsid w:val="00437E74"/>
    <w:rPr>
      <w:color w:val="0000FF" w:themeColor="hyperlink"/>
      <w:u w:val="single"/>
    </w:rPr>
  </w:style>
  <w:style w:type="paragraph" w:styleId="Revision">
    <w:name w:val="Revision"/>
    <w:hidden/>
    <w:uiPriority w:val="99"/>
    <w:semiHidden/>
    <w:rsid w:val="00F65B81"/>
    <w:pPr>
      <w:spacing w:line="240" w:lineRule="auto"/>
    </w:pPr>
  </w:style>
  <w:style w:type="paragraph" w:styleId="Header">
    <w:name w:val="header"/>
    <w:basedOn w:val="Normal"/>
    <w:link w:val="HeaderChar"/>
    <w:uiPriority w:val="99"/>
    <w:unhideWhenUsed/>
    <w:rsid w:val="000E089C"/>
    <w:pPr>
      <w:tabs>
        <w:tab w:val="center" w:pos="4680"/>
        <w:tab w:val="right" w:pos="9360"/>
      </w:tabs>
      <w:spacing w:line="240" w:lineRule="auto"/>
    </w:pPr>
  </w:style>
  <w:style w:type="character" w:customStyle="1" w:styleId="HeaderChar">
    <w:name w:val="Header Char"/>
    <w:basedOn w:val="DefaultParagraphFont"/>
    <w:link w:val="Header"/>
    <w:uiPriority w:val="99"/>
    <w:rsid w:val="000E089C"/>
  </w:style>
  <w:style w:type="paragraph" w:styleId="Footer">
    <w:name w:val="footer"/>
    <w:basedOn w:val="Normal"/>
    <w:link w:val="FooterChar"/>
    <w:uiPriority w:val="99"/>
    <w:unhideWhenUsed/>
    <w:rsid w:val="000E089C"/>
    <w:pPr>
      <w:tabs>
        <w:tab w:val="center" w:pos="4680"/>
        <w:tab w:val="right" w:pos="9360"/>
      </w:tabs>
      <w:spacing w:line="240" w:lineRule="auto"/>
    </w:pPr>
  </w:style>
  <w:style w:type="character" w:customStyle="1" w:styleId="FooterChar">
    <w:name w:val="Footer Char"/>
    <w:basedOn w:val="DefaultParagraphFont"/>
    <w:link w:val="Footer"/>
    <w:uiPriority w:val="99"/>
    <w:rsid w:val="000E0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2115">
      <w:bodyDiv w:val="1"/>
      <w:marLeft w:val="0"/>
      <w:marRight w:val="0"/>
      <w:marTop w:val="0"/>
      <w:marBottom w:val="0"/>
      <w:divBdr>
        <w:top w:val="none" w:sz="0" w:space="0" w:color="auto"/>
        <w:left w:val="none" w:sz="0" w:space="0" w:color="auto"/>
        <w:bottom w:val="none" w:sz="0" w:space="0" w:color="auto"/>
        <w:right w:val="none" w:sz="0" w:space="0" w:color="auto"/>
      </w:divBdr>
    </w:div>
    <w:div w:id="92558148">
      <w:bodyDiv w:val="1"/>
      <w:marLeft w:val="0"/>
      <w:marRight w:val="0"/>
      <w:marTop w:val="0"/>
      <w:marBottom w:val="0"/>
      <w:divBdr>
        <w:top w:val="none" w:sz="0" w:space="0" w:color="auto"/>
        <w:left w:val="none" w:sz="0" w:space="0" w:color="auto"/>
        <w:bottom w:val="none" w:sz="0" w:space="0" w:color="auto"/>
        <w:right w:val="none" w:sz="0" w:space="0" w:color="auto"/>
      </w:divBdr>
    </w:div>
    <w:div w:id="121195365">
      <w:bodyDiv w:val="1"/>
      <w:marLeft w:val="0"/>
      <w:marRight w:val="0"/>
      <w:marTop w:val="0"/>
      <w:marBottom w:val="0"/>
      <w:divBdr>
        <w:top w:val="none" w:sz="0" w:space="0" w:color="auto"/>
        <w:left w:val="none" w:sz="0" w:space="0" w:color="auto"/>
        <w:bottom w:val="none" w:sz="0" w:space="0" w:color="auto"/>
        <w:right w:val="none" w:sz="0" w:space="0" w:color="auto"/>
      </w:divBdr>
    </w:div>
    <w:div w:id="174465599">
      <w:bodyDiv w:val="1"/>
      <w:marLeft w:val="0"/>
      <w:marRight w:val="0"/>
      <w:marTop w:val="0"/>
      <w:marBottom w:val="0"/>
      <w:divBdr>
        <w:top w:val="none" w:sz="0" w:space="0" w:color="auto"/>
        <w:left w:val="none" w:sz="0" w:space="0" w:color="auto"/>
        <w:bottom w:val="none" w:sz="0" w:space="0" w:color="auto"/>
        <w:right w:val="none" w:sz="0" w:space="0" w:color="auto"/>
      </w:divBdr>
    </w:div>
    <w:div w:id="210383799">
      <w:bodyDiv w:val="1"/>
      <w:marLeft w:val="0"/>
      <w:marRight w:val="0"/>
      <w:marTop w:val="0"/>
      <w:marBottom w:val="0"/>
      <w:divBdr>
        <w:top w:val="none" w:sz="0" w:space="0" w:color="auto"/>
        <w:left w:val="none" w:sz="0" w:space="0" w:color="auto"/>
        <w:bottom w:val="none" w:sz="0" w:space="0" w:color="auto"/>
        <w:right w:val="none" w:sz="0" w:space="0" w:color="auto"/>
      </w:divBdr>
    </w:div>
    <w:div w:id="298194339">
      <w:bodyDiv w:val="1"/>
      <w:marLeft w:val="0"/>
      <w:marRight w:val="0"/>
      <w:marTop w:val="0"/>
      <w:marBottom w:val="0"/>
      <w:divBdr>
        <w:top w:val="none" w:sz="0" w:space="0" w:color="auto"/>
        <w:left w:val="none" w:sz="0" w:space="0" w:color="auto"/>
        <w:bottom w:val="none" w:sz="0" w:space="0" w:color="auto"/>
        <w:right w:val="none" w:sz="0" w:space="0" w:color="auto"/>
      </w:divBdr>
    </w:div>
    <w:div w:id="365300522">
      <w:bodyDiv w:val="1"/>
      <w:marLeft w:val="0"/>
      <w:marRight w:val="0"/>
      <w:marTop w:val="0"/>
      <w:marBottom w:val="0"/>
      <w:divBdr>
        <w:top w:val="none" w:sz="0" w:space="0" w:color="auto"/>
        <w:left w:val="none" w:sz="0" w:space="0" w:color="auto"/>
        <w:bottom w:val="none" w:sz="0" w:space="0" w:color="auto"/>
        <w:right w:val="none" w:sz="0" w:space="0" w:color="auto"/>
      </w:divBdr>
    </w:div>
    <w:div w:id="415787792">
      <w:bodyDiv w:val="1"/>
      <w:marLeft w:val="0"/>
      <w:marRight w:val="0"/>
      <w:marTop w:val="0"/>
      <w:marBottom w:val="0"/>
      <w:divBdr>
        <w:top w:val="none" w:sz="0" w:space="0" w:color="auto"/>
        <w:left w:val="none" w:sz="0" w:space="0" w:color="auto"/>
        <w:bottom w:val="none" w:sz="0" w:space="0" w:color="auto"/>
        <w:right w:val="none" w:sz="0" w:space="0" w:color="auto"/>
      </w:divBdr>
    </w:div>
    <w:div w:id="514002453">
      <w:bodyDiv w:val="1"/>
      <w:marLeft w:val="0"/>
      <w:marRight w:val="0"/>
      <w:marTop w:val="0"/>
      <w:marBottom w:val="0"/>
      <w:divBdr>
        <w:top w:val="none" w:sz="0" w:space="0" w:color="auto"/>
        <w:left w:val="none" w:sz="0" w:space="0" w:color="auto"/>
        <w:bottom w:val="none" w:sz="0" w:space="0" w:color="auto"/>
        <w:right w:val="none" w:sz="0" w:space="0" w:color="auto"/>
      </w:divBdr>
    </w:div>
    <w:div w:id="545415821">
      <w:bodyDiv w:val="1"/>
      <w:marLeft w:val="0"/>
      <w:marRight w:val="0"/>
      <w:marTop w:val="0"/>
      <w:marBottom w:val="0"/>
      <w:divBdr>
        <w:top w:val="none" w:sz="0" w:space="0" w:color="auto"/>
        <w:left w:val="none" w:sz="0" w:space="0" w:color="auto"/>
        <w:bottom w:val="none" w:sz="0" w:space="0" w:color="auto"/>
        <w:right w:val="none" w:sz="0" w:space="0" w:color="auto"/>
      </w:divBdr>
    </w:div>
    <w:div w:id="612439920">
      <w:bodyDiv w:val="1"/>
      <w:marLeft w:val="0"/>
      <w:marRight w:val="0"/>
      <w:marTop w:val="0"/>
      <w:marBottom w:val="0"/>
      <w:divBdr>
        <w:top w:val="none" w:sz="0" w:space="0" w:color="auto"/>
        <w:left w:val="none" w:sz="0" w:space="0" w:color="auto"/>
        <w:bottom w:val="none" w:sz="0" w:space="0" w:color="auto"/>
        <w:right w:val="none" w:sz="0" w:space="0" w:color="auto"/>
      </w:divBdr>
    </w:div>
    <w:div w:id="644243159">
      <w:bodyDiv w:val="1"/>
      <w:marLeft w:val="0"/>
      <w:marRight w:val="0"/>
      <w:marTop w:val="0"/>
      <w:marBottom w:val="0"/>
      <w:divBdr>
        <w:top w:val="none" w:sz="0" w:space="0" w:color="auto"/>
        <w:left w:val="none" w:sz="0" w:space="0" w:color="auto"/>
        <w:bottom w:val="none" w:sz="0" w:space="0" w:color="auto"/>
        <w:right w:val="none" w:sz="0" w:space="0" w:color="auto"/>
      </w:divBdr>
    </w:div>
    <w:div w:id="650788290">
      <w:bodyDiv w:val="1"/>
      <w:marLeft w:val="0"/>
      <w:marRight w:val="0"/>
      <w:marTop w:val="0"/>
      <w:marBottom w:val="0"/>
      <w:divBdr>
        <w:top w:val="none" w:sz="0" w:space="0" w:color="auto"/>
        <w:left w:val="none" w:sz="0" w:space="0" w:color="auto"/>
        <w:bottom w:val="none" w:sz="0" w:space="0" w:color="auto"/>
        <w:right w:val="none" w:sz="0" w:space="0" w:color="auto"/>
      </w:divBdr>
    </w:div>
    <w:div w:id="697699683">
      <w:bodyDiv w:val="1"/>
      <w:marLeft w:val="0"/>
      <w:marRight w:val="0"/>
      <w:marTop w:val="0"/>
      <w:marBottom w:val="0"/>
      <w:divBdr>
        <w:top w:val="none" w:sz="0" w:space="0" w:color="auto"/>
        <w:left w:val="none" w:sz="0" w:space="0" w:color="auto"/>
        <w:bottom w:val="none" w:sz="0" w:space="0" w:color="auto"/>
        <w:right w:val="none" w:sz="0" w:space="0" w:color="auto"/>
      </w:divBdr>
    </w:div>
    <w:div w:id="808085559">
      <w:bodyDiv w:val="1"/>
      <w:marLeft w:val="0"/>
      <w:marRight w:val="0"/>
      <w:marTop w:val="0"/>
      <w:marBottom w:val="0"/>
      <w:divBdr>
        <w:top w:val="none" w:sz="0" w:space="0" w:color="auto"/>
        <w:left w:val="none" w:sz="0" w:space="0" w:color="auto"/>
        <w:bottom w:val="none" w:sz="0" w:space="0" w:color="auto"/>
        <w:right w:val="none" w:sz="0" w:space="0" w:color="auto"/>
      </w:divBdr>
    </w:div>
    <w:div w:id="902911929">
      <w:bodyDiv w:val="1"/>
      <w:marLeft w:val="0"/>
      <w:marRight w:val="0"/>
      <w:marTop w:val="0"/>
      <w:marBottom w:val="0"/>
      <w:divBdr>
        <w:top w:val="none" w:sz="0" w:space="0" w:color="auto"/>
        <w:left w:val="none" w:sz="0" w:space="0" w:color="auto"/>
        <w:bottom w:val="none" w:sz="0" w:space="0" w:color="auto"/>
        <w:right w:val="none" w:sz="0" w:space="0" w:color="auto"/>
      </w:divBdr>
    </w:div>
    <w:div w:id="957875703">
      <w:bodyDiv w:val="1"/>
      <w:marLeft w:val="0"/>
      <w:marRight w:val="0"/>
      <w:marTop w:val="0"/>
      <w:marBottom w:val="0"/>
      <w:divBdr>
        <w:top w:val="none" w:sz="0" w:space="0" w:color="auto"/>
        <w:left w:val="none" w:sz="0" w:space="0" w:color="auto"/>
        <w:bottom w:val="none" w:sz="0" w:space="0" w:color="auto"/>
        <w:right w:val="none" w:sz="0" w:space="0" w:color="auto"/>
      </w:divBdr>
    </w:div>
    <w:div w:id="1117875927">
      <w:bodyDiv w:val="1"/>
      <w:marLeft w:val="0"/>
      <w:marRight w:val="0"/>
      <w:marTop w:val="0"/>
      <w:marBottom w:val="0"/>
      <w:divBdr>
        <w:top w:val="none" w:sz="0" w:space="0" w:color="auto"/>
        <w:left w:val="none" w:sz="0" w:space="0" w:color="auto"/>
        <w:bottom w:val="none" w:sz="0" w:space="0" w:color="auto"/>
        <w:right w:val="none" w:sz="0" w:space="0" w:color="auto"/>
      </w:divBdr>
    </w:div>
    <w:div w:id="1124537132">
      <w:bodyDiv w:val="1"/>
      <w:marLeft w:val="0"/>
      <w:marRight w:val="0"/>
      <w:marTop w:val="0"/>
      <w:marBottom w:val="0"/>
      <w:divBdr>
        <w:top w:val="none" w:sz="0" w:space="0" w:color="auto"/>
        <w:left w:val="none" w:sz="0" w:space="0" w:color="auto"/>
        <w:bottom w:val="none" w:sz="0" w:space="0" w:color="auto"/>
        <w:right w:val="none" w:sz="0" w:space="0" w:color="auto"/>
      </w:divBdr>
    </w:div>
    <w:div w:id="1141583750">
      <w:bodyDiv w:val="1"/>
      <w:marLeft w:val="0"/>
      <w:marRight w:val="0"/>
      <w:marTop w:val="0"/>
      <w:marBottom w:val="0"/>
      <w:divBdr>
        <w:top w:val="none" w:sz="0" w:space="0" w:color="auto"/>
        <w:left w:val="none" w:sz="0" w:space="0" w:color="auto"/>
        <w:bottom w:val="none" w:sz="0" w:space="0" w:color="auto"/>
        <w:right w:val="none" w:sz="0" w:space="0" w:color="auto"/>
      </w:divBdr>
    </w:div>
    <w:div w:id="1145123330">
      <w:bodyDiv w:val="1"/>
      <w:marLeft w:val="0"/>
      <w:marRight w:val="0"/>
      <w:marTop w:val="0"/>
      <w:marBottom w:val="0"/>
      <w:divBdr>
        <w:top w:val="none" w:sz="0" w:space="0" w:color="auto"/>
        <w:left w:val="none" w:sz="0" w:space="0" w:color="auto"/>
        <w:bottom w:val="none" w:sz="0" w:space="0" w:color="auto"/>
        <w:right w:val="none" w:sz="0" w:space="0" w:color="auto"/>
      </w:divBdr>
    </w:div>
    <w:div w:id="1149206327">
      <w:bodyDiv w:val="1"/>
      <w:marLeft w:val="0"/>
      <w:marRight w:val="0"/>
      <w:marTop w:val="0"/>
      <w:marBottom w:val="0"/>
      <w:divBdr>
        <w:top w:val="none" w:sz="0" w:space="0" w:color="auto"/>
        <w:left w:val="none" w:sz="0" w:space="0" w:color="auto"/>
        <w:bottom w:val="none" w:sz="0" w:space="0" w:color="auto"/>
        <w:right w:val="none" w:sz="0" w:space="0" w:color="auto"/>
      </w:divBdr>
    </w:div>
    <w:div w:id="1285306979">
      <w:bodyDiv w:val="1"/>
      <w:marLeft w:val="0"/>
      <w:marRight w:val="0"/>
      <w:marTop w:val="0"/>
      <w:marBottom w:val="0"/>
      <w:divBdr>
        <w:top w:val="none" w:sz="0" w:space="0" w:color="auto"/>
        <w:left w:val="none" w:sz="0" w:space="0" w:color="auto"/>
        <w:bottom w:val="none" w:sz="0" w:space="0" w:color="auto"/>
        <w:right w:val="none" w:sz="0" w:space="0" w:color="auto"/>
      </w:divBdr>
    </w:div>
    <w:div w:id="1303580209">
      <w:bodyDiv w:val="1"/>
      <w:marLeft w:val="0"/>
      <w:marRight w:val="0"/>
      <w:marTop w:val="0"/>
      <w:marBottom w:val="0"/>
      <w:divBdr>
        <w:top w:val="none" w:sz="0" w:space="0" w:color="auto"/>
        <w:left w:val="none" w:sz="0" w:space="0" w:color="auto"/>
        <w:bottom w:val="none" w:sz="0" w:space="0" w:color="auto"/>
        <w:right w:val="none" w:sz="0" w:space="0" w:color="auto"/>
      </w:divBdr>
    </w:div>
    <w:div w:id="1336152844">
      <w:bodyDiv w:val="1"/>
      <w:marLeft w:val="0"/>
      <w:marRight w:val="0"/>
      <w:marTop w:val="0"/>
      <w:marBottom w:val="0"/>
      <w:divBdr>
        <w:top w:val="none" w:sz="0" w:space="0" w:color="auto"/>
        <w:left w:val="none" w:sz="0" w:space="0" w:color="auto"/>
        <w:bottom w:val="none" w:sz="0" w:space="0" w:color="auto"/>
        <w:right w:val="none" w:sz="0" w:space="0" w:color="auto"/>
      </w:divBdr>
    </w:div>
    <w:div w:id="1365670485">
      <w:bodyDiv w:val="1"/>
      <w:marLeft w:val="0"/>
      <w:marRight w:val="0"/>
      <w:marTop w:val="0"/>
      <w:marBottom w:val="0"/>
      <w:divBdr>
        <w:top w:val="none" w:sz="0" w:space="0" w:color="auto"/>
        <w:left w:val="none" w:sz="0" w:space="0" w:color="auto"/>
        <w:bottom w:val="none" w:sz="0" w:space="0" w:color="auto"/>
        <w:right w:val="none" w:sz="0" w:space="0" w:color="auto"/>
      </w:divBdr>
    </w:div>
    <w:div w:id="1394309386">
      <w:bodyDiv w:val="1"/>
      <w:marLeft w:val="0"/>
      <w:marRight w:val="0"/>
      <w:marTop w:val="0"/>
      <w:marBottom w:val="0"/>
      <w:divBdr>
        <w:top w:val="none" w:sz="0" w:space="0" w:color="auto"/>
        <w:left w:val="none" w:sz="0" w:space="0" w:color="auto"/>
        <w:bottom w:val="none" w:sz="0" w:space="0" w:color="auto"/>
        <w:right w:val="none" w:sz="0" w:space="0" w:color="auto"/>
      </w:divBdr>
    </w:div>
    <w:div w:id="1462454625">
      <w:bodyDiv w:val="1"/>
      <w:marLeft w:val="0"/>
      <w:marRight w:val="0"/>
      <w:marTop w:val="0"/>
      <w:marBottom w:val="0"/>
      <w:divBdr>
        <w:top w:val="none" w:sz="0" w:space="0" w:color="auto"/>
        <w:left w:val="none" w:sz="0" w:space="0" w:color="auto"/>
        <w:bottom w:val="none" w:sz="0" w:space="0" w:color="auto"/>
        <w:right w:val="none" w:sz="0" w:space="0" w:color="auto"/>
      </w:divBdr>
    </w:div>
    <w:div w:id="1516530027">
      <w:bodyDiv w:val="1"/>
      <w:marLeft w:val="0"/>
      <w:marRight w:val="0"/>
      <w:marTop w:val="0"/>
      <w:marBottom w:val="0"/>
      <w:divBdr>
        <w:top w:val="none" w:sz="0" w:space="0" w:color="auto"/>
        <w:left w:val="none" w:sz="0" w:space="0" w:color="auto"/>
        <w:bottom w:val="none" w:sz="0" w:space="0" w:color="auto"/>
        <w:right w:val="none" w:sz="0" w:space="0" w:color="auto"/>
      </w:divBdr>
    </w:div>
    <w:div w:id="1523351205">
      <w:bodyDiv w:val="1"/>
      <w:marLeft w:val="0"/>
      <w:marRight w:val="0"/>
      <w:marTop w:val="0"/>
      <w:marBottom w:val="0"/>
      <w:divBdr>
        <w:top w:val="none" w:sz="0" w:space="0" w:color="auto"/>
        <w:left w:val="none" w:sz="0" w:space="0" w:color="auto"/>
        <w:bottom w:val="none" w:sz="0" w:space="0" w:color="auto"/>
        <w:right w:val="none" w:sz="0" w:space="0" w:color="auto"/>
      </w:divBdr>
    </w:div>
    <w:div w:id="1538008519">
      <w:bodyDiv w:val="1"/>
      <w:marLeft w:val="0"/>
      <w:marRight w:val="0"/>
      <w:marTop w:val="0"/>
      <w:marBottom w:val="0"/>
      <w:divBdr>
        <w:top w:val="none" w:sz="0" w:space="0" w:color="auto"/>
        <w:left w:val="none" w:sz="0" w:space="0" w:color="auto"/>
        <w:bottom w:val="none" w:sz="0" w:space="0" w:color="auto"/>
        <w:right w:val="none" w:sz="0" w:space="0" w:color="auto"/>
      </w:divBdr>
    </w:div>
    <w:div w:id="1541867698">
      <w:bodyDiv w:val="1"/>
      <w:marLeft w:val="0"/>
      <w:marRight w:val="0"/>
      <w:marTop w:val="0"/>
      <w:marBottom w:val="0"/>
      <w:divBdr>
        <w:top w:val="none" w:sz="0" w:space="0" w:color="auto"/>
        <w:left w:val="none" w:sz="0" w:space="0" w:color="auto"/>
        <w:bottom w:val="none" w:sz="0" w:space="0" w:color="auto"/>
        <w:right w:val="none" w:sz="0" w:space="0" w:color="auto"/>
      </w:divBdr>
    </w:div>
    <w:div w:id="1710182238">
      <w:bodyDiv w:val="1"/>
      <w:marLeft w:val="0"/>
      <w:marRight w:val="0"/>
      <w:marTop w:val="0"/>
      <w:marBottom w:val="0"/>
      <w:divBdr>
        <w:top w:val="none" w:sz="0" w:space="0" w:color="auto"/>
        <w:left w:val="none" w:sz="0" w:space="0" w:color="auto"/>
        <w:bottom w:val="none" w:sz="0" w:space="0" w:color="auto"/>
        <w:right w:val="none" w:sz="0" w:space="0" w:color="auto"/>
      </w:divBdr>
    </w:div>
    <w:div w:id="1726836473">
      <w:bodyDiv w:val="1"/>
      <w:marLeft w:val="0"/>
      <w:marRight w:val="0"/>
      <w:marTop w:val="0"/>
      <w:marBottom w:val="0"/>
      <w:divBdr>
        <w:top w:val="none" w:sz="0" w:space="0" w:color="auto"/>
        <w:left w:val="none" w:sz="0" w:space="0" w:color="auto"/>
        <w:bottom w:val="none" w:sz="0" w:space="0" w:color="auto"/>
        <w:right w:val="none" w:sz="0" w:space="0" w:color="auto"/>
      </w:divBdr>
    </w:div>
    <w:div w:id="1758550386">
      <w:bodyDiv w:val="1"/>
      <w:marLeft w:val="0"/>
      <w:marRight w:val="0"/>
      <w:marTop w:val="0"/>
      <w:marBottom w:val="0"/>
      <w:divBdr>
        <w:top w:val="none" w:sz="0" w:space="0" w:color="auto"/>
        <w:left w:val="none" w:sz="0" w:space="0" w:color="auto"/>
        <w:bottom w:val="none" w:sz="0" w:space="0" w:color="auto"/>
        <w:right w:val="none" w:sz="0" w:space="0" w:color="auto"/>
      </w:divBdr>
    </w:div>
    <w:div w:id="1775633191">
      <w:bodyDiv w:val="1"/>
      <w:marLeft w:val="0"/>
      <w:marRight w:val="0"/>
      <w:marTop w:val="0"/>
      <w:marBottom w:val="0"/>
      <w:divBdr>
        <w:top w:val="none" w:sz="0" w:space="0" w:color="auto"/>
        <w:left w:val="none" w:sz="0" w:space="0" w:color="auto"/>
        <w:bottom w:val="none" w:sz="0" w:space="0" w:color="auto"/>
        <w:right w:val="none" w:sz="0" w:space="0" w:color="auto"/>
      </w:divBdr>
    </w:div>
    <w:div w:id="1802266946">
      <w:bodyDiv w:val="1"/>
      <w:marLeft w:val="0"/>
      <w:marRight w:val="0"/>
      <w:marTop w:val="0"/>
      <w:marBottom w:val="0"/>
      <w:divBdr>
        <w:top w:val="none" w:sz="0" w:space="0" w:color="auto"/>
        <w:left w:val="none" w:sz="0" w:space="0" w:color="auto"/>
        <w:bottom w:val="none" w:sz="0" w:space="0" w:color="auto"/>
        <w:right w:val="none" w:sz="0" w:space="0" w:color="auto"/>
      </w:divBdr>
    </w:div>
    <w:div w:id="1818524534">
      <w:bodyDiv w:val="1"/>
      <w:marLeft w:val="0"/>
      <w:marRight w:val="0"/>
      <w:marTop w:val="0"/>
      <w:marBottom w:val="0"/>
      <w:divBdr>
        <w:top w:val="none" w:sz="0" w:space="0" w:color="auto"/>
        <w:left w:val="none" w:sz="0" w:space="0" w:color="auto"/>
        <w:bottom w:val="none" w:sz="0" w:space="0" w:color="auto"/>
        <w:right w:val="none" w:sz="0" w:space="0" w:color="auto"/>
      </w:divBdr>
    </w:div>
    <w:div w:id="1867211358">
      <w:bodyDiv w:val="1"/>
      <w:marLeft w:val="0"/>
      <w:marRight w:val="0"/>
      <w:marTop w:val="0"/>
      <w:marBottom w:val="0"/>
      <w:divBdr>
        <w:top w:val="none" w:sz="0" w:space="0" w:color="auto"/>
        <w:left w:val="none" w:sz="0" w:space="0" w:color="auto"/>
        <w:bottom w:val="none" w:sz="0" w:space="0" w:color="auto"/>
        <w:right w:val="none" w:sz="0" w:space="0" w:color="auto"/>
      </w:divBdr>
    </w:div>
    <w:div w:id="1886289149">
      <w:bodyDiv w:val="1"/>
      <w:marLeft w:val="0"/>
      <w:marRight w:val="0"/>
      <w:marTop w:val="0"/>
      <w:marBottom w:val="0"/>
      <w:divBdr>
        <w:top w:val="none" w:sz="0" w:space="0" w:color="auto"/>
        <w:left w:val="none" w:sz="0" w:space="0" w:color="auto"/>
        <w:bottom w:val="none" w:sz="0" w:space="0" w:color="auto"/>
        <w:right w:val="none" w:sz="0" w:space="0" w:color="auto"/>
      </w:divBdr>
    </w:div>
    <w:div w:id="1894077025">
      <w:bodyDiv w:val="1"/>
      <w:marLeft w:val="0"/>
      <w:marRight w:val="0"/>
      <w:marTop w:val="0"/>
      <w:marBottom w:val="0"/>
      <w:divBdr>
        <w:top w:val="none" w:sz="0" w:space="0" w:color="auto"/>
        <w:left w:val="none" w:sz="0" w:space="0" w:color="auto"/>
        <w:bottom w:val="none" w:sz="0" w:space="0" w:color="auto"/>
        <w:right w:val="none" w:sz="0" w:space="0" w:color="auto"/>
      </w:divBdr>
    </w:div>
    <w:div w:id="2028679263">
      <w:bodyDiv w:val="1"/>
      <w:marLeft w:val="0"/>
      <w:marRight w:val="0"/>
      <w:marTop w:val="0"/>
      <w:marBottom w:val="0"/>
      <w:divBdr>
        <w:top w:val="none" w:sz="0" w:space="0" w:color="auto"/>
        <w:left w:val="none" w:sz="0" w:space="0" w:color="auto"/>
        <w:bottom w:val="none" w:sz="0" w:space="0" w:color="auto"/>
        <w:right w:val="none" w:sz="0" w:space="0" w:color="auto"/>
      </w:divBdr>
    </w:div>
    <w:div w:id="21151258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ED3BD-6CBE-C044-8594-2CEDE57BA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19891</Words>
  <Characters>113381</Characters>
  <Application>Microsoft Macintosh Word</Application>
  <DocSecurity>0</DocSecurity>
  <Lines>944</Lines>
  <Paragraphs>266</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133006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Hiram Beltran-Sanchez</dc:creator>
  <cp:lastModifiedBy>Samir S. Soneji</cp:lastModifiedBy>
  <cp:revision>2</cp:revision>
  <cp:lastPrinted>2016-03-10T21:16:00Z</cp:lastPrinted>
  <dcterms:created xsi:type="dcterms:W3CDTF">2016-03-12T23:28:00Z</dcterms:created>
  <dcterms:modified xsi:type="dcterms:W3CDTF">2016-03-12T23:28:00Z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zotero-version="4.0.28.10"&gt;&lt;session id="rnW7OrcA"/&gt;&lt;style id="http://www.zotero.org/styles/pediatrics" hasBibliography="1" bibliographyStyleHasBeenSet="1"/&gt;&lt;prefs&gt;&lt;pref name="fieldType" value="Field"/&gt;&lt;pref name="storeReferences" va</vt:lpwstr>
  </property>
  <property fmtid="{D5CDD505-2E9C-101B-9397-08002B2CF9AE}" pid="3" name="ZOTERO_PREF_2">
    <vt:lpwstr>lue="true"/&gt;&lt;pref name="automaticJournalAbbreviations" value="true"/&gt;&lt;pref name="noteType" value=""/&gt;&lt;/prefs&gt;&lt;/data&gt;</vt:lpwstr>
  </property>
</Properties>
</file>