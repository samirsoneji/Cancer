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47F114DF"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0A3A29">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DC7947" w:rsidRPr="00DC7947">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645B0A4A" w:rsidR="00226350" w:rsidRPr="00301872" w:rsidRDefault="0040781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persists, in part, because of disagreement </w:t>
      </w:r>
      <w:r w:rsidR="003B2A77" w:rsidRPr="00301872">
        <w:rPr>
          <w:sz w:val="24"/>
          <w:szCs w:val="24"/>
        </w:rPr>
        <w:t xml:space="preserve">over </w:t>
      </w:r>
      <w:r w:rsidR="00065CBA" w:rsidRPr="00301872">
        <w:rPr>
          <w:sz w:val="24"/>
          <w:szCs w:val="24"/>
        </w:rPr>
        <w:t xml:space="preserve">the </w:t>
      </w:r>
      <w:del w:id="0" w:author="TDI" w:date="2015-09-08T13:16:00Z">
        <w:r w:rsidR="00065CBA" w:rsidRPr="00301872" w:rsidDel="00CA7651">
          <w:rPr>
            <w:sz w:val="24"/>
            <w:szCs w:val="24"/>
          </w:rPr>
          <w:delText>value of screening</w:delText>
        </w:r>
        <w:r w:rsidR="00E63FFB" w:rsidRPr="00301872" w:rsidDel="00CA7651">
          <w:rPr>
            <w:sz w:val="24"/>
            <w:szCs w:val="24"/>
          </w:rPr>
          <w:delText xml:space="preserve"> and </w:delText>
        </w:r>
      </w:del>
      <w:del w:id="1" w:author="TDI" w:date="2015-09-08T13:17:00Z">
        <w:r w:rsidR="00E63FFB" w:rsidRPr="00301872" w:rsidDel="00CA7651">
          <w:rPr>
            <w:sz w:val="24"/>
            <w:szCs w:val="24"/>
          </w:rPr>
          <w:delText xml:space="preserve">the </w:delText>
        </w:r>
      </w:del>
      <w:r w:rsidR="00E63FFB" w:rsidRPr="00301872">
        <w:rPr>
          <w:sz w:val="24"/>
          <w:szCs w:val="24"/>
        </w:rPr>
        <w:t>precise contributions of earlier detection and advancements in breast cancer treatment</w:t>
      </w:r>
      <w:ins w:id="2" w:author="TDI" w:date="2015-09-08T13:16:00Z">
        <w:r w:rsidR="00CA7651">
          <w:rPr>
            <w:sz w:val="24"/>
            <w:szCs w:val="24"/>
          </w:rPr>
          <w:t xml:space="preserve"> on reductions in breast cancer mortality</w:t>
        </w:r>
      </w:ins>
      <w:r w:rsidR="00065CBA" w:rsidRPr="00301872">
        <w:rPr>
          <w:sz w:val="24"/>
          <w:szCs w:val="24"/>
        </w:rPr>
        <w:t xml:space="preserve">.  </w:t>
      </w:r>
      <w:commentRangeStart w:id="3"/>
      <w:r w:rsidR="00AB5144" w:rsidRPr="00362CD0">
        <w:rPr>
          <w:sz w:val="24"/>
          <w:szCs w:val="24"/>
          <w:highlight w:val="yellow"/>
        </w:rPr>
        <w:t>For example, t</w:t>
      </w:r>
      <w:r w:rsidR="00065CBA" w:rsidRPr="00362CD0">
        <w:rPr>
          <w:sz w:val="24"/>
          <w:szCs w:val="24"/>
          <w:highlight w:val="yellow"/>
        </w:rPr>
        <w:t xml:space="preserve">he efficacy of screening </w:t>
      </w:r>
      <w:r w:rsidR="00AB5144" w:rsidRPr="00362CD0">
        <w:rPr>
          <w:sz w:val="24"/>
          <w:szCs w:val="24"/>
          <w:highlight w:val="yellow"/>
        </w:rPr>
        <w:t xml:space="preserve">among women aged 39 to 49 years </w:t>
      </w:r>
      <w:r w:rsidR="00065CBA" w:rsidRPr="00362CD0">
        <w:rPr>
          <w:sz w:val="24"/>
          <w:szCs w:val="24"/>
          <w:highlight w:val="yellow"/>
        </w:rPr>
        <w:t xml:space="preserve">from </w:t>
      </w:r>
      <w:r w:rsidR="00AB5144" w:rsidRPr="00362CD0">
        <w:rPr>
          <w:sz w:val="24"/>
          <w:szCs w:val="24"/>
          <w:highlight w:val="yellow"/>
        </w:rPr>
        <w:t xml:space="preserve">8 </w:t>
      </w:r>
      <w:r w:rsidR="00065CBA" w:rsidRPr="00362CD0">
        <w:rPr>
          <w:sz w:val="24"/>
          <w:szCs w:val="24"/>
          <w:highlight w:val="yellow"/>
        </w:rPr>
        <w:t>randomized trials varie</w:t>
      </w:r>
      <w:r w:rsidR="00AB5144" w:rsidRPr="00362CD0">
        <w:rPr>
          <w:sz w:val="24"/>
          <w:szCs w:val="24"/>
          <w:highlight w:val="yellow"/>
        </w:rPr>
        <w:t>d</w:t>
      </w:r>
      <w:r w:rsidR="00065CBA" w:rsidRPr="00362CD0">
        <w:rPr>
          <w:sz w:val="24"/>
          <w:szCs w:val="24"/>
          <w:highlight w:val="yellow"/>
        </w:rPr>
        <w:t xml:space="preserve"> from </w:t>
      </w:r>
      <w:r w:rsidR="00C97614" w:rsidRPr="00362CD0">
        <w:rPr>
          <w:sz w:val="24"/>
          <w:szCs w:val="24"/>
          <w:highlight w:val="yellow"/>
        </w:rPr>
        <w:t xml:space="preserve">a </w:t>
      </w:r>
      <w:r w:rsidR="00AB5144" w:rsidRPr="00362CD0">
        <w:rPr>
          <w:sz w:val="24"/>
          <w:szCs w:val="24"/>
          <w:highlight w:val="yellow"/>
        </w:rPr>
        <w:t>0%</w:t>
      </w:r>
      <w:r w:rsidR="00065CBA" w:rsidRPr="00362CD0">
        <w:rPr>
          <w:sz w:val="24"/>
          <w:szCs w:val="24"/>
          <w:highlight w:val="yellow"/>
        </w:rPr>
        <w:t xml:space="preserve"> </w:t>
      </w:r>
      <w:r w:rsidR="00AB5144" w:rsidRPr="00362CD0">
        <w:rPr>
          <w:sz w:val="24"/>
          <w:szCs w:val="24"/>
          <w:highlight w:val="yellow"/>
        </w:rPr>
        <w:t>to</w:t>
      </w:r>
      <w:r w:rsidR="00065CBA" w:rsidRPr="00362CD0">
        <w:rPr>
          <w:sz w:val="24"/>
          <w:szCs w:val="24"/>
          <w:highlight w:val="yellow"/>
        </w:rPr>
        <w:t xml:space="preserve"> </w:t>
      </w:r>
      <w:r w:rsidR="00FB1A51" w:rsidRPr="00362CD0">
        <w:rPr>
          <w:sz w:val="24"/>
          <w:szCs w:val="24"/>
          <w:highlight w:val="yellow"/>
        </w:rPr>
        <w:t>30</w:t>
      </w:r>
      <w:r w:rsidR="00065CBA" w:rsidRPr="00362CD0">
        <w:rPr>
          <w:sz w:val="24"/>
          <w:szCs w:val="24"/>
          <w:highlight w:val="yellow"/>
        </w:rPr>
        <w:t>% mortality reduction.</w:t>
      </w:r>
      <w:r w:rsidR="00AB5144" w:rsidRPr="00362CD0">
        <w:rPr>
          <w:sz w:val="24"/>
          <w:szCs w:val="24"/>
          <w:highlight w:val="yellow"/>
        </w:rPr>
        <w:fldChar w:fldCharType="begin"/>
      </w:r>
      <w:r w:rsidR="009C1954" w:rsidRPr="00362CD0">
        <w:rPr>
          <w:sz w:val="24"/>
          <w:szCs w:val="24"/>
          <w:highlight w:val="yellow"/>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62CD0">
        <w:rPr>
          <w:sz w:val="24"/>
          <w:szCs w:val="24"/>
          <w:highlight w:val="yellow"/>
        </w:rPr>
        <w:fldChar w:fldCharType="separate"/>
      </w:r>
      <w:r w:rsidR="00DC7947" w:rsidRPr="00362CD0">
        <w:rPr>
          <w:sz w:val="24"/>
          <w:szCs w:val="24"/>
          <w:highlight w:val="yellow"/>
          <w:vertAlign w:val="superscript"/>
        </w:rPr>
        <w:t>8</w:t>
      </w:r>
      <w:r w:rsidR="00AB5144" w:rsidRPr="00362CD0">
        <w:rPr>
          <w:sz w:val="24"/>
          <w:szCs w:val="24"/>
          <w:highlight w:val="yellow"/>
        </w:rPr>
        <w:fldChar w:fldCharType="end"/>
      </w:r>
      <w:proofErr w:type="gramStart"/>
      <w:r w:rsidR="00065CBA" w:rsidRPr="00362CD0">
        <w:rPr>
          <w:sz w:val="24"/>
          <w:szCs w:val="24"/>
          <w:highlight w:val="yellow"/>
        </w:rPr>
        <w:t xml:space="preserve"> </w:t>
      </w:r>
      <w:r w:rsidR="00AB5144" w:rsidRPr="00362CD0">
        <w:rPr>
          <w:sz w:val="24"/>
          <w:szCs w:val="24"/>
          <w:highlight w:val="yellow"/>
        </w:rPr>
        <w:t xml:space="preserve"> Yet</w:t>
      </w:r>
      <w:proofErr w:type="gramEnd"/>
      <w:r w:rsidR="00065CBA" w:rsidRPr="00362CD0">
        <w:rPr>
          <w:sz w:val="24"/>
          <w:szCs w:val="24"/>
          <w:highlight w:val="yellow"/>
        </w:rPr>
        <w:t xml:space="preserve">, the trials randomized on the invitation to screen—rather than screening itself—and may not generalize to the US population because of limited external validity.  </w:t>
      </w:r>
      <w:commentRangeEnd w:id="3"/>
      <w:r w:rsidR="00DE3B50" w:rsidRPr="00362CD0">
        <w:rPr>
          <w:rStyle w:val="CommentReference"/>
          <w:highlight w:val="yellow"/>
        </w:rPr>
        <w:commentReference w:id="3"/>
      </w:r>
      <w:r w:rsidR="00065CBA" w:rsidRPr="00301872">
        <w:rPr>
          <w:sz w:val="24"/>
          <w:szCs w:val="24"/>
        </w:rPr>
        <w:t xml:space="preserve">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 between 28% and 65%</w:t>
      </w:r>
      <w:r w:rsidR="00D27E4B">
        <w:rPr>
          <w:sz w:val="24"/>
          <w:szCs w:val="24"/>
        </w:rPr>
        <w:t xml:space="preserve"> (1975-2000)</w:t>
      </w:r>
      <w:r w:rsidR="00065CBA" w:rsidRPr="00301872">
        <w:rPr>
          <w:sz w:val="24"/>
          <w:szCs w:val="24"/>
        </w:rPr>
        <w:t>.</w:t>
      </w:r>
      <w:r w:rsidR="00135A0F" w:rsidRPr="00301872">
        <w:rPr>
          <w:sz w:val="24"/>
          <w:szCs w:val="24"/>
        </w:rPr>
        <w:fldChar w:fldCharType="begin"/>
      </w:r>
      <w:r w:rsidR="000A3A29">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w:t>
      </w:r>
      <w:r w:rsidR="00135A0F" w:rsidRPr="00301872">
        <w:rPr>
          <w:sz w:val="24"/>
          <w:szCs w:val="24"/>
        </w:rPr>
        <w:fldChar w:fldCharType="end"/>
      </w:r>
      <w:r w:rsidR="00065CBA" w:rsidRPr="00301872">
        <w:rPr>
          <w:sz w:val="24"/>
          <w:szCs w:val="24"/>
        </w:rPr>
        <w:t xml:space="preserve"> </w:t>
      </w:r>
      <w:ins w:id="4" w:author="TDI" w:date="2015-09-08T13:29:00Z">
        <w:r w:rsidR="00362CD0">
          <w:rPr>
            <w:sz w:val="24"/>
            <w:szCs w:val="24"/>
          </w:rPr>
          <w:t xml:space="preserve">Additionally, the CISNET models are </w:t>
        </w:r>
      </w:ins>
      <w:ins w:id="5" w:author="TDI" w:date="2015-09-08T13:30:00Z">
        <w:r w:rsidR="00362CD0">
          <w:rPr>
            <w:sz w:val="24"/>
            <w:szCs w:val="24"/>
          </w:rPr>
          <w:t xml:space="preserve">based on the hypothetical experience of a simulated cohort of </w:t>
        </w:r>
      </w:ins>
      <w:ins w:id="6" w:author="TDI" w:date="2015-09-08T13:31:00Z">
        <w:r w:rsidR="00362CD0">
          <w:rPr>
            <w:sz w:val="24"/>
            <w:szCs w:val="24"/>
          </w:rPr>
          <w:t xml:space="preserve">breast cancer </w:t>
        </w:r>
      </w:ins>
      <w:ins w:id="7" w:author="TDI" w:date="2015-09-08T13:30:00Z">
        <w:r w:rsidR="00362CD0">
          <w:rPr>
            <w:sz w:val="24"/>
            <w:szCs w:val="24"/>
          </w:rPr>
          <w:t xml:space="preserve">patients inherently untestable </w:t>
        </w:r>
      </w:ins>
      <w:ins w:id="8" w:author="TDI" w:date="2015-09-08T13:31:00Z">
        <w:r w:rsidR="00362CD0">
          <w:rPr>
            <w:sz w:val="24"/>
            <w:szCs w:val="24"/>
          </w:rPr>
          <w:t>assumptions</w:t>
        </w:r>
      </w:ins>
      <w:ins w:id="9" w:author="TDI" w:date="2015-09-08T13:30:00Z">
        <w:r w:rsidR="00362CD0">
          <w:rPr>
            <w:sz w:val="24"/>
            <w:szCs w:val="24"/>
          </w:rPr>
          <w:t xml:space="preserve"> on the natural history of breast cancer.</w:t>
        </w:r>
      </w:ins>
      <w:ins w:id="10" w:author="TDI" w:date="2015-09-08T13:29:00Z">
        <w:r w:rsidR="00362CD0">
          <w:rPr>
            <w:sz w:val="24"/>
            <w:szCs w:val="24"/>
          </w:rPr>
          <w:t xml:space="preserve"> </w:t>
        </w:r>
      </w:ins>
      <w:ins w:id="11" w:author="TDI" w:date="2015-09-08T13:31:00Z">
        <w:r w:rsidR="00362CD0">
          <w:rPr>
            <w:sz w:val="24"/>
            <w:szCs w:val="24"/>
          </w:rPr>
          <w:t xml:space="preserve"> </w:t>
        </w:r>
      </w:ins>
      <w:r w:rsidR="00065CBA" w:rsidRPr="00301872">
        <w:rPr>
          <w:sz w:val="24"/>
          <w:szCs w:val="24"/>
        </w:rPr>
        <w:t>Sun et al. (2010) concluded earlier detection contributed 17% of the estimated gain in breast cancer survival time and attributed the remaining 83% to advancements in breast cancer treatment</w:t>
      </w:r>
      <w:r w:rsidR="00D27E4B">
        <w:rPr>
          <w:sz w:val="24"/>
          <w:szCs w:val="24"/>
        </w:rPr>
        <w:t xml:space="preserve"> (1988-2000)</w:t>
      </w:r>
      <w:r w:rsidR="00065CBA" w:rsidRPr="00301872">
        <w:rPr>
          <w:sz w:val="24"/>
          <w:szCs w:val="24"/>
        </w:rPr>
        <w:t>.</w:t>
      </w:r>
      <w:r w:rsidR="00135A0F" w:rsidRPr="00301872">
        <w:rPr>
          <w:sz w:val="24"/>
          <w:szCs w:val="24"/>
        </w:rPr>
        <w:fldChar w:fldCharType="begin"/>
      </w:r>
      <w:r w:rsidR="00DC7947">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DC7947">
        <w:rPr>
          <w:rFonts w:ascii="Libian SC Regular" w:hAnsi="Libian SC Regular" w:cs="Libian SC Regular"/>
          <w:sz w:val="24"/>
          <w:szCs w:val="24"/>
        </w:rPr>
        <w:instrText>’</w:instrText>
      </w:r>
      <w:r w:rsidR="00DC794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9</w:t>
      </w:r>
      <w:r w:rsidR="00135A0F" w:rsidRPr="00301872">
        <w:rPr>
          <w:sz w:val="24"/>
          <w:szCs w:val="24"/>
        </w:rPr>
        <w:fldChar w:fldCharType="end"/>
      </w:r>
      <w:proofErr w:type="gramStart"/>
      <w:r w:rsidR="00065CBA" w:rsidRPr="00301872">
        <w:rPr>
          <w:sz w:val="24"/>
          <w:szCs w:val="24"/>
        </w:rPr>
        <w:t xml:space="preserve">  </w:t>
      </w:r>
      <w:r w:rsidR="00E63FFB" w:rsidRPr="00301872">
        <w:rPr>
          <w:sz w:val="24"/>
          <w:szCs w:val="24"/>
        </w:rPr>
        <w:t>However</w:t>
      </w:r>
      <w:proofErr w:type="gramEnd"/>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separate death 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243A068A" w14:textId="25522C49"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w:t>
      </w:r>
      <w:ins w:id="12" w:author="TDI" w:date="2015-09-09T06:46:00Z">
        <w:r w:rsidR="007164D2" w:rsidRPr="007164D2">
          <w:rPr>
            <w:sz w:val="24"/>
            <w:szCs w:val="24"/>
            <w:highlight w:val="yellow"/>
          </w:rPr>
          <w:t>precisely</w:t>
        </w:r>
        <w:r w:rsidR="007164D2">
          <w:rPr>
            <w:sz w:val="24"/>
            <w:szCs w:val="24"/>
          </w:rPr>
          <w:t xml:space="preserve"> </w:t>
        </w:r>
      </w:ins>
      <w:r w:rsidRPr="00301872">
        <w:rPr>
          <w:sz w:val="24"/>
          <w:szCs w:val="24"/>
        </w:rPr>
        <w:t xml:space="preserve">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 xml:space="preserve">among breast cancer patients: [1] earlier detection, [2] advancements in breast cancer treatment, and [3] advancements in the treatment of other diseases.  </w:t>
      </w:r>
      <w:commentRangeStart w:id="13"/>
      <w:ins w:id="14" w:author="TDI" w:date="2015-09-08T13:35:00Z">
        <w:r w:rsidR="004E6EB3" w:rsidRPr="007164D2">
          <w:rPr>
            <w:sz w:val="24"/>
            <w:szCs w:val="24"/>
            <w:highlight w:val="yellow"/>
          </w:rPr>
          <w:t>We</w:t>
        </w:r>
      </w:ins>
      <w:commentRangeEnd w:id="13"/>
      <w:ins w:id="15" w:author="TDI" w:date="2015-09-09T06:47:00Z">
        <w:r w:rsidR="007164D2">
          <w:rPr>
            <w:rStyle w:val="CommentReference"/>
          </w:rPr>
          <w:commentReference w:id="13"/>
        </w:r>
      </w:ins>
      <w:ins w:id="17" w:author="TDI" w:date="2015-09-08T13:35:00Z">
        <w:r w:rsidR="004E6EB3" w:rsidRPr="007164D2">
          <w:rPr>
            <w:sz w:val="24"/>
            <w:szCs w:val="24"/>
            <w:highlight w:val="yellow"/>
          </w:rPr>
          <w:t xml:space="preserve"> base on results on the observed mortality experience of actual breast cancer patients</w:t>
        </w:r>
      </w:ins>
      <w:ins w:id="18" w:author="TDI" w:date="2015-09-08T13:36:00Z">
        <w:r w:rsidR="004E6EB3" w:rsidRPr="007164D2">
          <w:rPr>
            <w:sz w:val="24"/>
            <w:szCs w:val="24"/>
            <w:highlight w:val="yellow"/>
          </w:rPr>
          <w:t>, rather than on simulation</w:t>
        </w:r>
      </w:ins>
      <w:ins w:id="19" w:author="TDI" w:date="2015-09-08T13:35:00Z">
        <w:r w:rsidR="004E6EB3" w:rsidRPr="007164D2">
          <w:rPr>
            <w:sz w:val="24"/>
            <w:szCs w:val="24"/>
            <w:highlight w:val="yellow"/>
          </w:rPr>
          <w:t>.</w:t>
        </w:r>
      </w:ins>
      <w:ins w:id="20" w:author="TDI" w:date="2015-09-08T13:36:00Z">
        <w:r w:rsidR="004E6EB3">
          <w:rPr>
            <w:sz w:val="24"/>
            <w:szCs w:val="24"/>
          </w:rPr>
          <w:t xml:space="preserve">  </w:t>
        </w:r>
      </w:ins>
      <w:r w:rsidRPr="00301872">
        <w:rPr>
          <w:sz w:val="24"/>
          <w:szCs w:val="24"/>
        </w:rPr>
        <w:t>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 xml:space="preserve">We also quantify how the contribution of earlier detection to gains in life expectancy varied by age at diagnosis. </w:t>
      </w:r>
      <w:r w:rsidR="00D27E4B">
        <w:rPr>
          <w:sz w:val="24"/>
          <w:szCs w:val="24"/>
        </w:rPr>
        <w:t xml:space="preserve"> </w:t>
      </w:r>
      <w:r w:rsidRPr="00301872">
        <w:rPr>
          <w:sz w:val="24"/>
          <w:szCs w:val="24"/>
        </w:rPr>
        <w:t xml:space="preserve">We </w:t>
      </w:r>
      <w:r w:rsidR="00D27E4B">
        <w:rPr>
          <w:sz w:val="24"/>
          <w:szCs w:val="24"/>
        </w:rPr>
        <w:t>focus on</w:t>
      </w:r>
      <w:r w:rsidRPr="00301872">
        <w:rPr>
          <w:sz w:val="24"/>
          <w:szCs w:val="24"/>
        </w:rPr>
        <w:t xml:space="preserv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6053C9AA"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We obtained incidence and mortality data for breast cancer from the Surveillance, Epidemiology, and End Results (SEER) 9 registry database</w:t>
      </w:r>
      <w:r w:rsidR="00D27E4B">
        <w:rPr>
          <w:sz w:val="24"/>
          <w:szCs w:val="24"/>
        </w:rPr>
        <w:t xml:space="preserve">, </w:t>
      </w:r>
      <w:r w:rsidRPr="00301872">
        <w:rPr>
          <w:sz w:val="24"/>
          <w:szCs w:val="24"/>
        </w:rPr>
        <w:t xml:space="preserve">1975 </w:t>
      </w:r>
      <w:r w:rsidR="00D27E4B">
        <w:rPr>
          <w:sz w:val="24"/>
          <w:szCs w:val="24"/>
        </w:rPr>
        <w:t>to</w:t>
      </w:r>
      <w:r w:rsidRPr="00301872">
        <w:rPr>
          <w:sz w:val="24"/>
          <w:szCs w:val="24"/>
        </w:rPr>
        <w:t xml:space="preserve"> 2012.  The SEER 9 registries, which cover ~10% of the US population, form the largest, most representative and longest running national cancer incidence database. </w:t>
      </w:r>
      <w:r w:rsidR="00561926">
        <w:rPr>
          <w:sz w:val="24"/>
          <w:szCs w:val="24"/>
        </w:rPr>
        <w:t xml:space="preserve"> </w:t>
      </w:r>
      <w:r w:rsidRPr="00301872">
        <w:rPr>
          <w:sz w:val="24"/>
          <w:szCs w:val="24"/>
        </w:rPr>
        <w:t xml:space="preserve">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w:t>
      </w:r>
      <w:del w:id="21" w:author="TDI" w:date="2015-09-08T14:10:00Z">
        <w:r w:rsidRPr="007164D2" w:rsidDel="00904A4E">
          <w:rPr>
            <w:sz w:val="24"/>
            <w:szCs w:val="24"/>
            <w:highlight w:val="yellow"/>
          </w:rPr>
          <w:delText>cases</w:delText>
        </w:r>
      </w:del>
      <w:ins w:id="22" w:author="TDI" w:date="2015-09-08T14:10:00Z">
        <w:r w:rsidR="00904A4E" w:rsidRPr="007164D2">
          <w:rPr>
            <w:sz w:val="24"/>
            <w:szCs w:val="24"/>
            <w:highlight w:val="yellow"/>
          </w:rPr>
          <w:t>breast cancer patients and, thus, study their actual mortality experience</w:t>
        </w:r>
      </w:ins>
      <w:r w:rsidRPr="00301872">
        <w:rPr>
          <w:sz w:val="24"/>
          <w:szCs w:val="24"/>
        </w:rPr>
        <w:t xml:space="preserve">.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ins w:id="23" w:author="TDI" w:date="2015-09-08T14:05:00Z">
        <w:r w:rsidR="00DF0AF8">
          <w:rPr>
            <w:sz w:val="24"/>
            <w:szCs w:val="24"/>
          </w:rPr>
          <w:t xml:space="preserve">  </w:t>
        </w:r>
      </w:ins>
    </w:p>
    <w:p w14:paraId="1DE5C474" w14:textId="5BD6ABE5"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561926">
        <w:rPr>
          <w:sz w:val="24"/>
          <w:szCs w:val="24"/>
        </w:rPr>
        <w:t>Supplementary Appendix</w:t>
      </w:r>
      <w:r w:rsidR="00366862" w:rsidRPr="00301872">
        <w:rPr>
          <w:sz w:val="24"/>
          <w:szCs w:val="24"/>
        </w:rPr>
        <w:t>,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w:t>
      </w:r>
      <w:r w:rsidR="00D27E4B" w:rsidRPr="00301872">
        <w:rPr>
          <w:sz w:val="24"/>
          <w:szCs w:val="24"/>
        </w:rPr>
        <w:t>≥</w:t>
      </w:r>
      <w:r w:rsidR="00632CA1" w:rsidRPr="00301872">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24CA7C7C" w:rsidR="008D20E9" w:rsidRPr="00301872" w:rsidRDefault="008D20E9" w:rsidP="00083451">
      <w:pPr>
        <w:pStyle w:val="Normal1"/>
        <w:spacing w:line="480" w:lineRule="auto"/>
        <w:ind w:firstLine="720"/>
        <w:rPr>
          <w:sz w:val="24"/>
          <w:szCs w:val="24"/>
        </w:rPr>
      </w:pPr>
      <w:proofErr w:type="gramStart"/>
      <w:r w:rsidRPr="00301872">
        <w:rPr>
          <w:b/>
          <w:sz w:val="24"/>
          <w:szCs w:val="24"/>
        </w:rPr>
        <w:t>2.2  Analytic</w:t>
      </w:r>
      <w:proofErr w:type="gramEnd"/>
      <w:r w:rsidRPr="00301872">
        <w:rPr>
          <w:b/>
          <w:sz w:val="24"/>
          <w:szCs w:val="24"/>
        </w:rPr>
        <w:t xml:space="preserve"> Methods</w:t>
      </w:r>
      <w:r w:rsidRPr="00301872">
        <w:rPr>
          <w:sz w:val="24"/>
          <w:szCs w:val="24"/>
        </w:rPr>
        <w:t xml:space="preserve">.  </w:t>
      </w:r>
      <w:ins w:id="24" w:author="TDI" w:date="2015-08-25T17:24:00Z">
        <w:r w:rsidR="00083451">
          <w:rPr>
            <w:sz w:val="24"/>
            <w:szCs w:val="24"/>
          </w:rPr>
          <w:t>First, we</w:t>
        </w:r>
      </w:ins>
      <w:ins w:id="25" w:author="TDI" w:date="2015-08-25T17:21:00Z">
        <w:r w:rsidR="00083451">
          <w:rPr>
            <w:sz w:val="24"/>
            <w:szCs w:val="24"/>
          </w:rPr>
          <w:t xml:space="preserve"> adjust case fatality rates </w:t>
        </w:r>
      </w:ins>
      <w:ins w:id="26" w:author="TDI" w:date="2015-08-25T17:27:00Z">
        <w:r w:rsidR="00DC7F3E">
          <w:rPr>
            <w:sz w:val="24"/>
            <w:szCs w:val="24"/>
          </w:rPr>
          <w:t xml:space="preserve">and the annual share of cases </w:t>
        </w:r>
      </w:ins>
      <w:ins w:id="27" w:author="TDI" w:date="2015-08-25T17:29:00Z">
        <w:r w:rsidR="00DC7F3E">
          <w:rPr>
            <w:sz w:val="24"/>
            <w:szCs w:val="24"/>
          </w:rPr>
          <w:t xml:space="preserve">by tumor size </w:t>
        </w:r>
      </w:ins>
      <w:ins w:id="28" w:author="TDI" w:date="2015-08-25T17:27:00Z">
        <w:r w:rsidR="00DC7F3E">
          <w:rPr>
            <w:sz w:val="24"/>
            <w:szCs w:val="24"/>
          </w:rPr>
          <w:t xml:space="preserve">to </w:t>
        </w:r>
      </w:ins>
      <w:ins w:id="29" w:author="TDI" w:date="2015-08-25T17:21:00Z">
        <w:r w:rsidR="00083451">
          <w:rPr>
            <w:sz w:val="24"/>
            <w:szCs w:val="24"/>
          </w:rPr>
          <w:t xml:space="preserve">overdiagnosis.  </w:t>
        </w:r>
      </w:ins>
      <w:r w:rsidRPr="00301872">
        <w:rPr>
          <w:sz w:val="24"/>
          <w:szCs w:val="24"/>
        </w:rPr>
        <w:t xml:space="preserve">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0A3A29">
        <w:rPr>
          <w:sz w:val="24"/>
          <w:szCs w:val="24"/>
        </w:rPr>
        <w:instrText xml:space="preserve"> ADDIN ZOTERO_ITEM CSL_CITATION {"citationID":"14ooshc6r1","properties":{"formattedCitation":"{\\rtf \\super 11\\nosupersub{}}","plainCitation":"11"},"citationItems":[{"id":6677,"uris":["http://zotero.org/users/39665/items/VRTFEVQQ"],"uri":["http://zotero.org/users/39665/items/VRTFEVQQ"],"itemData":{"id":6677,"type":"article-journal","title":"Rate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ins w:id="30" w:author="TDI" w:date="2015-08-25T17:52:00Z">
        <w:r w:rsidR="000A3A29" w:rsidRPr="000A3A29">
          <w:rPr>
            <w:sz w:val="24"/>
            <w:szCs w:val="24"/>
            <w:vertAlign w:val="superscript"/>
          </w:rPr>
          <w:t>11</w:t>
        </w:r>
      </w:ins>
      <w:r w:rsidR="0055083B" w:rsidRPr="00301872">
        <w:rPr>
          <w:sz w:val="24"/>
          <w:szCs w:val="24"/>
        </w:rPr>
        <w:fldChar w:fldCharType="end"/>
      </w:r>
      <w:proofErr w:type="gramStart"/>
      <w:r w:rsidRPr="00301872">
        <w:rPr>
          <w:sz w:val="24"/>
          <w:szCs w:val="24"/>
        </w:rPr>
        <w:t xml:space="preserve">  </w:t>
      </w:r>
      <w:proofErr w:type="spellStart"/>
      <w:r w:rsidRPr="00301872">
        <w:rPr>
          <w:sz w:val="24"/>
          <w:szCs w:val="24"/>
        </w:rPr>
        <w:t>Overdiagnosed</w:t>
      </w:r>
      <w:proofErr w:type="spellEnd"/>
      <w:proofErr w:type="gramEnd"/>
      <w:r w:rsidRPr="00301872">
        <w:rPr>
          <w:sz w:val="24"/>
          <w:szCs w:val="24"/>
        </w:rPr>
        <w:t xml:space="preserve"> cases do not contribute to the numerator of the case fatality rate because these subclinical cases would likely never lead to death from breast cancer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increasing exposure</w:t>
      </w:r>
      <w:del w:id="31" w:author="TDI" w:date="2015-08-25T17:25:00Z">
        <w:r w:rsidR="007178CC" w:rsidDel="00083451">
          <w:rPr>
            <w:sz w:val="24"/>
            <w:szCs w:val="24"/>
          </w:rPr>
          <w:delText xml:space="preserve"> </w:delText>
        </w:r>
        <w:r w:rsidRPr="00301872" w:rsidDel="00083451">
          <w:rPr>
            <w:sz w:val="24"/>
            <w:szCs w:val="24"/>
          </w:rPr>
          <w:delText>and rais</w:delText>
        </w:r>
        <w:r w:rsidR="00360AA5" w:rsidRPr="00301872" w:rsidDel="00083451">
          <w:rPr>
            <w:sz w:val="24"/>
            <w:szCs w:val="24"/>
          </w:rPr>
          <w:delText>ing</w:delText>
        </w:r>
        <w:r w:rsidRPr="00301872" w:rsidDel="00083451">
          <w:rPr>
            <w:sz w:val="24"/>
            <w:szCs w:val="24"/>
          </w:rPr>
          <w:delText xml:space="preserve"> life expectancy</w:delText>
        </w:r>
      </w:del>
      <w:r w:rsidRPr="00301872">
        <w:rPr>
          <w:sz w:val="24"/>
          <w:szCs w:val="24"/>
        </w:rPr>
        <w:t xml:space="preserve">.  Thus, we adjust case fatality rates for these smaller sized tumors by removing the person-years these </w:t>
      </w:r>
      <w:proofErr w:type="spellStart"/>
      <w:r w:rsidRPr="00301872">
        <w:rPr>
          <w:sz w:val="24"/>
          <w:szCs w:val="24"/>
        </w:rPr>
        <w:t>overdiagnosed</w:t>
      </w:r>
      <w:proofErr w:type="spellEnd"/>
      <w:r w:rsidRPr="00301872">
        <w:rPr>
          <w:sz w:val="24"/>
          <w:szCs w:val="24"/>
        </w:rPr>
        <w:t xml:space="preserve">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proofErr w:type="spellStart"/>
      <w:r w:rsidR="007A504C" w:rsidRPr="00301872">
        <w:rPr>
          <w:sz w:val="24"/>
          <w:szCs w:val="24"/>
        </w:rPr>
        <w:t>Overdiagnosed</w:t>
      </w:r>
      <w:proofErr w:type="spellEnd"/>
      <w:r w:rsidR="00A453B9" w:rsidRPr="00301872">
        <w:rPr>
          <w:sz w:val="24"/>
          <w:szCs w:val="24"/>
        </w:rPr>
        <w:t xml:space="preserve"> cases also </w:t>
      </w:r>
      <w:ins w:id="32" w:author="TDI" w:date="2015-08-25T17:30:00Z">
        <w:r w:rsidR="00DC7F3E">
          <w:rPr>
            <w:sz w:val="24"/>
            <w:szCs w:val="24"/>
          </w:rPr>
          <w:t>inflate</w:t>
        </w:r>
        <w:r w:rsidR="00DC7F3E" w:rsidRPr="00301872">
          <w:rPr>
            <w:sz w:val="24"/>
            <w:szCs w:val="24"/>
          </w:rPr>
          <w:t xml:space="preserve"> </w:t>
        </w:r>
      </w:ins>
      <w:r w:rsidR="00A453B9" w:rsidRPr="00301872">
        <w:rPr>
          <w:sz w:val="24"/>
          <w:szCs w:val="24"/>
        </w:rPr>
        <w:t xml:space="preserve">the annual share of smaller sized tumors.  We adjust the share by subtracting the </w:t>
      </w:r>
      <w:proofErr w:type="spellStart"/>
      <w:r w:rsidR="00A453B9" w:rsidRPr="00301872">
        <w:rPr>
          <w:sz w:val="24"/>
          <w:szCs w:val="24"/>
        </w:rPr>
        <w:t>overdiagnosed</w:t>
      </w:r>
      <w:proofErr w:type="spellEnd"/>
      <w:r w:rsidR="00A453B9" w:rsidRPr="00301872">
        <w:rPr>
          <w:sz w:val="24"/>
          <w:szCs w:val="24"/>
        </w:rPr>
        <w:t xml:space="preserve">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561926">
        <w:rPr>
          <w:sz w:val="24"/>
          <w:szCs w:val="24"/>
        </w:rPr>
        <w:t>Supplementary Appendix</w:t>
      </w:r>
      <w:r w:rsidR="00FB5CAE" w:rsidRPr="00301872">
        <w:rPr>
          <w:sz w:val="24"/>
          <w:szCs w:val="24"/>
        </w:rPr>
        <w:t>, Section B</w:t>
      </w:r>
      <w:r w:rsidR="007178CC">
        <w:rPr>
          <w:sz w:val="24"/>
          <w:szCs w:val="24"/>
        </w:rPr>
        <w:t>)</w:t>
      </w:r>
      <w:r w:rsidR="00FB5CAE" w:rsidRPr="00301872">
        <w:rPr>
          <w:sz w:val="24"/>
          <w:szCs w:val="24"/>
        </w:rPr>
        <w:t>.</w:t>
      </w:r>
      <w:r w:rsidRPr="00301872">
        <w:rPr>
          <w:b/>
          <w:sz w:val="24"/>
          <w:szCs w:val="24"/>
        </w:rPr>
        <w:tab/>
      </w:r>
    </w:p>
    <w:p w14:paraId="09167B7C" w14:textId="1CC048B6" w:rsidR="00DC7F3E" w:rsidRDefault="00DC7F3E" w:rsidP="005A6413">
      <w:pPr>
        <w:pStyle w:val="Normal1"/>
        <w:spacing w:line="480" w:lineRule="auto"/>
        <w:ind w:firstLine="720"/>
        <w:rPr>
          <w:ins w:id="33" w:author="TDI" w:date="2015-08-25T17:40:00Z"/>
          <w:sz w:val="24"/>
          <w:szCs w:val="24"/>
        </w:rPr>
      </w:pPr>
      <w:ins w:id="34" w:author="TDI" w:date="2015-08-25T17:30:00Z">
        <w:r>
          <w:rPr>
            <w:sz w:val="24"/>
            <w:szCs w:val="24"/>
          </w:rPr>
          <w:t xml:space="preserve">Second, we </w:t>
        </w:r>
      </w:ins>
      <w:ins w:id="35" w:author="TDI" w:date="2015-08-25T17:31:00Z">
        <w:r>
          <w:rPr>
            <w:sz w:val="24"/>
            <w:szCs w:val="24"/>
          </w:rPr>
          <w:t xml:space="preserve">create demographic life-tables for each tumor size and year, which take as input adjusted </w:t>
        </w:r>
      </w:ins>
      <w:ins w:id="36" w:author="TDI" w:date="2015-08-25T17:32:00Z">
        <w:r>
          <w:rPr>
            <w:sz w:val="24"/>
            <w:szCs w:val="24"/>
          </w:rPr>
          <w:t xml:space="preserve">all-cause </w:t>
        </w:r>
      </w:ins>
      <w:ins w:id="37" w:author="TDI" w:date="2015-08-25T17:31:00Z">
        <w:r>
          <w:rPr>
            <w:sz w:val="24"/>
            <w:szCs w:val="24"/>
          </w:rPr>
          <w:t>case fatality rates</w:t>
        </w:r>
      </w:ins>
      <w:ins w:id="38" w:author="TDI" w:date="2015-08-25T17:32:00Z">
        <w:r>
          <w:rPr>
            <w:sz w:val="24"/>
            <w:szCs w:val="24"/>
          </w:rPr>
          <w:t xml:space="preserve"> and ou</w:t>
        </w:r>
      </w:ins>
      <w:ins w:id="39" w:author="TDI" w:date="2015-08-25T17:40:00Z">
        <w:r w:rsidR="006965C2">
          <w:rPr>
            <w:sz w:val="24"/>
            <w:szCs w:val="24"/>
          </w:rPr>
          <w:t>t</w:t>
        </w:r>
      </w:ins>
      <w:ins w:id="40" w:author="TDI" w:date="2015-08-25T17:32:00Z">
        <w:r>
          <w:rPr>
            <w:sz w:val="24"/>
            <w:szCs w:val="24"/>
          </w:rPr>
          <w:t>put life expectancy.</w:t>
        </w:r>
      </w:ins>
      <w:ins w:id="41" w:author="TDI" w:date="2015-08-25T17:40:00Z">
        <w:r w:rsidR="006965C2">
          <w:rPr>
            <w:sz w:val="24"/>
            <w:szCs w:val="24"/>
          </w:rPr>
          <w:t xml:space="preserve">  Life-tables </w:t>
        </w:r>
        <w:r w:rsidR="006965C2" w:rsidRPr="00301872">
          <w:rPr>
            <w:sz w:val="24"/>
            <w:szCs w:val="24"/>
          </w:rPr>
          <w:t xml:space="preserve">accounts for the age distribution of the population by transforming </w:t>
        </w:r>
        <w:r w:rsidR="006965C2">
          <w:rPr>
            <w:sz w:val="24"/>
            <w:szCs w:val="24"/>
          </w:rPr>
          <w:t xml:space="preserve">these </w:t>
        </w:r>
        <w:r w:rsidR="006965C2" w:rsidRPr="00301872">
          <w:rPr>
            <w:sz w:val="24"/>
            <w:szCs w:val="24"/>
          </w:rPr>
          <w:t>rates into probabilities of survival.</w:t>
        </w:r>
        <w:r w:rsidR="006965C2" w:rsidRPr="00301872">
          <w:rPr>
            <w:sz w:val="24"/>
            <w:szCs w:val="24"/>
          </w:rPr>
          <w:fldChar w:fldCharType="begin"/>
        </w:r>
      </w:ins>
      <w:ins w:id="42" w:author="TDI" w:date="2015-08-25T17:52:00Z">
        <w:r w:rsidR="000A3A29">
          <w:rPr>
            <w:sz w:val="24"/>
            <w:szCs w:val="24"/>
          </w:rPr>
          <w:instrText xml:space="preserve"> ADDIN ZOTERO_ITEM CSL_CITATION {"citationID":"o3lrdCbH","properties":{"formattedCitation":"{\\rtf \\super 12\\nosupersub{}}","plainCitation":"12"},"citationItems":[{"id":996,"uris":["http://zotero.org/users/39665/items/KZ9G4R25"],"uri":["http://zotero.org/users/39665/items/KZ9G4R25"],"itemData":{"id":996,"type":"book","title":"Demography: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ins w:id="43" w:author="TDI" w:date="2015-08-25T17:40:00Z">
        <w:r w:rsidR="006965C2" w:rsidRPr="00301872">
          <w:rPr>
            <w:sz w:val="24"/>
            <w:szCs w:val="24"/>
          </w:rPr>
          <w:fldChar w:fldCharType="separate"/>
        </w:r>
      </w:ins>
      <w:ins w:id="44" w:author="TDI" w:date="2015-08-25T17:52:00Z">
        <w:r w:rsidR="000A3A29" w:rsidRPr="000A3A29">
          <w:rPr>
            <w:sz w:val="24"/>
            <w:szCs w:val="24"/>
            <w:vertAlign w:val="superscript"/>
          </w:rPr>
          <w:t>12</w:t>
        </w:r>
      </w:ins>
      <w:ins w:id="45" w:author="TDI" w:date="2015-08-25T17:40:00Z">
        <w:r w:rsidR="006965C2" w:rsidRPr="00301872">
          <w:rPr>
            <w:sz w:val="24"/>
            <w:szCs w:val="24"/>
          </w:rPr>
          <w:fldChar w:fldCharType="end"/>
        </w:r>
        <w:proofErr w:type="gramStart"/>
        <w:r w:rsidR="006965C2" w:rsidRPr="00301872">
          <w:rPr>
            <w:sz w:val="24"/>
            <w:szCs w:val="24"/>
          </w:rPr>
          <w:t xml:space="preserve">  Overall</w:t>
        </w:r>
        <w:proofErr w:type="gramEnd"/>
        <w:r w:rsidR="006965C2" w:rsidRPr="00301872">
          <w:rPr>
            <w:sz w:val="24"/>
            <w:szCs w:val="24"/>
          </w:rPr>
          <w:t xml:space="preserve"> life expectancy equals the weighted sum of tumor size-specific life expectancies, where the weights </w:t>
        </w:r>
        <w:r w:rsidR="006965C2">
          <w:rPr>
            <w:sz w:val="24"/>
            <w:szCs w:val="24"/>
          </w:rPr>
          <w:t>equal</w:t>
        </w:r>
        <w:r w:rsidR="006965C2" w:rsidRPr="00301872">
          <w:rPr>
            <w:sz w:val="24"/>
            <w:szCs w:val="24"/>
          </w:rPr>
          <w:t xml:space="preserve"> the annual share of each tumor size.</w:t>
        </w:r>
      </w:ins>
    </w:p>
    <w:p w14:paraId="0BA7D665" w14:textId="75E1991B" w:rsidR="000A3A29" w:rsidRPr="00301872" w:rsidRDefault="006965C2">
      <w:pPr>
        <w:pStyle w:val="Normal1"/>
        <w:spacing w:line="480" w:lineRule="auto"/>
        <w:ind w:firstLine="720"/>
        <w:rPr>
          <w:ins w:id="46" w:author="TDI" w:date="2015-08-25T17:50:00Z"/>
          <w:sz w:val="24"/>
          <w:szCs w:val="24"/>
        </w:rPr>
      </w:pPr>
      <w:ins w:id="47" w:author="TDI" w:date="2015-08-25T17:40:00Z">
        <w:r>
          <w:rPr>
            <w:sz w:val="24"/>
            <w:szCs w:val="24"/>
          </w:rPr>
          <w:t>Third, we utilize a demographic decomposition method</w:t>
        </w:r>
      </w:ins>
      <w:ins w:id="48" w:author="TDI" w:date="2015-08-25T17:49:00Z">
        <w:r w:rsidR="000A3A29" w:rsidRPr="00301872">
          <w:rPr>
            <w:sz w:val="24"/>
            <w:szCs w:val="24"/>
          </w:rPr>
          <w:fldChar w:fldCharType="begin"/>
        </w:r>
        <w:r w:rsidR="000A3A29">
          <w:rPr>
            <w:sz w:val="24"/>
            <w:szCs w:val="24"/>
          </w:rPr>
          <w:instrText xml:space="preserve"> ADDIN ZOTERO_ITEM CSL_CITATION {"citationID":"8dRMMnit","properties":{"formattedCitation":"{\\rtf \\super 13\\nosupersub{}}","plainCitation":"13"},"citationItems":[{"id":6679,"uris":["http://zotero.org/users/39665/items/G8VW6934"],"uri":["http://zotero.org/users/39665/items/G8VW6934"],"itemData":{"id":6679,"type":"article-journal","title":"Components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0A3A29" w:rsidRPr="00301872">
          <w:rPr>
            <w:sz w:val="24"/>
            <w:szCs w:val="24"/>
          </w:rPr>
          <w:fldChar w:fldCharType="separate"/>
        </w:r>
        <w:r w:rsidR="000A3A29" w:rsidRPr="000A3A29">
          <w:rPr>
            <w:sz w:val="24"/>
            <w:szCs w:val="24"/>
            <w:vertAlign w:val="superscript"/>
          </w:rPr>
          <w:t>13</w:t>
        </w:r>
        <w:r w:rsidR="000A3A29" w:rsidRPr="00301872">
          <w:rPr>
            <w:sz w:val="24"/>
            <w:szCs w:val="24"/>
          </w:rPr>
          <w:fldChar w:fldCharType="end"/>
        </w:r>
      </w:ins>
      <w:ins w:id="49" w:author="TDI" w:date="2015-08-25T17:40:00Z">
        <w:r>
          <w:rPr>
            <w:sz w:val="24"/>
            <w:szCs w:val="24"/>
          </w:rPr>
          <w:t xml:space="preserve"> </w:t>
        </w:r>
      </w:ins>
      <w:ins w:id="50" w:author="TDI" w:date="2015-08-25T17:44:00Z">
        <w:r>
          <w:rPr>
            <w:sz w:val="24"/>
            <w:szCs w:val="24"/>
          </w:rPr>
          <w:t xml:space="preserve">to quantify </w:t>
        </w:r>
      </w:ins>
      <w:ins w:id="51" w:author="TDI" w:date="2015-08-25T17:41:00Z">
        <w:r>
          <w:rPr>
            <w:sz w:val="24"/>
            <w:szCs w:val="24"/>
          </w:rPr>
          <w:t xml:space="preserve">how much of the gain in overall life expectancy </w:t>
        </w:r>
      </w:ins>
      <w:ins w:id="52" w:author="TDI" w:date="2015-08-25T17:42:00Z">
        <w:r>
          <w:rPr>
            <w:sz w:val="24"/>
            <w:szCs w:val="24"/>
          </w:rPr>
          <w:t xml:space="preserve">over time </w:t>
        </w:r>
      </w:ins>
      <w:ins w:id="53" w:author="TDI" w:date="2015-08-25T17:41:00Z">
        <w:r>
          <w:rPr>
            <w:sz w:val="24"/>
            <w:szCs w:val="24"/>
          </w:rPr>
          <w:t xml:space="preserve">resulted from the change in </w:t>
        </w:r>
      </w:ins>
      <w:ins w:id="54" w:author="TDI" w:date="2015-08-25T17:42:00Z">
        <w:r>
          <w:rPr>
            <w:sz w:val="24"/>
            <w:szCs w:val="24"/>
          </w:rPr>
          <w:t xml:space="preserve">the share of tumor sizes </w:t>
        </w:r>
      </w:ins>
      <w:ins w:id="55" w:author="TDI" w:date="2015-08-25T17:44:00Z">
        <w:r>
          <w:rPr>
            <w:sz w:val="24"/>
            <w:szCs w:val="24"/>
          </w:rPr>
          <w:t>versus</w:t>
        </w:r>
      </w:ins>
      <w:ins w:id="56" w:author="TDI" w:date="2015-08-25T17:43:00Z">
        <w:r>
          <w:rPr>
            <w:sz w:val="24"/>
            <w:szCs w:val="24"/>
          </w:rPr>
          <w:t xml:space="preserve"> </w:t>
        </w:r>
      </w:ins>
      <w:ins w:id="57" w:author="TDI" w:date="2015-08-25T17:45:00Z">
        <w:r>
          <w:rPr>
            <w:sz w:val="24"/>
            <w:szCs w:val="24"/>
          </w:rPr>
          <w:t xml:space="preserve">from </w:t>
        </w:r>
      </w:ins>
      <w:ins w:id="58" w:author="TDI" w:date="2015-08-25T17:43:00Z">
        <w:r>
          <w:rPr>
            <w:sz w:val="24"/>
            <w:szCs w:val="24"/>
          </w:rPr>
          <w:t>the change in tumor size-specific case fatality rates</w:t>
        </w:r>
      </w:ins>
      <w:ins w:id="59" w:author="TDI" w:date="2015-08-25T17:45:00Z">
        <w:r>
          <w:rPr>
            <w:sz w:val="24"/>
            <w:szCs w:val="24"/>
          </w:rPr>
          <w:t xml:space="preserve"> </w:t>
        </w:r>
      </w:ins>
      <w:ins w:id="60" w:author="TDI" w:date="2015-08-25T17:46:00Z">
        <w:r>
          <w:rPr>
            <w:sz w:val="24"/>
            <w:szCs w:val="24"/>
          </w:rPr>
          <w:t>(</w:t>
        </w:r>
      </w:ins>
      <w:ins w:id="61" w:author="TDI" w:date="2015-08-25T17:45:00Z">
        <w:r>
          <w:rPr>
            <w:sz w:val="24"/>
            <w:szCs w:val="24"/>
          </w:rPr>
          <w:t>all-cause)</w:t>
        </w:r>
      </w:ins>
      <w:ins w:id="62" w:author="TDI" w:date="2015-08-25T17:43:00Z">
        <w:r>
          <w:rPr>
            <w:sz w:val="24"/>
            <w:szCs w:val="24"/>
          </w:rPr>
          <w:t xml:space="preserve">.  </w:t>
        </w:r>
      </w:ins>
      <w:ins w:id="63" w:author="TDI" w:date="2015-08-25T17:45:00Z">
        <w:r>
          <w:rPr>
            <w:sz w:val="24"/>
            <w:szCs w:val="24"/>
          </w:rPr>
          <w:t xml:space="preserve">Fourth, </w:t>
        </w:r>
        <w:r w:rsidR="000A3A29">
          <w:rPr>
            <w:sz w:val="24"/>
            <w:szCs w:val="24"/>
          </w:rPr>
          <w:t>we utilize a related decomposition method</w:t>
        </w:r>
      </w:ins>
      <w:ins w:id="64" w:author="TDI" w:date="2015-08-25T17:49:00Z">
        <w:r w:rsidR="000A3A29" w:rsidRPr="00301872">
          <w:rPr>
            <w:sz w:val="24"/>
            <w:szCs w:val="24"/>
          </w:rPr>
          <w:fldChar w:fldCharType="begin"/>
        </w:r>
      </w:ins>
      <w:ins w:id="65" w:author="TDI" w:date="2015-08-25T17:50:00Z">
        <w:r w:rsidR="000A3A29">
          <w:rPr>
            <w:sz w:val="24"/>
            <w:szCs w:val="24"/>
          </w:rPr>
          <w:instrText xml:space="preserve"> ADDIN ZOTERO_ITEM CSL_CITATION {"citationID":"mTqXFbSL","properties":{"formattedCitation":"{\\rtf \\super 14,15\\nosupersub{}}","plainCitation":"14,15"},"citationItems":[{"id":728,"uris":["http://zotero.org/users/39665/items/FTIXTTBS"],"uri":["http://zotero.org/users/39665/items/FTIXTTBS"],"itemData":{"id":728,"type":"article-journal","title":"An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ins>
      <w:ins w:id="66" w:author="TDI" w:date="2015-08-25T17:49:00Z">
        <w:r w:rsidR="000A3A29" w:rsidRPr="00301872">
          <w:rPr>
            <w:sz w:val="24"/>
            <w:szCs w:val="24"/>
          </w:rPr>
          <w:fldChar w:fldCharType="separate"/>
        </w:r>
      </w:ins>
      <w:ins w:id="67" w:author="TDI" w:date="2015-08-25T17:50:00Z">
        <w:r w:rsidR="000A3A29" w:rsidRPr="000A3A29">
          <w:rPr>
            <w:sz w:val="24"/>
            <w:szCs w:val="24"/>
            <w:vertAlign w:val="superscript"/>
          </w:rPr>
          <w:t>14,15</w:t>
        </w:r>
      </w:ins>
      <w:ins w:id="68" w:author="TDI" w:date="2015-08-25T17:49:00Z">
        <w:r w:rsidR="000A3A29" w:rsidRPr="00301872">
          <w:rPr>
            <w:sz w:val="24"/>
            <w:szCs w:val="24"/>
          </w:rPr>
          <w:fldChar w:fldCharType="end"/>
        </w:r>
      </w:ins>
      <w:ins w:id="69" w:author="TDI" w:date="2015-08-25T17:45:00Z">
        <w:r w:rsidR="000A3A29">
          <w:rPr>
            <w:sz w:val="24"/>
            <w:szCs w:val="24"/>
          </w:rPr>
          <w:t xml:space="preserve"> to further </w:t>
        </w:r>
      </w:ins>
      <w:ins w:id="70" w:author="TDI" w:date="2015-08-25T17:48:00Z">
        <w:r w:rsidR="000A3A29">
          <w:rPr>
            <w:sz w:val="24"/>
            <w:szCs w:val="24"/>
          </w:rPr>
          <w:t xml:space="preserve">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competing causes of death.  </w:t>
        </w:r>
      </w:ins>
      <w:ins w:id="71" w:author="TDI" w:date="2015-09-08T13:38:00Z">
        <w:r w:rsidR="00C839B7">
          <w:rPr>
            <w:sz w:val="24"/>
            <w:szCs w:val="24"/>
          </w:rPr>
          <w:t>Finally, w</w:t>
        </w:r>
        <w:r w:rsidR="00C839B7" w:rsidRPr="008D20E9">
          <w:rPr>
            <w:sz w:val="24"/>
            <w:szCs w:val="24"/>
          </w:rPr>
          <w:t>e utilize the same demographic method</w:t>
        </w:r>
        <w:r w:rsidR="00C839B7">
          <w:rPr>
            <w:sz w:val="24"/>
            <w:szCs w:val="24"/>
          </w:rPr>
          <w:t>s</w:t>
        </w:r>
        <w:r w:rsidR="00C839B7" w:rsidRPr="008D20E9">
          <w:rPr>
            <w:sz w:val="24"/>
            <w:szCs w:val="24"/>
          </w:rPr>
          <w:t xml:space="preserve"> to further disaggregate these three contributions by age group.</w:t>
        </w:r>
        <w:r w:rsidR="00C839B7">
          <w:rPr>
            <w:sz w:val="24"/>
            <w:szCs w:val="24"/>
          </w:rPr>
          <w:t xml:space="preserve"> </w:t>
        </w:r>
      </w:ins>
      <w:ins w:id="72" w:author="TDI" w:date="2015-09-08T14:02:00Z">
        <w:r w:rsidR="00DF0AF8" w:rsidRPr="007164D2">
          <w:rPr>
            <w:sz w:val="24"/>
            <w:szCs w:val="24"/>
            <w:highlight w:val="yellow"/>
          </w:rPr>
          <w:t>We do not report any sampling uncertainty in the gain in life expectancy or its three constituent components because our calculations use registry and vital statistics data that fully capture the mortality experience of defined populations.</w:t>
        </w:r>
      </w:ins>
      <w:ins w:id="73" w:author="TDI" w:date="2015-09-08T14:03:00Z">
        <w:r w:rsidR="00DF0AF8" w:rsidRPr="007164D2">
          <w:rPr>
            <w:sz w:val="24"/>
            <w:szCs w:val="24"/>
            <w:highlight w:val="yellow"/>
          </w:rPr>
          <w:fldChar w:fldCharType="begin"/>
        </w:r>
        <w:r w:rsidR="00DF0AF8" w:rsidRPr="007164D2">
          <w:rPr>
            <w:sz w:val="24"/>
            <w:szCs w:val="24"/>
            <w:highlight w:val="yellow"/>
          </w:rPr>
          <w:instrText xml:space="preserve"> ADDIN ZOTERO_ITEM CSL_CITATION {"citationID":"deeb3segq","properties":{"formattedCitation":"{\\rtf \\super 16\\nosupersub{}}","plainCitation":"16"},"citationItems":[{"id":1605,"uris":["http://zotero.org/users/39665/items/Z5ZB2S6U"],"uri":["http://zotero.org/users/39665/items/Z5ZB2S6U"],"itemData":{"id":1605,"type":"article-journal","title":"Explaining Rare Events in International Relations","container-title":"International Organization","page":"693-715","volume":"55","issue":"03","source":"Cambridge Journals Online","DOI":"10.1162/00208180152507597","author":[{"family":"King","given":"Gary"},{"family":"Zeng","given":"Langche"}],"issued":{"date-parts":[["2001"]]}}}],"schema":"https://github.com/citation-style-language/schema/raw/master/csl-citation.json"} </w:instrText>
        </w:r>
      </w:ins>
      <w:r w:rsidR="00DF0AF8" w:rsidRPr="007164D2">
        <w:rPr>
          <w:sz w:val="24"/>
          <w:szCs w:val="24"/>
          <w:highlight w:val="yellow"/>
        </w:rPr>
        <w:fldChar w:fldCharType="separate"/>
      </w:r>
      <w:ins w:id="74" w:author="TDI" w:date="2015-09-08T14:03:00Z">
        <w:r w:rsidR="00DF0AF8" w:rsidRPr="007164D2">
          <w:rPr>
            <w:sz w:val="24"/>
            <w:szCs w:val="24"/>
            <w:highlight w:val="yellow"/>
            <w:vertAlign w:val="superscript"/>
          </w:rPr>
          <w:t>16</w:t>
        </w:r>
        <w:r w:rsidR="00DF0AF8" w:rsidRPr="007164D2">
          <w:rPr>
            <w:sz w:val="24"/>
            <w:szCs w:val="24"/>
            <w:highlight w:val="yellow"/>
          </w:rPr>
          <w:fldChar w:fldCharType="end"/>
        </w:r>
        <w:proofErr w:type="gramStart"/>
        <w:r w:rsidR="00DF0AF8">
          <w:rPr>
            <w:sz w:val="24"/>
            <w:szCs w:val="24"/>
          </w:rPr>
          <w:t xml:space="preserve">  </w:t>
        </w:r>
      </w:ins>
      <w:ins w:id="75" w:author="TDI" w:date="2015-08-25T17:50:00Z">
        <w:r w:rsidR="000A3A29" w:rsidRPr="00301872">
          <w:rPr>
            <w:sz w:val="24"/>
            <w:szCs w:val="24"/>
          </w:rPr>
          <w:t>We</w:t>
        </w:r>
        <w:proofErr w:type="gramEnd"/>
        <w:r w:rsidR="000A3A29" w:rsidRPr="00301872">
          <w:rPr>
            <w:sz w:val="24"/>
            <w:szCs w:val="24"/>
          </w:rPr>
          <w:t xml:space="preserve"> </w:t>
        </w:r>
      </w:ins>
      <w:ins w:id="76" w:author="TDI" w:date="2015-08-25T17:51:00Z">
        <w:r w:rsidR="000A3A29">
          <w:rPr>
            <w:sz w:val="24"/>
            <w:szCs w:val="24"/>
          </w:rPr>
          <w:t xml:space="preserve">mathematically </w:t>
        </w:r>
      </w:ins>
      <w:ins w:id="77" w:author="TDI" w:date="2015-08-25T17:50:00Z">
        <w:r w:rsidR="000A3A29">
          <w:rPr>
            <w:sz w:val="24"/>
            <w:szCs w:val="24"/>
          </w:rPr>
          <w:t xml:space="preserve">describe the </w:t>
        </w:r>
      </w:ins>
      <w:ins w:id="78" w:author="TDI" w:date="2015-08-25T17:51:00Z">
        <w:r w:rsidR="000A3A29">
          <w:rPr>
            <w:sz w:val="24"/>
            <w:szCs w:val="24"/>
          </w:rPr>
          <w:t xml:space="preserve">decomposition </w:t>
        </w:r>
      </w:ins>
      <w:ins w:id="79" w:author="TDI" w:date="2015-08-25T17:50:00Z">
        <w:r w:rsidR="000A3A29">
          <w:rPr>
            <w:sz w:val="24"/>
            <w:szCs w:val="24"/>
          </w:rPr>
          <w:t>method</w:t>
        </w:r>
      </w:ins>
      <w:ins w:id="80" w:author="TDI" w:date="2015-09-08T13:39:00Z">
        <w:r w:rsidR="00C839B7">
          <w:rPr>
            <w:sz w:val="24"/>
            <w:szCs w:val="24"/>
          </w:rPr>
          <w:t>s</w:t>
        </w:r>
      </w:ins>
      <w:ins w:id="81" w:author="TDI" w:date="2015-08-25T17:50:00Z">
        <w:r w:rsidR="000A3A29">
          <w:rPr>
            <w:sz w:val="24"/>
            <w:szCs w:val="24"/>
          </w:rPr>
          <w:t xml:space="preserve"> </w:t>
        </w:r>
        <w:r w:rsidR="000A3A29" w:rsidRPr="00301872">
          <w:rPr>
            <w:sz w:val="24"/>
            <w:szCs w:val="24"/>
          </w:rPr>
          <w:t xml:space="preserve">in </w:t>
        </w:r>
        <w:r w:rsidR="000A3A29">
          <w:rPr>
            <w:sz w:val="24"/>
            <w:szCs w:val="24"/>
          </w:rPr>
          <w:t>Supplementary Appendix</w:t>
        </w:r>
        <w:r w:rsidR="000A3A29" w:rsidRPr="00301872">
          <w:rPr>
            <w:sz w:val="24"/>
            <w:szCs w:val="24"/>
          </w:rPr>
          <w:t xml:space="preserve"> Sections D-G. </w:t>
        </w:r>
      </w:ins>
    </w:p>
    <w:p w14:paraId="1A8BA090" w14:textId="676DE1C4" w:rsidR="00DE3B50" w:rsidRPr="008D20E9" w:rsidRDefault="000A3A29" w:rsidP="00DE3B50">
      <w:pPr>
        <w:pStyle w:val="Normal1"/>
        <w:spacing w:line="480" w:lineRule="auto"/>
        <w:ind w:firstLine="720"/>
        <w:rPr>
          <w:ins w:id="82" w:author="TDI" w:date="2015-08-25T16:10:00Z"/>
          <w:sz w:val="24"/>
          <w:szCs w:val="24"/>
        </w:rPr>
      </w:pPr>
      <w:ins w:id="83" w:author="TDI" w:date="2015-08-25T17:52:00Z">
        <w:r>
          <w:rPr>
            <w:sz w:val="24"/>
            <w:szCs w:val="24"/>
          </w:rPr>
          <w:t>As a conceptual example of the method</w:t>
        </w:r>
      </w:ins>
      <w:ins w:id="84" w:author="TDI" w:date="2015-08-25T16:10:00Z">
        <w:r w:rsidR="00DE3B50" w:rsidRPr="008D20E9">
          <w:rPr>
            <w:sz w:val="24"/>
            <w:szCs w:val="24"/>
          </w:rPr>
          <w:t>,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w:t>
        </w:r>
        <w:r w:rsidR="00DE3B50">
          <w:rPr>
            <w:sz w:val="24"/>
            <w:szCs w:val="24"/>
          </w:rPr>
          <w:t xml:space="preserve"> between times 1 and 2 (Figure 1</w:t>
        </w:r>
        <w:r w:rsidR="00DE3B50" w:rsidRPr="008D20E9">
          <w:rPr>
            <w:sz w:val="24"/>
            <w:szCs w:val="24"/>
          </w:rPr>
          <w:t>, Panel B), and tumor size-specific case fatality rates from competing causes of death remain constant</w:t>
        </w:r>
        <w:r w:rsidR="00DE3B50">
          <w:rPr>
            <w:sz w:val="24"/>
            <w:szCs w:val="24"/>
          </w:rPr>
          <w:t xml:space="preserve"> between times 1 and 2 (Figure 1</w:t>
        </w:r>
        <w:r w:rsidR="00DE3B50" w:rsidRPr="008D20E9">
          <w:rPr>
            <w:sz w:val="24"/>
            <w:szCs w:val="24"/>
          </w:rPr>
          <w:t>, Panel B).  Tumor size-specific life expectancy increases between times 1 and 2 because tumor size-specific case fatality rates from breast cancer decrease</w:t>
        </w:r>
        <w:r w:rsidR="00DE3B50">
          <w:rPr>
            <w:sz w:val="24"/>
            <w:szCs w:val="24"/>
          </w:rPr>
          <w:t>d over the time period (Figure 1</w:t>
        </w:r>
        <w:r w:rsidR="00DE3B50" w:rsidRPr="008D20E9">
          <w:rPr>
            <w:sz w:val="24"/>
            <w:szCs w:val="24"/>
          </w:rPr>
          <w:t>,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w:t>
        </w:r>
        <w:r w:rsidR="00DE3B50">
          <w:rPr>
            <w:sz w:val="24"/>
            <w:szCs w:val="24"/>
          </w:rPr>
          <w:t>e 1</w:t>
        </w:r>
        <w:r w:rsidR="00DE3B50" w:rsidRPr="008D20E9">
          <w:rPr>
            <w:sz w:val="24"/>
            <w:szCs w:val="24"/>
          </w:rPr>
          <w:t xml:space="preserve">, Panel D). </w:t>
        </w:r>
      </w:ins>
    </w:p>
    <w:p w14:paraId="7AC206E7" w14:textId="5FFFE8CA" w:rsidR="004C16D0" w:rsidRPr="00301872" w:rsidRDefault="00DE3B50" w:rsidP="00843CEB">
      <w:pPr>
        <w:pStyle w:val="Normal1"/>
        <w:spacing w:line="480" w:lineRule="auto"/>
        <w:ind w:firstLine="720"/>
        <w:rPr>
          <w:sz w:val="24"/>
          <w:szCs w:val="24"/>
        </w:rPr>
      </w:pPr>
      <w:ins w:id="85" w:author="TDI" w:date="2015-08-25T16:11:00Z">
        <w:r w:rsidRPr="008D20E9">
          <w:rPr>
            <w:sz w:val="24"/>
            <w:szCs w:val="24"/>
          </w:rPr>
          <w:t xml:space="preserve">In actuality, all three </w:t>
        </w:r>
        <w:r>
          <w:rPr>
            <w:sz w:val="24"/>
            <w:szCs w:val="24"/>
          </w:rPr>
          <w:t>constituent</w:t>
        </w:r>
        <w:r w:rsidRPr="008D20E9">
          <w:rPr>
            <w:sz w:val="24"/>
            <w:szCs w:val="24"/>
          </w:rPr>
          <w:t xml:space="preserve"> factors change over time and contribute to </w:t>
        </w:r>
        <w:r>
          <w:rPr>
            <w:sz w:val="24"/>
            <w:szCs w:val="24"/>
          </w:rPr>
          <w:t xml:space="preserve">the </w:t>
        </w:r>
        <w:r w:rsidRPr="008D20E9">
          <w:rPr>
            <w:sz w:val="24"/>
            <w:szCs w:val="24"/>
          </w:rPr>
          <w:t xml:space="preserve">gain in life expectancy.  </w:t>
        </w:r>
      </w:ins>
      <w:ins w:id="86" w:author="TDI" w:date="2015-09-08T13:37:00Z">
        <w:r w:rsidR="00C839B7">
          <w:rPr>
            <w:sz w:val="24"/>
            <w:szCs w:val="24"/>
          </w:rPr>
          <w:t>For example, t</w:t>
        </w:r>
      </w:ins>
      <w:r w:rsidR="000A3A29" w:rsidRPr="00301872">
        <w:rPr>
          <w:sz w:val="24"/>
          <w:szCs w:val="24"/>
        </w:rPr>
        <w:t xml:space="preserve">he shift toward smaller sized tumors at diagnosis occurs when incidence rates for smaller sized tumors increase more over time than the incidence rates of larger sized tumors.  Growth of the share of smaller sized tumors implies an increase in their contribution to gains in life expectancy, while shrinkage of the share of larger sized tumors implies a decrease in their contribution. </w:t>
      </w:r>
      <w:r w:rsidR="008D20E9"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4C16D0" w:rsidRPr="00301872">
        <w:rPr>
          <w:sz w:val="24"/>
          <w:szCs w:val="24"/>
        </w:rPr>
        <w:fldChar w:fldCharType="begin"/>
      </w:r>
      <w:r w:rsidR="00DF0AF8">
        <w:rPr>
          <w:sz w:val="24"/>
          <w:szCs w:val="24"/>
        </w:rPr>
        <w:instrText xml:space="preserve"> ADDIN ZOTERO_ITEM CSL_CITATION {"citationID":"2ob10r5fsc","properties":{"formattedCitation":"{\\rtf \\super 17\\uc0\\u8211{}21\\nosupersub{}}","plainCitation":"17–21"},"citationItems":[{"id":6548,"uris":["http://zotero.org/users/39665/items/7UUPB59V"],"uri":["http://zotero.org/users/39665/items/7UUPB59V"],"itemData":{"id":6548,"type":"article-journal","title":"Quantifying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ins w:id="87" w:author="TDI" w:date="2015-09-08T14:03:00Z">
        <w:r w:rsidR="00DF0AF8" w:rsidRPr="00DF0AF8">
          <w:rPr>
            <w:sz w:val="24"/>
            <w:szCs w:val="24"/>
            <w:vertAlign w:val="superscript"/>
          </w:rPr>
          <w:t>17–21</w:t>
        </w:r>
      </w:ins>
      <w:r w:rsidR="004C16D0" w:rsidRPr="00301872">
        <w:rPr>
          <w:sz w:val="24"/>
          <w:szCs w:val="24"/>
        </w:rPr>
        <w:fldChar w:fldCharType="end"/>
      </w:r>
      <w:proofErr w:type="gramStart"/>
      <w:r w:rsidR="008B7512" w:rsidRPr="00301872">
        <w:rPr>
          <w:sz w:val="24"/>
          <w:szCs w:val="24"/>
        </w:rPr>
        <w:t xml:space="preserve">  Second</w:t>
      </w:r>
      <w:proofErr w:type="gramEnd"/>
      <w:r w:rsidR="008B7512" w:rsidRPr="00301872">
        <w:rPr>
          <w:sz w:val="24"/>
          <w:szCs w:val="24"/>
        </w:rPr>
        <w:t xml:space="preserve">,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proofErr w:type="gramStart"/>
      <w:r w:rsidR="008B7512" w:rsidRPr="00301872">
        <w:rPr>
          <w:sz w:val="24"/>
          <w:szCs w:val="24"/>
        </w:rPr>
        <w:t>who</w:t>
      </w:r>
      <w:proofErr w:type="gramEnd"/>
      <w:r w:rsidR="008B7512" w:rsidRPr="00301872">
        <w:rPr>
          <w:sz w:val="24"/>
          <w:szCs w:val="24"/>
        </w:rPr>
        <w:t xml:space="preserve"> subsequently died of breast cancer within 10 years (3%).</w:t>
      </w:r>
    </w:p>
    <w:p w14:paraId="73749AAA" w14:textId="77777777" w:rsidR="00A019D8"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7DFCF15" w14:textId="11A6B0FD" w:rsidR="008D20E9" w:rsidRPr="00301872" w:rsidRDefault="008D20E9">
      <w:pPr>
        <w:pStyle w:val="Normal1"/>
        <w:spacing w:line="480" w:lineRule="auto"/>
        <w:rPr>
          <w:sz w:val="24"/>
          <w:szCs w:val="24"/>
        </w:rPr>
      </w:pPr>
      <w:proofErr w:type="gramStart"/>
      <w:r w:rsidRPr="00301872">
        <w:rPr>
          <w:b/>
          <w:sz w:val="24"/>
          <w:szCs w:val="24"/>
        </w:rPr>
        <w:t>3.1.  Incidence Rates, Size Distribution, and Case Fatality Rates.</w:t>
      </w:r>
      <w:proofErr w:type="gramEnd"/>
      <w:r w:rsidRPr="00301872">
        <w:rPr>
          <w:sz w:val="24"/>
          <w:szCs w:val="24"/>
        </w:rPr>
        <w:t xml:space="preserve">  The incidence rate of &lt;1cm and 1-2cm tumors increased between 1975 and 2002 (Figure </w:t>
      </w:r>
      <w:ins w:id="88" w:author="TDI" w:date="2015-08-25T16:12:00Z">
        <w:r w:rsidR="00DE3B50">
          <w:rPr>
            <w:sz w:val="24"/>
            <w:szCs w:val="24"/>
          </w:rPr>
          <w:t>2</w:t>
        </w:r>
      </w:ins>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ins w:id="89" w:author="TDI" w:date="2015-08-25T16:12:00Z">
        <w:r w:rsidR="00DE3B50">
          <w:rPr>
            <w:sz w:val="24"/>
            <w:szCs w:val="24"/>
          </w:rPr>
          <w:t>2</w:t>
        </w:r>
      </w:ins>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01F46CE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ins w:id="90" w:author="TDI" w:date="2015-08-25T16:12:00Z">
        <w:r w:rsidR="00DE3B50">
          <w:rPr>
            <w:sz w:val="24"/>
            <w:szCs w:val="24"/>
          </w:rPr>
          <w:t>2</w:t>
        </w:r>
      </w:ins>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396F7539" w:rsidR="00A92655" w:rsidRPr="00301872" w:rsidRDefault="008D20E9" w:rsidP="00220CAC">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ins w:id="91" w:author="TDI" w:date="2015-09-08T20:24:00Z">
        <w:r w:rsidR="00843CEB">
          <w:rPr>
            <w:sz w:val="24"/>
            <w:szCs w:val="24"/>
          </w:rPr>
          <w:t xml:space="preserve">The decreases in size-specific case fatality rates led to increases in size-specific life expectancies; the growing share of smaller size tumors </w:t>
        </w:r>
      </w:ins>
      <w:ins w:id="92" w:author="TDI" w:date="2015-09-08T20:28:00Z">
        <w:r w:rsidR="00220CAC">
          <w:rPr>
            <w:sz w:val="24"/>
            <w:szCs w:val="24"/>
          </w:rPr>
          <w:t>placed greater weight on the gain in life expectancy for these tumors, compared to larger sized tumors, on the overall gain.  Between 1975 and 2002, l</w:t>
        </w:r>
      </w:ins>
      <w:r w:rsidRPr="00301872">
        <w:rPr>
          <w:sz w:val="24"/>
          <w:szCs w:val="24"/>
        </w:rPr>
        <w:t xml:space="preserve">ife expectancy increased 10.94 years </w:t>
      </w:r>
      <w:del w:id="93" w:author="TDI" w:date="2015-09-08T20:29:00Z">
        <w:r w:rsidRPr="00301872" w:rsidDel="00220CAC">
          <w:rPr>
            <w:sz w:val="24"/>
            <w:szCs w:val="24"/>
          </w:rPr>
          <w:delText xml:space="preserve">between 1975 and 2002 </w:delText>
        </w:r>
      </w:del>
      <w:r w:rsidRPr="00301872">
        <w:rPr>
          <w:sz w:val="24"/>
          <w:szCs w:val="24"/>
        </w:rPr>
        <w:t xml:space="preserve">for a 40-year old newly diagnosed breast cancer patient (Figure </w:t>
      </w:r>
      <w:ins w:id="94" w:author="TDI" w:date="2015-08-25T16:12:00Z">
        <w:r w:rsidR="00DE3B50">
          <w:rPr>
            <w:sz w:val="24"/>
            <w:szCs w:val="24"/>
          </w:rPr>
          <w:t>3</w:t>
        </w:r>
      </w:ins>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7236C694"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commentRangeStart w:id="95"/>
      <w:r w:rsidRPr="00301872">
        <w:rPr>
          <w:sz w:val="24"/>
          <w:szCs w:val="24"/>
        </w:rPr>
        <w:t>The</w:t>
      </w:r>
      <w:commentRangeEnd w:id="95"/>
      <w:r w:rsidR="00212714">
        <w:rPr>
          <w:rStyle w:val="CommentReference"/>
        </w:rPr>
        <w:commentReference w:id="95"/>
      </w:r>
      <w:r w:rsidRPr="00301872">
        <w:rPr>
          <w:sz w:val="24"/>
          <w:szCs w:val="24"/>
        </w:rPr>
        <w:t xml:space="preserv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1A5BA816" w14:textId="0E8A695B"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ins w:id="96" w:author="TDI" w:date="2015-09-08T20:30:00Z">
        <w:r w:rsidR="00212714">
          <w:rPr>
            <w:sz w:val="24"/>
            <w:szCs w:val="24"/>
          </w:rPr>
          <w:t xml:space="preserve">In the primary analysis, we assumed the overdiagnosis level for </w:t>
        </w:r>
      </w:ins>
      <w:ins w:id="97" w:author="TDI" w:date="2015-09-08T20:31:00Z">
        <w:r w:rsidR="00212714" w:rsidRPr="00212714">
          <w:rPr>
            <w:rFonts w:eastAsia="ＭＳ ゴシック"/>
          </w:rPr>
          <w:t>≤</w:t>
        </w:r>
      </w:ins>
      <w:ins w:id="98" w:author="TDI" w:date="2015-09-08T20:30:00Z">
        <w:r w:rsidR="00212714">
          <w:rPr>
            <w:sz w:val="24"/>
            <w:szCs w:val="24"/>
          </w:rPr>
          <w:t xml:space="preserve">3cm tumors equaled 10%.  </w:t>
        </w:r>
      </w:ins>
      <w:r w:rsidRPr="00301872">
        <w:rPr>
          <w:sz w:val="24"/>
          <w:szCs w:val="24"/>
        </w:rPr>
        <w:t xml:space="preserve">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 xml:space="preserve">(Figure </w:t>
      </w:r>
      <w:ins w:id="99" w:author="TDI" w:date="2015-08-25T16:12:00Z">
        <w:r w:rsidR="00DE3B50">
          <w:rPr>
            <w:sz w:val="24"/>
            <w:szCs w:val="24"/>
          </w:rPr>
          <w:t>4</w:t>
        </w:r>
      </w:ins>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w:t>
      </w:r>
      <w:r w:rsidR="00561926">
        <w:rPr>
          <w:sz w:val="24"/>
          <w:szCs w:val="24"/>
        </w:rPr>
        <w:t>Supplementary Appendix</w:t>
      </w:r>
      <w:r w:rsidR="008B7512" w:rsidRPr="00301872">
        <w:rPr>
          <w:sz w:val="24"/>
          <w:szCs w:val="24"/>
        </w:rPr>
        <w:t xml:space="preserve">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47F68596" w:rsidR="008D20E9" w:rsidRPr="00BE2251" w:rsidRDefault="00CE2F4E" w:rsidP="008D20E9">
      <w:pPr>
        <w:pStyle w:val="Normal1"/>
        <w:spacing w:line="480" w:lineRule="auto"/>
        <w:ind w:firstLine="720"/>
        <w:rPr>
          <w:sz w:val="24"/>
          <w:szCs w:val="24"/>
        </w:rPr>
      </w:pPr>
      <w:r w:rsidRPr="00BE2251">
        <w:rPr>
          <w:sz w:val="24"/>
          <w:szCs w:val="24"/>
        </w:rPr>
        <w:t>Our analysis quantifies the contribution of earlier detection</w:t>
      </w:r>
      <w:r w:rsidR="00962818">
        <w:rPr>
          <w:sz w:val="24"/>
          <w:szCs w:val="24"/>
        </w:rPr>
        <w:t xml:space="preserve"> and </w:t>
      </w:r>
      <w:r w:rsidRPr="00BE2251">
        <w:rPr>
          <w:sz w:val="24"/>
          <w:szCs w:val="24"/>
        </w:rPr>
        <w:t xml:space="preserve">advancements in </w:t>
      </w:r>
      <w:r w:rsidR="00962818">
        <w:rPr>
          <w:sz w:val="24"/>
          <w:szCs w:val="24"/>
        </w:rPr>
        <w:t xml:space="preserve">the treatment of </w:t>
      </w:r>
      <w:r w:rsidRPr="00BE2251">
        <w:rPr>
          <w:sz w:val="24"/>
          <w:szCs w:val="24"/>
        </w:rPr>
        <w:t xml:space="preserve">breast cancer </w:t>
      </w:r>
      <w:r w:rsidR="00962818">
        <w:rPr>
          <w:sz w:val="24"/>
          <w:szCs w:val="24"/>
        </w:rPr>
        <w:t xml:space="preserve">and </w:t>
      </w:r>
      <w:r w:rsidRPr="00BE2251">
        <w:rPr>
          <w:sz w:val="24"/>
          <w:szCs w:val="24"/>
        </w:rPr>
        <w:t xml:space="preserve">other diseases on the gain in life expectancy of US breast cancer patients.  </w:t>
      </w:r>
      <w:r w:rsidR="008D20E9" w:rsidRPr="00BE2251">
        <w:rPr>
          <w:sz w:val="24"/>
          <w:szCs w:val="24"/>
        </w:rPr>
        <w:t xml:space="preserve">We show that 63% of </w:t>
      </w:r>
      <w:r w:rsidR="0096522B" w:rsidRPr="00BE2251">
        <w:rPr>
          <w:sz w:val="24"/>
          <w:szCs w:val="24"/>
        </w:rPr>
        <w:t xml:space="preserve">the </w:t>
      </w:r>
      <w:r w:rsidR="008D20E9" w:rsidRPr="00BE2251">
        <w:rPr>
          <w:sz w:val="24"/>
          <w:szCs w:val="24"/>
        </w:rPr>
        <w:t>gain</w:t>
      </w:r>
      <w:r w:rsidR="00962818">
        <w:rPr>
          <w:sz w:val="24"/>
          <w:szCs w:val="24"/>
        </w:rPr>
        <w:t xml:space="preserve"> </w:t>
      </w:r>
      <w:r w:rsidR="008D20E9" w:rsidRPr="00BE2251">
        <w:rPr>
          <w:sz w:val="24"/>
          <w:szCs w:val="24"/>
        </w:rPr>
        <w:t>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resulted from earlier detection, which increased the share of smaller sized tumors over time.  Finally, the remaining 12% of the gain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r w:rsidR="00D817F9">
        <w:rPr>
          <w:sz w:val="24"/>
          <w:szCs w:val="24"/>
        </w:rPr>
        <w:t>se</w:t>
      </w:r>
      <w:r w:rsidR="008D20E9" w:rsidRPr="00BE2251">
        <w:rPr>
          <w:sz w:val="24"/>
          <w:szCs w:val="24"/>
        </w:rPr>
        <w:t xml:space="preserve"> three constitue</w:t>
      </w:r>
      <w:r w:rsidR="00D50A70" w:rsidRPr="00BE2251">
        <w:rPr>
          <w:sz w:val="24"/>
          <w:szCs w:val="24"/>
        </w:rPr>
        <w:t>nt components remained the same across various levels of overdiagnosis.</w:t>
      </w:r>
    </w:p>
    <w:p w14:paraId="0A1956E4" w14:textId="6D766A10" w:rsidR="006079F0" w:rsidRDefault="008D20E9" w:rsidP="003A6D35">
      <w:pPr>
        <w:pStyle w:val="Normal1"/>
        <w:spacing w:line="480" w:lineRule="auto"/>
        <w:rPr>
          <w:ins w:id="100" w:author="TDI" w:date="2015-09-09T06:55:00Z"/>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DF0AF8">
        <w:rPr>
          <w:color w:val="auto"/>
          <w:sz w:val="24"/>
          <w:szCs w:val="24"/>
        </w:rPr>
        <w:instrText xml:space="preserve"> ADDIN ZOTERO_ITEM CSL_CITATION {"citationID":"1g326n2pm","properties":{"formattedCitation":"{\\rtf \\super 20\\nosupersub{}}","plainCitation":"20"},"citationItems":[{"id":5959,"uris":["http://zotero.org/users/39665/items/HZRMZEDK"],"uri":["http://zotero.org/users/39665/items/HZRMZEDK"],"itemData":{"id":5959,"type":"article-journal","title":"Effect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ins w:id="101" w:author="TDI" w:date="2015-09-08T14:03:00Z">
        <w:r w:rsidR="00DF0AF8" w:rsidRPr="00EC16C8">
          <w:rPr>
            <w:color w:val="auto"/>
            <w:sz w:val="24"/>
            <w:szCs w:val="24"/>
            <w:vertAlign w:val="superscript"/>
          </w:rPr>
          <w:t>20</w:t>
        </w:r>
      </w:ins>
      <w:r w:rsidR="0031128D" w:rsidRPr="00BE2251">
        <w:rPr>
          <w:color w:val="auto"/>
          <w:sz w:val="24"/>
          <w:szCs w:val="24"/>
        </w:rPr>
        <w:fldChar w:fldCharType="end"/>
      </w:r>
      <w:proofErr w:type="gramStart"/>
      <w:r w:rsidRPr="00BE2251">
        <w:rPr>
          <w:color w:val="auto"/>
          <w:sz w:val="24"/>
          <w:szCs w:val="24"/>
        </w:rPr>
        <w:t xml:space="preserve"> </w:t>
      </w:r>
      <w:ins w:id="102" w:author="TDI" w:date="2015-09-09T06:56:00Z">
        <w:r w:rsidR="006079F0">
          <w:rPr>
            <w:color w:val="auto"/>
            <w:sz w:val="24"/>
            <w:szCs w:val="24"/>
          </w:rPr>
          <w:t xml:space="preserve"> </w:t>
        </w:r>
      </w:ins>
      <w:ins w:id="103" w:author="TDI" w:date="2015-09-09T06:57:00Z">
        <w:r w:rsidR="006079F0" w:rsidRPr="009F1518">
          <w:rPr>
            <w:color w:val="auto"/>
            <w:sz w:val="24"/>
            <w:szCs w:val="24"/>
            <w:highlight w:val="yellow"/>
          </w:rPr>
          <w:t>The</w:t>
        </w:r>
        <w:proofErr w:type="gramEnd"/>
        <w:r w:rsidR="006079F0" w:rsidRPr="009F1518">
          <w:rPr>
            <w:color w:val="auto"/>
            <w:sz w:val="24"/>
            <w:szCs w:val="24"/>
            <w:highlight w:val="yellow"/>
          </w:rPr>
          <w:t xml:space="preserve"> seven simulation-based CISNET models estimated screening contributed to between 28% and 65% of the decline in breast cancer mortality rates (1975-2000), which corresponds to an equivalent contribution of between 16% and 50% on the resulting gain in life expectancy.</w:t>
        </w:r>
        <w:r w:rsidR="006079F0" w:rsidRPr="009F1518">
          <w:rPr>
            <w:color w:val="auto"/>
            <w:sz w:val="24"/>
            <w:szCs w:val="24"/>
            <w:highlight w:val="yellow"/>
          </w:rPr>
          <w:fldChar w:fldCharType="begin"/>
        </w:r>
        <w:r w:rsidR="006079F0" w:rsidRPr="009F1518">
          <w:rPr>
            <w:color w:val="auto"/>
            <w:sz w:val="24"/>
            <w:szCs w:val="24"/>
            <w:highlight w:val="yellow"/>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6079F0" w:rsidRPr="009F1518">
          <w:rPr>
            <w:color w:val="auto"/>
            <w:sz w:val="24"/>
            <w:szCs w:val="24"/>
            <w:highlight w:val="yellow"/>
          </w:rPr>
          <w:fldChar w:fldCharType="separate"/>
        </w:r>
        <w:r w:rsidR="006079F0" w:rsidRPr="009F1518">
          <w:rPr>
            <w:color w:val="auto"/>
            <w:sz w:val="24"/>
            <w:szCs w:val="24"/>
            <w:highlight w:val="yellow"/>
            <w:vertAlign w:val="superscript"/>
          </w:rPr>
          <w:t>1</w:t>
        </w:r>
        <w:r w:rsidR="006079F0" w:rsidRPr="009F1518">
          <w:rPr>
            <w:color w:val="auto"/>
            <w:sz w:val="24"/>
            <w:szCs w:val="24"/>
            <w:highlight w:val="yellow"/>
          </w:rPr>
          <w:fldChar w:fldCharType="end"/>
        </w:r>
        <w:proofErr w:type="gramStart"/>
        <w:r w:rsidR="006079F0" w:rsidRPr="009F1518">
          <w:rPr>
            <w:color w:val="auto"/>
            <w:sz w:val="24"/>
            <w:szCs w:val="24"/>
            <w:highlight w:val="yellow"/>
          </w:rPr>
          <w:t xml:space="preserve">  This</w:t>
        </w:r>
        <w:proofErr w:type="gramEnd"/>
        <w:r w:rsidR="006079F0" w:rsidRPr="009F1518">
          <w:rPr>
            <w:color w:val="auto"/>
            <w:sz w:val="24"/>
            <w:szCs w:val="24"/>
            <w:highlight w:val="yellow"/>
          </w:rPr>
          <w:t xml:space="preserve"> wide range results from </w:t>
        </w:r>
      </w:ins>
      <w:ins w:id="104" w:author="TDI" w:date="2015-09-09T06:58:00Z">
        <w:r w:rsidR="006079F0" w:rsidRPr="009F1518">
          <w:rPr>
            <w:color w:val="auto"/>
            <w:sz w:val="24"/>
            <w:szCs w:val="24"/>
            <w:highlight w:val="yellow"/>
          </w:rPr>
          <w:t xml:space="preserve">the </w:t>
        </w:r>
      </w:ins>
      <w:ins w:id="105" w:author="TDI" w:date="2015-09-09T06:57:00Z">
        <w:r w:rsidR="006079F0" w:rsidRPr="009F1518">
          <w:rPr>
            <w:color w:val="auto"/>
            <w:sz w:val="24"/>
            <w:szCs w:val="24"/>
            <w:highlight w:val="yellow"/>
          </w:rPr>
          <w:t xml:space="preserve">varying </w:t>
        </w:r>
      </w:ins>
      <w:ins w:id="106" w:author="TDI" w:date="2015-09-09T06:58:00Z">
        <w:r w:rsidR="006079F0" w:rsidRPr="009F1518">
          <w:rPr>
            <w:color w:val="auto"/>
            <w:sz w:val="24"/>
            <w:szCs w:val="24"/>
            <w:highlight w:val="yellow"/>
          </w:rPr>
          <w:t xml:space="preserve">set of </w:t>
        </w:r>
      </w:ins>
      <w:ins w:id="107" w:author="TDI" w:date="2015-09-09T06:57:00Z">
        <w:r w:rsidR="006079F0" w:rsidRPr="009F1518">
          <w:rPr>
            <w:color w:val="auto"/>
            <w:sz w:val="24"/>
            <w:szCs w:val="24"/>
            <w:highlight w:val="yellow"/>
          </w:rPr>
          <w:t xml:space="preserve">assumptions in CISNET models and the inherent uncertainty in simulating the mortality experience of a hypothetical cohort of breast cancer patients.  </w:t>
        </w:r>
      </w:ins>
      <w:ins w:id="108" w:author="TDI" w:date="2015-09-09T06:56:00Z">
        <w:r w:rsidR="006079F0" w:rsidRPr="009F1518">
          <w:rPr>
            <w:color w:val="auto"/>
            <w:sz w:val="24"/>
            <w:szCs w:val="24"/>
            <w:highlight w:val="yellow"/>
          </w:rPr>
          <w:t>Our estimate of the contribution of earlier detection between 1975 and 2000, 24</w:t>
        </w:r>
        <w:proofErr w:type="gramStart"/>
        <w:r w:rsidR="006079F0" w:rsidRPr="009F1518">
          <w:rPr>
            <w:color w:val="auto"/>
            <w:sz w:val="24"/>
            <w:szCs w:val="24"/>
            <w:highlight w:val="yellow"/>
          </w:rPr>
          <w:t>%,</w:t>
        </w:r>
        <w:proofErr w:type="gramEnd"/>
        <w:r w:rsidR="006079F0" w:rsidRPr="009F1518">
          <w:rPr>
            <w:color w:val="auto"/>
            <w:sz w:val="24"/>
            <w:szCs w:val="24"/>
            <w:highlight w:val="yellow"/>
          </w:rPr>
          <w:t xml:space="preserve"> fell on the lower end of the CISNET range and was based on the actual mortality experience of breast cancer patients. </w:t>
        </w:r>
      </w:ins>
      <w:ins w:id="109" w:author="TDI" w:date="2015-09-09T07:06:00Z">
        <w:r w:rsidR="006E7554" w:rsidRPr="009F1518">
          <w:rPr>
            <w:color w:val="auto"/>
            <w:sz w:val="24"/>
            <w:szCs w:val="24"/>
            <w:highlight w:val="yellow"/>
          </w:rPr>
          <w:t>Sun et al. (2010) estimated earlier detection contributed 17% of the 3.6-year gain in survival among breast cancer patients between 1988 and 2000</w:t>
        </w:r>
      </w:ins>
      <w:ins w:id="110" w:author="TDI" w:date="2015-09-09T07:10:00Z">
        <w:r w:rsidR="006E7554" w:rsidRPr="009F1518">
          <w:rPr>
            <w:color w:val="auto"/>
            <w:sz w:val="24"/>
            <w:szCs w:val="24"/>
            <w:highlight w:val="yellow"/>
          </w:rPr>
          <w:t xml:space="preserve"> using survival time data</w:t>
        </w:r>
      </w:ins>
      <w:ins w:id="111" w:author="TDI" w:date="2015-09-09T07:06:00Z">
        <w:r w:rsidR="006E7554" w:rsidRPr="009F1518">
          <w:rPr>
            <w:color w:val="auto"/>
            <w:sz w:val="24"/>
            <w:szCs w:val="24"/>
            <w:highlight w:val="yellow"/>
          </w:rPr>
          <w:t>.</w:t>
        </w:r>
      </w:ins>
      <w:r w:rsidR="006E7554" w:rsidRPr="009F1518">
        <w:rPr>
          <w:strike/>
          <w:color w:val="auto"/>
          <w:sz w:val="24"/>
          <w:szCs w:val="24"/>
          <w:highlight w:val="yellow"/>
        </w:rPr>
        <w:fldChar w:fldCharType="begin"/>
      </w:r>
      <w:r w:rsidR="006E7554" w:rsidRPr="009F1518">
        <w:rPr>
          <w:strike/>
          <w:color w:val="auto"/>
          <w:sz w:val="24"/>
          <w:szCs w:val="24"/>
          <w:highlight w:val="yellow"/>
        </w:rPr>
        <w:instrText xml:space="preserve"> ADDIN ZOTERO_ITEM CSL_CITATION {"citationID":"26190itvs9","properties":{"formattedCitation":"{\\rtf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6E7554" w:rsidRPr="009F1518">
        <w:rPr>
          <w:strike/>
          <w:color w:val="auto"/>
          <w:sz w:val="24"/>
          <w:szCs w:val="24"/>
          <w:highlight w:val="yellow"/>
        </w:rPr>
        <w:fldChar w:fldCharType="separate"/>
      </w:r>
      <w:ins w:id="112" w:author="TDI" w:date="2015-09-09T07:07:00Z">
        <w:r w:rsidR="006E7554" w:rsidRPr="009F1518">
          <w:rPr>
            <w:color w:val="auto"/>
            <w:sz w:val="24"/>
            <w:szCs w:val="24"/>
            <w:highlight w:val="yellow"/>
            <w:vertAlign w:val="superscript"/>
          </w:rPr>
          <w:t>9</w:t>
        </w:r>
        <w:r w:rsidR="006E7554" w:rsidRPr="009F1518">
          <w:rPr>
            <w:strike/>
            <w:color w:val="auto"/>
            <w:sz w:val="24"/>
            <w:szCs w:val="24"/>
            <w:highlight w:val="yellow"/>
          </w:rPr>
          <w:fldChar w:fldCharType="end"/>
        </w:r>
      </w:ins>
      <w:proofErr w:type="gramStart"/>
      <w:ins w:id="113" w:author="TDI" w:date="2015-09-09T07:06:00Z">
        <w:r w:rsidR="006E7554" w:rsidRPr="009F1518">
          <w:rPr>
            <w:color w:val="auto"/>
            <w:sz w:val="24"/>
            <w:szCs w:val="24"/>
            <w:highlight w:val="yellow"/>
          </w:rPr>
          <w:t xml:space="preserve">  </w:t>
        </w:r>
      </w:ins>
      <w:ins w:id="114" w:author="TDI" w:date="2015-09-09T07:07:00Z">
        <w:r w:rsidR="006E7554" w:rsidRPr="009F1518">
          <w:rPr>
            <w:color w:val="auto"/>
            <w:sz w:val="24"/>
            <w:szCs w:val="24"/>
            <w:highlight w:val="yellow"/>
          </w:rPr>
          <w:t>We</w:t>
        </w:r>
        <w:proofErr w:type="gramEnd"/>
        <w:r w:rsidR="006E7554" w:rsidRPr="009F1518">
          <w:rPr>
            <w:color w:val="auto"/>
            <w:sz w:val="24"/>
            <w:szCs w:val="24"/>
            <w:highlight w:val="yellow"/>
          </w:rPr>
          <w:t xml:space="preserve"> reach a similar conclusion on the contribution of earlier d</w:t>
        </w:r>
        <w:r w:rsidR="006E7554" w:rsidRPr="009F1518">
          <w:rPr>
            <w:color w:val="auto"/>
            <w:sz w:val="24"/>
            <w:szCs w:val="24"/>
            <w:highlight w:val="yellow"/>
            <w:rPrChange w:id="115" w:author="TDI" w:date="2015-09-09T09:32:00Z">
              <w:rPr>
                <w:color w:val="auto"/>
                <w:sz w:val="24"/>
                <w:szCs w:val="24"/>
                <w:highlight w:val="yellow"/>
              </w:rPr>
            </w:rPrChange>
          </w:rPr>
          <w:t>etection between 1988 and 2000, 24%, a</w:t>
        </w:r>
        <w:r w:rsidR="009F1518" w:rsidRPr="009F1518">
          <w:rPr>
            <w:color w:val="auto"/>
            <w:sz w:val="24"/>
            <w:szCs w:val="24"/>
            <w:highlight w:val="yellow"/>
            <w:rPrChange w:id="116" w:author="TDI" w:date="2015-09-09T09:32:00Z">
              <w:rPr>
                <w:color w:val="auto"/>
                <w:sz w:val="24"/>
                <w:szCs w:val="24"/>
                <w:highlight w:val="yellow"/>
              </w:rPr>
            </w:rPrChange>
          </w:rPr>
          <w:t>lthough our methods were not subject to the lead- and length-time biases inherent in survival time data.</w:t>
        </w:r>
      </w:ins>
    </w:p>
    <w:p w14:paraId="71C6E909" w14:textId="1A5474D8" w:rsidR="008D20E9" w:rsidRPr="00BE2251" w:rsidRDefault="009F1518" w:rsidP="003A6D35">
      <w:pPr>
        <w:pStyle w:val="Normal1"/>
        <w:spacing w:line="480" w:lineRule="auto"/>
        <w:rPr>
          <w:color w:val="auto"/>
          <w:sz w:val="24"/>
          <w:szCs w:val="24"/>
        </w:rPr>
      </w:pPr>
      <w:ins w:id="117" w:author="TDI" w:date="2015-09-09T09:32:00Z">
        <w:r>
          <w:rPr>
            <w:color w:val="auto"/>
            <w:sz w:val="24"/>
            <w:szCs w:val="24"/>
          </w:rPr>
          <w:tab/>
          <w:t>A</w:t>
        </w:r>
      </w:ins>
      <w:r w:rsidR="00BC337B" w:rsidRPr="00BE2251">
        <w:rPr>
          <w:sz w:val="24"/>
          <w:szCs w:val="24"/>
        </w:rPr>
        <w:t xml:space="preserve">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DF0AF8">
        <w:rPr>
          <w:sz w:val="24"/>
          <w:szCs w:val="24"/>
        </w:rPr>
        <w:instrText xml:space="preserve"> ADDIN ZOTERO_ITEM CSL_CITATION {"citationID":"pgud89741","properties":{"formattedCitation":"{\\rtf \\super 22\\nosupersub{}}","plainCitation":"22"},"citationItems":[{"id":6512,"uris":["http://zotero.org/users/39665/items/285PEI2S"],"uri":["http://zotero.org/users/39665/items/285PEI2S"],"itemData":{"id":6512,"type":"article-journal","title":"The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ins w:id="118" w:author="TDI" w:date="2015-09-08T14:03:00Z">
        <w:r w:rsidR="00DF0AF8" w:rsidRPr="00DF0AF8">
          <w:rPr>
            <w:sz w:val="24"/>
            <w:szCs w:val="24"/>
            <w:vertAlign w:val="superscript"/>
          </w:rPr>
          <w:t>22</w:t>
        </w:r>
      </w:ins>
      <w:r w:rsidR="009C1954" w:rsidRPr="00BE2251">
        <w:rPr>
          <w:sz w:val="24"/>
          <w:szCs w:val="24"/>
        </w:rPr>
        <w:fldChar w:fldCharType="end"/>
      </w:r>
      <w:r w:rsidR="00BC337B" w:rsidRPr="00BE2251">
        <w:rPr>
          <w:sz w:val="24"/>
          <w:szCs w:val="24"/>
        </w:rPr>
        <w:t xml:space="preserve"> </w:t>
      </w:r>
    </w:p>
    <w:p w14:paraId="76E6E046" w14:textId="40BD8212"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screening, especially among 40-49 year olds.</w:t>
      </w:r>
      <w:r w:rsidR="00B91CFC" w:rsidRPr="00BE2251">
        <w:rPr>
          <w:sz w:val="24"/>
          <w:szCs w:val="24"/>
        </w:rPr>
        <w:fldChar w:fldCharType="begin"/>
      </w:r>
      <w:r w:rsidR="00DF0AF8">
        <w:rPr>
          <w:sz w:val="24"/>
          <w:szCs w:val="24"/>
        </w:rPr>
        <w:instrText xml:space="preserve"> ADDIN ZOTERO_ITEM CSL_CITATION {"citationID":"invmtk1ug","properties":{"formattedCitation":"{\\rtf \\super 2,23\\nosupersub{}}","plainCitation":"2,23"},"citationItems":[{"id":6022,"uris":["http://zotero.org/users/39665/items/5RPQBIXI"],"uri":["http://zotero.org/users/39665/items/5RPQBIXI"],"itemData":{"id":6022,"type":"article-journal","title":"Is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ins w:id="119" w:author="TDI" w:date="2015-09-08T14:03:00Z">
        <w:r w:rsidR="00DF0AF8" w:rsidRPr="00DF0AF8">
          <w:rPr>
            <w:sz w:val="24"/>
            <w:szCs w:val="24"/>
            <w:vertAlign w:val="superscript"/>
          </w:rPr>
          <w:t>2,23</w:t>
        </w:r>
      </w:ins>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DF0AF8">
        <w:rPr>
          <w:sz w:val="24"/>
          <w:szCs w:val="24"/>
        </w:rPr>
        <w:instrText xml:space="preserve"> ADDIN ZOTERO_ITEM CSL_CITATION {"citationID":"6umrjrgsu","properties":{"formattedCitation":"{\\rtf \\super 24\\uc0\\u8211{}26\\nosupersub{}}","plainCitation":"24–26"},"citationItems":[{"id":6707,"uris":["http://zotero.org/users/39665/items/RP7D22KF"],"uri":["http://zotero.org/users/39665/items/RP7D22KF"],"itemData":{"id":6707,"type":"article-journal","title":"Effect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ins w:id="120" w:author="TDI" w:date="2015-09-08T14:03:00Z">
        <w:r w:rsidR="00DF0AF8" w:rsidRPr="00DF0AF8">
          <w:rPr>
            <w:sz w:val="24"/>
            <w:szCs w:val="24"/>
            <w:vertAlign w:val="superscript"/>
          </w:rPr>
          <w:t>24–26</w:t>
        </w:r>
      </w:ins>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year gain in life expectancy</w:t>
      </w:r>
      <w:r w:rsidR="006B3887">
        <w:rPr>
          <w:sz w:val="24"/>
          <w:szCs w:val="24"/>
        </w:rPr>
        <w:t xml:space="preserve"> (</w:t>
      </w:r>
      <w:r w:rsidR="008D20E9" w:rsidRPr="00BE2251">
        <w:rPr>
          <w:sz w:val="24"/>
          <w:szCs w:val="24"/>
        </w:rPr>
        <w:t>5.16%</w:t>
      </w:r>
      <w:r w:rsidR="006B3887">
        <w:rPr>
          <w:sz w:val="24"/>
          <w:szCs w:val="24"/>
        </w:rPr>
        <w:t>)</w:t>
      </w:r>
      <w:r w:rsidR="008D20E9" w:rsidRPr="00BE2251">
        <w:rPr>
          <w:sz w:val="24"/>
          <w:szCs w:val="24"/>
        </w:rPr>
        <w:t>.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B91CFC" w:rsidRPr="00BE2251">
        <w:rPr>
          <w:sz w:val="24"/>
          <w:szCs w:val="24"/>
        </w:rPr>
        <w:fldChar w:fldCharType="begin"/>
      </w:r>
      <w:r w:rsidR="00DF0AF8">
        <w:rPr>
          <w:sz w:val="24"/>
          <w:szCs w:val="24"/>
        </w:rPr>
        <w:instrText xml:space="preserve"> ADDIN ZOTERO_ITEM CSL_CITATION {"citationID":"1d19nc0slr","properties":{"formattedCitation":"{\\rtf \\super 27\\nosupersub{}}","plainCitation":"27"},"citationItems":[{"id":6498,"uris":["http://zotero.org/users/39665/items/V3RP97NT"],"uri":["http://zotero.org/users/39665/items/V3RP97NT"],"itemData":{"id":6498,"type":"article-journal","title":"Calibration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ins w:id="121" w:author="TDI" w:date="2015-09-08T14:03:00Z">
        <w:r w:rsidR="00DF0AF8" w:rsidRPr="00DF0AF8">
          <w:rPr>
            <w:sz w:val="24"/>
            <w:szCs w:val="24"/>
            <w:vertAlign w:val="superscript"/>
          </w:rPr>
          <w:t>27</w:t>
        </w:r>
      </w:ins>
      <w:r w:rsidR="00B91CFC" w:rsidRPr="00BE2251">
        <w:rPr>
          <w:sz w:val="24"/>
          <w:szCs w:val="24"/>
        </w:rPr>
        <w:fldChar w:fldCharType="end"/>
      </w:r>
      <w:proofErr w:type="gramStart"/>
      <w:r w:rsidR="008D20E9" w:rsidRPr="00BE2251">
        <w:rPr>
          <w:sz w:val="24"/>
          <w:szCs w:val="24"/>
        </w:rPr>
        <w:t xml:space="preserve">  The</w:t>
      </w:r>
      <w:proofErr w:type="gramEnd"/>
      <w:r w:rsidR="008D20E9" w:rsidRPr="00BE2251">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236CDC0" w14:textId="779D50A9"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resulted from a combination of improvements in the delivery of existing treatments</w:t>
      </w:r>
      <w:ins w:id="122" w:author="TDI" w:date="2015-09-09T09:33:00Z">
        <w:r w:rsidR="009F1518">
          <w:rPr>
            <w:sz w:val="24"/>
            <w:szCs w:val="24"/>
          </w:rPr>
          <w:t xml:space="preserve"> </w:t>
        </w:r>
      </w:ins>
      <w:r w:rsidRPr="00BE2251">
        <w:rPr>
          <w:sz w:val="24"/>
          <w:szCs w:val="24"/>
        </w:rPr>
        <w:t xml:space="preserve">and </w:t>
      </w:r>
      <w:r w:rsidR="00950717" w:rsidRPr="00BE2251">
        <w:rPr>
          <w:sz w:val="24"/>
          <w:szCs w:val="24"/>
        </w:rPr>
        <w:t xml:space="preserve">the </w:t>
      </w:r>
      <w:r w:rsidRPr="00BE2251">
        <w:rPr>
          <w:sz w:val="24"/>
          <w:szCs w:val="24"/>
        </w:rPr>
        <w:t>development of novel treatments</w:t>
      </w:r>
      <w:bookmarkStart w:id="123" w:name="_GoBack"/>
      <w:bookmarkEnd w:id="123"/>
      <w:r w:rsidRPr="00BE2251">
        <w:rPr>
          <w:sz w:val="24"/>
          <w:szCs w:val="24"/>
        </w:rPr>
        <w:t>, both of which reduced case fatality rates.</w:t>
      </w:r>
      <w:r w:rsidR="008D387C" w:rsidRPr="00BE2251">
        <w:rPr>
          <w:sz w:val="24"/>
          <w:szCs w:val="24"/>
        </w:rPr>
        <w:fldChar w:fldCharType="begin"/>
      </w:r>
      <w:r w:rsidR="00DF0AF8">
        <w:rPr>
          <w:sz w:val="24"/>
          <w:szCs w:val="24"/>
        </w:rPr>
        <w:instrText xml:space="preserve"> ADDIN ZOTERO_ITEM CSL_CITATION {"citationID":"fT2JQqP1","properties":{"formattedCitation":"{\\rtf \\super 28,29\\nosupersub{}}","plainCitation":"28,29"},"citationItems":[{"id":6548,"uris":["http://zotero.org/users/39665/items/52QZTNJB"],"uri":["http://zotero.org/users/39665/items/52QZTNJB"],"itemData":{"id":6548,"type":"article-journal","title":"Consensus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ins w:id="124" w:author="TDI" w:date="2015-09-08T14:03:00Z">
        <w:r w:rsidR="00DF0AF8" w:rsidRPr="00DF0AF8">
          <w:rPr>
            <w:sz w:val="24"/>
            <w:szCs w:val="24"/>
            <w:vertAlign w:val="superscript"/>
          </w:rPr>
          <w:t>28,29</w:t>
        </w:r>
      </w:ins>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5B7FFD04" w14:textId="72194B20"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DF0AF8">
        <w:rPr>
          <w:sz w:val="24"/>
          <w:szCs w:val="24"/>
        </w:rPr>
        <w:instrText xml:space="preserve"> ADDIN ZOTERO_ITEM CSL_CITATION {"citationID":"sbkfqr18j","properties":{"formattedCitation":"{\\rtf \\super 30,31\\nosupersub{}}","plainCitation":"30,31"},"citationItems":[{"id":6623,"uris":["http://zotero.org/users/39665/items/H3DZRTZX"],"uri":["http://zotero.org/users/39665/items/H3DZRTZX"],"itemData":{"id":6623,"type":"article-journal","title":"The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ins w:id="125" w:author="TDI" w:date="2015-09-08T14:03:00Z">
        <w:r w:rsidR="00DF0AF8" w:rsidRPr="00DF0AF8">
          <w:rPr>
            <w:sz w:val="24"/>
            <w:szCs w:val="24"/>
            <w:vertAlign w:val="superscript"/>
          </w:rPr>
          <w:t>30,31</w:t>
        </w:r>
      </w:ins>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w:t>
      </w:r>
      <w:commentRangeStart w:id="126"/>
      <w:r w:rsidRPr="00045F00">
        <w:rPr>
          <w:sz w:val="24"/>
          <w:szCs w:val="24"/>
          <w:highlight w:val="yellow"/>
        </w:rPr>
        <w:t xml:space="preserve">After breast cancer itself, other cancers and CVD were the second and third leading causes of death </w:t>
      </w:r>
      <w:r w:rsidR="008659E5" w:rsidRPr="00045F00">
        <w:rPr>
          <w:sz w:val="24"/>
          <w:szCs w:val="24"/>
          <w:highlight w:val="yellow"/>
        </w:rPr>
        <w:t xml:space="preserve">among </w:t>
      </w:r>
      <w:r w:rsidRPr="00045F00">
        <w:rPr>
          <w:sz w:val="24"/>
          <w:szCs w:val="24"/>
          <w:highlight w:val="yellow"/>
        </w:rPr>
        <w:t>breast cancer</w:t>
      </w:r>
      <w:r w:rsidR="008659E5" w:rsidRPr="00045F00">
        <w:rPr>
          <w:sz w:val="24"/>
          <w:szCs w:val="24"/>
          <w:highlight w:val="yellow"/>
        </w:rPr>
        <w:t xml:space="preserve"> patients</w:t>
      </w:r>
      <w:r w:rsidRPr="00045F00">
        <w:rPr>
          <w:sz w:val="24"/>
          <w:szCs w:val="24"/>
          <w:highlight w:val="yellow"/>
        </w:rPr>
        <w:t>.</w:t>
      </w:r>
      <w:r w:rsidR="00987C4E" w:rsidRPr="00045F00">
        <w:rPr>
          <w:sz w:val="24"/>
          <w:szCs w:val="24"/>
          <w:highlight w:val="yellow"/>
        </w:rPr>
        <w:fldChar w:fldCharType="begin"/>
      </w:r>
      <w:r w:rsidR="00DF0AF8">
        <w:rPr>
          <w:sz w:val="24"/>
          <w:szCs w:val="24"/>
          <w:highlight w:val="yellow"/>
        </w:rPr>
        <w:instrText xml:space="preserve"> ADDIN ZOTERO_ITEM CSL_CITATION {"citationID":"1nlpg620rc","properties":{"formattedCitation":"{\\rtf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045F00">
        <w:rPr>
          <w:sz w:val="24"/>
          <w:szCs w:val="24"/>
          <w:highlight w:val="yellow"/>
        </w:rPr>
        <w:fldChar w:fldCharType="separate"/>
      </w:r>
      <w:ins w:id="127" w:author="TDI" w:date="2015-09-08T14:03:00Z">
        <w:r w:rsidR="00DF0AF8" w:rsidRPr="00DF0AF8">
          <w:rPr>
            <w:sz w:val="24"/>
            <w:szCs w:val="24"/>
            <w:vertAlign w:val="superscript"/>
          </w:rPr>
          <w:t>32</w:t>
        </w:r>
      </w:ins>
      <w:r w:rsidR="00987C4E" w:rsidRPr="00045F00">
        <w:rPr>
          <w:sz w:val="24"/>
          <w:szCs w:val="24"/>
          <w:highlight w:val="yellow"/>
        </w:rPr>
        <w:fldChar w:fldCharType="end"/>
      </w:r>
      <w:r w:rsidR="00987C4E" w:rsidRPr="00045F00">
        <w:rPr>
          <w:sz w:val="24"/>
          <w:szCs w:val="24"/>
          <w:highlight w:val="yellow"/>
        </w:rPr>
        <w:t xml:space="preserve"> </w:t>
      </w:r>
      <w:r w:rsidRPr="00045F00">
        <w:rPr>
          <w:sz w:val="24"/>
          <w:szCs w:val="24"/>
          <w:highlight w:val="yellow"/>
        </w:rPr>
        <w:t xml:space="preserve"> </w:t>
      </w:r>
      <w:commentRangeEnd w:id="126"/>
      <w:r w:rsidR="00081570" w:rsidRPr="00045F00">
        <w:rPr>
          <w:rStyle w:val="CommentReference"/>
          <w:highlight w:val="yellow"/>
        </w:rPr>
        <w:commentReference w:id="126"/>
      </w:r>
      <w:r w:rsidR="00987C4E" w:rsidRPr="00045F00">
        <w:rPr>
          <w:sz w:val="24"/>
          <w:szCs w:val="24"/>
          <w:highlight w:val="yellow"/>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considerably higher than the corresponding probability from breast cancer.</w:t>
      </w:r>
      <w:r w:rsidR="00081570" w:rsidRPr="00BE2251">
        <w:rPr>
          <w:sz w:val="24"/>
          <w:szCs w:val="24"/>
        </w:rPr>
        <w:fldChar w:fldCharType="begin"/>
      </w:r>
      <w:r w:rsidR="00DF0AF8">
        <w:rPr>
          <w:sz w:val="24"/>
          <w:szCs w:val="24"/>
        </w:rPr>
        <w:instrText xml:space="preserve"> ADDIN ZOTERO_ITEM CSL_CITATION {"citationID":"SFkZYCCu","properties":{"formattedCitation":"{\\rtf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081570" w:rsidRPr="00BE2251">
        <w:rPr>
          <w:sz w:val="24"/>
          <w:szCs w:val="24"/>
        </w:rPr>
        <w:fldChar w:fldCharType="separate"/>
      </w:r>
      <w:ins w:id="128" w:author="TDI" w:date="2015-09-08T14:03:00Z">
        <w:r w:rsidR="00DF0AF8" w:rsidRPr="00DF0AF8">
          <w:rPr>
            <w:sz w:val="24"/>
            <w:szCs w:val="24"/>
            <w:vertAlign w:val="superscript"/>
          </w:rPr>
          <w:t>32</w:t>
        </w:r>
      </w:ins>
      <w:r w:rsidR="00081570" w:rsidRPr="00BE2251">
        <w:rPr>
          <w:sz w:val="24"/>
          <w:szCs w:val="24"/>
        </w:rPr>
        <w:fldChar w:fldCharType="end"/>
      </w:r>
      <w:proofErr w:type="gramStart"/>
      <w:r w:rsidR="00081570">
        <w:rPr>
          <w:sz w:val="24"/>
          <w:szCs w:val="24"/>
        </w:rPr>
        <w:t xml:space="preserve">  </w:t>
      </w:r>
      <w:r w:rsidRPr="00BE2251">
        <w:rPr>
          <w:color w:val="auto"/>
          <w:sz w:val="24"/>
          <w:szCs w:val="24"/>
        </w:rPr>
        <w:t>Thus</w:t>
      </w:r>
      <w:proofErr w:type="gramEnd"/>
      <w:r w:rsidRPr="00BE2251">
        <w:rPr>
          <w:color w:val="auto"/>
          <w:sz w:val="24"/>
          <w:szCs w:val="24"/>
        </w:rPr>
        <w:t xml:space="preserve">,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5FBB0DF2" w:rsidR="008D20E9" w:rsidRPr="00BE2251" w:rsidRDefault="008D20E9" w:rsidP="008D20E9">
      <w:pPr>
        <w:pStyle w:val="Normal1"/>
        <w:spacing w:line="480" w:lineRule="auto"/>
        <w:ind w:firstLine="720"/>
        <w:rPr>
          <w:sz w:val="24"/>
          <w:szCs w:val="24"/>
        </w:rPr>
      </w:pPr>
      <w:r w:rsidRPr="00BE2251">
        <w:rPr>
          <w:sz w:val="24"/>
          <w:szCs w:val="24"/>
        </w:rPr>
        <w:t>Our study has some potential limitations.  First, our results may be subject to bias from misclassification of the underlying cause of death on death certificates. This bias is unlikely to affect our results</w:t>
      </w:r>
      <w:r w:rsidR="00081570">
        <w:rPr>
          <w:sz w:val="24"/>
          <w:szCs w:val="24"/>
        </w:rPr>
        <w:t xml:space="preserve">; </w:t>
      </w:r>
      <w:r w:rsidRPr="00BE2251">
        <w:rPr>
          <w:sz w:val="24"/>
          <w:szCs w:val="24"/>
        </w:rPr>
        <w:t xml:space="preserve">the accuracy of breast cancer as the cause of death between medical records and death certificates </w:t>
      </w:r>
      <w:r w:rsidR="001607AA" w:rsidRPr="00BE2251">
        <w:rPr>
          <w:sz w:val="24"/>
          <w:szCs w:val="24"/>
        </w:rPr>
        <w:t>exceeds 92%</w:t>
      </w:r>
      <w:commentRangeStart w:id="129"/>
      <w:r w:rsidR="001607AA" w:rsidRPr="00BE2251">
        <w:rPr>
          <w:sz w:val="24"/>
          <w:szCs w:val="24"/>
        </w:rPr>
        <w:t xml:space="preserve"> </w:t>
      </w:r>
      <w:r w:rsidR="001607AA" w:rsidRPr="00045F00">
        <w:rPr>
          <w:sz w:val="24"/>
          <w:szCs w:val="24"/>
          <w:highlight w:val="yellow"/>
        </w:rPr>
        <w:t xml:space="preserve">and is </w:t>
      </w:r>
      <w:r w:rsidRPr="00045F00">
        <w:rPr>
          <w:sz w:val="24"/>
          <w:szCs w:val="24"/>
          <w:highlight w:val="yellow"/>
        </w:rPr>
        <w:t>among the highest across all cancer types</w:t>
      </w:r>
      <w:commentRangeEnd w:id="129"/>
      <w:r w:rsidR="00081570" w:rsidRPr="00045F00">
        <w:rPr>
          <w:rStyle w:val="CommentReference"/>
          <w:highlight w:val="yellow"/>
        </w:rPr>
        <w:commentReference w:id="129"/>
      </w:r>
      <w:r w:rsidRPr="00BE2251">
        <w:rPr>
          <w:sz w:val="24"/>
          <w:szCs w:val="24"/>
        </w:rPr>
        <w:t>.</w:t>
      </w:r>
      <w:r w:rsidR="00987C4E" w:rsidRPr="00BE2251">
        <w:rPr>
          <w:sz w:val="24"/>
          <w:szCs w:val="24"/>
        </w:rPr>
        <w:fldChar w:fldCharType="begin"/>
      </w:r>
      <w:r w:rsidR="00DF0AF8">
        <w:rPr>
          <w:sz w:val="24"/>
          <w:szCs w:val="24"/>
        </w:rPr>
        <w:instrText xml:space="preserve"> ADDIN ZOTERO_ITEM CSL_CITATION {"citationID":"2m7299c2ge","properties":{"formattedCitation":"{\\rtf \\super 33,34\\nosupersub{}}","plainCitation":"33,34"},"citationItems":[{"id":6697,"uris":["http://zotero.org/users/39665/items/R22PXFAE"],"uri":["http://zotero.org/users/39665/items/R22PXFAE"],"itemData":{"id":6697,"type":"article-journal","title":"Accuracy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ins w:id="130" w:author="TDI" w:date="2015-09-08T14:03:00Z">
        <w:r w:rsidR="00DF0AF8" w:rsidRPr="00DF0AF8">
          <w:rPr>
            <w:sz w:val="24"/>
            <w:szCs w:val="24"/>
            <w:vertAlign w:val="superscript"/>
          </w:rPr>
          <w:t>33,34</w:t>
        </w:r>
      </w:ins>
      <w:r w:rsidR="00987C4E" w:rsidRPr="00BE2251">
        <w:rPr>
          <w:sz w:val="24"/>
          <w:szCs w:val="24"/>
        </w:rPr>
        <w:fldChar w:fldCharType="end"/>
      </w:r>
      <w:proofErr w:type="gramStart"/>
      <w:r w:rsidRPr="00BE2251">
        <w:rPr>
          <w:sz w:val="24"/>
          <w:szCs w:val="24"/>
        </w:rPr>
        <w:t xml:space="preserve">  Second</w:t>
      </w:r>
      <w:proofErr w:type="gramEnd"/>
      <w:r w:rsidRPr="00BE2251">
        <w:rPr>
          <w:sz w:val="24"/>
          <w:szCs w:val="24"/>
        </w:rPr>
        <w:t>, our results may not be generalizable nationally to the extent that SEER fail</w:t>
      </w:r>
      <w:r w:rsidR="00081570">
        <w:rPr>
          <w:sz w:val="24"/>
          <w:szCs w:val="24"/>
        </w:rPr>
        <w:t>s</w:t>
      </w:r>
      <w:r w:rsidRPr="00BE2251">
        <w:rPr>
          <w:sz w:val="24"/>
          <w:szCs w:val="24"/>
        </w:rPr>
        <w:t xml:space="preserve"> to capture national patterns in mammography screening and breast cancer mortality.  The SEER 9 registries include both areas of comparatively high and low prevalence of screening.</w:t>
      </w:r>
      <w:r w:rsidR="00987C4E" w:rsidRPr="00BE2251">
        <w:rPr>
          <w:sz w:val="24"/>
          <w:szCs w:val="24"/>
        </w:rPr>
        <w:fldChar w:fldCharType="begin"/>
      </w:r>
      <w:r w:rsidR="00DF0AF8">
        <w:rPr>
          <w:sz w:val="24"/>
          <w:szCs w:val="24"/>
        </w:rPr>
        <w:instrText xml:space="preserve"> ADDIN ZOTERO_ITEM CSL_CITATION {"citationID":"2444l8v81j","properties":{"formattedCitation":"{\\rtf \\super 35\\nosupersub{}}","plainCitation":"35"},"citationItems":[{"id":6426,"uris":["http://zotero.org/users/39665/items/DIIUVDZJ"],"uri":["http://zotero.org/users/39665/items/DIIUVDZJ"],"itemData":{"id":6426,"type":"article-journal","title":"Using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ins w:id="131" w:author="TDI" w:date="2015-09-08T14:03:00Z">
        <w:r w:rsidR="00DF0AF8" w:rsidRPr="00DF0AF8">
          <w:rPr>
            <w:sz w:val="24"/>
            <w:szCs w:val="24"/>
            <w:vertAlign w:val="superscript"/>
          </w:rPr>
          <w:t>35</w:t>
        </w:r>
      </w:ins>
      <w:r w:rsidR="00987C4E" w:rsidRPr="00BE2251">
        <w:rPr>
          <w:sz w:val="24"/>
          <w:szCs w:val="24"/>
        </w:rPr>
        <w:fldChar w:fldCharType="end"/>
      </w:r>
      <w:proofErr w:type="gramStart"/>
      <w:r w:rsidRPr="00BE2251">
        <w:rPr>
          <w:sz w:val="24"/>
          <w:szCs w:val="24"/>
        </w:rPr>
        <w:t xml:space="preserve">  Additionally</w:t>
      </w:r>
      <w:proofErr w:type="gramEnd"/>
      <w:r w:rsidRPr="00BE2251">
        <w:rPr>
          <w:sz w:val="24"/>
          <w:szCs w:val="24"/>
        </w:rPr>
        <w:t>, breast cancer mortality patterns in the SEER registries are highly representative of national mortality patterns.</w:t>
      </w:r>
      <w:r w:rsidR="00987C4E" w:rsidRPr="00BE2251">
        <w:rPr>
          <w:sz w:val="24"/>
          <w:szCs w:val="24"/>
        </w:rPr>
        <w:fldChar w:fldCharType="begin"/>
      </w:r>
      <w:r w:rsidR="00DF0AF8">
        <w:rPr>
          <w:sz w:val="24"/>
          <w:szCs w:val="24"/>
        </w:rPr>
        <w:instrText xml:space="preserve"> ADDIN ZOTERO_ITEM CSL_CITATION {"citationID":"gnlelsu5a","properties":{"formattedCitation":"{\\rtf \\super 36\\nosupersub{}}","plainCitation":"36"},"citationItems":[{"id":6429,"uris":["http://zotero.org/users/39665/items/7XWXAQCC"],"uri":["http://zotero.org/users/39665/items/7XWXAQCC"],"itemData":{"id":6429,"type":"article-journal","title":"How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ins w:id="132" w:author="TDI" w:date="2015-09-08T14:03:00Z">
        <w:r w:rsidR="00DF0AF8" w:rsidRPr="00DF0AF8">
          <w:rPr>
            <w:sz w:val="24"/>
            <w:szCs w:val="24"/>
            <w:vertAlign w:val="superscript"/>
          </w:rPr>
          <w:t>36</w:t>
        </w:r>
      </w:ins>
      <w:r w:rsidR="00987C4E" w:rsidRPr="00BE2251">
        <w:rPr>
          <w:sz w:val="24"/>
          <w:szCs w:val="24"/>
        </w:rPr>
        <w:fldChar w:fldCharType="end"/>
      </w:r>
      <w:proofErr w:type="gramStart"/>
      <w:r w:rsidRPr="00BE2251">
        <w:rPr>
          <w:sz w:val="24"/>
          <w:szCs w:val="24"/>
        </w:rPr>
        <w:t xml:space="preserve">  Third</w:t>
      </w:r>
      <w:proofErr w:type="gramEnd"/>
      <w:r w:rsidRPr="00BE2251">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561926">
        <w:rPr>
          <w:sz w:val="24"/>
          <w:szCs w:val="24"/>
        </w:rPr>
        <w:t>Supplementary Appendix</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w:t>
      </w:r>
      <w:r w:rsidR="00F8345E" w:rsidRPr="00BE2251">
        <w:rPr>
          <w:sz w:val="24"/>
          <w:szCs w:val="24"/>
        </w:rPr>
        <w:fldChar w:fldCharType="begin"/>
      </w:r>
      <w:r w:rsidR="00DF0AF8">
        <w:rPr>
          <w:sz w:val="24"/>
          <w:szCs w:val="24"/>
        </w:rPr>
        <w:instrText xml:space="preserve"> ADDIN ZOTERO_ITEM CSL_CITATION {"citationID":"2f5bdmpeb6","properties":{"formattedCitation":"{\\rtf \\super 37\\nosupersub{}}","plainCitation":"37"},"citationItems":[{"id":6438,"uris":["http://zotero.org/users/39665/items/953BG4FZ"],"uri":["http://zotero.org/users/39665/items/953BG4FZ"],"itemData":{"id":6438,"type":"article-journal","title":"Combination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ins w:id="133" w:author="TDI" w:date="2015-09-08T14:03:00Z">
        <w:r w:rsidR="00DF0AF8" w:rsidRPr="00DF0AF8">
          <w:rPr>
            <w:sz w:val="24"/>
            <w:szCs w:val="24"/>
            <w:vertAlign w:val="superscript"/>
          </w:rPr>
          <w:t>37</w:t>
        </w:r>
      </w:ins>
      <w:r w:rsidR="00F8345E" w:rsidRPr="00BE2251">
        <w:rPr>
          <w:sz w:val="24"/>
          <w:szCs w:val="24"/>
        </w:rPr>
        <w:fldChar w:fldCharType="end"/>
      </w:r>
      <w:r w:rsidR="00F8345E" w:rsidRPr="00BE2251">
        <w:rPr>
          <w:sz w:val="24"/>
          <w:szCs w:val="24"/>
        </w:rPr>
        <w:t xml:space="preserve">   </w:t>
      </w:r>
    </w:p>
    <w:p w14:paraId="06001EAC"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15BAE770"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Jonathan Skinner</w:t>
      </w:r>
      <w:r w:rsidR="00DC7947">
        <w:rPr>
          <w:sz w:val="24"/>
          <w:szCs w:val="24"/>
        </w:rPr>
        <w:t xml:space="preserve"> and </w:t>
      </w:r>
      <w:r w:rsidR="00A019D8">
        <w:rPr>
          <w:sz w:val="24"/>
          <w:szCs w:val="24"/>
        </w:rPr>
        <w:t>H. Gilbert Welch</w:t>
      </w:r>
      <w:r w:rsidR="00DC7947">
        <w:rPr>
          <w:sz w:val="24"/>
          <w:szCs w:val="24"/>
        </w:rPr>
        <w:t xml:space="preserve"> f</w:t>
      </w:r>
      <w:r w:rsidRPr="00301872">
        <w:rPr>
          <w:sz w:val="24"/>
          <w:szCs w:val="24"/>
        </w:rPr>
        <w:t>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64634171" w14:textId="7423882C" w:rsidR="00DF0AF8" w:rsidRPr="00435237" w:rsidRDefault="007C60E3" w:rsidP="00435237">
      <w:pPr>
        <w:pStyle w:val="Bibliography"/>
        <w:rPr>
          <w:ins w:id="134" w:author="TDI" w:date="2015-09-08T14:04:00Z"/>
          <w:color w:val="auto"/>
          <w:sz w:val="24"/>
          <w:szCs w:val="24"/>
        </w:rPr>
      </w:pPr>
      <w:r w:rsidRPr="00BE2251">
        <w:fldChar w:fldCharType="begin"/>
      </w:r>
      <w:r w:rsidR="00DC7947">
        <w:instrText xml:space="preserve"> ADDIN ZOTERO_BIBL {"custom":[]} CSL_BIBLIOGRAPHY </w:instrText>
      </w:r>
      <w:r w:rsidRPr="00BE2251">
        <w:fldChar w:fldCharType="separate"/>
      </w:r>
      <w:ins w:id="135" w:author="TDI" w:date="2015-09-08T14:04:00Z">
        <w:r w:rsidR="00DF0AF8" w:rsidRPr="00435237">
          <w:rPr>
            <w:color w:val="auto"/>
            <w:sz w:val="24"/>
            <w:szCs w:val="24"/>
          </w:rPr>
          <w:t xml:space="preserve">1. </w:t>
        </w:r>
        <w:r w:rsidR="00DF0AF8" w:rsidRPr="00435237">
          <w:rPr>
            <w:color w:val="auto"/>
            <w:sz w:val="24"/>
            <w:szCs w:val="24"/>
          </w:rPr>
          <w:tab/>
          <w:t xml:space="preserve">Berry DA, Cronin KA, Plevritis SK, et al. Effect of Screening and Adjuvant Therapy on Mortality from Breast Cancer. N Engl J Med 2005;353(17):1784–92. </w:t>
        </w:r>
      </w:ins>
    </w:p>
    <w:p w14:paraId="4ED26C2F" w14:textId="77777777" w:rsidR="00DF0AF8" w:rsidRPr="00435237" w:rsidRDefault="00DF0AF8" w:rsidP="00435237">
      <w:pPr>
        <w:pStyle w:val="Bibliography"/>
        <w:rPr>
          <w:ins w:id="136" w:author="TDI" w:date="2015-09-08T14:04:00Z"/>
          <w:color w:val="auto"/>
          <w:sz w:val="24"/>
          <w:szCs w:val="24"/>
        </w:rPr>
      </w:pPr>
      <w:ins w:id="137" w:author="TDI" w:date="2015-09-08T14:04:00Z">
        <w:r w:rsidRPr="00435237">
          <w:rPr>
            <w:color w:val="auto"/>
            <w:sz w:val="24"/>
            <w:szCs w:val="24"/>
          </w:rPr>
          <w:t xml:space="preserve">2. </w:t>
        </w:r>
        <w:r w:rsidRPr="00435237">
          <w:rPr>
            <w:color w:val="auto"/>
            <w:sz w:val="24"/>
            <w:szCs w:val="24"/>
          </w:rPr>
          <w:tab/>
          <w:t xml:space="preserve">Kopans DB. The 2009 U.S. Preventive Services Task Force Guidelines Ignore Important Scientific Evidence and Should Be Revised or Withdrawn. Radiology 2010;256(1):15–20. </w:t>
        </w:r>
      </w:ins>
    </w:p>
    <w:p w14:paraId="798D22A2" w14:textId="77777777" w:rsidR="00DF0AF8" w:rsidRPr="00435237" w:rsidRDefault="00DF0AF8" w:rsidP="00435237">
      <w:pPr>
        <w:pStyle w:val="Bibliography"/>
        <w:rPr>
          <w:ins w:id="138" w:author="TDI" w:date="2015-09-08T14:04:00Z"/>
          <w:color w:val="auto"/>
          <w:sz w:val="24"/>
          <w:szCs w:val="24"/>
        </w:rPr>
      </w:pPr>
      <w:ins w:id="139" w:author="TDI" w:date="2015-09-08T14:04:00Z">
        <w:r w:rsidRPr="00435237">
          <w:rPr>
            <w:color w:val="auto"/>
            <w:sz w:val="24"/>
            <w:szCs w:val="24"/>
          </w:rPr>
          <w:t xml:space="preserve">3. </w:t>
        </w:r>
        <w:r w:rsidRPr="00435237">
          <w:rPr>
            <w:color w:val="auto"/>
            <w:sz w:val="24"/>
            <w:szCs w:val="24"/>
          </w:rPr>
          <w:tab/>
          <w:t xml:space="preserve">Petitti DB, Calonge N, LeFevre ML, Melnyk BM, Wilt TJ, Schwartz JS. Breast Cancer Screening: From Science to Recommendation. Radiology 2010;256(1):8–14. </w:t>
        </w:r>
      </w:ins>
    </w:p>
    <w:p w14:paraId="36769FB5" w14:textId="77777777" w:rsidR="00DF0AF8" w:rsidRPr="00435237" w:rsidRDefault="00DF0AF8" w:rsidP="00435237">
      <w:pPr>
        <w:pStyle w:val="Bibliography"/>
        <w:rPr>
          <w:ins w:id="140" w:author="TDI" w:date="2015-09-08T14:04:00Z"/>
          <w:color w:val="auto"/>
          <w:sz w:val="24"/>
          <w:szCs w:val="24"/>
        </w:rPr>
      </w:pPr>
      <w:ins w:id="141" w:author="TDI" w:date="2015-09-08T14:04:00Z">
        <w:r w:rsidRPr="00435237">
          <w:rPr>
            <w:color w:val="auto"/>
            <w:sz w:val="24"/>
            <w:szCs w:val="24"/>
          </w:rPr>
          <w:t xml:space="preserve">4. </w:t>
        </w:r>
        <w:r w:rsidRPr="00435237">
          <w:rPr>
            <w:color w:val="auto"/>
            <w:sz w:val="24"/>
            <w:szCs w:val="24"/>
          </w:rPr>
          <w:tab/>
          <w:t xml:space="preserve">Gotzsche PC M. D., Heath I, Visco F. Mammography Screening: Truth, Lies and Controversy. 1 edition. London ; New York: Radcliffe Medical PR; 2012. </w:t>
        </w:r>
      </w:ins>
    </w:p>
    <w:p w14:paraId="7FD9AA28" w14:textId="77777777" w:rsidR="00DF0AF8" w:rsidRPr="00435237" w:rsidRDefault="00DF0AF8" w:rsidP="00435237">
      <w:pPr>
        <w:pStyle w:val="Bibliography"/>
        <w:rPr>
          <w:ins w:id="142" w:author="TDI" w:date="2015-09-08T14:04:00Z"/>
          <w:color w:val="auto"/>
          <w:sz w:val="24"/>
          <w:szCs w:val="24"/>
        </w:rPr>
      </w:pPr>
      <w:ins w:id="143" w:author="TDI" w:date="2015-09-08T14:04:00Z">
        <w:r w:rsidRPr="00435237">
          <w:rPr>
            <w:color w:val="auto"/>
            <w:sz w:val="24"/>
            <w:szCs w:val="24"/>
          </w:rPr>
          <w:t xml:space="preserve">5. </w:t>
        </w:r>
        <w:r w:rsidRPr="00435237">
          <w:rPr>
            <w:color w:val="auto"/>
            <w:sz w:val="24"/>
            <w:szCs w:val="24"/>
          </w:rPr>
          <w:tab/>
          <w:t xml:space="preserve">Berry D. Breast cancer screening: Controversy of impact. Breast 2013;22(0 2):S73–6. </w:t>
        </w:r>
      </w:ins>
    </w:p>
    <w:p w14:paraId="5C61C4B4" w14:textId="77777777" w:rsidR="00DF0AF8" w:rsidRPr="00435237" w:rsidRDefault="00DF0AF8" w:rsidP="00435237">
      <w:pPr>
        <w:pStyle w:val="Bibliography"/>
        <w:rPr>
          <w:ins w:id="144" w:author="TDI" w:date="2015-09-08T14:04:00Z"/>
          <w:color w:val="auto"/>
          <w:sz w:val="24"/>
          <w:szCs w:val="24"/>
        </w:rPr>
      </w:pPr>
      <w:ins w:id="145" w:author="TDI" w:date="2015-09-08T14:04:00Z">
        <w:r w:rsidRPr="00435237">
          <w:rPr>
            <w:color w:val="auto"/>
            <w:sz w:val="24"/>
            <w:szCs w:val="24"/>
          </w:rPr>
          <w:t xml:space="preserve">6. </w:t>
        </w:r>
        <w:r w:rsidRPr="00435237">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2DC4171E" w14:textId="77777777" w:rsidR="00DF0AF8" w:rsidRPr="00435237" w:rsidRDefault="00DF0AF8" w:rsidP="00435237">
      <w:pPr>
        <w:pStyle w:val="Bibliography"/>
        <w:rPr>
          <w:ins w:id="146" w:author="TDI" w:date="2015-09-08T14:04:00Z"/>
          <w:color w:val="auto"/>
          <w:sz w:val="24"/>
          <w:szCs w:val="24"/>
        </w:rPr>
      </w:pPr>
      <w:ins w:id="147" w:author="TDI" w:date="2015-09-08T14:04:00Z">
        <w:r w:rsidRPr="00435237">
          <w:rPr>
            <w:color w:val="auto"/>
            <w:sz w:val="24"/>
            <w:szCs w:val="24"/>
          </w:rPr>
          <w:t xml:space="preserve">7. </w:t>
        </w:r>
        <w:r w:rsidRPr="00435237">
          <w:rPr>
            <w:color w:val="auto"/>
            <w:sz w:val="24"/>
            <w:szCs w:val="24"/>
          </w:rPr>
          <w:tab/>
          <w:t>Harding C, Pompei F, Burmistrov D, Welch H, Abebe R, Wilson R. BReast cancer screening, incidence, and mortality across us counties. JAMA Intern Med [Internet] 2015 [cited 2015 Aug 8];Available from: http://dx.doi.org/10.1001/jamainternmed.2015.3043</w:t>
        </w:r>
      </w:ins>
    </w:p>
    <w:p w14:paraId="56B798B0" w14:textId="77777777" w:rsidR="00DF0AF8" w:rsidRPr="00435237" w:rsidRDefault="00DF0AF8" w:rsidP="00435237">
      <w:pPr>
        <w:pStyle w:val="Bibliography"/>
        <w:rPr>
          <w:ins w:id="148" w:author="TDI" w:date="2015-09-08T14:04:00Z"/>
          <w:color w:val="auto"/>
          <w:sz w:val="24"/>
          <w:szCs w:val="24"/>
        </w:rPr>
      </w:pPr>
      <w:ins w:id="149" w:author="TDI" w:date="2015-09-08T14:04:00Z">
        <w:r w:rsidRPr="00435237">
          <w:rPr>
            <w:color w:val="auto"/>
            <w:sz w:val="24"/>
            <w:szCs w:val="24"/>
          </w:rPr>
          <w:t xml:space="preserve">8. </w:t>
        </w:r>
        <w:r w:rsidRPr="00435237">
          <w:rPr>
            <w:color w:val="auto"/>
            <w:sz w:val="24"/>
            <w:szCs w:val="24"/>
          </w:rPr>
          <w:tab/>
          <w:t xml:space="preserve">Nelson HD, Tyne K, Naik A, Bougatsos C, Chan BK, Humphrey L. Screening for Breast Cancer: An Update for the U.S. Preventive Services Task Force. Ann Intern Med 2009;151(10):727–37. </w:t>
        </w:r>
      </w:ins>
    </w:p>
    <w:p w14:paraId="5C697A04" w14:textId="77777777" w:rsidR="00DF0AF8" w:rsidRPr="00435237" w:rsidRDefault="00DF0AF8" w:rsidP="00435237">
      <w:pPr>
        <w:pStyle w:val="Bibliography"/>
        <w:rPr>
          <w:ins w:id="150" w:author="TDI" w:date="2015-09-08T14:04:00Z"/>
          <w:color w:val="auto"/>
          <w:sz w:val="24"/>
          <w:szCs w:val="24"/>
        </w:rPr>
      </w:pPr>
      <w:ins w:id="151" w:author="TDI" w:date="2015-09-08T14:04:00Z">
        <w:r w:rsidRPr="00435237">
          <w:rPr>
            <w:color w:val="auto"/>
            <w:sz w:val="24"/>
            <w:szCs w:val="24"/>
          </w:rPr>
          <w:t xml:space="preserve">9. </w:t>
        </w:r>
        <w:r w:rsidRPr="00435237">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557AE2BD" w14:textId="77777777" w:rsidR="00DF0AF8" w:rsidRPr="00435237" w:rsidRDefault="00DF0AF8" w:rsidP="00435237">
      <w:pPr>
        <w:pStyle w:val="Bibliography"/>
        <w:rPr>
          <w:ins w:id="152" w:author="TDI" w:date="2015-09-08T14:04:00Z"/>
          <w:color w:val="auto"/>
          <w:sz w:val="24"/>
          <w:szCs w:val="24"/>
        </w:rPr>
      </w:pPr>
      <w:ins w:id="153" w:author="TDI" w:date="2015-09-08T14:04:00Z">
        <w:r w:rsidRPr="00435237">
          <w:rPr>
            <w:color w:val="auto"/>
            <w:sz w:val="24"/>
            <w:szCs w:val="24"/>
          </w:rPr>
          <w:t xml:space="preserve">10. </w:t>
        </w:r>
        <w:r w:rsidRPr="00435237">
          <w:rPr>
            <w:color w:val="auto"/>
            <w:sz w:val="24"/>
            <w:szCs w:val="24"/>
          </w:rPr>
          <w:tab/>
          <w:t xml:space="preserve">Helvie MA. Digital Mammography Imaging: Breast Tomosynthesis and Advanced Applications. Radiol Clin North Am 2010;48(5):917–29. </w:t>
        </w:r>
      </w:ins>
    </w:p>
    <w:p w14:paraId="66594D17" w14:textId="77777777" w:rsidR="00DF0AF8" w:rsidRPr="00435237" w:rsidRDefault="00DF0AF8" w:rsidP="00435237">
      <w:pPr>
        <w:pStyle w:val="Bibliography"/>
        <w:rPr>
          <w:ins w:id="154" w:author="TDI" w:date="2015-09-08T14:04:00Z"/>
          <w:color w:val="auto"/>
          <w:sz w:val="24"/>
          <w:szCs w:val="24"/>
        </w:rPr>
      </w:pPr>
      <w:ins w:id="155" w:author="TDI" w:date="2015-09-08T14:04:00Z">
        <w:r w:rsidRPr="00435237">
          <w:rPr>
            <w:color w:val="auto"/>
            <w:sz w:val="24"/>
            <w:szCs w:val="24"/>
          </w:rPr>
          <w:t xml:space="preserve">11. </w:t>
        </w:r>
        <w:r w:rsidRPr="00435237">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0AEF62CB" w14:textId="77777777" w:rsidR="00DF0AF8" w:rsidRPr="00435237" w:rsidRDefault="00DF0AF8" w:rsidP="00435237">
      <w:pPr>
        <w:pStyle w:val="Bibliography"/>
        <w:rPr>
          <w:ins w:id="156" w:author="TDI" w:date="2015-09-08T14:04:00Z"/>
          <w:color w:val="auto"/>
          <w:sz w:val="24"/>
          <w:szCs w:val="24"/>
        </w:rPr>
      </w:pPr>
      <w:ins w:id="157" w:author="TDI" w:date="2015-09-08T14:04:00Z">
        <w:r w:rsidRPr="00435237">
          <w:rPr>
            <w:color w:val="auto"/>
            <w:sz w:val="24"/>
            <w:szCs w:val="24"/>
          </w:rPr>
          <w:t xml:space="preserve">12. </w:t>
        </w:r>
        <w:r w:rsidRPr="00435237">
          <w:rPr>
            <w:color w:val="auto"/>
            <w:sz w:val="24"/>
            <w:szCs w:val="24"/>
          </w:rPr>
          <w:tab/>
          <w:t xml:space="preserve">Preston SH, Heuveline P, Guillot M. Demography: Measuring and Modeling Population Processes. Blackwell Publishers Ltd; 2001. </w:t>
        </w:r>
      </w:ins>
    </w:p>
    <w:p w14:paraId="1CADCDC1" w14:textId="77777777" w:rsidR="00DF0AF8" w:rsidRPr="00435237" w:rsidRDefault="00DF0AF8" w:rsidP="00435237">
      <w:pPr>
        <w:pStyle w:val="Bibliography"/>
        <w:rPr>
          <w:ins w:id="158" w:author="TDI" w:date="2015-09-08T14:04:00Z"/>
          <w:color w:val="auto"/>
          <w:sz w:val="24"/>
          <w:szCs w:val="24"/>
        </w:rPr>
      </w:pPr>
      <w:ins w:id="159" w:author="TDI" w:date="2015-09-08T14:04:00Z">
        <w:r w:rsidRPr="00435237">
          <w:rPr>
            <w:color w:val="auto"/>
            <w:sz w:val="24"/>
            <w:szCs w:val="24"/>
          </w:rPr>
          <w:t xml:space="preserve">13. </w:t>
        </w:r>
        <w:r w:rsidRPr="00435237">
          <w:rPr>
            <w:color w:val="auto"/>
            <w:sz w:val="24"/>
            <w:szCs w:val="24"/>
          </w:rPr>
          <w:tab/>
          <w:t xml:space="preserve">Kitagawa EM. Components of a Difference Between Two Rates*. J Am Stat Assoc 1955;50(272):1168–94. </w:t>
        </w:r>
      </w:ins>
    </w:p>
    <w:p w14:paraId="52BB2DF1" w14:textId="77777777" w:rsidR="00DF0AF8" w:rsidRPr="00435237" w:rsidRDefault="00DF0AF8" w:rsidP="00435237">
      <w:pPr>
        <w:pStyle w:val="Bibliography"/>
        <w:rPr>
          <w:ins w:id="160" w:author="TDI" w:date="2015-09-08T14:04:00Z"/>
          <w:color w:val="auto"/>
          <w:sz w:val="24"/>
          <w:szCs w:val="24"/>
        </w:rPr>
      </w:pPr>
      <w:ins w:id="161" w:author="TDI" w:date="2015-09-08T14:04:00Z">
        <w:r w:rsidRPr="00435237">
          <w:rPr>
            <w:color w:val="auto"/>
            <w:sz w:val="24"/>
            <w:szCs w:val="24"/>
          </w:rPr>
          <w:t xml:space="preserve">14. </w:t>
        </w:r>
        <w:r w:rsidRPr="00435237">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71DE65AB" w14:textId="77777777" w:rsidR="00DF0AF8" w:rsidRPr="00435237" w:rsidRDefault="00DF0AF8" w:rsidP="00435237">
      <w:pPr>
        <w:pStyle w:val="Bibliography"/>
        <w:rPr>
          <w:ins w:id="162" w:author="TDI" w:date="2015-09-08T14:04:00Z"/>
          <w:color w:val="auto"/>
          <w:sz w:val="24"/>
          <w:szCs w:val="24"/>
        </w:rPr>
      </w:pPr>
      <w:ins w:id="163" w:author="TDI" w:date="2015-09-08T14:04:00Z">
        <w:r w:rsidRPr="00435237">
          <w:rPr>
            <w:color w:val="auto"/>
            <w:sz w:val="24"/>
            <w:szCs w:val="24"/>
          </w:rPr>
          <w:t xml:space="preserve">15. </w:t>
        </w:r>
        <w:r w:rsidRPr="00435237">
          <w:rPr>
            <w:color w:val="auto"/>
            <w:sz w:val="24"/>
            <w:szCs w:val="24"/>
          </w:rPr>
          <w:tab/>
          <w:t xml:space="preserve">Samir Soneji, Hiram Beltrán-Sánchez, Harold Sox. Assessing Progress in Reducing the Burden of Cancer Mortality, 1985-2005. J Clin Oncol 2014;32(5):444–8. </w:t>
        </w:r>
      </w:ins>
    </w:p>
    <w:p w14:paraId="7BEF3945" w14:textId="77777777" w:rsidR="00DF0AF8" w:rsidRPr="00435237" w:rsidRDefault="00DF0AF8" w:rsidP="00435237">
      <w:pPr>
        <w:pStyle w:val="Bibliography"/>
        <w:rPr>
          <w:ins w:id="164" w:author="TDI" w:date="2015-09-08T14:04:00Z"/>
          <w:color w:val="auto"/>
          <w:sz w:val="24"/>
          <w:szCs w:val="24"/>
        </w:rPr>
      </w:pPr>
      <w:ins w:id="165" w:author="TDI" w:date="2015-09-08T14:04:00Z">
        <w:r w:rsidRPr="00435237">
          <w:rPr>
            <w:color w:val="auto"/>
            <w:sz w:val="24"/>
            <w:szCs w:val="24"/>
          </w:rPr>
          <w:t xml:space="preserve">16. </w:t>
        </w:r>
        <w:r w:rsidRPr="00435237">
          <w:rPr>
            <w:color w:val="auto"/>
            <w:sz w:val="24"/>
            <w:szCs w:val="24"/>
          </w:rPr>
          <w:tab/>
          <w:t xml:space="preserve">King G, Zeng L. Explaining Rare Events in International Relations. Int Organ 2001;55(03):693–715. </w:t>
        </w:r>
      </w:ins>
    </w:p>
    <w:p w14:paraId="2374F87D" w14:textId="77777777" w:rsidR="00DF0AF8" w:rsidRPr="00435237" w:rsidRDefault="00DF0AF8" w:rsidP="00435237">
      <w:pPr>
        <w:pStyle w:val="Bibliography"/>
        <w:rPr>
          <w:ins w:id="166" w:author="TDI" w:date="2015-09-08T14:04:00Z"/>
          <w:color w:val="auto"/>
          <w:sz w:val="24"/>
          <w:szCs w:val="24"/>
        </w:rPr>
      </w:pPr>
      <w:ins w:id="167" w:author="TDI" w:date="2015-09-08T14:04:00Z">
        <w:r w:rsidRPr="00435237">
          <w:rPr>
            <w:color w:val="auto"/>
            <w:sz w:val="24"/>
            <w:szCs w:val="24"/>
          </w:rPr>
          <w:t xml:space="preserve">17. </w:t>
        </w:r>
        <w:r w:rsidRPr="00435237">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596DA6F4" w14:textId="77777777" w:rsidR="00DF0AF8" w:rsidRPr="00435237" w:rsidRDefault="00DF0AF8" w:rsidP="00435237">
      <w:pPr>
        <w:pStyle w:val="Bibliography"/>
        <w:rPr>
          <w:ins w:id="168" w:author="TDI" w:date="2015-09-08T14:04:00Z"/>
          <w:color w:val="auto"/>
          <w:sz w:val="24"/>
          <w:szCs w:val="24"/>
        </w:rPr>
      </w:pPr>
      <w:ins w:id="169" w:author="TDI" w:date="2015-09-08T14:04:00Z">
        <w:r w:rsidRPr="00435237">
          <w:rPr>
            <w:color w:val="auto"/>
            <w:sz w:val="24"/>
            <w:szCs w:val="24"/>
          </w:rPr>
          <w:t xml:space="preserve">18. </w:t>
        </w:r>
        <w:r w:rsidRPr="00435237">
          <w:rPr>
            <w:color w:val="auto"/>
            <w:sz w:val="24"/>
            <w:szCs w:val="24"/>
          </w:rPr>
          <w:tab/>
          <w:t xml:space="preserve">Jørgensen KJ, Gøtzsche PC. Overdiagnosis in publicly organised mammography screening programmes: systematic review of incidence trends. BMJ 2009;339:b2587. </w:t>
        </w:r>
      </w:ins>
    </w:p>
    <w:p w14:paraId="5EAACCC9" w14:textId="77777777" w:rsidR="00DF0AF8" w:rsidRPr="00435237" w:rsidRDefault="00DF0AF8" w:rsidP="00435237">
      <w:pPr>
        <w:pStyle w:val="Bibliography"/>
        <w:rPr>
          <w:ins w:id="170" w:author="TDI" w:date="2015-09-08T14:04:00Z"/>
          <w:color w:val="auto"/>
          <w:sz w:val="24"/>
          <w:szCs w:val="24"/>
        </w:rPr>
      </w:pPr>
      <w:ins w:id="171" w:author="TDI" w:date="2015-09-08T14:04:00Z">
        <w:r w:rsidRPr="00435237">
          <w:rPr>
            <w:color w:val="auto"/>
            <w:sz w:val="24"/>
            <w:szCs w:val="24"/>
          </w:rPr>
          <w:t xml:space="preserve">19. </w:t>
        </w:r>
        <w:r w:rsidRPr="00435237">
          <w:rPr>
            <w:color w:val="auto"/>
            <w:sz w:val="24"/>
            <w:szCs w:val="24"/>
          </w:rPr>
          <w:tab/>
          <w:t xml:space="preserve">Welch HG, Black WC. Overdiagnosis in Cancer. J Natl Cancer Inst 2010;102(9):605–13. </w:t>
        </w:r>
      </w:ins>
    </w:p>
    <w:p w14:paraId="597F154F" w14:textId="77777777" w:rsidR="00DF0AF8" w:rsidRPr="00435237" w:rsidRDefault="00DF0AF8" w:rsidP="00435237">
      <w:pPr>
        <w:pStyle w:val="Bibliography"/>
        <w:rPr>
          <w:ins w:id="172" w:author="TDI" w:date="2015-09-08T14:04:00Z"/>
          <w:color w:val="auto"/>
          <w:sz w:val="24"/>
          <w:szCs w:val="24"/>
        </w:rPr>
      </w:pPr>
      <w:ins w:id="173" w:author="TDI" w:date="2015-09-08T14:04:00Z">
        <w:r w:rsidRPr="00435237">
          <w:rPr>
            <w:color w:val="auto"/>
            <w:sz w:val="24"/>
            <w:szCs w:val="24"/>
          </w:rPr>
          <w:t xml:space="preserve">20. </w:t>
        </w:r>
        <w:r w:rsidRPr="00435237">
          <w:rPr>
            <w:color w:val="auto"/>
            <w:sz w:val="24"/>
            <w:szCs w:val="24"/>
          </w:rPr>
          <w:tab/>
          <w:t xml:space="preserve">Kalager M, Zelen M, Langmark F, Adami H-O. Effect of screening mammography on breast-cancer mortality in Norway. N Engl J Med 2010;363(13):1203–10. </w:t>
        </w:r>
      </w:ins>
    </w:p>
    <w:p w14:paraId="7B614CD1" w14:textId="77777777" w:rsidR="00DF0AF8" w:rsidRPr="00435237" w:rsidRDefault="00DF0AF8" w:rsidP="00435237">
      <w:pPr>
        <w:pStyle w:val="Bibliography"/>
        <w:rPr>
          <w:ins w:id="174" w:author="TDI" w:date="2015-09-08T14:04:00Z"/>
          <w:color w:val="auto"/>
          <w:sz w:val="24"/>
          <w:szCs w:val="24"/>
        </w:rPr>
      </w:pPr>
      <w:ins w:id="175" w:author="TDI" w:date="2015-09-08T14:04:00Z">
        <w:r w:rsidRPr="00435237">
          <w:rPr>
            <w:color w:val="auto"/>
            <w:sz w:val="24"/>
            <w:szCs w:val="24"/>
          </w:rPr>
          <w:t xml:space="preserve">21. </w:t>
        </w:r>
        <w:r w:rsidRPr="00435237">
          <w:rPr>
            <w:color w:val="auto"/>
            <w:sz w:val="24"/>
            <w:szCs w:val="24"/>
          </w:rPr>
          <w:tab/>
          <w:t xml:space="preserve">Etzioni R, Xia J, Hubbard R, Weiss NS, Gulati R. A Reality Check for Overdiagnosis Estimates Associated With Breast Cancer Screening. J Natl Cancer Inst 2014;106(12):dju315. </w:t>
        </w:r>
      </w:ins>
    </w:p>
    <w:p w14:paraId="5ECCD4F3" w14:textId="77777777" w:rsidR="00DF0AF8" w:rsidRPr="00435237" w:rsidRDefault="00DF0AF8" w:rsidP="00435237">
      <w:pPr>
        <w:pStyle w:val="Bibliography"/>
        <w:rPr>
          <w:ins w:id="176" w:author="TDI" w:date="2015-09-08T14:04:00Z"/>
          <w:color w:val="auto"/>
          <w:sz w:val="24"/>
          <w:szCs w:val="24"/>
        </w:rPr>
      </w:pPr>
      <w:ins w:id="177" w:author="TDI" w:date="2015-09-08T14:04:00Z">
        <w:r w:rsidRPr="00435237">
          <w:rPr>
            <w:color w:val="auto"/>
            <w:sz w:val="24"/>
            <w:szCs w:val="24"/>
          </w:rPr>
          <w:t xml:space="preserve">22. </w:t>
        </w:r>
        <w:r w:rsidRPr="00435237">
          <w:rPr>
            <w:color w:val="auto"/>
            <w:sz w:val="24"/>
            <w:szCs w:val="24"/>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ins>
    </w:p>
    <w:p w14:paraId="73126530" w14:textId="77777777" w:rsidR="00DF0AF8" w:rsidRPr="00435237" w:rsidRDefault="00DF0AF8" w:rsidP="00435237">
      <w:pPr>
        <w:pStyle w:val="Bibliography"/>
        <w:rPr>
          <w:ins w:id="178" w:author="TDI" w:date="2015-09-08T14:04:00Z"/>
          <w:color w:val="auto"/>
          <w:sz w:val="24"/>
          <w:szCs w:val="24"/>
        </w:rPr>
      </w:pPr>
      <w:ins w:id="179" w:author="TDI" w:date="2015-09-08T14:04:00Z">
        <w:r w:rsidRPr="00435237">
          <w:rPr>
            <w:color w:val="auto"/>
            <w:sz w:val="24"/>
            <w:szCs w:val="24"/>
          </w:rPr>
          <w:t xml:space="preserve">23. </w:t>
        </w:r>
        <w:r w:rsidRPr="00435237">
          <w:rPr>
            <w:color w:val="auto"/>
            <w:sz w:val="24"/>
            <w:szCs w:val="24"/>
          </w:rPr>
          <w:tab/>
          <w:t xml:space="preserve">Gøtzsche PC, Olsen O. Is screening for breast cancer with mammography justifiable? Lancet 2000;355(9198):129–34. </w:t>
        </w:r>
      </w:ins>
    </w:p>
    <w:p w14:paraId="23C0C665" w14:textId="77777777" w:rsidR="00DF0AF8" w:rsidRPr="00435237" w:rsidRDefault="00DF0AF8" w:rsidP="00435237">
      <w:pPr>
        <w:pStyle w:val="Bibliography"/>
        <w:rPr>
          <w:ins w:id="180" w:author="TDI" w:date="2015-09-08T14:04:00Z"/>
          <w:color w:val="auto"/>
          <w:sz w:val="24"/>
          <w:szCs w:val="24"/>
        </w:rPr>
      </w:pPr>
      <w:ins w:id="181" w:author="TDI" w:date="2015-09-08T14:04:00Z">
        <w:r w:rsidRPr="00435237">
          <w:rPr>
            <w:color w:val="auto"/>
            <w:sz w:val="24"/>
            <w:szCs w:val="24"/>
          </w:rPr>
          <w:t xml:space="preserve">24. </w:t>
        </w:r>
        <w:r w:rsidRPr="00435237">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3587D028" w14:textId="77777777" w:rsidR="00DF0AF8" w:rsidRPr="00435237" w:rsidRDefault="00DF0AF8" w:rsidP="00435237">
      <w:pPr>
        <w:pStyle w:val="Bibliography"/>
        <w:rPr>
          <w:ins w:id="182" w:author="TDI" w:date="2015-09-08T14:04:00Z"/>
          <w:color w:val="auto"/>
          <w:sz w:val="24"/>
          <w:szCs w:val="24"/>
        </w:rPr>
      </w:pPr>
      <w:ins w:id="183" w:author="TDI" w:date="2015-09-08T14:04:00Z">
        <w:r w:rsidRPr="00435237">
          <w:rPr>
            <w:color w:val="auto"/>
            <w:sz w:val="24"/>
            <w:szCs w:val="24"/>
          </w:rPr>
          <w:t xml:space="preserve">25. </w:t>
        </w:r>
        <w:r w:rsidRPr="00435237">
          <w:rPr>
            <w:color w:val="auto"/>
            <w:sz w:val="24"/>
            <w:szCs w:val="24"/>
          </w:rPr>
          <w:tab/>
          <w:t xml:space="preserve">Lauby-Secretan B, Scoccianti C, Loomis D, et al. Breast-cancer screening--viewpoint of the IARC Working Group. N Engl J Med 2015;372(24):2353–8. </w:t>
        </w:r>
      </w:ins>
    </w:p>
    <w:p w14:paraId="3649629A" w14:textId="77777777" w:rsidR="00DF0AF8" w:rsidRPr="00435237" w:rsidRDefault="00DF0AF8" w:rsidP="00435237">
      <w:pPr>
        <w:pStyle w:val="Bibliography"/>
        <w:rPr>
          <w:ins w:id="184" w:author="TDI" w:date="2015-09-08T14:04:00Z"/>
          <w:color w:val="auto"/>
          <w:sz w:val="24"/>
          <w:szCs w:val="24"/>
        </w:rPr>
      </w:pPr>
      <w:ins w:id="185" w:author="TDI" w:date="2015-09-08T14:04:00Z">
        <w:r w:rsidRPr="00435237">
          <w:rPr>
            <w:color w:val="auto"/>
            <w:sz w:val="24"/>
            <w:szCs w:val="24"/>
          </w:rPr>
          <w:t xml:space="preserve">26. </w:t>
        </w:r>
        <w:r w:rsidRPr="00435237">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38588024" w14:textId="77777777" w:rsidR="00DF0AF8" w:rsidRPr="00435237" w:rsidRDefault="00DF0AF8" w:rsidP="00435237">
      <w:pPr>
        <w:pStyle w:val="Bibliography"/>
        <w:rPr>
          <w:ins w:id="186" w:author="TDI" w:date="2015-09-08T14:04:00Z"/>
          <w:color w:val="auto"/>
          <w:sz w:val="24"/>
          <w:szCs w:val="24"/>
        </w:rPr>
      </w:pPr>
      <w:ins w:id="187" w:author="TDI" w:date="2015-09-08T14:04:00Z">
        <w:r w:rsidRPr="00435237">
          <w:rPr>
            <w:color w:val="auto"/>
            <w:sz w:val="24"/>
            <w:szCs w:val="24"/>
          </w:rPr>
          <w:t xml:space="preserve">27. </w:t>
        </w:r>
        <w:r w:rsidRPr="00435237">
          <w:rPr>
            <w:color w:val="auto"/>
            <w:sz w:val="24"/>
            <w:szCs w:val="24"/>
          </w:rPr>
          <w:tab/>
          <w:t xml:space="preserve">Stout NK, Knudsen AB, Kong CY (Joey), McMahon PM, Gazelle GS. Calibration Methods Used in Cancer Simulation Models and Suggested Reporting Guidelines. PharmacoEconomics 2009;27(7):533–45. </w:t>
        </w:r>
      </w:ins>
    </w:p>
    <w:p w14:paraId="3638C8E2" w14:textId="77777777" w:rsidR="00DF0AF8" w:rsidRPr="00435237" w:rsidRDefault="00DF0AF8" w:rsidP="00435237">
      <w:pPr>
        <w:pStyle w:val="Bibliography"/>
        <w:rPr>
          <w:ins w:id="188" w:author="TDI" w:date="2015-09-08T14:04:00Z"/>
          <w:color w:val="auto"/>
          <w:sz w:val="24"/>
          <w:szCs w:val="24"/>
        </w:rPr>
      </w:pPr>
      <w:ins w:id="189" w:author="TDI" w:date="2015-09-08T14:04:00Z">
        <w:r w:rsidRPr="00435237">
          <w:rPr>
            <w:color w:val="auto"/>
            <w:sz w:val="24"/>
            <w:szCs w:val="24"/>
          </w:rPr>
          <w:t xml:space="preserve">28. </w:t>
        </w:r>
        <w:r w:rsidRPr="00435237">
          <w:rPr>
            <w:color w:val="auto"/>
            <w:sz w:val="24"/>
            <w:szCs w:val="24"/>
          </w:rPr>
          <w:tab/>
          <w:t xml:space="preserve">Consensus statement: treatment of early-stage breast cancer. National Institutes of Health Consensus Development Panel. J Natl Cancer Inst Monogr 1992;(11):1–5. </w:t>
        </w:r>
      </w:ins>
    </w:p>
    <w:p w14:paraId="3B7F5DD8" w14:textId="77777777" w:rsidR="00DF0AF8" w:rsidRPr="00435237" w:rsidRDefault="00DF0AF8" w:rsidP="00435237">
      <w:pPr>
        <w:pStyle w:val="Bibliography"/>
        <w:rPr>
          <w:ins w:id="190" w:author="TDI" w:date="2015-09-08T14:04:00Z"/>
          <w:color w:val="auto"/>
          <w:sz w:val="24"/>
          <w:szCs w:val="24"/>
        </w:rPr>
      </w:pPr>
      <w:ins w:id="191" w:author="TDI" w:date="2015-09-08T14:04:00Z">
        <w:r w:rsidRPr="00435237">
          <w:rPr>
            <w:color w:val="auto"/>
            <w:sz w:val="24"/>
            <w:szCs w:val="24"/>
          </w:rPr>
          <w:t xml:space="preserve">29. </w:t>
        </w:r>
        <w:r w:rsidRPr="00435237">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203FF5D9" w14:textId="77777777" w:rsidR="00DF0AF8" w:rsidRPr="00435237" w:rsidRDefault="00DF0AF8" w:rsidP="00435237">
      <w:pPr>
        <w:pStyle w:val="Bibliography"/>
        <w:rPr>
          <w:ins w:id="192" w:author="TDI" w:date="2015-09-08T14:04:00Z"/>
          <w:color w:val="auto"/>
          <w:sz w:val="24"/>
          <w:szCs w:val="24"/>
        </w:rPr>
      </w:pPr>
      <w:ins w:id="193" w:author="TDI" w:date="2015-09-08T14:04:00Z">
        <w:r w:rsidRPr="00435237">
          <w:rPr>
            <w:color w:val="auto"/>
            <w:sz w:val="24"/>
            <w:szCs w:val="24"/>
          </w:rPr>
          <w:t xml:space="preserve">30. </w:t>
        </w:r>
        <w:r w:rsidRPr="00435237">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50C73928" w14:textId="77777777" w:rsidR="00DF0AF8" w:rsidRPr="00435237" w:rsidRDefault="00DF0AF8" w:rsidP="00435237">
      <w:pPr>
        <w:pStyle w:val="Bibliography"/>
        <w:rPr>
          <w:ins w:id="194" w:author="TDI" w:date="2015-09-08T14:04:00Z"/>
          <w:color w:val="auto"/>
          <w:sz w:val="24"/>
          <w:szCs w:val="24"/>
        </w:rPr>
      </w:pPr>
      <w:ins w:id="195" w:author="TDI" w:date="2015-09-08T14:04:00Z">
        <w:r w:rsidRPr="00435237">
          <w:rPr>
            <w:color w:val="auto"/>
            <w:sz w:val="24"/>
            <w:szCs w:val="24"/>
          </w:rPr>
          <w:t xml:space="preserve">31. </w:t>
        </w:r>
        <w:r w:rsidRPr="00435237">
          <w:rPr>
            <w:color w:val="auto"/>
            <w:sz w:val="24"/>
            <w:szCs w:val="24"/>
          </w:rPr>
          <w:tab/>
          <w:t xml:space="preserve">Weisfeldt ML, Zieman SJ. Advances In The Prevention And Treatment Of Cardiovascular Disease. Health Aff (Millwood) 2007;26(1):25–37. </w:t>
        </w:r>
      </w:ins>
    </w:p>
    <w:p w14:paraId="05E89DA2" w14:textId="77777777" w:rsidR="00DF0AF8" w:rsidRPr="00435237" w:rsidRDefault="00DF0AF8" w:rsidP="00435237">
      <w:pPr>
        <w:pStyle w:val="Bibliography"/>
        <w:rPr>
          <w:ins w:id="196" w:author="TDI" w:date="2015-09-08T14:04:00Z"/>
          <w:color w:val="auto"/>
          <w:sz w:val="24"/>
          <w:szCs w:val="24"/>
        </w:rPr>
      </w:pPr>
      <w:ins w:id="197" w:author="TDI" w:date="2015-09-08T14:04:00Z">
        <w:r w:rsidRPr="00435237">
          <w:rPr>
            <w:color w:val="auto"/>
            <w:sz w:val="24"/>
            <w:szCs w:val="24"/>
          </w:rPr>
          <w:t xml:space="preserve">32. </w:t>
        </w:r>
        <w:r w:rsidRPr="00435237">
          <w:rPr>
            <w:color w:val="auto"/>
            <w:sz w:val="24"/>
            <w:szCs w:val="24"/>
          </w:rPr>
          <w:tab/>
          <w:t xml:space="preserve">Schairer C, Mink PJ, Carroll L, Devesa SS. Probabilities of Death From Breast Cancer and Other Causes Among Female Breast Cancer Patients. J Natl Cancer Inst 2004;96(17):1311–21. </w:t>
        </w:r>
      </w:ins>
    </w:p>
    <w:p w14:paraId="47F40B1F" w14:textId="77777777" w:rsidR="00DF0AF8" w:rsidRPr="00435237" w:rsidRDefault="00DF0AF8" w:rsidP="00435237">
      <w:pPr>
        <w:pStyle w:val="Bibliography"/>
        <w:rPr>
          <w:ins w:id="198" w:author="TDI" w:date="2015-09-08T14:04:00Z"/>
          <w:color w:val="auto"/>
          <w:sz w:val="24"/>
          <w:szCs w:val="24"/>
        </w:rPr>
      </w:pPr>
      <w:ins w:id="199" w:author="TDI" w:date="2015-09-08T14:04:00Z">
        <w:r w:rsidRPr="00435237">
          <w:rPr>
            <w:color w:val="auto"/>
            <w:sz w:val="24"/>
            <w:szCs w:val="24"/>
          </w:rPr>
          <w:t xml:space="preserve">33. </w:t>
        </w:r>
        <w:r w:rsidRPr="00435237">
          <w:rPr>
            <w:color w:val="auto"/>
            <w:sz w:val="24"/>
            <w:szCs w:val="24"/>
          </w:rPr>
          <w:tab/>
          <w:t xml:space="preserve">Percy C, Stanek E, Gloeckler L. Accuracy of cancer death certificates and its effect on cancer mortality statistics. Am J Public Health 1981;71(3):242–50. </w:t>
        </w:r>
      </w:ins>
    </w:p>
    <w:p w14:paraId="785B71BC" w14:textId="77777777" w:rsidR="00DF0AF8" w:rsidRPr="00435237" w:rsidRDefault="00DF0AF8" w:rsidP="00435237">
      <w:pPr>
        <w:pStyle w:val="Bibliography"/>
        <w:rPr>
          <w:ins w:id="200" w:author="TDI" w:date="2015-09-08T14:04:00Z"/>
          <w:color w:val="auto"/>
          <w:sz w:val="24"/>
          <w:szCs w:val="24"/>
        </w:rPr>
      </w:pPr>
      <w:ins w:id="201" w:author="TDI" w:date="2015-09-08T14:04:00Z">
        <w:r w:rsidRPr="00435237">
          <w:rPr>
            <w:color w:val="auto"/>
            <w:sz w:val="24"/>
            <w:szCs w:val="24"/>
          </w:rPr>
          <w:t xml:space="preserve">34. </w:t>
        </w:r>
        <w:r w:rsidRPr="00435237">
          <w:rPr>
            <w:color w:val="auto"/>
            <w:sz w:val="24"/>
            <w:szCs w:val="24"/>
          </w:rPr>
          <w:tab/>
          <w:t xml:space="preserve">German RR, Fink AK, Heron M, et al. The accuracy of cancer mortality statistics based on death certificates in the United States. Cancer Epidemiol 2011;35(2):126–31. </w:t>
        </w:r>
      </w:ins>
    </w:p>
    <w:p w14:paraId="67273274" w14:textId="77777777" w:rsidR="00DF0AF8" w:rsidRPr="00435237" w:rsidRDefault="00DF0AF8" w:rsidP="00435237">
      <w:pPr>
        <w:pStyle w:val="Bibliography"/>
        <w:rPr>
          <w:ins w:id="202" w:author="TDI" w:date="2015-09-08T14:04:00Z"/>
          <w:color w:val="auto"/>
          <w:sz w:val="24"/>
          <w:szCs w:val="24"/>
        </w:rPr>
      </w:pPr>
      <w:ins w:id="203" w:author="TDI" w:date="2015-09-08T14:04:00Z">
        <w:r w:rsidRPr="00435237">
          <w:rPr>
            <w:color w:val="auto"/>
            <w:sz w:val="24"/>
            <w:szCs w:val="24"/>
          </w:rPr>
          <w:t xml:space="preserve">35. </w:t>
        </w:r>
        <w:r w:rsidRPr="00435237">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65C78167" w14:textId="77777777" w:rsidR="00DF0AF8" w:rsidRPr="00435237" w:rsidRDefault="00DF0AF8" w:rsidP="00435237">
      <w:pPr>
        <w:pStyle w:val="Bibliography"/>
        <w:rPr>
          <w:ins w:id="204" w:author="TDI" w:date="2015-09-08T14:04:00Z"/>
          <w:color w:val="auto"/>
          <w:sz w:val="24"/>
          <w:szCs w:val="24"/>
        </w:rPr>
      </w:pPr>
      <w:ins w:id="205" w:author="TDI" w:date="2015-09-08T14:04:00Z">
        <w:r w:rsidRPr="00435237">
          <w:rPr>
            <w:color w:val="auto"/>
            <w:sz w:val="24"/>
            <w:szCs w:val="24"/>
          </w:rPr>
          <w:t xml:space="preserve">36. </w:t>
        </w:r>
        <w:r w:rsidRPr="00435237">
          <w:rPr>
            <w:color w:val="auto"/>
            <w:sz w:val="24"/>
            <w:szCs w:val="24"/>
          </w:rPr>
          <w:tab/>
          <w:t xml:space="preserve">Merrill RM, Dearden KA. How representative are the surveillance, epidemiology, and end results (SEER) Program cancer data of the United States? Cancer Causes Control 2004;15(10):1027–34. </w:t>
        </w:r>
      </w:ins>
    </w:p>
    <w:p w14:paraId="31BC3086" w14:textId="77777777" w:rsidR="00DF0AF8" w:rsidRPr="00435237" w:rsidRDefault="00DF0AF8" w:rsidP="00435237">
      <w:pPr>
        <w:pStyle w:val="Bibliography"/>
        <w:rPr>
          <w:ins w:id="206" w:author="TDI" w:date="2015-09-08T14:04:00Z"/>
          <w:color w:val="auto"/>
          <w:sz w:val="24"/>
          <w:szCs w:val="24"/>
        </w:rPr>
      </w:pPr>
      <w:ins w:id="207" w:author="TDI" w:date="2015-09-08T14:04:00Z">
        <w:r w:rsidRPr="00435237">
          <w:rPr>
            <w:color w:val="auto"/>
            <w:sz w:val="24"/>
            <w:szCs w:val="24"/>
          </w:rPr>
          <w:t xml:space="preserve">37. </w:t>
        </w:r>
        <w:r w:rsidRPr="00435237">
          <w:rPr>
            <w:color w:val="auto"/>
            <w:sz w:val="24"/>
            <w:szCs w:val="24"/>
          </w:rPr>
          <w:tab/>
          <w:t xml:space="preserve">Bonadonna G, Brusamolino E, Valagussa P, et al. Combination Chemotherapy as an Adjuvant Treatment in Operable Breast Cancer. N Engl J Med 1976;294(8):405–10. </w:t>
        </w:r>
      </w:ins>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77777777"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Contribution of Earlier Detection by Age Group</w:t>
      </w:r>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78DAA560" w14:textId="77777777" w:rsidTr="007C60E3">
        <w:trPr>
          <w:gridAfter w:val="1"/>
          <w:wAfter w:w="256" w:type="dxa"/>
        </w:trPr>
        <w:tc>
          <w:tcPr>
            <w:tcW w:w="2343" w:type="dxa"/>
            <w:tcMar>
              <w:top w:w="100" w:type="dxa"/>
              <w:left w:w="29" w:type="dxa"/>
              <w:bottom w:w="100" w:type="dxa"/>
              <w:right w:w="29" w:type="dxa"/>
            </w:tcMar>
          </w:tcPr>
          <w:p w14:paraId="498AA083"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63CA8FD"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402BE53A"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6F05AA73"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768E973"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ED0BB5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48B0CFC7"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21FDBD6"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B4172B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3D3F1CA7" w14:textId="77777777" w:rsidTr="007C60E3">
        <w:trPr>
          <w:gridAfter w:val="1"/>
          <w:wAfter w:w="256" w:type="dxa"/>
        </w:trPr>
        <w:tc>
          <w:tcPr>
            <w:tcW w:w="2343" w:type="dxa"/>
            <w:tcMar>
              <w:top w:w="100" w:type="dxa"/>
              <w:left w:w="29" w:type="dxa"/>
              <w:bottom w:w="100" w:type="dxa"/>
              <w:right w:w="29" w:type="dxa"/>
            </w:tcMar>
          </w:tcPr>
          <w:p w14:paraId="77075E57"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70BB2338"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642FFAC"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63574BB7"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27008A57"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AC803CB"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46467AEE"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18E6E3C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6CBD825D"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2C9319CD"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393AF7AD"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263C8CDA"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7BF45B56"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6860F1C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6A27F26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198B191C"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084F09C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B3729D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6E4D751F"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DI" w:date="2015-09-08T13:17:00Z" w:initials="T">
    <w:p w14:paraId="42E0A43D" w14:textId="2C485837" w:rsidR="006E7554" w:rsidRDefault="006E7554">
      <w:pPr>
        <w:pStyle w:val="CommentText"/>
      </w:pPr>
      <w:r>
        <w:rPr>
          <w:rStyle w:val="CommentReference"/>
        </w:rPr>
        <w:annotationRef/>
      </w:r>
      <w:r>
        <w:t>These sentences are about the efficacy of mammography screening in trials.  We could delete these sentences and keep the similar sentences we have in the Discussion.  (51 words)</w:t>
      </w:r>
    </w:p>
  </w:comment>
  <w:comment w:id="13" w:author="TDI" w:date="2015-09-09T06:47:00Z" w:initials="T">
    <w:p w14:paraId="2016C64E" w14:textId="2409BDFE" w:rsidR="006E7554" w:rsidRDefault="006E7554">
      <w:pPr>
        <w:pStyle w:val="CommentText"/>
      </w:pPr>
      <w:ins w:id="16" w:author="TDI" w:date="2015-09-09T06:47:00Z">
        <w:r>
          <w:rPr>
            <w:rStyle w:val="CommentReference"/>
          </w:rPr>
          <w:annotationRef/>
        </w:r>
      </w:ins>
      <w:r>
        <w:t>Do we want to add that our study is based on the actual mortality experience of breast cancer patients to contrast with the simulation-based results of CISNET?</w:t>
      </w:r>
    </w:p>
  </w:comment>
  <w:comment w:id="95" w:author="TDI" w:date="2015-09-08T20:30:00Z" w:initials="T">
    <w:p w14:paraId="62C8B7BE" w14:textId="4873AC8E" w:rsidR="006E7554" w:rsidRDefault="006E7554">
      <w:pPr>
        <w:pStyle w:val="CommentText"/>
      </w:pPr>
      <w:r>
        <w:rPr>
          <w:rStyle w:val="CommentReference"/>
        </w:rPr>
        <w:annotationRef/>
      </w:r>
      <w:r>
        <w:t>Hiram – do you recall the transition sentence you had written before (and I had deleted – sorry)?</w:t>
      </w:r>
    </w:p>
  </w:comment>
  <w:comment w:id="126" w:author="Samir Soneji" w:date="2015-08-17T14:06:00Z" w:initials="SS">
    <w:p w14:paraId="576DBF42" w14:textId="63AE641A" w:rsidR="006E7554" w:rsidRDefault="006E7554">
      <w:pPr>
        <w:pStyle w:val="CommentText"/>
      </w:pPr>
      <w:r>
        <w:rPr>
          <w:rStyle w:val="CommentReference"/>
        </w:rPr>
        <w:annotationRef/>
      </w:r>
      <w:r>
        <w:t>Hiram – do you think we need this sentence?  The more relevant point from citation 31 is the sentence below “For early stage breast cancers.,,,”.  We’d save 21 words.</w:t>
      </w:r>
    </w:p>
  </w:comment>
  <w:comment w:id="129" w:author="Samir Soneji" w:date="2015-08-17T14:08:00Z" w:initials="SS">
    <w:p w14:paraId="2897BC66" w14:textId="5463853A" w:rsidR="006E7554" w:rsidRDefault="006E7554">
      <w:pPr>
        <w:pStyle w:val="CommentText"/>
      </w:pPr>
      <w:r>
        <w:rPr>
          <w:rStyle w:val="CommentReference"/>
        </w:rPr>
        <w:annotationRef/>
      </w:r>
      <w:r>
        <w:t>Hiram – do you think we need this second part “and is among the highest across all cancer types.”?  Maybe 92% accuracy is sufficient to make our point.  We’d save 9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ibian SC Regular">
    <w:altName w:val="Arial Unicode MS"/>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3A29"/>
    <w:rsid w:val="000B1D4C"/>
    <w:rsid w:val="000C19FF"/>
    <w:rsid w:val="000D0DFD"/>
    <w:rsid w:val="000E2307"/>
    <w:rsid w:val="000F5C79"/>
    <w:rsid w:val="001019B4"/>
    <w:rsid w:val="001054ED"/>
    <w:rsid w:val="00122E90"/>
    <w:rsid w:val="00135A0F"/>
    <w:rsid w:val="00137094"/>
    <w:rsid w:val="00142FC8"/>
    <w:rsid w:val="00152866"/>
    <w:rsid w:val="00160652"/>
    <w:rsid w:val="001607AA"/>
    <w:rsid w:val="00175168"/>
    <w:rsid w:val="00187DCE"/>
    <w:rsid w:val="0019494F"/>
    <w:rsid w:val="00197AAB"/>
    <w:rsid w:val="001D0377"/>
    <w:rsid w:val="001D0C3C"/>
    <w:rsid w:val="001D3E7C"/>
    <w:rsid w:val="001E777C"/>
    <w:rsid w:val="001F22FA"/>
    <w:rsid w:val="001F50E7"/>
    <w:rsid w:val="0020610B"/>
    <w:rsid w:val="00210B74"/>
    <w:rsid w:val="00212714"/>
    <w:rsid w:val="00220CAC"/>
    <w:rsid w:val="002244D3"/>
    <w:rsid w:val="00226350"/>
    <w:rsid w:val="00232A27"/>
    <w:rsid w:val="00251851"/>
    <w:rsid w:val="00263AD1"/>
    <w:rsid w:val="00284D11"/>
    <w:rsid w:val="00293907"/>
    <w:rsid w:val="0029416B"/>
    <w:rsid w:val="00296A2C"/>
    <w:rsid w:val="002B0625"/>
    <w:rsid w:val="002B5363"/>
    <w:rsid w:val="002F1C2F"/>
    <w:rsid w:val="00300279"/>
    <w:rsid w:val="00301872"/>
    <w:rsid w:val="0031128D"/>
    <w:rsid w:val="00315E0A"/>
    <w:rsid w:val="00327FAB"/>
    <w:rsid w:val="00330391"/>
    <w:rsid w:val="00333115"/>
    <w:rsid w:val="00354ABC"/>
    <w:rsid w:val="00357CF1"/>
    <w:rsid w:val="00357FC4"/>
    <w:rsid w:val="00360AA5"/>
    <w:rsid w:val="00362CD0"/>
    <w:rsid w:val="00366862"/>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54D9D"/>
    <w:rsid w:val="00460A12"/>
    <w:rsid w:val="00474B87"/>
    <w:rsid w:val="0049043D"/>
    <w:rsid w:val="0049107A"/>
    <w:rsid w:val="004A3DF9"/>
    <w:rsid w:val="004A5FDB"/>
    <w:rsid w:val="004C16D0"/>
    <w:rsid w:val="004D735B"/>
    <w:rsid w:val="004E6EB3"/>
    <w:rsid w:val="00532DB5"/>
    <w:rsid w:val="0055083B"/>
    <w:rsid w:val="00561926"/>
    <w:rsid w:val="00564088"/>
    <w:rsid w:val="005718C9"/>
    <w:rsid w:val="00582960"/>
    <w:rsid w:val="00584AFD"/>
    <w:rsid w:val="00585B78"/>
    <w:rsid w:val="005961EC"/>
    <w:rsid w:val="005A1953"/>
    <w:rsid w:val="005A489C"/>
    <w:rsid w:val="005A6413"/>
    <w:rsid w:val="005C5769"/>
    <w:rsid w:val="005E6591"/>
    <w:rsid w:val="006079F0"/>
    <w:rsid w:val="00610B58"/>
    <w:rsid w:val="00632CA1"/>
    <w:rsid w:val="00663F69"/>
    <w:rsid w:val="00666234"/>
    <w:rsid w:val="00666E0B"/>
    <w:rsid w:val="00686F13"/>
    <w:rsid w:val="006965C2"/>
    <w:rsid w:val="006A21AC"/>
    <w:rsid w:val="006A4329"/>
    <w:rsid w:val="006B3887"/>
    <w:rsid w:val="006D5B11"/>
    <w:rsid w:val="006E3C12"/>
    <w:rsid w:val="006E7554"/>
    <w:rsid w:val="007155F4"/>
    <w:rsid w:val="007164D2"/>
    <w:rsid w:val="007178CC"/>
    <w:rsid w:val="0072326D"/>
    <w:rsid w:val="0072697E"/>
    <w:rsid w:val="007327EC"/>
    <w:rsid w:val="00733A73"/>
    <w:rsid w:val="0075486B"/>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43CEB"/>
    <w:rsid w:val="008562E8"/>
    <w:rsid w:val="00863353"/>
    <w:rsid w:val="008659E5"/>
    <w:rsid w:val="00871F4B"/>
    <w:rsid w:val="008A0B13"/>
    <w:rsid w:val="008A435D"/>
    <w:rsid w:val="008B1EBF"/>
    <w:rsid w:val="008B7512"/>
    <w:rsid w:val="008C01DB"/>
    <w:rsid w:val="008D20E9"/>
    <w:rsid w:val="008D387C"/>
    <w:rsid w:val="008D51A0"/>
    <w:rsid w:val="00903EAD"/>
    <w:rsid w:val="00904A4E"/>
    <w:rsid w:val="00933C4C"/>
    <w:rsid w:val="00947D6B"/>
    <w:rsid w:val="00950717"/>
    <w:rsid w:val="00962818"/>
    <w:rsid w:val="0096522B"/>
    <w:rsid w:val="00981397"/>
    <w:rsid w:val="00987C4E"/>
    <w:rsid w:val="009C1954"/>
    <w:rsid w:val="009E2A3D"/>
    <w:rsid w:val="009F1518"/>
    <w:rsid w:val="009F4FE6"/>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39B7"/>
    <w:rsid w:val="00C854CA"/>
    <w:rsid w:val="00C87F93"/>
    <w:rsid w:val="00C97614"/>
    <w:rsid w:val="00CA7651"/>
    <w:rsid w:val="00CB35E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B3A26"/>
    <w:rsid w:val="00DC7947"/>
    <w:rsid w:val="00DC7F3E"/>
    <w:rsid w:val="00DD1080"/>
    <w:rsid w:val="00DD28C8"/>
    <w:rsid w:val="00DE06B2"/>
    <w:rsid w:val="00DE3B50"/>
    <w:rsid w:val="00DF0AF8"/>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808"/>
    <w:rsid w:val="00EB7175"/>
    <w:rsid w:val="00EC16C8"/>
    <w:rsid w:val="00EC7589"/>
    <w:rsid w:val="00ED14FF"/>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8B36A-529B-734D-AE04-B7874BA9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19076</Words>
  <Characters>108734</Characters>
  <Application>Microsoft Macintosh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11</cp:revision>
  <cp:lastPrinted>2015-08-10T20:55:00Z</cp:lastPrinted>
  <dcterms:created xsi:type="dcterms:W3CDTF">2015-09-08T17:16:00Z</dcterms:created>
  <dcterms:modified xsi:type="dcterms:W3CDTF">2015-09-09T13:33:00Z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id="IIgjFKjq"/&gt;&lt;style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