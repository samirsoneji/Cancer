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A9DBCD"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0E61FFF9" w14:textId="77777777" w:rsidR="00065CBA" w:rsidRPr="00065CBA" w:rsidRDefault="00065CBA" w:rsidP="008D20E9">
      <w:pPr>
        <w:pStyle w:val="Normal1"/>
        <w:spacing w:line="240" w:lineRule="auto"/>
        <w:rPr>
          <w:sz w:val="24"/>
          <w:szCs w:val="24"/>
        </w:rPr>
      </w:pPr>
    </w:p>
    <w:p w14:paraId="60A5A548" w14:textId="77777777" w:rsidR="00065CBA" w:rsidRDefault="00065CBA" w:rsidP="008D20E9">
      <w:pPr>
        <w:pStyle w:val="Normal1"/>
        <w:spacing w:line="240" w:lineRule="auto"/>
        <w:rPr>
          <w:sz w:val="24"/>
          <w:szCs w:val="24"/>
        </w:rPr>
      </w:pPr>
      <w:r w:rsidRPr="00065CBA">
        <w:rPr>
          <w:sz w:val="24"/>
          <w:szCs w:val="24"/>
        </w:rPr>
        <w:t>Authors: Samir Soneji, PhD</w:t>
      </w:r>
    </w:p>
    <w:p w14:paraId="4DC2B357"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4166F7EF" w14:textId="77777777" w:rsidR="008D20E9" w:rsidRPr="00065CBA" w:rsidRDefault="008D20E9" w:rsidP="008D20E9">
      <w:pPr>
        <w:pStyle w:val="Normal1"/>
        <w:spacing w:line="240" w:lineRule="auto"/>
        <w:rPr>
          <w:sz w:val="24"/>
          <w:szCs w:val="24"/>
        </w:rPr>
      </w:pPr>
    </w:p>
    <w:p w14:paraId="264251CF"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proofErr w:type="gramStart"/>
      <w:r w:rsidRPr="008D20E9">
        <w:rPr>
          <w:sz w:val="24"/>
          <w:szCs w:val="24"/>
        </w:rPr>
        <w:t xml:space="preserve">From the </w:t>
      </w:r>
      <w:r w:rsidR="008D20E9" w:rsidRPr="008D20E9">
        <w:rPr>
          <w:bCs/>
          <w:sz w:val="24"/>
          <w:szCs w:val="24"/>
        </w:rPr>
        <w:t>Department of Community Health Sciences, University of California Los Angeles (HBS).</w:t>
      </w:r>
      <w:proofErr w:type="gramEnd"/>
    </w:p>
    <w:p w14:paraId="59493EB3" w14:textId="77777777" w:rsidR="00065CBA" w:rsidRPr="00065CBA" w:rsidRDefault="00065CBA" w:rsidP="008D20E9">
      <w:pPr>
        <w:pStyle w:val="Normal1"/>
        <w:spacing w:line="240" w:lineRule="auto"/>
        <w:rPr>
          <w:sz w:val="24"/>
          <w:szCs w:val="24"/>
        </w:rPr>
      </w:pPr>
    </w:p>
    <w:p w14:paraId="69F74453"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4E050230" w14:textId="77777777" w:rsidR="00065CBA" w:rsidRPr="00065CBA" w:rsidRDefault="00065CBA" w:rsidP="008D20E9">
      <w:pPr>
        <w:pStyle w:val="Normal1"/>
        <w:spacing w:line="240" w:lineRule="auto"/>
        <w:rPr>
          <w:sz w:val="24"/>
          <w:szCs w:val="24"/>
        </w:rPr>
      </w:pPr>
    </w:p>
    <w:p w14:paraId="3131C3B4" w14:textId="74151D32"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w:t>
      </w:r>
      <w:r w:rsidR="003B2A77">
        <w:rPr>
          <w:sz w:val="24"/>
          <w:szCs w:val="24"/>
        </w:rPr>
        <w:t>6</w:t>
      </w:r>
      <w:r w:rsidR="000937A8">
        <w:rPr>
          <w:sz w:val="24"/>
          <w:szCs w:val="24"/>
        </w:rPr>
        <w:t>8</w:t>
      </w:r>
    </w:p>
    <w:p w14:paraId="5D2DA92E" w14:textId="77777777" w:rsidR="00065CBA" w:rsidRPr="00065CBA" w:rsidRDefault="00065CBA" w:rsidP="008D20E9">
      <w:pPr>
        <w:pStyle w:val="Normal1"/>
        <w:spacing w:line="240" w:lineRule="auto"/>
        <w:rPr>
          <w:sz w:val="24"/>
          <w:szCs w:val="24"/>
        </w:rPr>
      </w:pPr>
    </w:p>
    <w:p w14:paraId="3BC02CEB" w14:textId="77777777" w:rsidR="008D20E9" w:rsidRDefault="008D20E9" w:rsidP="008D20E9">
      <w:pPr>
        <w:spacing w:line="240" w:lineRule="auto"/>
      </w:pPr>
      <w:r>
        <w:br w:type="page"/>
      </w:r>
    </w:p>
    <w:p w14:paraId="5687F9BA"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w:t>
      </w:r>
      <w:r w:rsidR="003B2A77">
        <w:rPr>
          <w:b/>
          <w:bCs/>
          <w:sz w:val="24"/>
          <w:szCs w:val="24"/>
        </w:rPr>
        <w:t>8</w:t>
      </w:r>
      <w:r w:rsidR="00AA376E">
        <w:rPr>
          <w:b/>
          <w:bCs/>
          <w:sz w:val="24"/>
          <w:szCs w:val="24"/>
        </w:rPr>
        <w:t>)</w:t>
      </w:r>
    </w:p>
    <w:p w14:paraId="398443EA" w14:textId="77777777" w:rsidR="008D20E9" w:rsidRPr="008D20E9" w:rsidRDefault="008D20E9" w:rsidP="008D20E9">
      <w:pPr>
        <w:pStyle w:val="Normal1"/>
        <w:spacing w:line="240" w:lineRule="auto"/>
        <w:rPr>
          <w:b/>
          <w:sz w:val="24"/>
          <w:szCs w:val="24"/>
        </w:rPr>
      </w:pPr>
    </w:p>
    <w:p w14:paraId="222E3EB4"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3B2A77">
        <w:rPr>
          <w:bCs/>
          <w:sz w:val="24"/>
          <w:szCs w:val="24"/>
        </w:rPr>
        <w:t>The intense controversy over mammography screening arose and persists, in part, because of disagreement over the precise contribution of earlier detection versus advancements in breast cancer treatment</w:t>
      </w:r>
      <w:r w:rsidR="00EB2808">
        <w:rPr>
          <w:bCs/>
          <w:sz w:val="24"/>
          <w:szCs w:val="24"/>
        </w:rPr>
        <w:t xml:space="preserve">.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r w:rsidR="003B2A77">
        <w:rPr>
          <w:bCs/>
          <w:sz w:val="24"/>
          <w:szCs w:val="24"/>
        </w:rPr>
        <w:t xml:space="preserve"> since 1975</w:t>
      </w:r>
      <w:r w:rsidR="00B35181">
        <w:rPr>
          <w:bCs/>
          <w:sz w:val="24"/>
          <w:szCs w:val="24"/>
        </w:rPr>
        <w:t>.</w:t>
      </w:r>
    </w:p>
    <w:p w14:paraId="632838EF" w14:textId="77777777" w:rsidR="008D20E9" w:rsidRDefault="008D20E9" w:rsidP="008D20E9">
      <w:pPr>
        <w:pStyle w:val="Normal1"/>
        <w:spacing w:line="240" w:lineRule="auto"/>
        <w:rPr>
          <w:sz w:val="24"/>
          <w:szCs w:val="24"/>
        </w:rPr>
      </w:pPr>
    </w:p>
    <w:p w14:paraId="191D15D9" w14:textId="1D3C2C07"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 xml:space="preserve">up to </w:t>
      </w:r>
      <w:ins w:id="0" w:author="Samir Soneji" w:date="2015-08-05T16:08:00Z">
        <w:r w:rsidR="004C16D0">
          <w:rPr>
            <w:sz w:val="24"/>
            <w:szCs w:val="24"/>
            <w:highlight w:val="yellow"/>
          </w:rPr>
          <w:t>97</w:t>
        </w:r>
      </w:ins>
      <w:r w:rsidR="00871F4B" w:rsidRPr="00AB1D88">
        <w:rPr>
          <w:sz w:val="24"/>
          <w:szCs w:val="24"/>
          <w:highlight w:val="yellow"/>
        </w:rPr>
        <w:t xml:space="preserve">% </w:t>
      </w:r>
      <w:ins w:id="1" w:author="Samir Soneji" w:date="2015-08-05T16:08:00Z">
        <w:r w:rsidR="004C16D0">
          <w:rPr>
            <w:sz w:val="24"/>
            <w:szCs w:val="24"/>
            <w:highlight w:val="yellow"/>
          </w:rPr>
          <w:t xml:space="preserve">for &lt;1cm tumors and up to </w:t>
        </w:r>
        <w:r w:rsidR="007A504C" w:rsidRPr="00AB1D88">
          <w:rPr>
            <w:sz w:val="24"/>
            <w:szCs w:val="24"/>
            <w:highlight w:val="yellow"/>
          </w:rPr>
          <w:t>5</w:t>
        </w:r>
      </w:ins>
      <w:ins w:id="2" w:author="Samir Soneji" w:date="2015-08-06T16:03:00Z">
        <w:r w:rsidR="004C16D0">
          <w:rPr>
            <w:sz w:val="24"/>
            <w:szCs w:val="24"/>
            <w:highlight w:val="yellow"/>
          </w:rPr>
          <w:t>2</w:t>
        </w:r>
      </w:ins>
      <w:ins w:id="3" w:author="Samir Soneji" w:date="2015-08-05T16:08:00Z">
        <w:r w:rsidR="007A504C" w:rsidRPr="00AB1D88">
          <w:rPr>
            <w:sz w:val="24"/>
            <w:szCs w:val="24"/>
            <w:highlight w:val="yellow"/>
          </w:rPr>
          <w:t xml:space="preserve">% for 1-3cm tumors </w:t>
        </w:r>
      </w:ins>
      <w:r w:rsidR="00871F4B" w:rsidRPr="00AB1D88">
        <w:rPr>
          <w:sz w:val="24"/>
          <w:szCs w:val="24"/>
          <w:highlight w:val="yellow"/>
        </w:rPr>
        <w:t>in a sensitivity analysis.</w:t>
      </w:r>
    </w:p>
    <w:p w14:paraId="0BDBE453" w14:textId="77777777" w:rsidR="00AE0563" w:rsidRDefault="00AE0563" w:rsidP="008D20E9">
      <w:pPr>
        <w:pStyle w:val="Normal1"/>
        <w:spacing w:line="240" w:lineRule="auto"/>
        <w:rPr>
          <w:sz w:val="24"/>
          <w:szCs w:val="24"/>
        </w:rPr>
      </w:pPr>
    </w:p>
    <w:p w14:paraId="0DD30A5D"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w:t>
      </w:r>
      <w:r w:rsidR="003B2A77">
        <w:rPr>
          <w:sz w:val="24"/>
          <w:szCs w:val="24"/>
        </w:rPr>
        <w:t xml:space="preserve">this </w:t>
      </w:r>
      <w:r w:rsidR="00786A52">
        <w:rPr>
          <w:sz w:val="24"/>
          <w:szCs w:val="24"/>
        </w:rPr>
        <w:t xml:space="preserve">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74414CD3" w14:textId="77777777" w:rsidR="00AE0563" w:rsidRDefault="00AE0563" w:rsidP="008D20E9">
      <w:pPr>
        <w:pStyle w:val="Normal1"/>
        <w:spacing w:line="240" w:lineRule="auto"/>
        <w:rPr>
          <w:sz w:val="24"/>
          <w:szCs w:val="24"/>
        </w:rPr>
      </w:pPr>
    </w:p>
    <w:p w14:paraId="082D3FF4"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4AFB2C83" w14:textId="77777777" w:rsidR="00077772" w:rsidRDefault="00077772">
      <w:pPr>
        <w:rPr>
          <w:b/>
          <w:sz w:val="24"/>
          <w:szCs w:val="24"/>
        </w:rPr>
      </w:pPr>
      <w:r>
        <w:rPr>
          <w:b/>
          <w:sz w:val="24"/>
          <w:szCs w:val="24"/>
        </w:rPr>
        <w:br w:type="page"/>
      </w:r>
    </w:p>
    <w:p w14:paraId="20E77243" w14:textId="77777777" w:rsidR="00226350" w:rsidRDefault="00065CBA" w:rsidP="008D20E9">
      <w:pPr>
        <w:pStyle w:val="Normal1"/>
        <w:spacing w:line="480" w:lineRule="auto"/>
      </w:pPr>
      <w:r>
        <w:rPr>
          <w:b/>
          <w:sz w:val="24"/>
          <w:szCs w:val="24"/>
        </w:rPr>
        <w:t>INTRODUCTION</w:t>
      </w:r>
    </w:p>
    <w:p w14:paraId="6A17318E" w14:textId="722A83CC"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9C1954">
        <w:rPr>
          <w:sz w:val="24"/>
          <w:szCs w:val="24"/>
        </w:rPr>
        <w: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r>
        <w:rPr>
          <w:sz w:val="24"/>
          <w:szCs w:val="24"/>
        </w:rPr>
        <w:fldChar w:fldCharType="separate"/>
      </w:r>
      <w:ins w:id="4" w:author="TDI" w:date="2015-08-08T16:15:00Z">
        <w:r w:rsidR="009C1954" w:rsidRPr="009C1954">
          <w:rPr>
            <w:sz w:val="24"/>
            <w:szCs w:val="24"/>
            <w:vertAlign w:val="superscript"/>
          </w:rPr>
          <w:t>1–7</w:t>
        </w:r>
      </w:ins>
      <w:r>
        <w:rPr>
          <w:sz w:val="24"/>
          <w:szCs w:val="24"/>
        </w:rPr>
        <w:fldChar w:fldCharType="end"/>
      </w:r>
      <w:r>
        <w:rPr>
          <w:sz w:val="24"/>
          <w:szCs w:val="24"/>
        </w:rPr>
        <w:t xml:space="preserve"> </w:t>
      </w:r>
      <w:proofErr w:type="gramStart"/>
      <w:r>
        <w:rPr>
          <w:sz w:val="24"/>
          <w:szCs w:val="24"/>
        </w:rPr>
        <w:t>In</w:t>
      </w:r>
      <w:proofErr w:type="gramEnd"/>
      <w:r>
        <w:rPr>
          <w:sz w:val="24"/>
          <w:szCs w:val="24"/>
        </w:rPr>
        <w:t xml:space="preserve">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16D4FDCA" w14:textId="32AA38D4" w:rsidR="00226350" w:rsidRDefault="00407819" w:rsidP="008D20E9">
      <w:pPr>
        <w:pStyle w:val="Normal1"/>
        <w:spacing w:line="480" w:lineRule="auto"/>
        <w:ind w:firstLine="720"/>
      </w:pPr>
      <w:r>
        <w:rPr>
          <w:sz w:val="24"/>
          <w:szCs w:val="24"/>
        </w:rPr>
        <w:t xml:space="preserve">  </w:t>
      </w:r>
      <w:r w:rsidR="00065CBA">
        <w:rPr>
          <w:sz w:val="24"/>
          <w:szCs w:val="24"/>
        </w:rPr>
        <w:t xml:space="preserve">The controversy over screening arose and persists, in part, because of disagreement </w:t>
      </w:r>
      <w:r w:rsidR="003B2A77">
        <w:rPr>
          <w:sz w:val="24"/>
          <w:szCs w:val="24"/>
        </w:rPr>
        <w:t xml:space="preserve">over </w:t>
      </w:r>
      <w:r w:rsidR="00065CBA">
        <w:rPr>
          <w:sz w:val="24"/>
          <w:szCs w:val="24"/>
        </w:rPr>
        <w:t>the value of screening</w:t>
      </w:r>
      <w:r w:rsidR="00E63FFB">
        <w:rPr>
          <w:sz w:val="24"/>
          <w:szCs w:val="24"/>
        </w:rPr>
        <w:t xml:space="preserve"> and disagreement </w:t>
      </w:r>
      <w:r w:rsidR="003B2A77">
        <w:rPr>
          <w:sz w:val="24"/>
          <w:szCs w:val="24"/>
        </w:rPr>
        <w:t xml:space="preserve">over </w:t>
      </w:r>
      <w:r w:rsidR="00E63FFB">
        <w:rPr>
          <w:sz w:val="24"/>
          <w:szCs w:val="24"/>
        </w:rPr>
        <w:t>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9C1954">
        <w:rPr>
          <w:sz w:val="24"/>
          <w:szCs w:val="24"/>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Pr>
          <w:sz w:val="24"/>
          <w:szCs w:val="24"/>
        </w:rPr>
        <w:fldChar w:fldCharType="separate"/>
      </w:r>
      <w:ins w:id="5" w:author="TDI" w:date="2015-08-08T16:15:00Z">
        <w:r w:rsidR="009C1954" w:rsidRPr="009C1954">
          <w:rPr>
            <w:sz w:val="24"/>
            <w:szCs w:val="24"/>
            <w:vertAlign w:val="superscript"/>
          </w:rPr>
          <w:t>8</w:t>
        </w:r>
      </w:ins>
      <w:r w:rsidR="00AB5144">
        <w:rPr>
          <w:sz w:val="24"/>
          <w:szCs w:val="24"/>
        </w:rPr>
        <w:fldChar w:fldCharType="end"/>
      </w:r>
      <w:proofErr w:type="gramStart"/>
      <w:r w:rsidR="00065CBA">
        <w:rPr>
          <w:sz w:val="24"/>
          <w:szCs w:val="24"/>
        </w:rPr>
        <w:t xml:space="preserve"> </w:t>
      </w:r>
      <w:r w:rsidR="00AB5144">
        <w:rPr>
          <w:sz w:val="24"/>
          <w:szCs w:val="24"/>
        </w:rPr>
        <w:t xml:space="preserve"> </w:t>
      </w:r>
      <w:r w:rsidR="00AB5144" w:rsidRPr="0040048B">
        <w:rPr>
          <w:sz w:val="24"/>
          <w:szCs w:val="24"/>
        </w:rPr>
        <w:t>Yet</w:t>
      </w:r>
      <w:proofErr w:type="gramEnd"/>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9C1954">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9C1954">
        <w:rPr>
          <w:sz w:val="24"/>
          <w:szCs w:val="24"/>
        </w:rPr>
        <w: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ins w:id="6" w:author="TDI" w:date="2015-08-08T16:15:00Z">
        <w:r w:rsidR="009C1954" w:rsidRPr="009C1954">
          <w:rPr>
            <w:sz w:val="24"/>
            <w:szCs w:val="24"/>
            <w:vertAlign w:val="superscript"/>
          </w:rPr>
          <w:t>9</w:t>
        </w:r>
      </w:ins>
      <w:r w:rsidR="00135A0F">
        <w:rPr>
          <w:sz w:val="24"/>
          <w:szCs w:val="24"/>
        </w:rPr>
        <w:fldChar w:fldCharType="end"/>
      </w:r>
      <w:proofErr w:type="gramStart"/>
      <w:r w:rsidR="00065CBA">
        <w:rPr>
          <w:sz w:val="24"/>
          <w:szCs w:val="24"/>
        </w:rPr>
        <w:t xml:space="preserve">  </w:t>
      </w:r>
      <w:r w:rsidR="00E63FFB">
        <w:rPr>
          <w:sz w:val="24"/>
          <w:szCs w:val="24"/>
        </w:rPr>
        <w:t>However</w:t>
      </w:r>
      <w:proofErr w:type="gramEnd"/>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0418E2C3" w14:textId="553BD8B6" w:rsidR="00226350" w:rsidRDefault="00065CBA" w:rsidP="00770581">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9C1954">
        <w:rPr>
          <w:sz w:val="24"/>
          <w:szCs w:val="24"/>
        </w:rPr>
        <w: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Pr>
          <w:sz w:val="24"/>
          <w:szCs w:val="24"/>
        </w:rPr>
        <w:fldChar w:fldCharType="separate"/>
      </w:r>
      <w:ins w:id="7" w:author="TDI" w:date="2015-08-08T16:15:00Z">
        <w:r w:rsidR="009C1954" w:rsidRPr="009C1954">
          <w:rPr>
            <w:sz w:val="24"/>
            <w:szCs w:val="24"/>
            <w:vertAlign w:val="superscript"/>
          </w:rPr>
          <w:t>10</w:t>
        </w:r>
      </w:ins>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9C1954">
        <w:rPr>
          <w:sz w:val="24"/>
          <w:szCs w:val="24"/>
        </w:rPr>
        <w:instrText xml:space="preserve"> ADDIN ZOTERO_ITEM CSL_CITATION {"citationID":"5kqhsltqj","properties":{"formattedCitation":"{\\rtf \\super 11,12\\nosupersub{}}","plainCitation":"11,12"},"citationItems":[{"id":728,"uris":["http://zotero.org/users/39665/items/FTIXTTBS"],"uri":["http://zotero.org/users/39665/items/FTIXTTBS"],"itemData":{"id":728,"type":"article-journal","title":"An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ins w:id="8" w:author="TDI" w:date="2015-08-08T16:15:00Z">
        <w:r w:rsidR="009C1954" w:rsidRPr="009C1954">
          <w:rPr>
            <w:sz w:val="24"/>
            <w:szCs w:val="24"/>
            <w:vertAlign w:val="superscript"/>
          </w:rPr>
          <w:t>11,12</w:t>
        </w:r>
      </w:ins>
      <w:r w:rsidR="00135A0F">
        <w:rPr>
          <w:sz w:val="24"/>
          <w:szCs w:val="24"/>
        </w:rPr>
        <w:fldChar w:fldCharType="end"/>
      </w:r>
      <w:proofErr w:type="gramStart"/>
      <w:r>
        <w:rPr>
          <w:sz w:val="24"/>
          <w:szCs w:val="24"/>
        </w:rPr>
        <w:t xml:space="preserve">  </w:t>
      </w:r>
      <w:r w:rsidRPr="00632CA1">
        <w:rPr>
          <w:sz w:val="24"/>
          <w:szCs w:val="24"/>
        </w:rPr>
        <w:t>We</w:t>
      </w:r>
      <w:proofErr w:type="gramEnd"/>
      <w:r w:rsidRPr="00632CA1">
        <w:rPr>
          <w:sz w:val="24"/>
          <w:szCs w:val="24"/>
        </w:rPr>
        <w:t xml:space="preserve"> quantify the contributions to </w:t>
      </w:r>
      <w:r w:rsidR="00C97614" w:rsidRPr="00632CA1">
        <w:rPr>
          <w:sz w:val="24"/>
          <w:szCs w:val="24"/>
        </w:rPr>
        <w:t xml:space="preserve">the </w:t>
      </w:r>
      <w:r w:rsidRPr="00632CA1">
        <w:rPr>
          <w:sz w:val="24"/>
          <w:szCs w:val="24"/>
        </w:rPr>
        <w:t xml:space="preserve">gain in life expectancy, rather than declines in breast cancer mortality rates, to account for </w:t>
      </w:r>
      <w:ins w:id="9" w:author="Samir Soneji" w:date="2015-08-06T10:50:00Z">
        <w:r w:rsidR="00770581" w:rsidRPr="0049043D">
          <w:rPr>
            <w:sz w:val="24"/>
            <w:szCs w:val="24"/>
            <w:highlight w:val="yellow"/>
          </w:rPr>
          <w:t>concurrent improvements in mortality from competing causes of death and changes</w:t>
        </w:r>
        <w:r w:rsidR="00770581">
          <w:rPr>
            <w:sz w:val="24"/>
            <w:szCs w:val="24"/>
          </w:rPr>
          <w:t xml:space="preserve"> </w:t>
        </w:r>
      </w:ins>
      <w:r w:rsidRPr="00632CA1">
        <w:rPr>
          <w:sz w:val="24"/>
          <w:szCs w:val="24"/>
        </w:rPr>
        <w:t>in the age structure of the US female population</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49C0050B" w14:textId="77777777" w:rsidR="00135A0F" w:rsidRDefault="00135A0F" w:rsidP="008D20E9">
      <w:pPr>
        <w:pStyle w:val="Normal1"/>
        <w:spacing w:line="480" w:lineRule="auto"/>
        <w:rPr>
          <w:b/>
          <w:sz w:val="24"/>
          <w:szCs w:val="24"/>
        </w:rPr>
      </w:pPr>
    </w:p>
    <w:p w14:paraId="668E454B" w14:textId="77777777" w:rsidR="008D20E9" w:rsidRPr="008D20E9" w:rsidRDefault="008D20E9" w:rsidP="008D20E9">
      <w:pPr>
        <w:pStyle w:val="Normal1"/>
        <w:spacing w:line="480" w:lineRule="auto"/>
        <w:rPr>
          <w:sz w:val="24"/>
          <w:szCs w:val="24"/>
        </w:rPr>
      </w:pPr>
      <w:r w:rsidRPr="008D20E9">
        <w:rPr>
          <w:b/>
          <w:sz w:val="24"/>
          <w:szCs w:val="24"/>
        </w:rPr>
        <w:t>2. METHODS</w:t>
      </w:r>
    </w:p>
    <w:p w14:paraId="7B054754"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148E4FBD"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t>Supplementary Materials, Section A</w:t>
      </w:r>
      <w:r w:rsidR="00B820C2">
        <w:rPr>
          <w:sz w:val="24"/>
          <w:szCs w:val="24"/>
        </w:rPr>
        <w:t>,</w:t>
      </w:r>
      <w:r w:rsidR="00632CA1">
        <w:rPr>
          <w:sz w:val="24"/>
          <w:szCs w:val="24"/>
        </w:rPr>
        <w:t xml:space="preserve"> </w:t>
      </w:r>
      <w:r w:rsidR="00DB3A26">
        <w:rPr>
          <w:sz w:val="24"/>
          <w:szCs w:val="24"/>
        </w:rPr>
        <w:t>describe</w:t>
      </w:r>
      <w:r w:rsidR="00B820C2">
        <w:rPr>
          <w:sz w:val="24"/>
          <w:szCs w:val="24"/>
        </w:rPr>
        <w:t>s</w:t>
      </w:r>
      <w:r w:rsidR="00632CA1">
        <w:rPr>
          <w:sz w:val="24"/>
          <w:szCs w:val="24"/>
        </w:rPr>
        <w:t xml:space="preserve"> the calculation of incidence-based case fatality rates.</w:t>
      </w:r>
    </w:p>
    <w:p w14:paraId="3295C0A1" w14:textId="0F2A5063" w:rsidR="008D20E9" w:rsidRPr="008D20E9" w:rsidRDefault="008D20E9" w:rsidP="00A453B9">
      <w:pPr>
        <w:pStyle w:val="Normal1"/>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9C1954">
        <w:rPr>
          <w:sz w:val="24"/>
          <w:szCs w:val="24"/>
        </w:rPr>
        <w:instrText xml:space="preserve"> ADDIN ZOTERO_ITEM CSL_CITATION {"citationID":"14ooshc6r1","properties":{"formattedCitation":"{\\rtf \\super 13\\nosupersub{}}","plainCitation":"13"},"citationItems":[{"id":6677,"uris":["http://zotero.org/users/39665/items/VRTFEVQQ"],"uri":["http://zotero.org/users/39665/items/VRTFEVQQ"],"itemData":{"id":6677,"type":"article-journal","title":"Rate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ins w:id="10" w:author="TDI" w:date="2015-08-08T16:15:00Z">
        <w:r w:rsidR="009C1954" w:rsidRPr="009C1954">
          <w:rPr>
            <w:sz w:val="24"/>
            <w:szCs w:val="24"/>
            <w:vertAlign w:val="superscript"/>
          </w:rPr>
          <w:t>13</w:t>
        </w:r>
      </w:ins>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proofErr w:type="spellStart"/>
      <w:ins w:id="11" w:author="Samir Soneji" w:date="2015-08-05T16:14:00Z">
        <w:r w:rsidR="007A504C" w:rsidRPr="007A504C">
          <w:rPr>
            <w:sz w:val="24"/>
            <w:szCs w:val="24"/>
            <w:highlight w:val="yellow"/>
          </w:rPr>
          <w:t>Overdiagn</w:t>
        </w:r>
        <w:r w:rsidR="007A504C">
          <w:rPr>
            <w:sz w:val="24"/>
            <w:szCs w:val="24"/>
            <w:highlight w:val="yellow"/>
          </w:rPr>
          <w:t>o</w:t>
        </w:r>
        <w:r w:rsidR="007A504C" w:rsidRPr="007A504C">
          <w:rPr>
            <w:sz w:val="24"/>
            <w:szCs w:val="24"/>
            <w:highlight w:val="yellow"/>
          </w:rPr>
          <w:t>sed</w:t>
        </w:r>
      </w:ins>
      <w:proofErr w:type="spellEnd"/>
      <w:ins w:id="12" w:author="TDI" w:date="2015-08-05T06:16:00Z">
        <w:r w:rsidR="00A453B9" w:rsidRPr="007A504C">
          <w:rPr>
            <w:sz w:val="24"/>
            <w:szCs w:val="24"/>
            <w:highlight w:val="yellow"/>
          </w:rPr>
          <w:t xml:space="preserve"> cases </w:t>
        </w:r>
      </w:ins>
      <w:ins w:id="13" w:author="TDI" w:date="2015-08-05T06:17:00Z">
        <w:r w:rsidR="00A453B9" w:rsidRPr="007A504C">
          <w:rPr>
            <w:sz w:val="24"/>
            <w:szCs w:val="24"/>
            <w:highlight w:val="yellow"/>
          </w:rPr>
          <w:t xml:space="preserve">also </w:t>
        </w:r>
      </w:ins>
      <w:ins w:id="14" w:author="TDI" w:date="2015-08-05T06:18:00Z">
        <w:r w:rsidR="00A453B9" w:rsidRPr="007A504C">
          <w:rPr>
            <w:sz w:val="24"/>
            <w:szCs w:val="24"/>
            <w:highlight w:val="yellow"/>
          </w:rPr>
          <w:t xml:space="preserve">increase the </w:t>
        </w:r>
      </w:ins>
      <w:ins w:id="15" w:author="TDI" w:date="2015-08-05T06:19:00Z">
        <w:r w:rsidR="00A453B9" w:rsidRPr="007A504C">
          <w:rPr>
            <w:sz w:val="24"/>
            <w:szCs w:val="24"/>
            <w:highlight w:val="yellow"/>
          </w:rPr>
          <w:t xml:space="preserve">annual </w:t>
        </w:r>
      </w:ins>
      <w:ins w:id="16" w:author="TDI" w:date="2015-08-05T06:18:00Z">
        <w:r w:rsidR="00A453B9" w:rsidRPr="007A504C">
          <w:rPr>
            <w:sz w:val="24"/>
            <w:szCs w:val="24"/>
            <w:highlight w:val="yellow"/>
          </w:rPr>
          <w:t xml:space="preserve">share of smaller sized tumors.  We adjust the share by </w:t>
        </w:r>
      </w:ins>
      <w:ins w:id="17" w:author="TDI" w:date="2015-08-05T06:27:00Z">
        <w:r w:rsidR="00A453B9" w:rsidRPr="007A504C">
          <w:rPr>
            <w:sz w:val="24"/>
            <w:szCs w:val="24"/>
            <w:highlight w:val="yellow"/>
          </w:rPr>
          <w:t>subtracting</w:t>
        </w:r>
      </w:ins>
      <w:ins w:id="18" w:author="TDI" w:date="2015-08-05T06:23:00Z">
        <w:r w:rsidR="00A453B9" w:rsidRPr="007A504C">
          <w:rPr>
            <w:sz w:val="24"/>
            <w:szCs w:val="24"/>
            <w:highlight w:val="yellow"/>
          </w:rPr>
          <w:t xml:space="preserve"> the </w:t>
        </w:r>
        <w:proofErr w:type="spellStart"/>
        <w:r w:rsidR="00A453B9" w:rsidRPr="007A504C">
          <w:rPr>
            <w:sz w:val="24"/>
            <w:szCs w:val="24"/>
            <w:highlight w:val="yellow"/>
          </w:rPr>
          <w:t>overdiagnosed</w:t>
        </w:r>
        <w:proofErr w:type="spellEnd"/>
        <w:r w:rsidR="00A453B9" w:rsidRPr="007A504C">
          <w:rPr>
            <w:sz w:val="24"/>
            <w:szCs w:val="24"/>
            <w:highlight w:val="yellow"/>
          </w:rPr>
          <w:t xml:space="preserve"> cases </w:t>
        </w:r>
      </w:ins>
      <w:ins w:id="19" w:author="TDI" w:date="2015-08-05T06:27:00Z">
        <w:r w:rsidR="00A453B9" w:rsidRPr="007A504C">
          <w:rPr>
            <w:sz w:val="24"/>
            <w:szCs w:val="24"/>
            <w:highlight w:val="yellow"/>
          </w:rPr>
          <w:t>from</w:t>
        </w:r>
      </w:ins>
      <w:ins w:id="20" w:author="TDI" w:date="2015-08-05T06:23:00Z">
        <w:r w:rsidR="00A453B9" w:rsidRPr="007A504C">
          <w:rPr>
            <w:sz w:val="24"/>
            <w:szCs w:val="24"/>
            <w:highlight w:val="yellow"/>
          </w:rPr>
          <w:t xml:space="preserve"> the annual count </w:t>
        </w:r>
      </w:ins>
      <w:ins w:id="21" w:author="TDI" w:date="2015-08-05T06:27:00Z">
        <w:r w:rsidR="00A453B9" w:rsidRPr="007A504C">
          <w:rPr>
            <w:sz w:val="24"/>
            <w:szCs w:val="24"/>
            <w:highlight w:val="yellow"/>
          </w:rPr>
          <w:t xml:space="preserve">of incident cancers </w:t>
        </w:r>
      </w:ins>
      <w:ins w:id="22" w:author="TDI" w:date="2015-08-05T06:26:00Z">
        <w:r w:rsidR="00A453B9" w:rsidRPr="007A504C">
          <w:rPr>
            <w:sz w:val="24"/>
            <w:szCs w:val="24"/>
            <w:highlight w:val="yellow"/>
          </w:rPr>
          <w:t xml:space="preserve">and recalculate the </w:t>
        </w:r>
      </w:ins>
      <w:ins w:id="23" w:author="TDI" w:date="2015-08-05T06:27:00Z">
        <w:r w:rsidR="00A453B9" w:rsidRPr="007A504C">
          <w:rPr>
            <w:sz w:val="24"/>
            <w:szCs w:val="24"/>
            <w:highlight w:val="yellow"/>
          </w:rPr>
          <w:t>distribution by tumor size.</w:t>
        </w:r>
        <w:r w:rsidR="00A453B9">
          <w:rPr>
            <w:sz w:val="24"/>
            <w:szCs w:val="24"/>
          </w:rPr>
          <w:t xml:space="preserve">  </w:t>
        </w:r>
      </w:ins>
      <w:r w:rsidR="00FB5CAE">
        <w:rPr>
          <w:sz w:val="24"/>
          <w:szCs w:val="24"/>
        </w:rPr>
        <w:t>Supplementary Materials, Section B</w:t>
      </w:r>
      <w:r w:rsidR="00DF1B68">
        <w:rPr>
          <w:sz w:val="24"/>
          <w:szCs w:val="24"/>
        </w:rPr>
        <w:t>,</w:t>
      </w:r>
      <w:r w:rsidR="00FB5CAE">
        <w:rPr>
          <w:sz w:val="24"/>
          <w:szCs w:val="24"/>
        </w:rPr>
        <w:t xml:space="preserve"> </w:t>
      </w:r>
      <w:r w:rsidR="00DF1B68">
        <w:rPr>
          <w:sz w:val="24"/>
          <w:szCs w:val="24"/>
        </w:rPr>
        <w:t>describes</w:t>
      </w:r>
      <w:r w:rsidR="00FB5CAE">
        <w:rPr>
          <w:sz w:val="24"/>
          <w:szCs w:val="24"/>
        </w:rPr>
        <w:t xml:space="preserve"> the adjustment </w:t>
      </w:r>
      <w:r w:rsidR="00DF1B68">
        <w:rPr>
          <w:sz w:val="24"/>
          <w:szCs w:val="24"/>
        </w:rPr>
        <w:t xml:space="preserve">procedure </w:t>
      </w:r>
      <w:r w:rsidR="00FB5CAE">
        <w:rPr>
          <w:sz w:val="24"/>
          <w:szCs w:val="24"/>
        </w:rPr>
        <w:t>for overdiagnosis.</w:t>
      </w:r>
      <w:r w:rsidRPr="008D20E9">
        <w:rPr>
          <w:b/>
          <w:sz w:val="24"/>
          <w:szCs w:val="24"/>
        </w:rPr>
        <w:tab/>
      </w:r>
    </w:p>
    <w:p w14:paraId="360BB874" w14:textId="77103CCB"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9C1954">
        <w:rPr>
          <w:sz w:val="24"/>
          <w:szCs w:val="24"/>
        </w:rPr>
        <w:instrText xml:space="preserve"> ADDIN ZOTERO_ITEM CSL_CITATION {"citationID":"2hskcuosr9","properties":{"formattedCitation":"{\\rtf \\super 14\\nosupersub{}}","plainCitation":"14"},"citationItems":[{"id":996,"uris":["http://zotero.org/users/39665/items/KZ9G4R25"],"uri":["http://zotero.org/users/39665/items/KZ9G4R25"],"itemData":{"id":996,"type":"book","title":"Demography: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ins w:id="24" w:author="TDI" w:date="2015-08-08T16:15:00Z">
        <w:r w:rsidR="009C1954" w:rsidRPr="009C1954">
          <w:rPr>
            <w:sz w:val="24"/>
            <w:szCs w:val="24"/>
            <w:vertAlign w:val="superscript"/>
          </w:rPr>
          <w:t>14</w:t>
        </w:r>
      </w:ins>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annual tumor size-specific life expectancies</w:t>
      </w:r>
      <w:r w:rsidR="00460A12">
        <w:rPr>
          <w:sz w:val="24"/>
          <w:szCs w:val="24"/>
        </w:rPr>
        <w:t xml:space="preserve"> (Supplementary Materials, Section C)</w:t>
      </w:r>
      <w:r w:rsidRPr="008D20E9">
        <w:rPr>
          <w:sz w:val="24"/>
          <w:szCs w:val="24"/>
        </w:rPr>
        <w:t xml:space="preserve">.  Overall life expectancy equals the weighted sum of tumor size-specific life expectancies, where the 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w:t>
      </w:r>
      <w:r w:rsidR="003B2A77">
        <w:rPr>
          <w:sz w:val="24"/>
          <w:szCs w:val="24"/>
        </w:rPr>
        <w:t xml:space="preserve"> from earlier detection</w:t>
      </w:r>
      <w:r w:rsidRPr="008D20E9">
        <w:rPr>
          <w:sz w:val="24"/>
          <w:szCs w:val="24"/>
        </w:rPr>
        <w:t>, [2] reductions in case fatality rates from breast cancer</w:t>
      </w:r>
      <w:r w:rsidR="003B2A77">
        <w:rPr>
          <w:sz w:val="24"/>
          <w:szCs w:val="24"/>
        </w:rPr>
        <w:t xml:space="preserve"> from advancements in breast cancer treatment,</w:t>
      </w:r>
      <w:r w:rsidRPr="008D20E9">
        <w:rPr>
          <w:sz w:val="24"/>
          <w:szCs w:val="24"/>
        </w:rPr>
        <w:t xml:space="preserve"> and [3] reductions in case fatality rates from competing causes of death</w:t>
      </w:r>
      <w:r w:rsidR="003B2A77">
        <w:rPr>
          <w:sz w:val="24"/>
          <w:szCs w:val="24"/>
        </w:rPr>
        <w:t xml:space="preserve"> from advancements in the treatment of other diseases</w:t>
      </w:r>
      <w:r w:rsidRPr="008D20E9">
        <w:rPr>
          <w:sz w:val="24"/>
          <w:szCs w:val="24"/>
        </w:rPr>
        <w:t xml:space="preserve">.  </w:t>
      </w:r>
    </w:p>
    <w:p w14:paraId="7AB01D6B" w14:textId="3F6AF28F"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  Using an established demographic method, we calculated how much of the change in life expectancy over time was the result of changes in the aforementioned three factors.</w:t>
      </w:r>
      <w:r w:rsidR="0055083B">
        <w:rPr>
          <w:sz w:val="24"/>
          <w:szCs w:val="24"/>
        </w:rPr>
        <w:fldChar w:fldCharType="begin"/>
      </w:r>
      <w:r w:rsidR="009C1954">
        <w:rPr>
          <w:sz w:val="24"/>
          <w:szCs w:val="24"/>
        </w:rPr>
        <w:instrText xml:space="preserve"> ADDIN ZOTERO_ITEM CSL_CITATION {"citationID":"29od6676ha","properties":{"formattedCitation":"{\\rtf \\super 11,12,15\\nosupersub{}}","plainCitation":"11,12,15"},"citationItems":[{"id":6679,"uris":["http://zotero.org/users/39665/items/G8VW6934"],"uri":["http://zotero.org/users/39665/items/G8VW6934"],"itemData":{"id":6679,"type":"article-journal","title":"Components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ins w:id="25" w:author="TDI" w:date="2015-08-08T16:15:00Z">
        <w:r w:rsidR="009C1954" w:rsidRPr="009C1954">
          <w:rPr>
            <w:sz w:val="24"/>
            <w:szCs w:val="24"/>
            <w:vertAlign w:val="superscript"/>
          </w:rPr>
          <w:t>11,12,15</w:t>
        </w:r>
      </w:ins>
      <w:r w:rsidR="0055083B">
        <w:rPr>
          <w:sz w:val="24"/>
          <w:szCs w:val="24"/>
        </w:rPr>
        <w:fldChar w:fldCharType="end"/>
      </w:r>
      <w:proofErr w:type="gramStart"/>
      <w:r w:rsidRPr="008D20E9">
        <w:rPr>
          <w:sz w:val="24"/>
          <w:szCs w:val="24"/>
        </w:rPr>
        <w:t xml:space="preserve"> </w:t>
      </w:r>
      <w:r w:rsidR="00C32860">
        <w:rPr>
          <w:sz w:val="24"/>
          <w:szCs w:val="24"/>
        </w:rPr>
        <w:t xml:space="preserve"> </w:t>
      </w:r>
      <w:r w:rsidRPr="008D20E9">
        <w:rPr>
          <w:sz w:val="24"/>
          <w:szCs w:val="24"/>
        </w:rPr>
        <w:t>We</w:t>
      </w:r>
      <w:proofErr w:type="gramEnd"/>
      <w:r w:rsidRPr="008D20E9">
        <w:rPr>
          <w:sz w:val="24"/>
          <w:szCs w:val="24"/>
        </w:rPr>
        <w:t xml:space="preserve"> schematically represent our approach in </w:t>
      </w:r>
      <w:r w:rsidR="00435CD7">
        <w:rPr>
          <w:sz w:val="24"/>
          <w:szCs w:val="24"/>
        </w:rPr>
        <w:t>Supplementary Materials Sections D-</w:t>
      </w:r>
      <w:r w:rsidR="007E49C7">
        <w:rPr>
          <w:sz w:val="24"/>
          <w:szCs w:val="24"/>
        </w:rPr>
        <w:t>G</w:t>
      </w:r>
      <w:r w:rsidRPr="008D20E9">
        <w:rPr>
          <w:sz w:val="24"/>
          <w:szCs w:val="24"/>
        </w:rPr>
        <w:t xml:space="preserve">. </w:t>
      </w:r>
    </w:p>
    <w:p w14:paraId="378801DE" w14:textId="40818BA7" w:rsidR="004C16D0" w:rsidRDefault="008D20E9" w:rsidP="004C16D0">
      <w:pPr>
        <w:pStyle w:val="Normal1"/>
        <w:spacing w:line="480" w:lineRule="auto"/>
        <w:rPr>
          <w:ins w:id="26" w:author="Samir Soneji" w:date="2015-08-06T16:05:00Z"/>
          <w:sz w:val="24"/>
          <w:szCs w:val="24"/>
        </w:rPr>
      </w:pPr>
      <w:r w:rsidRPr="008D20E9">
        <w:rPr>
          <w:sz w:val="24"/>
          <w:szCs w:val="24"/>
        </w:rPr>
        <w:t xml:space="preserve">        </w:t>
      </w:r>
      <w:r w:rsidRPr="008D20E9">
        <w:rPr>
          <w:sz w:val="24"/>
          <w:szCs w:val="24"/>
        </w:rPr>
        <w:tab/>
        <w:t xml:space="preserve">To assess the robustness of our findings to the overdiagnosis level, we </w:t>
      </w:r>
      <w:ins w:id="27" w:author="Samir Soneji" w:date="2015-08-06T16:04:00Z">
        <w:r w:rsidR="004C16D0" w:rsidRPr="004C16D0">
          <w:rPr>
            <w:sz w:val="24"/>
            <w:szCs w:val="24"/>
            <w:highlight w:val="yellow"/>
          </w:rPr>
          <w:t xml:space="preserve">conducted two sensitivity analyses.  First, we </w:t>
        </w:r>
      </w:ins>
      <w:ins w:id="28" w:author="Samir Soneji" w:date="2015-08-05T16:09:00Z">
        <w:r w:rsidR="007A504C" w:rsidRPr="004C16D0">
          <w:rPr>
            <w:sz w:val="24"/>
            <w:szCs w:val="24"/>
            <w:highlight w:val="yellow"/>
          </w:rPr>
          <w:t xml:space="preserve">varied the </w:t>
        </w:r>
      </w:ins>
      <w:ins w:id="29" w:author="Samir Soneji" w:date="2015-08-06T16:04:00Z">
        <w:r w:rsidR="004C16D0" w:rsidRPr="004C16D0">
          <w:rPr>
            <w:sz w:val="24"/>
            <w:szCs w:val="24"/>
            <w:highlight w:val="yellow"/>
          </w:rPr>
          <w:t xml:space="preserve">overdiagnosis </w:t>
        </w:r>
      </w:ins>
      <w:ins w:id="30" w:author="Samir Soneji" w:date="2015-08-05T16:09:00Z">
        <w:r w:rsidR="007A504C" w:rsidRPr="004C16D0">
          <w:rPr>
            <w:sz w:val="24"/>
            <w:szCs w:val="24"/>
            <w:highlight w:val="yellow"/>
          </w:rPr>
          <w:t xml:space="preserve">level from 0% to 52% for </w:t>
        </w:r>
      </w:ins>
      <w:ins w:id="31" w:author="Samir Soneji" w:date="2015-08-06T16:04:00Z">
        <w:r w:rsidR="004C16D0" w:rsidRPr="004C16D0">
          <w:rPr>
            <w:sz w:val="24"/>
            <w:szCs w:val="24"/>
            <w:highlight w:val="yellow"/>
          </w:rPr>
          <w:t xml:space="preserve">all tumors </w:t>
        </w:r>
        <w:r w:rsidR="004C16D0" w:rsidRPr="004C16D0">
          <w:rPr>
            <w:rFonts w:eastAsia="ＭＳ ゴシック"/>
            <w:sz w:val="24"/>
            <w:szCs w:val="24"/>
            <w:highlight w:val="yellow"/>
          </w:rPr>
          <w:t>≤3cm.</w:t>
        </w:r>
        <w:r w:rsidR="004C16D0" w:rsidRPr="004C16D0">
          <w:rPr>
            <w:rFonts w:eastAsia="ＭＳ ゴシック"/>
            <w:sz w:val="24"/>
            <w:szCs w:val="24"/>
          </w:rPr>
          <w:t xml:space="preserve">  </w:t>
        </w:r>
      </w:ins>
      <w:ins w:id="32" w:author="Samir Soneji" w:date="2015-08-06T16:05:00Z">
        <w:r w:rsidR="004C16D0" w:rsidRPr="00AB1D88">
          <w:rPr>
            <w:sz w:val="24"/>
            <w:szCs w:val="24"/>
            <w:highlight w:val="yellow"/>
          </w:rPr>
          <w:t>We set the lower bound a</w:t>
        </w:r>
        <w:r w:rsidR="008B7512">
          <w:rPr>
            <w:sz w:val="24"/>
            <w:szCs w:val="24"/>
            <w:highlight w:val="yellow"/>
          </w:rPr>
          <w:t>t its theoretical minimum of 0% and</w:t>
        </w:r>
        <w:r w:rsidR="004C16D0" w:rsidRPr="00AB1D88">
          <w:rPr>
            <w:sz w:val="24"/>
            <w:szCs w:val="24"/>
            <w:highlight w:val="yellow"/>
          </w:rPr>
          <w:t xml:space="preserve"> the upper bound based on the highest estimate from randomized screening trials and observational studies.</w:t>
        </w:r>
      </w:ins>
      <w:r w:rsidR="004C16D0" w:rsidRPr="00AB1D88">
        <w:rPr>
          <w:sz w:val="24"/>
          <w:szCs w:val="24"/>
          <w:highlight w:val="yellow"/>
        </w:rPr>
        <w:fldChar w:fldCharType="begin"/>
      </w:r>
      <w:r w:rsidR="009C1954">
        <w:rPr>
          <w:sz w:val="24"/>
          <w:szCs w:val="24"/>
          <w:highlight w:val="yellow"/>
        </w:rPr>
        <w:instrText xml:space="preserve"> ADDIN ZOTERO_ITEM CSL_CITATION {"citationID":"2ob10r5fsc","properties":{"formattedCitation":"{\\rtf \\super 16\\uc0\\u8211{}20\\nosupersub{}}","plainCitation":"16–20"},"citationItems":[{"id":6548,"uris":["http://zotero.org/users/39665/items/7UUPB59V"],"uri":["http://zotero.org/users/39665/items/7UUPB59V"],"itemData":{"id":6548,"type":"article-journal","title":"Quantifying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AB1D88">
        <w:rPr>
          <w:sz w:val="24"/>
          <w:szCs w:val="24"/>
          <w:highlight w:val="yellow"/>
        </w:rPr>
        <w:fldChar w:fldCharType="separate"/>
      </w:r>
      <w:ins w:id="33" w:author="TDI" w:date="2015-08-08T16:15:00Z">
        <w:r w:rsidR="009C1954" w:rsidRPr="009C1954">
          <w:rPr>
            <w:sz w:val="24"/>
            <w:szCs w:val="24"/>
            <w:vertAlign w:val="superscript"/>
          </w:rPr>
          <w:t>16–20</w:t>
        </w:r>
      </w:ins>
      <w:ins w:id="34" w:author="Samir Soneji" w:date="2015-08-06T16:05:00Z">
        <w:r w:rsidR="004C16D0" w:rsidRPr="00AB1D88">
          <w:rPr>
            <w:sz w:val="24"/>
            <w:szCs w:val="24"/>
            <w:highlight w:val="yellow"/>
          </w:rPr>
          <w:fldChar w:fldCharType="end"/>
        </w:r>
        <w:proofErr w:type="gramStart"/>
        <w:r w:rsidR="008B7512">
          <w:rPr>
            <w:sz w:val="24"/>
            <w:szCs w:val="24"/>
          </w:rPr>
          <w:t xml:space="preserve">  </w:t>
        </w:r>
        <w:r w:rsidR="008B7512" w:rsidRPr="008B7512">
          <w:rPr>
            <w:sz w:val="24"/>
            <w:szCs w:val="24"/>
            <w:highlight w:val="yellow"/>
          </w:rPr>
          <w:t>Second</w:t>
        </w:r>
        <w:proofErr w:type="gramEnd"/>
        <w:r w:rsidR="008B7512" w:rsidRPr="008B7512">
          <w:rPr>
            <w:sz w:val="24"/>
            <w:szCs w:val="24"/>
            <w:highlight w:val="yellow"/>
          </w:rPr>
          <w:t xml:space="preserve">, we individually varied the </w:t>
        </w:r>
      </w:ins>
      <w:ins w:id="35" w:author="Samir Soneji" w:date="2015-08-06T16:06:00Z">
        <w:r w:rsidR="008B7512" w:rsidRPr="008B7512">
          <w:rPr>
            <w:sz w:val="24"/>
            <w:szCs w:val="24"/>
            <w:highlight w:val="yellow"/>
          </w:rPr>
          <w:t>overdiagnosis</w:t>
        </w:r>
      </w:ins>
      <w:ins w:id="36" w:author="Samir Soneji" w:date="2015-08-06T16:05:00Z">
        <w:r w:rsidR="008B7512" w:rsidRPr="008B7512">
          <w:rPr>
            <w:sz w:val="24"/>
            <w:szCs w:val="24"/>
            <w:highlight w:val="yellow"/>
          </w:rPr>
          <w:t xml:space="preserve"> </w:t>
        </w:r>
      </w:ins>
      <w:ins w:id="37" w:author="Samir Soneji" w:date="2015-08-06T16:06:00Z">
        <w:r w:rsidR="008B7512" w:rsidRPr="008B7512">
          <w:rPr>
            <w:sz w:val="24"/>
            <w:szCs w:val="24"/>
            <w:highlight w:val="yellow"/>
          </w:rPr>
          <w:t xml:space="preserve">level from 0% to 97% for tumors &lt;1cm and from 0% to 52% for 1-3cm tumors.  We set the upper bound </w:t>
        </w:r>
      </w:ins>
      <w:ins w:id="38" w:author="Samir Soneji" w:date="2015-08-06T16:07:00Z">
        <w:r w:rsidR="008B7512" w:rsidRPr="008B7512">
          <w:rPr>
            <w:sz w:val="24"/>
            <w:szCs w:val="24"/>
            <w:highlight w:val="yellow"/>
          </w:rPr>
          <w:t xml:space="preserve">based on the smallest percentage of patients diagnosed with &lt;1cm </w:t>
        </w:r>
      </w:ins>
      <w:ins w:id="39" w:author="TDI" w:date="2015-08-08T16:20:00Z">
        <w:r w:rsidR="00B024F2">
          <w:rPr>
            <w:sz w:val="24"/>
            <w:szCs w:val="24"/>
            <w:highlight w:val="yellow"/>
          </w:rPr>
          <w:t xml:space="preserve">tumors </w:t>
        </w:r>
      </w:ins>
      <w:proofErr w:type="gramStart"/>
      <w:ins w:id="40" w:author="Samir Soneji" w:date="2015-08-06T16:07:00Z">
        <w:r w:rsidR="008B7512" w:rsidRPr="008B7512">
          <w:rPr>
            <w:sz w:val="24"/>
            <w:szCs w:val="24"/>
            <w:highlight w:val="yellow"/>
          </w:rPr>
          <w:t>who</w:t>
        </w:r>
        <w:proofErr w:type="gramEnd"/>
        <w:r w:rsidR="008B7512" w:rsidRPr="008B7512">
          <w:rPr>
            <w:sz w:val="24"/>
            <w:szCs w:val="24"/>
            <w:highlight w:val="yellow"/>
          </w:rPr>
          <w:t xml:space="preserve"> subsequently died of breast cancer within 10 years (3%).</w:t>
        </w:r>
      </w:ins>
    </w:p>
    <w:p w14:paraId="12C1B2B3" w14:textId="7A319C3E" w:rsidR="004C16D0" w:rsidRDefault="004C16D0" w:rsidP="008D20E9">
      <w:pPr>
        <w:pStyle w:val="Normal1"/>
        <w:spacing w:line="480" w:lineRule="auto"/>
        <w:rPr>
          <w:ins w:id="41" w:author="Samir Soneji" w:date="2015-08-06T16:04:00Z"/>
          <w:sz w:val="24"/>
          <w:szCs w:val="24"/>
          <w:highlight w:val="yellow"/>
        </w:rPr>
      </w:pPr>
    </w:p>
    <w:p w14:paraId="26AA310E"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6A289C1B" w14:textId="77777777" w:rsidR="00666234" w:rsidRDefault="008D20E9" w:rsidP="008D20E9">
      <w:pPr>
        <w:pStyle w:val="Normal1"/>
        <w:spacing w:line="480" w:lineRule="auto"/>
        <w:ind w:firstLine="720"/>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2-3cm, 3-5cm and </w:t>
      </w:r>
      <w:r w:rsidR="00F16533">
        <w:rPr>
          <w:sz w:val="24"/>
          <w:szCs w:val="24"/>
        </w:rPr>
        <w:t>≥5</w:t>
      </w:r>
      <w:r w:rsidR="00666234" w:rsidRPr="00666234">
        <w:rPr>
          <w:sz w:val="24"/>
          <w:szCs w:val="24"/>
        </w:rPr>
        <w:t>cm increased from 1975</w:t>
      </w:r>
      <w:r w:rsidR="00666234">
        <w:rPr>
          <w:sz w:val="24"/>
          <w:szCs w:val="24"/>
        </w:rPr>
        <w:t xml:space="preserve">, peaked around 1984, and </w:t>
      </w:r>
      <w:r w:rsidR="00666234" w:rsidRPr="00666234">
        <w:rPr>
          <w:sz w:val="24"/>
          <w:szCs w:val="24"/>
        </w:rPr>
        <w:t>decreased thereafter.</w:t>
      </w:r>
    </w:p>
    <w:p w14:paraId="32F9B697" w14:textId="77777777"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between 1975 </w:t>
      </w:r>
      <w:r w:rsidR="00077772">
        <w:rPr>
          <w:sz w:val="24"/>
          <w:szCs w:val="24"/>
        </w:rPr>
        <w:t>and</w:t>
      </w:r>
      <w:r w:rsidR="00077772" w:rsidRPr="008D20E9">
        <w:rPr>
          <w:sz w:val="24"/>
          <w:szCs w:val="24"/>
        </w:rPr>
        <w:t xml:space="preserve"> </w:t>
      </w:r>
      <w:r w:rsidRPr="008D20E9">
        <w:rPr>
          <w:sz w:val="24"/>
          <w:szCs w:val="24"/>
        </w:rPr>
        <w:t xml:space="preserve">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0DE7F38"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2C3624E" w14:textId="77777777" w:rsidR="00A92655" w:rsidRDefault="008D20E9" w:rsidP="00A92655">
      <w:pPr>
        <w:pStyle w:val="Normal1"/>
        <w:spacing w:line="480" w:lineRule="auto"/>
        <w:ind w:firstLine="720"/>
        <w:rPr>
          <w:sz w:val="24"/>
          <w:szCs w:val="24"/>
        </w:rPr>
      </w:pPr>
      <w:proofErr w:type="gramStart"/>
      <w:r w:rsidRPr="008D20E9">
        <w:rPr>
          <w:b/>
          <w:sz w:val="24"/>
          <w:szCs w:val="24"/>
        </w:rPr>
        <w:t>3.2.  Gains in Life Expectancy.</w:t>
      </w:r>
      <w:proofErr w:type="gramEnd"/>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gain in life expectancy (11%). </w:t>
      </w:r>
    </w:p>
    <w:p w14:paraId="7C9F37CE" w14:textId="77777777" w:rsidR="008D20E9" w:rsidRPr="008D20E9" w:rsidRDefault="008D20E9" w:rsidP="000549FB">
      <w:pPr>
        <w:pStyle w:val="Normal1"/>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w:t>
      </w:r>
      <w:r w:rsidR="003B2A77">
        <w:rPr>
          <w:sz w:val="24"/>
          <w:szCs w:val="24"/>
        </w:rPr>
        <w:t>olds</w:t>
      </w:r>
      <w:r w:rsidR="00A963EB" w:rsidRPr="00A963EB">
        <w:rPr>
          <w:sz w:val="24"/>
          <w:szCs w:val="24"/>
        </w:rPr>
        <w:t xml:space="preserve"> contributed the most followed by 60-69 and 70-79 years </w:t>
      </w:r>
      <w:r w:rsidR="003B2A77">
        <w:rPr>
          <w:sz w:val="24"/>
          <w:szCs w:val="24"/>
        </w:rPr>
        <w:t>olds</w:t>
      </w:r>
      <w:r w:rsidR="00A963EB" w:rsidRPr="00A963EB">
        <w:rPr>
          <w:sz w:val="24"/>
          <w:szCs w:val="24"/>
        </w:rPr>
        <w:t xml:space="preserve">. Similarly, of the overall contribution of the growing share of 1-2 cm tumors, 70-79 years </w:t>
      </w:r>
      <w:r w:rsidR="003B2A77">
        <w:rPr>
          <w:sz w:val="24"/>
          <w:szCs w:val="24"/>
        </w:rPr>
        <w:t>olds</w:t>
      </w:r>
      <w:r w:rsidR="00A963EB" w:rsidRPr="00A963EB">
        <w:rPr>
          <w:sz w:val="24"/>
          <w:szCs w:val="24"/>
        </w:rPr>
        <w:t xml:space="preserve">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032CC224" w14:textId="61DF72BB" w:rsidR="008D20E9" w:rsidRPr="008B7512" w:rsidRDefault="008D20E9" w:rsidP="008B7512">
      <w:pPr>
        <w:pStyle w:val="Normal1"/>
        <w:spacing w:line="480" w:lineRule="auto"/>
        <w:ind w:firstLine="720"/>
        <w:rPr>
          <w:sz w:val="24"/>
          <w:szCs w:val="24"/>
        </w:rPr>
      </w:pPr>
      <w:r w:rsidRPr="00FA59E7">
        <w:rPr>
          <w:b/>
          <w:sz w:val="24"/>
          <w:szCs w:val="24"/>
          <w:highlight w:val="yellow"/>
        </w:rPr>
        <w:t xml:space="preserve">3.4.  </w:t>
      </w:r>
      <w:r w:rsidR="00863353" w:rsidRPr="00FA59E7">
        <w:rPr>
          <w:b/>
          <w:sz w:val="24"/>
          <w:szCs w:val="24"/>
          <w:highlight w:val="yellow"/>
        </w:rPr>
        <w:t xml:space="preserve">Varying Level of </w:t>
      </w:r>
      <w:r w:rsidRPr="00FA59E7">
        <w:rPr>
          <w:b/>
          <w:sz w:val="24"/>
          <w:szCs w:val="24"/>
          <w:highlight w:val="yellow"/>
        </w:rPr>
        <w:t xml:space="preserve">Overdiagnosis.  </w:t>
      </w:r>
      <w:r w:rsidRPr="00FA59E7">
        <w:rPr>
          <w:sz w:val="24"/>
          <w:szCs w:val="24"/>
          <w:highlight w:val="yellow"/>
        </w:rPr>
        <w:t xml:space="preserve">Our primary analysis assumed an overdiagnosis level of 10% among &lt;1cm, 1-2cm, and 2-3cm tumors.  In secondary analysis, we varied the overdiagnosis level among these tumors sizes between 0% and </w:t>
      </w:r>
      <w:ins w:id="42" w:author="Samir Soneji" w:date="2015-08-05T16:14:00Z">
        <w:r w:rsidR="007A504C" w:rsidRPr="00FA59E7">
          <w:rPr>
            <w:sz w:val="24"/>
            <w:szCs w:val="24"/>
            <w:highlight w:val="yellow"/>
          </w:rPr>
          <w:t>52</w:t>
        </w:r>
      </w:ins>
      <w:r w:rsidRPr="00FA59E7">
        <w:rPr>
          <w:sz w:val="24"/>
          <w:szCs w:val="24"/>
          <w:highlight w:val="yellow"/>
        </w:rPr>
        <w:t>%</w:t>
      </w:r>
      <w:ins w:id="43" w:author="Samir Soneji" w:date="2015-08-05T16:14:00Z">
        <w:r w:rsidR="007A504C" w:rsidRPr="00FA59E7">
          <w:rPr>
            <w:sz w:val="24"/>
            <w:szCs w:val="24"/>
            <w:highlight w:val="yellow"/>
          </w:rPr>
          <w:t xml:space="preserve"> </w:t>
        </w:r>
      </w:ins>
      <w:ins w:id="44" w:author="Samir Soneji" w:date="2015-08-05T16:32:00Z">
        <w:r w:rsidR="0031128D" w:rsidRPr="00FA59E7">
          <w:rPr>
            <w:sz w:val="24"/>
            <w:szCs w:val="24"/>
            <w:highlight w:val="yellow"/>
          </w:rPr>
          <w:t>(Figure 3</w:t>
        </w:r>
      </w:ins>
      <w:r w:rsidRPr="00FA59E7">
        <w:rPr>
          <w:sz w:val="24"/>
          <w:szCs w:val="24"/>
          <w:highlight w:val="yellow"/>
        </w:rPr>
        <w:t xml:space="preserve">).  As the percentage of overdiagnosis among these tumors sizes increased, the gain in life expectancy decreased because case fatality rates (from both breast cancer and competing causes of death) increased. </w:t>
      </w:r>
      <w:ins w:id="45" w:author="Samir Soneji" w:date="2015-08-06T16:18:00Z">
        <w:r w:rsidR="00FA59E7" w:rsidRPr="00FA59E7">
          <w:rPr>
            <w:sz w:val="24"/>
            <w:szCs w:val="24"/>
            <w:highlight w:val="yellow"/>
          </w:rPr>
          <w:t>As the overdiagnosis</w:t>
        </w:r>
      </w:ins>
      <w:r w:rsidRPr="00FA59E7">
        <w:rPr>
          <w:sz w:val="24"/>
          <w:szCs w:val="24"/>
          <w:highlight w:val="yellow"/>
        </w:rPr>
        <w:t xml:space="preserve"> level</w:t>
      </w:r>
      <w:ins w:id="46" w:author="Samir Soneji" w:date="2015-08-06T16:18:00Z">
        <w:r w:rsidR="00FA59E7" w:rsidRPr="00FA59E7">
          <w:rPr>
            <w:sz w:val="24"/>
            <w:szCs w:val="24"/>
            <w:highlight w:val="yellow"/>
          </w:rPr>
          <w:t xml:space="preserve"> increased</w:t>
        </w:r>
      </w:ins>
      <w:r w:rsidRPr="00FA59E7">
        <w:rPr>
          <w:sz w:val="24"/>
          <w:szCs w:val="24"/>
          <w:highlight w:val="yellow"/>
        </w:rPr>
        <w:t xml:space="preserve">, the </w:t>
      </w:r>
      <w:ins w:id="47" w:author="Samir Soneji" w:date="2015-08-06T16:18:00Z">
        <w:r w:rsidR="00FA59E7" w:rsidRPr="00FA59E7">
          <w:rPr>
            <w:sz w:val="24"/>
            <w:szCs w:val="24"/>
            <w:highlight w:val="yellow"/>
          </w:rPr>
          <w:t xml:space="preserve">proportionate contribution from </w:t>
        </w:r>
      </w:ins>
      <w:r w:rsidRPr="00FA59E7">
        <w:rPr>
          <w:sz w:val="24"/>
          <w:szCs w:val="24"/>
          <w:highlight w:val="yellow"/>
        </w:rPr>
        <w:t xml:space="preserve">reductions in case fatality rates from breast cancer </w:t>
      </w:r>
      <w:ins w:id="48" w:author="Samir Soneji" w:date="2015-08-06T16:18:00Z">
        <w:r w:rsidR="00FA59E7" w:rsidRPr="00FA59E7">
          <w:rPr>
            <w:sz w:val="24"/>
            <w:szCs w:val="24"/>
            <w:highlight w:val="yellow"/>
          </w:rPr>
          <w:t>increased while the proportionate contribution from earlier detection decreased</w:t>
        </w:r>
      </w:ins>
      <w:r w:rsidRPr="00FA59E7">
        <w:rPr>
          <w:sz w:val="24"/>
          <w:szCs w:val="24"/>
          <w:highlight w:val="yellow"/>
        </w:rPr>
        <w:t xml:space="preserve">.  </w:t>
      </w:r>
      <w:ins w:id="49" w:author="Samir Soneji" w:date="2015-08-05T16:23:00Z">
        <w:r w:rsidR="00733A73" w:rsidRPr="00FA59E7">
          <w:rPr>
            <w:sz w:val="24"/>
            <w:szCs w:val="24"/>
            <w:highlight w:val="yellow"/>
          </w:rPr>
          <w:t xml:space="preserve">For example, </w:t>
        </w:r>
      </w:ins>
      <w:ins w:id="50" w:author="Samir Soneji" w:date="2015-08-06T16:12:00Z">
        <w:r w:rsidR="008B7512" w:rsidRPr="00FA59E7">
          <w:rPr>
            <w:sz w:val="24"/>
            <w:szCs w:val="24"/>
            <w:highlight w:val="yellow"/>
          </w:rPr>
          <w:t>a</w:t>
        </w:r>
      </w:ins>
      <w:r w:rsidRPr="00FA59E7">
        <w:rPr>
          <w:sz w:val="24"/>
          <w:szCs w:val="24"/>
          <w:highlight w:val="yellow"/>
        </w:rPr>
        <w:t>t a 20% overdiagnosis level, the contributions to the 10.31</w:t>
      </w:r>
      <w:ins w:id="51" w:author="Samir Soneji" w:date="2015-08-06T16:21:00Z">
        <w:r w:rsidR="00FA59E7" w:rsidRPr="00FA59E7">
          <w:rPr>
            <w:sz w:val="24"/>
            <w:szCs w:val="24"/>
            <w:highlight w:val="yellow"/>
          </w:rPr>
          <w:t>-</w:t>
        </w:r>
      </w:ins>
      <w:r w:rsidRPr="00FA59E7">
        <w:rPr>
          <w:sz w:val="24"/>
          <w:szCs w:val="24"/>
          <w:highlight w:val="yellow"/>
        </w:rPr>
        <w:t xml:space="preserve">year gain in life expectancy were: 6.78 years from reductions in case fatality rates from breast cancer (66%), 2.32 years from the temporal shift to smaller sized tumors (23%), and 1.23 years from reductions in case fatality rates from competing causes of death (12%). </w:t>
      </w:r>
      <w:r w:rsidR="00454D9D" w:rsidRPr="00FA59E7">
        <w:rPr>
          <w:sz w:val="24"/>
          <w:szCs w:val="24"/>
          <w:highlight w:val="yellow"/>
        </w:rPr>
        <w:t xml:space="preserve"> </w:t>
      </w:r>
      <w:r w:rsidR="008B7512" w:rsidRPr="00FA59E7">
        <w:rPr>
          <w:sz w:val="24"/>
          <w:szCs w:val="24"/>
          <w:highlight w:val="yellow"/>
        </w:rPr>
        <w:t>We also independently varied the overdiagnosis level for &lt;1cm tumors and 1-3cm</w:t>
      </w:r>
      <w:ins w:id="52" w:author="Samir Soneji" w:date="2015-08-06T16:20:00Z">
        <w:r w:rsidR="00FA59E7" w:rsidRPr="00FA59E7">
          <w:rPr>
            <w:sz w:val="24"/>
            <w:szCs w:val="24"/>
            <w:highlight w:val="yellow"/>
          </w:rPr>
          <w:t xml:space="preserve"> tumors</w:t>
        </w:r>
      </w:ins>
      <w:r w:rsidR="008B7512" w:rsidRPr="00FA59E7">
        <w:rPr>
          <w:sz w:val="24"/>
          <w:szCs w:val="24"/>
          <w:highlight w:val="yellow"/>
        </w:rPr>
        <w:t xml:space="preserve"> </w:t>
      </w:r>
      <w:ins w:id="53" w:author="Samir Soneji" w:date="2015-08-06T16:13:00Z">
        <w:r w:rsidR="008B7512" w:rsidRPr="00FA59E7">
          <w:rPr>
            <w:sz w:val="24"/>
            <w:szCs w:val="24"/>
            <w:highlight w:val="yellow"/>
          </w:rPr>
          <w:t>(</w:t>
        </w:r>
      </w:ins>
      <w:ins w:id="54" w:author="Samir Soneji" w:date="2015-08-06T16:14:00Z">
        <w:r w:rsidR="008B7512" w:rsidRPr="00FA59E7">
          <w:rPr>
            <w:sz w:val="24"/>
            <w:szCs w:val="24"/>
            <w:highlight w:val="yellow"/>
          </w:rPr>
          <w:t>Supplementary Materials Figure 1)</w:t>
        </w:r>
      </w:ins>
      <w:r w:rsidR="008B7512" w:rsidRPr="00FA59E7">
        <w:rPr>
          <w:sz w:val="24"/>
          <w:szCs w:val="24"/>
          <w:highlight w:val="yellow"/>
        </w:rPr>
        <w:t>.</w:t>
      </w:r>
      <w:ins w:id="55" w:author="Samir Soneji" w:date="2015-08-06T16:14:00Z">
        <w:r w:rsidR="008B7512" w:rsidRPr="00FA59E7">
          <w:rPr>
            <w:sz w:val="24"/>
            <w:szCs w:val="24"/>
            <w:highlight w:val="yellow"/>
          </w:rPr>
          <w:t xml:space="preserve">  </w:t>
        </w:r>
        <w:commentRangeStart w:id="56"/>
        <w:r w:rsidR="008B7512" w:rsidRPr="00FA59E7">
          <w:rPr>
            <w:sz w:val="24"/>
            <w:szCs w:val="24"/>
            <w:highlight w:val="yellow"/>
          </w:rPr>
          <w:t>For</w:t>
        </w:r>
      </w:ins>
      <w:commentRangeEnd w:id="56"/>
      <w:r w:rsidR="0049043D">
        <w:rPr>
          <w:rStyle w:val="CommentReference"/>
        </w:rPr>
        <w:commentReference w:id="56"/>
      </w:r>
      <w:ins w:id="57" w:author="Samir Soneji" w:date="2015-08-06T16:14:00Z">
        <w:r w:rsidR="008B7512" w:rsidRPr="00FA59E7">
          <w:rPr>
            <w:sz w:val="24"/>
            <w:szCs w:val="24"/>
            <w:highlight w:val="yellow"/>
          </w:rPr>
          <w:t xml:space="preserve"> example, a</w:t>
        </w:r>
      </w:ins>
      <w:ins w:id="58" w:author="TDI" w:date="2015-08-05T06:53:00Z">
        <w:r w:rsidR="006D5B11" w:rsidRPr="00FA59E7">
          <w:rPr>
            <w:sz w:val="24"/>
            <w:szCs w:val="24"/>
            <w:highlight w:val="yellow"/>
          </w:rPr>
          <w:t>t overdiagnosis levels of 9</w:t>
        </w:r>
      </w:ins>
      <w:ins w:id="59" w:author="Samir Soneji" w:date="2015-08-06T16:21:00Z">
        <w:r w:rsidR="00FA59E7" w:rsidRPr="00FA59E7">
          <w:rPr>
            <w:sz w:val="24"/>
            <w:szCs w:val="24"/>
            <w:highlight w:val="yellow"/>
          </w:rPr>
          <w:t>7</w:t>
        </w:r>
      </w:ins>
      <w:ins w:id="60" w:author="TDI" w:date="2015-08-05T06:53:00Z">
        <w:r w:rsidR="006D5B11" w:rsidRPr="00FA59E7">
          <w:rPr>
            <w:sz w:val="24"/>
            <w:szCs w:val="24"/>
            <w:highlight w:val="yellow"/>
          </w:rPr>
          <w:t>% for &lt;1cm tumors and 3</w:t>
        </w:r>
      </w:ins>
      <w:ins w:id="61" w:author="Samir Soneji" w:date="2015-08-06T16:21:00Z">
        <w:r w:rsidR="00FA59E7" w:rsidRPr="00FA59E7">
          <w:rPr>
            <w:sz w:val="24"/>
            <w:szCs w:val="24"/>
            <w:highlight w:val="yellow"/>
          </w:rPr>
          <w:t>5</w:t>
        </w:r>
      </w:ins>
      <w:ins w:id="62" w:author="TDI" w:date="2015-08-05T06:53:00Z">
        <w:r w:rsidR="006D5B11" w:rsidRPr="00FA59E7">
          <w:rPr>
            <w:sz w:val="24"/>
            <w:szCs w:val="24"/>
            <w:highlight w:val="yellow"/>
          </w:rPr>
          <w:t xml:space="preserve">% for 1-3cm tumors, the contribution to the </w:t>
        </w:r>
      </w:ins>
      <w:ins w:id="63" w:author="TDI" w:date="2015-08-05T07:10:00Z">
        <w:r w:rsidR="00E702D5" w:rsidRPr="00FA59E7">
          <w:rPr>
            <w:sz w:val="24"/>
            <w:szCs w:val="24"/>
            <w:highlight w:val="yellow"/>
          </w:rPr>
          <w:t>7.</w:t>
        </w:r>
      </w:ins>
      <w:ins w:id="64" w:author="Samir Soneji" w:date="2015-08-06T16:21:00Z">
        <w:r w:rsidR="00FA59E7" w:rsidRPr="00FA59E7">
          <w:rPr>
            <w:sz w:val="24"/>
            <w:szCs w:val="24"/>
            <w:highlight w:val="yellow"/>
          </w:rPr>
          <w:t>58-</w:t>
        </w:r>
      </w:ins>
      <w:ins w:id="65" w:author="TDI" w:date="2015-08-05T06:54:00Z">
        <w:r w:rsidR="006D5B11" w:rsidRPr="00FA59E7">
          <w:rPr>
            <w:sz w:val="24"/>
            <w:szCs w:val="24"/>
            <w:highlight w:val="yellow"/>
          </w:rPr>
          <w:t xml:space="preserve">year gain in life expectancy were: </w:t>
        </w:r>
      </w:ins>
      <w:ins w:id="66" w:author="TDI" w:date="2015-08-05T07:10:00Z">
        <w:r w:rsidR="00E702D5" w:rsidRPr="00FA59E7">
          <w:rPr>
            <w:sz w:val="24"/>
            <w:szCs w:val="24"/>
            <w:highlight w:val="yellow"/>
          </w:rPr>
          <w:t>6.4</w:t>
        </w:r>
      </w:ins>
      <w:ins w:id="67" w:author="Samir Soneji" w:date="2015-08-06T16:22:00Z">
        <w:r w:rsidR="00FA59E7" w:rsidRPr="00FA59E7">
          <w:rPr>
            <w:sz w:val="24"/>
            <w:szCs w:val="24"/>
            <w:highlight w:val="yellow"/>
          </w:rPr>
          <w:t>0</w:t>
        </w:r>
      </w:ins>
      <w:ins w:id="68" w:author="TDI" w:date="2015-08-05T07:10:00Z">
        <w:r w:rsidR="00E702D5" w:rsidRPr="00FA59E7">
          <w:rPr>
            <w:sz w:val="24"/>
            <w:szCs w:val="24"/>
            <w:highlight w:val="yellow"/>
          </w:rPr>
          <w:t xml:space="preserve"> </w:t>
        </w:r>
      </w:ins>
      <w:ins w:id="69" w:author="TDI" w:date="2015-08-05T06:54:00Z">
        <w:r w:rsidR="006D5B11" w:rsidRPr="00FA59E7">
          <w:rPr>
            <w:sz w:val="24"/>
            <w:szCs w:val="24"/>
            <w:highlight w:val="yellow"/>
          </w:rPr>
          <w:t>years from reductions in case fatality rates from breast cancer (</w:t>
        </w:r>
      </w:ins>
      <w:ins w:id="70" w:author="TDI" w:date="2015-08-05T07:10:00Z">
        <w:r w:rsidR="00E702D5" w:rsidRPr="00FA59E7">
          <w:rPr>
            <w:sz w:val="24"/>
            <w:szCs w:val="24"/>
            <w:highlight w:val="yellow"/>
          </w:rPr>
          <w:t>84</w:t>
        </w:r>
      </w:ins>
      <w:ins w:id="71" w:author="TDI" w:date="2015-08-05T06:54:00Z">
        <w:r w:rsidR="006D5B11" w:rsidRPr="00FA59E7">
          <w:rPr>
            <w:sz w:val="24"/>
            <w:szCs w:val="24"/>
            <w:highlight w:val="yellow"/>
          </w:rPr>
          <w:t xml:space="preserve">%), </w:t>
        </w:r>
      </w:ins>
      <w:ins w:id="72" w:author="TDI" w:date="2015-08-05T07:11:00Z">
        <w:r w:rsidR="00E702D5" w:rsidRPr="00FA59E7">
          <w:rPr>
            <w:sz w:val="24"/>
            <w:szCs w:val="24"/>
            <w:highlight w:val="yellow"/>
          </w:rPr>
          <w:t>0.</w:t>
        </w:r>
      </w:ins>
      <w:ins w:id="73" w:author="Samir Soneji" w:date="2015-08-06T16:22:00Z">
        <w:r w:rsidR="00FA59E7" w:rsidRPr="00FA59E7">
          <w:rPr>
            <w:sz w:val="24"/>
            <w:szCs w:val="24"/>
            <w:highlight w:val="yellow"/>
          </w:rPr>
          <w:t>22</w:t>
        </w:r>
      </w:ins>
      <w:ins w:id="74" w:author="TDI" w:date="2015-08-05T07:11:00Z">
        <w:r w:rsidR="00E702D5" w:rsidRPr="00FA59E7">
          <w:rPr>
            <w:sz w:val="24"/>
            <w:szCs w:val="24"/>
            <w:highlight w:val="yellow"/>
          </w:rPr>
          <w:t xml:space="preserve"> </w:t>
        </w:r>
      </w:ins>
      <w:ins w:id="75" w:author="TDI" w:date="2015-08-05T06:54:00Z">
        <w:r w:rsidR="006D5B11" w:rsidRPr="00FA59E7">
          <w:rPr>
            <w:sz w:val="24"/>
            <w:szCs w:val="24"/>
            <w:highlight w:val="yellow"/>
          </w:rPr>
          <w:t>years from the temporal shift to smaller sized tumors (</w:t>
        </w:r>
      </w:ins>
      <w:ins w:id="76" w:author="TDI" w:date="2015-08-05T07:10:00Z">
        <w:r w:rsidR="00E702D5" w:rsidRPr="00FA59E7">
          <w:rPr>
            <w:sz w:val="24"/>
            <w:szCs w:val="24"/>
            <w:highlight w:val="yellow"/>
          </w:rPr>
          <w:t>3</w:t>
        </w:r>
      </w:ins>
      <w:ins w:id="77" w:author="TDI" w:date="2015-08-05T06:54:00Z">
        <w:r w:rsidR="006D5B11" w:rsidRPr="00FA59E7">
          <w:rPr>
            <w:sz w:val="24"/>
            <w:szCs w:val="24"/>
            <w:highlight w:val="yellow"/>
          </w:rPr>
          <w:t xml:space="preserve">%), and </w:t>
        </w:r>
      </w:ins>
      <w:ins w:id="78" w:author="Samir Soneji" w:date="2015-08-06T16:23:00Z">
        <w:r w:rsidR="00FA59E7" w:rsidRPr="00FA59E7">
          <w:rPr>
            <w:sz w:val="24"/>
            <w:szCs w:val="24"/>
            <w:highlight w:val="yellow"/>
          </w:rPr>
          <w:t>0.98</w:t>
        </w:r>
      </w:ins>
      <w:ins w:id="79" w:author="TDI" w:date="2015-08-05T07:11:00Z">
        <w:r w:rsidR="00E702D5" w:rsidRPr="00FA59E7">
          <w:rPr>
            <w:sz w:val="24"/>
            <w:szCs w:val="24"/>
            <w:highlight w:val="yellow"/>
          </w:rPr>
          <w:t xml:space="preserve"> </w:t>
        </w:r>
      </w:ins>
      <w:ins w:id="80" w:author="TDI" w:date="2015-08-05T06:54:00Z">
        <w:r w:rsidR="006D5B11" w:rsidRPr="00FA59E7">
          <w:rPr>
            <w:sz w:val="24"/>
            <w:szCs w:val="24"/>
            <w:highlight w:val="yellow"/>
          </w:rPr>
          <w:t>years from reductions in case fatality rates from competing causes of death (</w:t>
        </w:r>
      </w:ins>
      <w:ins w:id="81" w:author="TDI" w:date="2015-08-05T07:11:00Z">
        <w:r w:rsidR="00E702D5" w:rsidRPr="00FA59E7">
          <w:rPr>
            <w:sz w:val="24"/>
            <w:szCs w:val="24"/>
            <w:highlight w:val="yellow"/>
          </w:rPr>
          <w:t>13</w:t>
        </w:r>
      </w:ins>
      <w:ins w:id="82" w:author="TDI" w:date="2015-08-05T06:54:00Z">
        <w:r w:rsidR="006D5B11" w:rsidRPr="00FA59E7">
          <w:rPr>
            <w:sz w:val="24"/>
            <w:szCs w:val="24"/>
            <w:highlight w:val="yellow"/>
          </w:rPr>
          <w:t>%</w:t>
        </w:r>
        <w:r w:rsidR="009E2A3D" w:rsidRPr="00FA59E7">
          <w:rPr>
            <w:sz w:val="24"/>
            <w:szCs w:val="24"/>
            <w:highlight w:val="yellow"/>
          </w:rPr>
          <w:t>).</w:t>
        </w:r>
      </w:ins>
      <w:ins w:id="83" w:author="TDI" w:date="2015-08-05T07:04:00Z">
        <w:r w:rsidR="009E2A3D" w:rsidRPr="008B7512">
          <w:rPr>
            <w:sz w:val="24"/>
            <w:szCs w:val="24"/>
          </w:rPr>
          <w:t xml:space="preserve">  </w:t>
        </w:r>
      </w:ins>
    </w:p>
    <w:p w14:paraId="67208C8F" w14:textId="77777777" w:rsidR="00D50A70" w:rsidRDefault="00D50A70" w:rsidP="008D20E9">
      <w:pPr>
        <w:pStyle w:val="Normal1"/>
        <w:spacing w:line="480" w:lineRule="auto"/>
        <w:rPr>
          <w:sz w:val="24"/>
          <w:szCs w:val="24"/>
        </w:rPr>
      </w:pPr>
    </w:p>
    <w:p w14:paraId="66BD2D9B" w14:textId="77777777" w:rsidR="008D20E9" w:rsidRDefault="008D20E9" w:rsidP="008D20E9">
      <w:pPr>
        <w:pStyle w:val="Normal1"/>
        <w:spacing w:line="480" w:lineRule="auto"/>
        <w:rPr>
          <w:b/>
          <w:sz w:val="24"/>
          <w:szCs w:val="24"/>
        </w:rPr>
      </w:pPr>
      <w:r w:rsidRPr="008D20E9">
        <w:rPr>
          <w:b/>
          <w:sz w:val="24"/>
          <w:szCs w:val="24"/>
        </w:rPr>
        <w:t>4. Discussion</w:t>
      </w:r>
    </w:p>
    <w:p w14:paraId="028B741F" w14:textId="77777777" w:rsidR="008D20E9" w:rsidRPr="00A01F87" w:rsidRDefault="00CE2F4E" w:rsidP="008D20E9">
      <w:pPr>
        <w:pStyle w:val="Normal1"/>
        <w:spacing w:line="480" w:lineRule="auto"/>
        <w:ind w:firstLine="720"/>
        <w:rPr>
          <w:sz w:val="24"/>
          <w:szCs w:val="24"/>
        </w:rPr>
      </w:pPr>
      <w:r w:rsidRPr="00CE2F4E">
        <w:rPr>
          <w:sz w:val="24"/>
          <w:szCs w:val="24"/>
        </w:rPr>
        <w:t>Our analysis quantifies the contribution of earlier detection, advancements in breast cancer treatment, and advancements in the treatment of other diseases on the gain in life expectancy of US breast cancer patients.</w:t>
      </w:r>
      <w:r>
        <w:rPr>
          <w:sz w:val="24"/>
          <w:szCs w:val="24"/>
        </w:rPr>
        <w:t xml:space="preserve">  </w:t>
      </w:r>
      <w:r w:rsidR="008D20E9" w:rsidRPr="00A01F87">
        <w:rPr>
          <w:sz w:val="24"/>
          <w:szCs w:val="24"/>
        </w:rPr>
        <w:t xml:space="preserve">We show that the majority, 63%, of </w:t>
      </w:r>
      <w:r w:rsidR="0096522B">
        <w:rPr>
          <w:sz w:val="24"/>
          <w:szCs w:val="24"/>
        </w:rPr>
        <w:t xml:space="preserve">the </w:t>
      </w:r>
      <w:r w:rsidR="008D20E9"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008D20E9"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008D20E9"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25B55E12" w14:textId="37969C8B" w:rsidR="00BC337B" w:rsidRDefault="008D20E9" w:rsidP="008D20E9">
      <w:pPr>
        <w:pStyle w:val="Normal1"/>
        <w:spacing w:line="480" w:lineRule="auto"/>
        <w:rPr>
          <w:ins w:id="84" w:author="TDI" w:date="2015-08-08T15:56:00Z"/>
          <w:color w:val="auto"/>
          <w:sz w:val="24"/>
          <w:szCs w:val="24"/>
        </w:rPr>
      </w:pPr>
      <w:r w:rsidRPr="00A01F87">
        <w:rPr>
          <w:sz w:val="24"/>
          <w:szCs w:val="24"/>
        </w:rPr>
        <w:tab/>
        <w:t xml:space="preserve">Our study adds to a growing body of research on the contribution of detection </w:t>
      </w:r>
      <w:commentRangeStart w:id="85"/>
      <w:r w:rsidRPr="00F8345E">
        <w:rPr>
          <w:strike/>
          <w:sz w:val="24"/>
          <w:szCs w:val="24"/>
          <w:highlight w:val="yellow"/>
        </w:rPr>
        <w:t>and</w:t>
      </w:r>
      <w:commentRangeEnd w:id="85"/>
      <w:r w:rsidR="00F8345E">
        <w:rPr>
          <w:rStyle w:val="CommentReference"/>
        </w:rPr>
        <w:commentReference w:id="85"/>
      </w:r>
      <w:r w:rsidRPr="00F8345E">
        <w:rPr>
          <w:strike/>
          <w:sz w:val="24"/>
          <w:szCs w:val="24"/>
          <w:highlight w:val="yellow"/>
        </w:rPr>
        <w:t xml:space="preserve"> treatment</w:t>
      </w:r>
      <w:r w:rsidRPr="00F8345E">
        <w:rPr>
          <w:strike/>
          <w:sz w:val="24"/>
          <w:szCs w:val="24"/>
        </w:rPr>
        <w:t xml:space="preserve"> </w:t>
      </w:r>
      <w:r w:rsidRPr="00A01F87">
        <w:rPr>
          <w:sz w:val="24"/>
          <w:szCs w:val="24"/>
        </w:rPr>
        <w:t>on improvements in breast cancer outcome</w:t>
      </w:r>
      <w:r w:rsidRPr="00A01F87">
        <w:rPr>
          <w:color w:val="auto"/>
          <w:sz w:val="24"/>
          <w:szCs w:val="24"/>
        </w:rPr>
        <w:t>s.</w:t>
      </w:r>
      <w:r w:rsidR="0031128D">
        <w:rPr>
          <w:color w:val="auto"/>
          <w:sz w:val="24"/>
          <w:szCs w:val="24"/>
        </w:rPr>
        <w:fldChar w:fldCharType="begin"/>
      </w:r>
      <w:r w:rsidR="009C1954">
        <w:rPr>
          <w:color w:val="auto"/>
          <w:sz w:val="24"/>
          <w:szCs w:val="24"/>
        </w:rPr>
        <w:instrText xml:space="preserve"> ADDIN ZOTERO_ITEM CSL_CITATION {"citationID":"1g326n2pm","properties":{"formattedCitation":"{\\rtf \\super 19\\nosupersub{}}","plainCitation":"19"},"citationItems":[{"id":5959,"uris":["http://zotero.org/users/39665/items/HZRMZEDK"],"uri":["http://zotero.org/users/39665/items/HZRMZEDK"],"itemData":{"id":5959,"type":"article-journal","title":"Effect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r w:rsidR="0031128D">
        <w:rPr>
          <w:color w:val="auto"/>
          <w:sz w:val="24"/>
          <w:szCs w:val="24"/>
        </w:rPr>
        <w:fldChar w:fldCharType="separate"/>
      </w:r>
      <w:ins w:id="86" w:author="TDI" w:date="2015-08-08T16:15:00Z">
        <w:r w:rsidR="009C1954" w:rsidRPr="00B024F2">
          <w:rPr>
            <w:color w:val="auto"/>
            <w:sz w:val="24"/>
            <w:szCs w:val="24"/>
            <w:vertAlign w:val="superscript"/>
          </w:rPr>
          <w:t>19</w:t>
        </w:r>
      </w:ins>
      <w:ins w:id="87" w:author="Samir Soneji" w:date="2015-08-05T16:31:00Z">
        <w:r w:rsidR="0031128D">
          <w:rPr>
            <w:color w:val="auto"/>
            <w:sz w:val="24"/>
            <w:szCs w:val="24"/>
          </w:rPr>
          <w:fldChar w:fldCharType="end"/>
        </w:r>
      </w:ins>
      <w:proofErr w:type="gramStart"/>
      <w:r w:rsidRPr="00A01F87">
        <w:rPr>
          <w:color w:val="auto"/>
          <w:sz w:val="24"/>
          <w:szCs w:val="24"/>
        </w:rPr>
        <w:t xml:space="preserve">  </w:t>
      </w:r>
      <w:commentRangeStart w:id="88"/>
      <w:r w:rsidRPr="00BC337B">
        <w:rPr>
          <w:strike/>
          <w:color w:val="auto"/>
          <w:sz w:val="24"/>
          <w:szCs w:val="24"/>
          <w:highlight w:val="yellow"/>
        </w:rPr>
        <w:t>For</w:t>
      </w:r>
      <w:proofErr w:type="gramEnd"/>
      <w:r w:rsidRPr="00BC337B">
        <w:rPr>
          <w:strike/>
          <w:color w:val="auto"/>
          <w:sz w:val="24"/>
          <w:szCs w:val="24"/>
          <w:highlight w:val="yellow"/>
        </w:rPr>
        <w:t xml:space="preserve"> example, Sun et al. (2010) estimated earlier detection contributed </w:t>
      </w:r>
      <w:r w:rsidR="0096522B" w:rsidRPr="00BC337B">
        <w:rPr>
          <w:strike/>
          <w:color w:val="auto"/>
          <w:sz w:val="24"/>
          <w:szCs w:val="24"/>
          <w:highlight w:val="yellow"/>
        </w:rPr>
        <w:t>17</w:t>
      </w:r>
      <w:r w:rsidRPr="00BC337B">
        <w:rPr>
          <w:strike/>
          <w:color w:val="auto"/>
          <w:sz w:val="24"/>
          <w:szCs w:val="24"/>
          <w:highlight w:val="yellow"/>
        </w:rPr>
        <w:t xml:space="preserve">% of the 3.6-year gain in survival among breast cancer patients between 1988 and 2000, and attributed the remaining </w:t>
      </w:r>
      <w:r w:rsidR="0096522B" w:rsidRPr="00BC337B">
        <w:rPr>
          <w:strike/>
          <w:color w:val="auto"/>
          <w:sz w:val="24"/>
          <w:szCs w:val="24"/>
          <w:highlight w:val="yellow"/>
        </w:rPr>
        <w:t>83</w:t>
      </w:r>
      <w:r w:rsidRPr="00BC337B">
        <w:rPr>
          <w:strike/>
          <w:color w:val="auto"/>
          <w:sz w:val="24"/>
          <w:szCs w:val="24"/>
          <w:highlight w:val="yellow"/>
        </w:rPr>
        <w:t>% to improvements in breast cancer treatment.</w:t>
      </w:r>
      <w:r w:rsidR="00B91CFC" w:rsidRPr="00BC337B">
        <w:rPr>
          <w:strike/>
          <w:color w:val="auto"/>
          <w:sz w:val="24"/>
          <w:szCs w:val="24"/>
          <w:highlight w:val="yellow"/>
        </w:rPr>
        <w:fldChar w:fldCharType="begin"/>
      </w:r>
      <w:r w:rsidR="009C1954">
        <w:rPr>
          <w:strike/>
          <w:color w:val="auto"/>
          <w:sz w:val="24"/>
          <w:szCs w:val="24"/>
          <w:highlight w:val="yellow"/>
        </w:rPr>
        <w:instrText xml:space="preserve"> ADDIN ZOTERO_ITEM CSL_CITATION {"citationID":"26190itvs9","properties":{"formattedCitation":"{\\rtf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BC337B">
        <w:rPr>
          <w:strike/>
          <w:color w:val="auto"/>
          <w:sz w:val="24"/>
          <w:szCs w:val="24"/>
          <w:highlight w:val="yellow"/>
        </w:rPr>
        <w:fldChar w:fldCharType="separate"/>
      </w:r>
      <w:ins w:id="89" w:author="TDI" w:date="2015-08-08T16:15:00Z">
        <w:r w:rsidR="009C1954" w:rsidRPr="00B024F2">
          <w:rPr>
            <w:color w:val="auto"/>
            <w:sz w:val="24"/>
            <w:szCs w:val="24"/>
            <w:vertAlign w:val="superscript"/>
          </w:rPr>
          <w:t>9</w:t>
        </w:r>
      </w:ins>
      <w:r w:rsidR="00B91CFC" w:rsidRPr="00BC337B">
        <w:rPr>
          <w:strike/>
          <w:color w:val="auto"/>
          <w:sz w:val="24"/>
          <w:szCs w:val="24"/>
          <w:highlight w:val="yellow"/>
        </w:rPr>
        <w:fldChar w:fldCharType="end"/>
      </w:r>
      <w:proofErr w:type="gramStart"/>
      <w:r w:rsidRPr="00BC337B">
        <w:rPr>
          <w:strike/>
          <w:color w:val="auto"/>
          <w:sz w:val="24"/>
          <w:szCs w:val="24"/>
          <w:highlight w:val="yellow"/>
        </w:rPr>
        <w:t xml:space="preserve">  We</w:t>
      </w:r>
      <w:proofErr w:type="gramEnd"/>
      <w:r w:rsidRPr="00BC337B">
        <w:rPr>
          <w:strike/>
          <w:color w:val="auto"/>
          <w:sz w:val="24"/>
          <w:szCs w:val="24"/>
          <w:highlight w:val="yellow"/>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w:t>
      </w:r>
      <w:r w:rsidRPr="00A01F87">
        <w:rPr>
          <w:color w:val="auto"/>
          <w:sz w:val="24"/>
          <w:szCs w:val="24"/>
        </w:rPr>
        <w:t xml:space="preserve">  </w:t>
      </w:r>
      <w:commentRangeEnd w:id="88"/>
      <w:r w:rsidR="00F03C17">
        <w:rPr>
          <w:rStyle w:val="CommentReference"/>
        </w:rPr>
        <w:commentReference w:id="88"/>
      </w:r>
      <w:r w:rsidRPr="00A01F87">
        <w:rPr>
          <w:color w:val="auto"/>
          <w:sz w:val="24"/>
          <w:szCs w:val="24"/>
        </w:rPr>
        <w:t>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9C1954">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proofErr w:type="gramStart"/>
      <w:r w:rsidRPr="00A01F87">
        <w:rPr>
          <w:color w:val="auto"/>
          <w:sz w:val="24"/>
          <w:szCs w:val="24"/>
        </w:rPr>
        <w:t xml:space="preserve">  During</w:t>
      </w:r>
      <w:proofErr w:type="gramEnd"/>
      <w:r w:rsidRPr="00A01F87">
        <w:rPr>
          <w:color w:val="auto"/>
          <w:sz w:val="24"/>
          <w:szCs w:val="24"/>
        </w:rPr>
        <w:t xml:space="preserve"> this same time period, our estimate of the contribution of earlier detection (24%), fell on the lower end </w:t>
      </w:r>
      <w:r w:rsidR="00666E0B">
        <w:rPr>
          <w:color w:val="auto"/>
          <w:sz w:val="24"/>
          <w:szCs w:val="24"/>
        </w:rPr>
        <w:t xml:space="preserve">of </w:t>
      </w:r>
      <w:r w:rsidRPr="00A01F87">
        <w:rPr>
          <w:color w:val="auto"/>
          <w:sz w:val="24"/>
          <w:szCs w:val="24"/>
        </w:rPr>
        <w:t>the CISNET range.</w:t>
      </w:r>
      <w:ins w:id="90" w:author="TDI" w:date="2015-08-08T15:56:00Z">
        <w:r w:rsidR="00BC337B">
          <w:rPr>
            <w:color w:val="auto"/>
            <w:sz w:val="24"/>
            <w:szCs w:val="24"/>
          </w:rPr>
          <w:t xml:space="preserve">  </w:t>
        </w:r>
      </w:ins>
    </w:p>
    <w:p w14:paraId="3AF27073" w14:textId="50B90F60" w:rsidR="008D20E9" w:rsidRDefault="00BC337B" w:rsidP="003A6D35">
      <w:pPr>
        <w:pStyle w:val="Normal1"/>
        <w:spacing w:line="480" w:lineRule="auto"/>
        <w:rPr>
          <w:ins w:id="91" w:author="TDI" w:date="2015-08-05T20:32:00Z"/>
          <w:color w:val="auto"/>
          <w:sz w:val="24"/>
          <w:szCs w:val="24"/>
        </w:rPr>
      </w:pPr>
      <w:ins w:id="92" w:author="TDI" w:date="2015-08-08T15:57:00Z">
        <w:r w:rsidRPr="009C1954">
          <w:rPr>
            <w:sz w:val="24"/>
            <w:szCs w:val="24"/>
            <w:highlight w:val="yellow"/>
          </w:rPr>
          <w:t xml:space="preserve">Additionally, although the incidence rates of 3-5cm and </w:t>
        </w:r>
      </w:ins>
      <w:ins w:id="93" w:author="TDI" w:date="2015-08-08T15:58:00Z">
        <w:r w:rsidRPr="009C1954">
          <w:rPr>
            <w:rFonts w:eastAsia="ＭＳ ゴシック"/>
            <w:sz w:val="24"/>
            <w:highlight w:val="yellow"/>
          </w:rPr>
          <w:t>≥5cm</w:t>
        </w:r>
      </w:ins>
      <w:ins w:id="94" w:author="TDI" w:date="2015-08-08T16:00:00Z">
        <w:r w:rsidRPr="009C1954">
          <w:rPr>
            <w:rFonts w:eastAsia="ＭＳ ゴシック"/>
            <w:sz w:val="24"/>
            <w:highlight w:val="yellow"/>
          </w:rPr>
          <w:t xml:space="preserve"> tumors </w:t>
        </w:r>
      </w:ins>
      <w:ins w:id="95" w:author="TDI" w:date="2015-08-08T16:02:00Z">
        <w:r w:rsidR="00396A2F" w:rsidRPr="009C1954">
          <w:rPr>
            <w:rFonts w:eastAsia="ＭＳ ゴシック"/>
            <w:sz w:val="24"/>
            <w:highlight w:val="yellow"/>
          </w:rPr>
          <w:t xml:space="preserve">remained relatively stationary </w:t>
        </w:r>
      </w:ins>
      <w:ins w:id="96" w:author="TDI" w:date="2015-08-08T16:04:00Z">
        <w:r w:rsidR="00396A2F" w:rsidRPr="009C1954">
          <w:rPr>
            <w:rFonts w:eastAsia="ＭＳ ゴシック"/>
            <w:sz w:val="24"/>
            <w:highlight w:val="yellow"/>
          </w:rPr>
          <w:t xml:space="preserve">since 1990, this constancy does not necessarily imply screening failed to detect </w:t>
        </w:r>
      </w:ins>
      <w:ins w:id="97" w:author="TDI" w:date="2015-08-08T16:05:00Z">
        <w:r w:rsidR="00396A2F" w:rsidRPr="009C1954">
          <w:rPr>
            <w:rFonts w:eastAsia="ＭＳ ゴシック"/>
            <w:sz w:val="24"/>
            <w:highlight w:val="yellow"/>
          </w:rPr>
          <w:t xml:space="preserve">these largest and most problematic cancers.  </w:t>
        </w:r>
      </w:ins>
      <w:ins w:id="98" w:author="TDI" w:date="2015-08-08T16:09:00Z">
        <w:r w:rsidR="003A6D35" w:rsidRPr="009C1954">
          <w:rPr>
            <w:sz w:val="24"/>
            <w:szCs w:val="24"/>
            <w:highlight w:val="yellow"/>
          </w:rPr>
          <w:t xml:space="preserve">Screening only fails to reduce the incidence of larger sized tumors if we assume the underlying nature of these cancers is constant over time and assume risk factors do not change over age, time, and across cohorts.  A recent analysis </w:t>
        </w:r>
      </w:ins>
      <w:ins w:id="99" w:author="TDI" w:date="2015-08-08T15:57:00Z">
        <w:r w:rsidRPr="009C1954">
          <w:rPr>
            <w:sz w:val="24"/>
            <w:szCs w:val="24"/>
            <w:highlight w:val="yellow"/>
          </w:rPr>
          <w:t xml:space="preserve">considered </w:t>
        </w:r>
      </w:ins>
      <w:ins w:id="100" w:author="TDI" w:date="2015-08-08T16:11:00Z">
        <w:r w:rsidR="003A6D35" w:rsidRPr="009C1954">
          <w:rPr>
            <w:sz w:val="24"/>
            <w:szCs w:val="24"/>
            <w:highlight w:val="yellow"/>
          </w:rPr>
          <w:t xml:space="preserve">age, time, and cohort effects for metastatic cancer </w:t>
        </w:r>
      </w:ins>
      <w:ins w:id="101" w:author="TDI" w:date="2015-08-08T15:57:00Z">
        <w:r w:rsidRPr="009C1954">
          <w:rPr>
            <w:sz w:val="24"/>
            <w:szCs w:val="24"/>
            <w:highlight w:val="yellow"/>
          </w:rPr>
          <w:t xml:space="preserve">and concluded that the incidence </w:t>
        </w:r>
      </w:ins>
      <w:ins w:id="102" w:author="TDI" w:date="2015-08-08T16:11:00Z">
        <w:r w:rsidR="003A6D35" w:rsidRPr="009C1954">
          <w:rPr>
            <w:sz w:val="24"/>
            <w:szCs w:val="24"/>
            <w:highlight w:val="yellow"/>
          </w:rPr>
          <w:t xml:space="preserve">rate </w:t>
        </w:r>
      </w:ins>
      <w:ins w:id="103" w:author="TDI" w:date="2015-08-08T15:57:00Z">
        <w:r w:rsidRPr="009C1954">
          <w:rPr>
            <w:sz w:val="24"/>
            <w:szCs w:val="24"/>
            <w:highlight w:val="yellow"/>
          </w:rPr>
          <w:t>would ha</w:t>
        </w:r>
        <w:r w:rsidR="003A6D35" w:rsidRPr="009C1954">
          <w:rPr>
            <w:sz w:val="24"/>
            <w:szCs w:val="24"/>
            <w:highlight w:val="yellow"/>
          </w:rPr>
          <w:t>ve increased over time</w:t>
        </w:r>
      </w:ins>
      <w:ins w:id="104" w:author="TDI" w:date="2015-08-08T16:11:00Z">
        <w:r w:rsidR="003A6D35" w:rsidRPr="009C1954">
          <w:rPr>
            <w:sz w:val="24"/>
            <w:szCs w:val="24"/>
            <w:highlight w:val="yellow"/>
          </w:rPr>
          <w:t xml:space="preserve"> in the absence of screening</w:t>
        </w:r>
      </w:ins>
      <w:ins w:id="105" w:author="TDI" w:date="2015-08-08T15:57:00Z">
        <w:r w:rsidR="003A6D35" w:rsidRPr="009C1954">
          <w:rPr>
            <w:sz w:val="24"/>
            <w:szCs w:val="24"/>
            <w:highlight w:val="yellow"/>
          </w:rPr>
          <w:t xml:space="preserve">; </w:t>
        </w:r>
        <w:r w:rsidRPr="009C1954">
          <w:rPr>
            <w:sz w:val="24"/>
            <w:szCs w:val="24"/>
            <w:highlight w:val="yellow"/>
          </w:rPr>
          <w:t>screening reduced this increase to produce the constant trend observed.</w:t>
        </w:r>
      </w:ins>
      <w:ins w:id="106" w:author="TDI" w:date="2015-08-08T16:12:00Z">
        <w:r w:rsidR="009C1954" w:rsidRPr="009C1954">
          <w:rPr>
            <w:sz w:val="24"/>
            <w:szCs w:val="24"/>
            <w:highlight w:val="yellow"/>
          </w:rPr>
          <w:fldChar w:fldCharType="begin"/>
        </w:r>
      </w:ins>
      <w:ins w:id="107" w:author="TDI" w:date="2015-08-08T16:15:00Z">
        <w:r w:rsidR="009C1954">
          <w:rPr>
            <w:sz w:val="24"/>
            <w:szCs w:val="24"/>
            <w:highlight w:val="yellow"/>
          </w:rPr>
          <w:instrText xml:space="preserve"> ADDIN ZOTERO_ITEM CSL_CITATION {"citationID":"pgud89741","properties":{"formattedCitation":"{\\rtf \\super 21\\nosupersub{}}","plainCitation":"21"},"citationItems":[{"id":6512,"uris":["http://zotero.org/users/39665/items/285PEI2S"],"uri":["http://zotero.org/users/39665/items/285PEI2S"],"itemData":{"id":6512,"type":"article-journal","title":"The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ins>
      <w:r w:rsidR="009C1954" w:rsidRPr="009C1954">
        <w:rPr>
          <w:sz w:val="24"/>
          <w:szCs w:val="24"/>
          <w:highlight w:val="yellow"/>
        </w:rPr>
        <w:fldChar w:fldCharType="separate"/>
      </w:r>
      <w:ins w:id="108" w:author="TDI" w:date="2015-08-08T16:15:00Z">
        <w:r w:rsidR="009C1954" w:rsidRPr="009C1954">
          <w:rPr>
            <w:sz w:val="24"/>
            <w:szCs w:val="24"/>
            <w:vertAlign w:val="superscript"/>
          </w:rPr>
          <w:t>21</w:t>
        </w:r>
      </w:ins>
      <w:ins w:id="109" w:author="TDI" w:date="2015-08-08T16:12:00Z">
        <w:r w:rsidR="009C1954" w:rsidRPr="009C1954">
          <w:rPr>
            <w:sz w:val="24"/>
            <w:szCs w:val="24"/>
            <w:highlight w:val="yellow"/>
          </w:rPr>
          <w:fldChar w:fldCharType="end"/>
        </w:r>
      </w:ins>
      <w:ins w:id="110" w:author="TDI" w:date="2015-08-08T15:57:00Z">
        <w:r>
          <w:rPr>
            <w:sz w:val="24"/>
            <w:szCs w:val="24"/>
          </w:rPr>
          <w:t xml:space="preserve"> </w:t>
        </w:r>
      </w:ins>
    </w:p>
    <w:p w14:paraId="01D0C58C" w14:textId="41917FD4" w:rsidR="008D20E9" w:rsidRDefault="00663F69" w:rsidP="006E3C12">
      <w:pPr>
        <w:pStyle w:val="Normal1"/>
        <w:spacing w:line="480" w:lineRule="auto"/>
        <w:rPr>
          <w:ins w:id="111" w:author="TDI" w:date="2015-08-07T20:59:00Z"/>
          <w:sz w:val="24"/>
          <w:szCs w:val="24"/>
        </w:rPr>
      </w:pPr>
      <w:ins w:id="112" w:author="TDI" w:date="2015-08-05T20:32:00Z">
        <w:r>
          <w:rPr>
            <w:color w:val="auto"/>
            <w:sz w:val="24"/>
            <w:szCs w:val="24"/>
          </w:rPr>
          <w:tab/>
        </w:r>
      </w:ins>
      <w:r w:rsidR="008D20E9"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9C1954">
        <w:rPr>
          <w:sz w:val="24"/>
          <w:szCs w:val="24"/>
        </w:rPr>
        <w:instrText xml:space="preserve"> ADDIN ZOTERO_ITEM CSL_CITATION {"citationID":"invmtk1ug","properties":{"formattedCitation":"{\\rtf \\super 2,22\\nosupersub{}}","plainCitation":"2,22"},"citationItems":[{"id":6022,"uris":["http://zotero.org/users/39665/items/5RPQBIXI"],"uri":["http://zotero.org/users/39665/items/5RPQBIXI"],"itemData":{"id":6022,"type":"article-journal","title":"Is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A01F87">
        <w:rPr>
          <w:sz w:val="24"/>
          <w:szCs w:val="24"/>
        </w:rPr>
        <w:fldChar w:fldCharType="separate"/>
      </w:r>
      <w:ins w:id="113" w:author="TDI" w:date="2015-08-08T16:15:00Z">
        <w:r w:rsidR="009C1954" w:rsidRPr="009C1954">
          <w:rPr>
            <w:sz w:val="24"/>
            <w:szCs w:val="24"/>
            <w:vertAlign w:val="superscript"/>
          </w:rPr>
          <w:t>2,22</w:t>
        </w:r>
      </w:ins>
      <w:r w:rsidR="00B91CFC" w:rsidRPr="00A01F87">
        <w:rPr>
          <w:sz w:val="24"/>
          <w:szCs w:val="24"/>
        </w:rPr>
        <w:fldChar w:fldCharType="end"/>
      </w:r>
      <w:proofErr w:type="gramStart"/>
      <w:r w:rsidR="008D20E9" w:rsidRPr="00A01F87">
        <w:rPr>
          <w:sz w:val="24"/>
          <w:szCs w:val="24"/>
        </w:rPr>
        <w:t xml:space="preserve">  </w:t>
      </w:r>
      <w:r w:rsidR="003E27F5">
        <w:rPr>
          <w:sz w:val="24"/>
          <w:szCs w:val="24"/>
        </w:rPr>
        <w:t>Our</w:t>
      </w:r>
      <w:proofErr w:type="gramEnd"/>
      <w:r w:rsidR="003E27F5">
        <w:rPr>
          <w:sz w:val="24"/>
          <w:szCs w:val="24"/>
        </w:rPr>
        <w:t xml:space="preserve"> estimate of the benefit of screening among 40-49 year olds, which is based on the actual mortality experience of breast cancer patients, is higher than most previous estimates.</w:t>
      </w:r>
      <w:r w:rsidR="001F50E7">
        <w:rPr>
          <w:sz w:val="24"/>
          <w:szCs w:val="24"/>
        </w:rPr>
        <w:fldChar w:fldCharType="begin"/>
      </w:r>
      <w:r w:rsidR="009C1954">
        <w:rPr>
          <w:sz w:val="24"/>
          <w:szCs w:val="24"/>
        </w:rPr>
        <w:instrText xml:space="preserve"> ADDIN ZOTERO_ITEM CSL_CITATION {"citationID":"6umrjrgsu","properties":{"formattedCitation":"{\\rtf \\super 23\\uc0\\u8211{}25\\nosupersub{}}","plainCitation":"23–25"},"citationItems":[{"id":6707,"uris":["http://zotero.org/users/39665/items/RP7D22KF"],"uri":["http://zotero.org/users/39665/items/RP7D22KF"],"itemData":{"id":6707,"type":"article-journal","title":"Effect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Pr>
          <w:sz w:val="24"/>
          <w:szCs w:val="24"/>
        </w:rPr>
        <w:fldChar w:fldCharType="separate"/>
      </w:r>
      <w:ins w:id="114" w:author="TDI" w:date="2015-08-08T16:15:00Z">
        <w:r w:rsidR="009C1954" w:rsidRPr="009C1954">
          <w:rPr>
            <w:sz w:val="24"/>
            <w:szCs w:val="24"/>
            <w:vertAlign w:val="superscript"/>
          </w:rPr>
          <w:t>23–25</w:t>
        </w:r>
      </w:ins>
      <w:r w:rsidR="001F50E7">
        <w:rPr>
          <w:sz w:val="24"/>
          <w:szCs w:val="24"/>
        </w:rPr>
        <w:fldChar w:fldCharType="end"/>
      </w:r>
      <w:proofErr w:type="gramStart"/>
      <w:r w:rsidR="003E27F5">
        <w:rPr>
          <w:sz w:val="24"/>
          <w:szCs w:val="24"/>
        </w:rPr>
        <w:t xml:space="preserve">  </w:t>
      </w:r>
      <w:r w:rsidR="008D20E9" w:rsidRPr="00A01F87">
        <w:rPr>
          <w:sz w:val="24"/>
          <w:szCs w:val="24"/>
        </w:rPr>
        <w:t>We</w:t>
      </w:r>
      <w:proofErr w:type="gramEnd"/>
      <w:r w:rsidR="008D20E9" w:rsidRPr="00A01F87">
        <w:rPr>
          <w:sz w:val="24"/>
          <w:szCs w:val="24"/>
        </w:rPr>
        <w:t xml:space="preserve"> conclude that earlier detection among 40-49 year olds contributed 0.56 of the 10.94</w:t>
      </w:r>
      <w:r w:rsidR="0096522B">
        <w:rPr>
          <w:sz w:val="24"/>
          <w:szCs w:val="24"/>
        </w:rPr>
        <w:t>-</w:t>
      </w:r>
      <w:r w:rsidR="008D20E9" w:rsidRPr="00A01F87">
        <w:rPr>
          <w:sz w:val="24"/>
          <w:szCs w:val="24"/>
        </w:rPr>
        <w:t>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9C1954">
        <w:rPr>
          <w:sz w:val="24"/>
          <w:szCs w:val="24"/>
        </w:rPr>
        <w:instrText xml:space="preserve"> ADDIN ZOTERO_ITEM CSL_CITATION {"citationID":"1d19nc0slr","properties":{"formattedCitation":"{\\rtf \\super 26\\nosupersub{}}","plainCitation":"26"},"citationItems":[{"id":6498,"uris":["http://zotero.org/users/39665/items/V3RP97NT"],"uri":["http://zotero.org/users/39665/items/V3RP97NT"],"itemData":{"id":6498,"type":"article-journal","title":"Calibration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A01F87">
        <w:rPr>
          <w:sz w:val="24"/>
          <w:szCs w:val="24"/>
        </w:rPr>
        <w:fldChar w:fldCharType="separate"/>
      </w:r>
      <w:ins w:id="115" w:author="TDI" w:date="2015-08-08T16:15:00Z">
        <w:r w:rsidR="009C1954" w:rsidRPr="009C1954">
          <w:rPr>
            <w:sz w:val="24"/>
            <w:szCs w:val="24"/>
            <w:vertAlign w:val="superscript"/>
          </w:rPr>
          <w:t>26</w:t>
        </w:r>
      </w:ins>
      <w:r w:rsidR="00B91CFC" w:rsidRPr="00A01F87">
        <w:rPr>
          <w:sz w:val="24"/>
          <w:szCs w:val="24"/>
        </w:rPr>
        <w:fldChar w:fldCharType="end"/>
      </w:r>
      <w:proofErr w:type="gramStart"/>
      <w:r w:rsidR="008D20E9" w:rsidRPr="00A01F87">
        <w:rPr>
          <w:sz w:val="24"/>
          <w:szCs w:val="24"/>
        </w:rPr>
        <w:t xml:space="preserve">  The</w:t>
      </w:r>
      <w:proofErr w:type="gramEnd"/>
      <w:r w:rsidR="008D20E9" w:rsidRPr="00A01F87">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05608ADA" w14:textId="19F9E173" w:rsidR="00774F21" w:rsidDel="009C1954" w:rsidRDefault="00774F21" w:rsidP="006E3C12">
      <w:pPr>
        <w:pStyle w:val="Normal1"/>
        <w:spacing w:line="480" w:lineRule="auto"/>
        <w:rPr>
          <w:ins w:id="116" w:author="Samir Soneji" w:date="2015-08-06T16:51:00Z"/>
          <w:del w:id="117" w:author="TDI" w:date="2015-08-08T16:13:00Z"/>
          <w:sz w:val="24"/>
          <w:szCs w:val="24"/>
        </w:rPr>
      </w:pPr>
    </w:p>
    <w:p w14:paraId="06DD0B93" w14:textId="4C49B892" w:rsidR="006E3C12" w:rsidRPr="00A01F87" w:rsidDel="009C1954" w:rsidRDefault="006E3C12" w:rsidP="00BC337B">
      <w:pPr>
        <w:pStyle w:val="Normal1"/>
        <w:spacing w:line="480" w:lineRule="auto"/>
        <w:rPr>
          <w:del w:id="118" w:author="TDI" w:date="2015-08-08T16:13:00Z"/>
          <w:sz w:val="24"/>
          <w:szCs w:val="24"/>
        </w:rPr>
      </w:pPr>
      <w:ins w:id="119" w:author="Samir Soneji" w:date="2015-08-06T16:51:00Z">
        <w:del w:id="120" w:author="TDI" w:date="2015-08-07T21:17:00Z">
          <w:r w:rsidDel="00D108C8">
            <w:rPr>
              <w:sz w:val="24"/>
              <w:szCs w:val="24"/>
            </w:rPr>
            <w:tab/>
            <w:delText xml:space="preserve">Our study also addresses which metrics are most meaningful when assessing the effect of screening.  Temporal changes in incidence ratesby stage or tumor size are alone insufficient because they fail to account for changes in the composition of women screening (e.g., birth cohorts).  A recent study that did consider the effect of birth cohorts found screening indeed reduced late-stage </w:delText>
          </w:r>
        </w:del>
      </w:ins>
      <w:ins w:id="121" w:author="Samir Soneji" w:date="2015-08-06T16:54:00Z">
        <w:del w:id="122" w:author="TDI" w:date="2015-08-07T21:17:00Z">
          <w:r w:rsidDel="00D108C8">
            <w:rPr>
              <w:sz w:val="24"/>
              <w:szCs w:val="24"/>
            </w:rPr>
            <w:delText>incidence</w:delText>
          </w:r>
        </w:del>
        <w:del w:id="123" w:author="TDI" w:date="2015-08-08T16:13:00Z">
          <w:r w:rsidDel="009C1954">
            <w:rPr>
              <w:sz w:val="24"/>
              <w:szCs w:val="24"/>
            </w:rPr>
            <w:delText xml:space="preserve"> </w:delText>
          </w:r>
        </w:del>
      </w:ins>
    </w:p>
    <w:p w14:paraId="41374734" w14:textId="43CE1A03"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9C1954">
        <w:rPr>
          <w:sz w:val="24"/>
          <w:szCs w:val="24"/>
        </w:rPr>
        <w:instrText xml:space="preserve"> ADDIN ZOTERO_ITEM CSL_CITATION {"citationID":"fT2JQqP1","properties":{"formattedCitation":"{\\rtf \\super 27,28\\nosupersub{}}","plainCitation":"27,28"},"citationItems":[{"id":6548,"uris":["http://zotero.org/users/39665/items/52QZTNJB"],"uri":["http://zotero.org/users/39665/items/52QZTNJB"],"itemData":{"id":6548,"type":"article-journal","title":"Consensus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ins w:id="124" w:author="TDI" w:date="2015-08-08T16:15:00Z">
        <w:r w:rsidR="009C1954" w:rsidRPr="009C1954">
          <w:rPr>
            <w:sz w:val="24"/>
            <w:szCs w:val="24"/>
            <w:vertAlign w:val="superscript"/>
          </w:rPr>
          <w:t>27,28</w:t>
        </w:r>
      </w:ins>
      <w:r w:rsidR="008D387C" w:rsidRPr="00A01F87">
        <w:rPr>
          <w:sz w:val="24"/>
          <w:szCs w:val="24"/>
        </w:rPr>
        <w:fldChar w:fldCharType="end"/>
      </w:r>
      <w:proofErr w:type="gramStart"/>
      <w:r w:rsidR="000549FB" w:rsidRPr="00A01F87">
        <w:rPr>
          <w:sz w:val="24"/>
          <w:szCs w:val="24"/>
        </w:rPr>
        <w:t xml:space="preserve"> </w:t>
      </w:r>
      <w:ins w:id="125" w:author="TDI" w:date="2015-08-08T15:53:00Z">
        <w:r w:rsidR="00F8345E">
          <w:rPr>
            <w:sz w:val="24"/>
            <w:szCs w:val="24"/>
          </w:rPr>
          <w:t xml:space="preserve"> </w:t>
        </w:r>
      </w:ins>
      <w:ins w:id="126" w:author="TDI" w:date="2015-08-08T15:52:00Z">
        <w:r w:rsidR="00F8345E">
          <w:rPr>
            <w:sz w:val="24"/>
            <w:szCs w:val="24"/>
          </w:rPr>
          <w:t>The</w:t>
        </w:r>
        <w:proofErr w:type="gramEnd"/>
        <w:r w:rsidR="00F8345E">
          <w:rPr>
            <w:sz w:val="24"/>
            <w:szCs w:val="24"/>
          </w:rPr>
          <w:t xml:space="preserve"> same </w:t>
        </w:r>
      </w:ins>
      <w:r w:rsidR="00F8345E" w:rsidRPr="00A01F87">
        <w:rPr>
          <w:color w:val="auto"/>
          <w:sz w:val="24"/>
          <w:szCs w:val="24"/>
        </w:rPr>
        <w:t xml:space="preserve">CISNET </w:t>
      </w:r>
      <w:ins w:id="127" w:author="TDI" w:date="2015-08-08T15:52:00Z">
        <w:r w:rsidR="00F8345E">
          <w:rPr>
            <w:color w:val="auto"/>
            <w:sz w:val="24"/>
            <w:szCs w:val="24"/>
          </w:rPr>
          <w:t xml:space="preserve">models </w:t>
        </w:r>
      </w:ins>
      <w:r w:rsidR="00F8345E" w:rsidRPr="00A01F87">
        <w:rPr>
          <w:color w:val="auto"/>
          <w:sz w:val="24"/>
          <w:szCs w:val="24"/>
        </w:rPr>
        <w:t xml:space="preserve">also estimated breast cancer treatment contributed to between 35% and 72% of the decline in breast cancer mortality rates or, equivalently, between 50% and 84% of the resulting gain in life expectancy.  Our estimate of the contribution </w:t>
      </w:r>
      <w:r w:rsidR="00F8345E">
        <w:rPr>
          <w:color w:val="auto"/>
          <w:sz w:val="24"/>
          <w:szCs w:val="24"/>
        </w:rPr>
        <w:t xml:space="preserve">of </w:t>
      </w:r>
      <w:r w:rsidR="00F8345E" w:rsidRPr="00A01F87">
        <w:rPr>
          <w:color w:val="auto"/>
          <w:sz w:val="24"/>
          <w:szCs w:val="24"/>
        </w:rPr>
        <w:t xml:space="preserve">advancements in breast cancer treatment (62%) fell on the upper end of </w:t>
      </w:r>
      <w:r w:rsidR="00F8345E">
        <w:rPr>
          <w:color w:val="auto"/>
          <w:sz w:val="24"/>
          <w:szCs w:val="24"/>
        </w:rPr>
        <w:t xml:space="preserve">the </w:t>
      </w:r>
      <w:r w:rsidR="00F8345E" w:rsidRPr="00A01F87">
        <w:rPr>
          <w:color w:val="auto"/>
          <w:sz w:val="24"/>
          <w:szCs w:val="24"/>
        </w:rPr>
        <w:t>CISNET range</w:t>
      </w:r>
    </w:p>
    <w:p w14:paraId="00B36A57" w14:textId="23D52155"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9C1954">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A01F87">
        <w:rPr>
          <w:sz w:val="24"/>
          <w:szCs w:val="24"/>
        </w:rPr>
        <w:fldChar w:fldCharType="separate"/>
      </w:r>
      <w:ins w:id="128" w:author="TDI" w:date="2015-08-08T16:15:00Z">
        <w:r w:rsidR="009C1954" w:rsidRPr="009C1954">
          <w:rPr>
            <w:sz w:val="24"/>
            <w:szCs w:val="24"/>
            <w:vertAlign w:val="superscript"/>
          </w:rPr>
          <w:t>29,30</w:t>
        </w:r>
      </w:ins>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9C1954">
        <w:rPr>
          <w:sz w:val="24"/>
          <w:szCs w:val="24"/>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A01F87">
        <w:rPr>
          <w:sz w:val="24"/>
          <w:szCs w:val="24"/>
        </w:rPr>
        <w:fldChar w:fldCharType="separate"/>
      </w:r>
      <w:ins w:id="129" w:author="TDI" w:date="2015-08-08T16:15:00Z">
        <w:r w:rsidR="009C1954" w:rsidRPr="009C1954">
          <w:rPr>
            <w:sz w:val="24"/>
            <w:szCs w:val="24"/>
            <w:vertAlign w:val="superscript"/>
          </w:rPr>
          <w:t>31</w:t>
        </w:r>
      </w:ins>
      <w:r w:rsidR="00987C4E" w:rsidRPr="00A01F87">
        <w:rPr>
          <w:sz w:val="24"/>
          <w:szCs w:val="24"/>
        </w:rPr>
        <w:fldChar w:fldCharType="end"/>
      </w:r>
      <w:proofErr w:type="gramStart"/>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proofErr w:type="gramEnd"/>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7E034AEB" w14:textId="4A328820" w:rsidR="008D20E9" w:rsidRDefault="008D20E9" w:rsidP="008D20E9">
      <w:pPr>
        <w:pStyle w:val="Normal1"/>
        <w:spacing w:line="480" w:lineRule="auto"/>
        <w:ind w:firstLine="720"/>
        <w:rPr>
          <w:ins w:id="130" w:author="TDI" w:date="2015-08-08T15:53:00Z"/>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9C1954">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ins w:id="131" w:author="TDI" w:date="2015-08-08T16:15:00Z">
        <w:r w:rsidR="009C1954" w:rsidRPr="009C1954">
          <w:rPr>
            <w:sz w:val="24"/>
            <w:szCs w:val="24"/>
            <w:vertAlign w:val="superscript"/>
          </w:rPr>
          <w:t>32,33</w:t>
        </w:r>
      </w:ins>
      <w:r w:rsidR="00987C4E" w:rsidRPr="00A01F87">
        <w:rPr>
          <w:sz w:val="24"/>
          <w:szCs w:val="24"/>
        </w:rPr>
        <w:fldChar w:fldCharType="end"/>
      </w:r>
      <w:proofErr w:type="gramStart"/>
      <w:r w:rsidRPr="00A01F87">
        <w:rPr>
          <w:sz w:val="24"/>
          <w:szCs w:val="24"/>
        </w:rPr>
        <w:t xml:space="preserve">  Second</w:t>
      </w:r>
      <w:proofErr w:type="gramEnd"/>
      <w:r w:rsidRPr="00A01F87">
        <w:rPr>
          <w:sz w:val="24"/>
          <w:szCs w:val="24"/>
        </w:rP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9C1954">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ins w:id="132" w:author="TDI" w:date="2015-08-08T16:15:00Z">
        <w:r w:rsidR="009C1954" w:rsidRPr="009C1954">
          <w:rPr>
            <w:sz w:val="24"/>
            <w:szCs w:val="24"/>
            <w:vertAlign w:val="superscript"/>
          </w:rPr>
          <w:t>34</w:t>
        </w:r>
      </w:ins>
      <w:r w:rsidR="00987C4E" w:rsidRPr="00A01F87">
        <w:rPr>
          <w:sz w:val="24"/>
          <w:szCs w:val="24"/>
        </w:rPr>
        <w:fldChar w:fldCharType="end"/>
      </w:r>
      <w:proofErr w:type="gramStart"/>
      <w:r w:rsidRPr="00A01F87">
        <w:rPr>
          <w:sz w:val="24"/>
          <w:szCs w:val="24"/>
        </w:rPr>
        <w:t xml:space="preserve">  Additionally</w:t>
      </w:r>
      <w:proofErr w:type="gramEnd"/>
      <w:r w:rsidRPr="00A01F87">
        <w:rPr>
          <w:sz w:val="24"/>
          <w:szCs w:val="24"/>
        </w:rPr>
        <w:t>, breast cancer mortality patterns in the SEER registries are highly representative of national breast cancer mortality patterns.</w:t>
      </w:r>
      <w:r w:rsidR="00987C4E" w:rsidRPr="00A01F87">
        <w:rPr>
          <w:sz w:val="24"/>
          <w:szCs w:val="24"/>
        </w:rPr>
        <w:fldChar w:fldCharType="begin"/>
      </w:r>
      <w:r w:rsidR="009C1954">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A01F87">
        <w:rPr>
          <w:sz w:val="24"/>
          <w:szCs w:val="24"/>
        </w:rPr>
        <w:fldChar w:fldCharType="separate"/>
      </w:r>
      <w:ins w:id="133" w:author="TDI" w:date="2015-08-08T16:15:00Z">
        <w:r w:rsidR="009C1954" w:rsidRPr="009C1954">
          <w:rPr>
            <w:sz w:val="24"/>
            <w:szCs w:val="24"/>
            <w:vertAlign w:val="superscript"/>
          </w:rPr>
          <w:t>35</w:t>
        </w:r>
      </w:ins>
      <w:r w:rsidR="00987C4E" w:rsidRPr="00A01F87">
        <w:rPr>
          <w:sz w:val="24"/>
          <w:szCs w:val="24"/>
        </w:rPr>
        <w:fldChar w:fldCharType="end"/>
      </w:r>
      <w:proofErr w:type="gramStart"/>
      <w:r w:rsidRPr="00A01F87">
        <w:rPr>
          <w:sz w:val="24"/>
          <w:szCs w:val="24"/>
        </w:rPr>
        <w:t xml:space="preserve">  Third</w:t>
      </w:r>
      <w:proofErr w:type="gramEnd"/>
      <w:r w:rsidRPr="00A01F87">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085B7C">
        <w:rPr>
          <w:sz w:val="24"/>
          <w:szCs w:val="24"/>
        </w:rPr>
        <w:t>Supplementary</w:t>
      </w:r>
      <w:r w:rsidRPr="00A01F87">
        <w:rPr>
          <w:sz w:val="24"/>
          <w:szCs w:val="24"/>
        </w:rPr>
        <w:t xml:space="preserve"> </w:t>
      </w:r>
      <w:r w:rsidR="00666E0B">
        <w:rPr>
          <w:sz w:val="24"/>
          <w:szCs w:val="24"/>
        </w:rPr>
        <w:t>Material</w:t>
      </w:r>
      <w:r w:rsidR="00085B7C">
        <w:rPr>
          <w:sz w:val="24"/>
          <w:szCs w:val="24"/>
        </w:rPr>
        <w:t>s</w:t>
      </w:r>
      <w:r w:rsidR="00666E0B">
        <w:rPr>
          <w:sz w:val="24"/>
          <w:szCs w:val="24"/>
        </w:rPr>
        <w:t>, Section I</w:t>
      </w:r>
      <w:r w:rsidRPr="00A01F87">
        <w:rPr>
          <w:sz w:val="24"/>
          <w:szCs w:val="24"/>
        </w:rPr>
        <w:t xml:space="preserve">). </w:t>
      </w:r>
      <w:ins w:id="134" w:author="TDI" w:date="2015-08-08T15:53:00Z">
        <w:r w:rsidR="00F8345E">
          <w:rPr>
            <w:sz w:val="24"/>
            <w:szCs w:val="24"/>
          </w:rPr>
          <w:t xml:space="preserve"> </w:t>
        </w:r>
        <w:r w:rsidR="00F8345E" w:rsidRPr="00F8345E">
          <w:rPr>
            <w:sz w:val="24"/>
            <w:szCs w:val="24"/>
            <w:highlight w:val="yellow"/>
          </w:rPr>
          <w:t xml:space="preserve">Finally, we cannot quantify the </w:t>
        </w:r>
      </w:ins>
      <w:ins w:id="135" w:author="TDI" w:date="2015-08-08T15:54:00Z">
        <w:r w:rsidR="00F8345E" w:rsidRPr="00F8345E">
          <w:rPr>
            <w:sz w:val="24"/>
            <w:szCs w:val="24"/>
            <w:highlight w:val="yellow"/>
          </w:rPr>
          <w:t xml:space="preserve">contribution of individual </w:t>
        </w:r>
      </w:ins>
      <w:ins w:id="136" w:author="TDI" w:date="2015-08-08T15:55:00Z">
        <w:r w:rsidR="00F8345E" w:rsidRPr="00F8345E">
          <w:rPr>
            <w:sz w:val="24"/>
            <w:szCs w:val="24"/>
            <w:highlight w:val="yellow"/>
          </w:rPr>
          <w:t xml:space="preserve">types of </w:t>
        </w:r>
      </w:ins>
      <w:ins w:id="137" w:author="TDI" w:date="2015-08-08T15:54:00Z">
        <w:r w:rsidR="00F8345E" w:rsidRPr="00F8345E">
          <w:rPr>
            <w:sz w:val="24"/>
            <w:szCs w:val="24"/>
            <w:highlight w:val="yellow"/>
          </w:rPr>
          <w:t>treatment because patients typically received multiple modalities for virtually the entire time period of our study.</w:t>
        </w:r>
      </w:ins>
      <w:bookmarkStart w:id="138" w:name="_GoBack"/>
      <w:r w:rsidR="00F8345E" w:rsidRPr="00F8345E">
        <w:rPr>
          <w:sz w:val="24"/>
          <w:szCs w:val="24"/>
          <w:highlight w:val="yellow"/>
        </w:rPr>
        <w:fldChar w:fldCharType="begin"/>
      </w:r>
      <w:r w:rsidR="009C1954">
        <w:rPr>
          <w:sz w:val="24"/>
          <w:szCs w:val="24"/>
          <w:highlight w:val="yellow"/>
        </w:rPr>
        <w:instrText xml:space="preserve"> ADDIN ZOTERO_ITEM CSL_CITATION {"citationID":"2f5bdmpeb6","properties":{"formattedCitation":"{\\rtf \\super 36\\nosupersub{}}","plainCitation":"36"},"citationItems":[{"id":6438,"uris":["http://zotero.org/users/39665/items/953BG4FZ"],"uri":["http://zotero.org/users/39665/items/953BG4FZ"],"itemData":{"id":6438,"type":"article-journal","title":"Combination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F8345E">
        <w:rPr>
          <w:sz w:val="24"/>
          <w:szCs w:val="24"/>
          <w:highlight w:val="yellow"/>
        </w:rPr>
        <w:fldChar w:fldCharType="separate"/>
      </w:r>
      <w:ins w:id="139" w:author="TDI" w:date="2015-08-08T16:15:00Z">
        <w:r w:rsidR="009C1954" w:rsidRPr="009C1954">
          <w:rPr>
            <w:sz w:val="24"/>
            <w:szCs w:val="24"/>
            <w:vertAlign w:val="superscript"/>
          </w:rPr>
          <w:t>36</w:t>
        </w:r>
      </w:ins>
      <w:ins w:id="140" w:author="TDI" w:date="2015-08-08T15:54:00Z">
        <w:r w:rsidR="00F8345E" w:rsidRPr="00F8345E">
          <w:rPr>
            <w:sz w:val="24"/>
            <w:szCs w:val="24"/>
            <w:highlight w:val="yellow"/>
          </w:rPr>
          <w:fldChar w:fldCharType="end"/>
        </w:r>
        <w:bookmarkEnd w:id="138"/>
        <w:r w:rsidR="00F8345E" w:rsidRPr="00A01F87">
          <w:rPr>
            <w:sz w:val="24"/>
            <w:szCs w:val="24"/>
          </w:rPr>
          <w:t xml:space="preserve"> </w:t>
        </w:r>
        <w:r w:rsidR="00F8345E">
          <w:rPr>
            <w:sz w:val="24"/>
            <w:szCs w:val="24"/>
          </w:rPr>
          <w:t xml:space="preserve">  </w:t>
        </w:r>
      </w:ins>
    </w:p>
    <w:p w14:paraId="5F5E05DE" w14:textId="00A0AACB" w:rsidR="00F94264" w:rsidRPr="00A01F87" w:rsidRDefault="008D20E9" w:rsidP="00F8345E">
      <w:pPr>
        <w:pStyle w:val="Normal1"/>
        <w:spacing w:line="480" w:lineRule="auto"/>
        <w:ind w:firstLine="720"/>
        <w:rPr>
          <w:b/>
          <w:sz w:val="24"/>
          <w:szCs w:val="24"/>
        </w:rPr>
      </w:pPr>
      <w:r w:rsidRPr="00A01F87">
        <w:rPr>
          <w:sz w:val="24"/>
          <w:szCs w:val="24"/>
        </w:rPr>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 xml:space="preserve">value of mammography screening by quantifying the </w:t>
      </w:r>
      <w:r w:rsidR="003B2A77">
        <w:rPr>
          <w:sz w:val="24"/>
          <w:szCs w:val="24"/>
        </w:rPr>
        <w:t xml:space="preserve">realized </w:t>
      </w:r>
      <w:r w:rsidR="00B53691" w:rsidRPr="00A01F87">
        <w:rPr>
          <w:sz w:val="24"/>
          <w:szCs w:val="24"/>
        </w:rPr>
        <w:t>benefit of earlier detection against which its potential harms can be measured.</w:t>
      </w:r>
    </w:p>
    <w:p w14:paraId="3513FBA0" w14:textId="77777777" w:rsidR="000549FB" w:rsidRDefault="000549FB">
      <w:pPr>
        <w:rPr>
          <w:b/>
          <w:sz w:val="24"/>
          <w:szCs w:val="24"/>
        </w:rPr>
      </w:pPr>
      <w:r>
        <w:rPr>
          <w:b/>
          <w:sz w:val="24"/>
          <w:szCs w:val="24"/>
        </w:rPr>
        <w:br w:type="page"/>
      </w:r>
    </w:p>
    <w:p w14:paraId="5AA90B21" w14:textId="40630F7B" w:rsidR="008D20E9" w:rsidRPr="008048FF" w:rsidRDefault="008D20E9" w:rsidP="008048FF">
      <w:pPr>
        <w:pStyle w:val="Normal1"/>
      </w:pPr>
      <w:r w:rsidRPr="008D20E9">
        <w:rPr>
          <w:b/>
          <w:sz w:val="24"/>
          <w:szCs w:val="24"/>
        </w:rPr>
        <w:t>Acknowledgements</w:t>
      </w:r>
      <w:r w:rsidRPr="008D20E9">
        <w:rPr>
          <w:sz w:val="24"/>
          <w:szCs w:val="24"/>
        </w:rPr>
        <w:t xml:space="preserve">: We thank </w:t>
      </w:r>
      <w:ins w:id="141" w:author="Samir Soneji" w:date="2015-08-05T16:30:00Z">
        <w:r w:rsidR="0031128D">
          <w:rPr>
            <w:sz w:val="24"/>
            <w:szCs w:val="24"/>
            <w:highlight w:val="yellow"/>
          </w:rPr>
          <w:t xml:space="preserve">Jonathan Skinner, X, Y, Z </w:t>
        </w:r>
      </w:ins>
      <w:r w:rsidRPr="008D20E9">
        <w:rPr>
          <w:sz w:val="24"/>
          <w:szCs w:val="24"/>
        </w:rPr>
        <w:t>for helpful comments and suggestions.</w:t>
      </w:r>
    </w:p>
    <w:p w14:paraId="221CE14F" w14:textId="77777777" w:rsidR="008D20E9" w:rsidRPr="008D20E9" w:rsidRDefault="008D20E9" w:rsidP="00BB4E57">
      <w:pPr>
        <w:pStyle w:val="Normal1"/>
        <w:spacing w:line="240" w:lineRule="auto"/>
        <w:rPr>
          <w:sz w:val="24"/>
          <w:szCs w:val="24"/>
        </w:rPr>
      </w:pPr>
    </w:p>
    <w:p w14:paraId="48FC51E4"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12DE6887" w14:textId="77777777" w:rsidR="008D20E9" w:rsidRPr="008D20E9" w:rsidRDefault="008D20E9" w:rsidP="00BB4E57">
      <w:pPr>
        <w:pStyle w:val="Normal1"/>
        <w:spacing w:line="240" w:lineRule="auto"/>
        <w:rPr>
          <w:sz w:val="24"/>
          <w:szCs w:val="24"/>
        </w:rPr>
      </w:pPr>
    </w:p>
    <w:p w14:paraId="795CCE91"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786D9479" w14:textId="77777777" w:rsidR="008D20E9" w:rsidRPr="008D20E9" w:rsidRDefault="008D20E9" w:rsidP="00BB4E57">
      <w:pPr>
        <w:pStyle w:val="Normal1"/>
        <w:spacing w:line="240" w:lineRule="auto"/>
        <w:rPr>
          <w:sz w:val="24"/>
          <w:szCs w:val="24"/>
        </w:rPr>
      </w:pPr>
    </w:p>
    <w:p w14:paraId="1EE5D34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71E7253B" w14:textId="77777777" w:rsidR="00BB4E57" w:rsidRDefault="00BB4E57">
      <w:pPr>
        <w:rPr>
          <w:sz w:val="24"/>
          <w:szCs w:val="24"/>
        </w:rPr>
      </w:pPr>
      <w:r>
        <w:rPr>
          <w:sz w:val="24"/>
          <w:szCs w:val="24"/>
        </w:rPr>
        <w:br w:type="page"/>
      </w:r>
    </w:p>
    <w:p w14:paraId="4B8C2B7D" w14:textId="77777777" w:rsidR="008D20E9" w:rsidRPr="007C60E3" w:rsidRDefault="00BB4E57" w:rsidP="007C60E3">
      <w:pPr>
        <w:pStyle w:val="Normal1"/>
        <w:spacing w:line="240" w:lineRule="auto"/>
        <w:rPr>
          <w:sz w:val="24"/>
          <w:szCs w:val="24"/>
        </w:rPr>
      </w:pPr>
      <w:r w:rsidRPr="007C60E3">
        <w:rPr>
          <w:b/>
          <w:sz w:val="24"/>
          <w:szCs w:val="24"/>
        </w:rPr>
        <w:t>References</w:t>
      </w:r>
      <w:r w:rsidR="00EB106E" w:rsidRPr="007C60E3">
        <w:rPr>
          <w:b/>
          <w:sz w:val="24"/>
          <w:szCs w:val="24"/>
        </w:rPr>
        <w:t xml:space="preserve"> and Notes</w:t>
      </w:r>
    </w:p>
    <w:p w14:paraId="7FBAE023" w14:textId="77777777" w:rsidR="009C1954" w:rsidRPr="009C1954" w:rsidRDefault="007C60E3">
      <w:pPr>
        <w:pStyle w:val="Bibliography"/>
        <w:rPr>
          <w:ins w:id="142" w:author="TDI" w:date="2015-08-08T16:15:00Z"/>
          <w:color w:val="auto"/>
          <w:sz w:val="24"/>
          <w:rPrChange w:id="143" w:author="TDI" w:date="2015-08-08T16:15:00Z">
            <w:rPr>
              <w:ins w:id="144" w:author="TDI" w:date="2015-08-08T16:15:00Z"/>
            </w:rPr>
          </w:rPrChange>
        </w:rPr>
        <w:pPrChange w:id="145" w:author="TDI" w:date="2015-08-08T16:15:00Z">
          <w:pPr>
            <w:widowControl w:val="0"/>
            <w:autoSpaceDE w:val="0"/>
            <w:autoSpaceDN w:val="0"/>
            <w:adjustRightInd w:val="0"/>
          </w:pPr>
        </w:pPrChange>
      </w:pPr>
      <w:r>
        <w:fldChar w:fldCharType="begin"/>
      </w:r>
      <w:r w:rsidR="009C1954">
        <w:instrText xml:space="preserve"> ADDIN ZOTERO_BIBL {"custom":[]} CSL_BIBLIOGRAPHY </w:instrText>
      </w:r>
      <w:r>
        <w:fldChar w:fldCharType="separate"/>
      </w:r>
      <w:ins w:id="146" w:author="TDI" w:date="2015-08-08T16:15:00Z">
        <w:r w:rsidR="009C1954" w:rsidRPr="009C1954">
          <w:rPr>
            <w:color w:val="auto"/>
            <w:sz w:val="24"/>
            <w:rPrChange w:id="147" w:author="TDI" w:date="2015-08-08T16:15:00Z">
              <w:rPr/>
            </w:rPrChange>
          </w:rPr>
          <w:t xml:space="preserve">1. </w:t>
        </w:r>
        <w:r w:rsidR="009C1954" w:rsidRPr="009C1954">
          <w:rPr>
            <w:color w:val="auto"/>
            <w:sz w:val="24"/>
            <w:rPrChange w:id="148" w:author="TDI" w:date="2015-08-08T16:15:00Z">
              <w:rPr/>
            </w:rPrChange>
          </w:rPr>
          <w:tab/>
          <w:t xml:space="preserve">Berry DA, Cronin KA, Plevritis SK, et al. Effect of Screening and Adjuvant Therapy on Mortality from Breast Cancer. N Engl J Med 2005;353(17):1784–92. </w:t>
        </w:r>
      </w:ins>
    </w:p>
    <w:p w14:paraId="3F359840" w14:textId="77777777" w:rsidR="009C1954" w:rsidRPr="009C1954" w:rsidRDefault="009C1954">
      <w:pPr>
        <w:pStyle w:val="Bibliography"/>
        <w:rPr>
          <w:ins w:id="149" w:author="TDI" w:date="2015-08-08T16:15:00Z"/>
          <w:color w:val="auto"/>
          <w:sz w:val="24"/>
          <w:rPrChange w:id="150" w:author="TDI" w:date="2015-08-08T16:15:00Z">
            <w:rPr>
              <w:ins w:id="151" w:author="TDI" w:date="2015-08-08T16:15:00Z"/>
            </w:rPr>
          </w:rPrChange>
        </w:rPr>
        <w:pPrChange w:id="152" w:author="TDI" w:date="2015-08-08T16:15:00Z">
          <w:pPr>
            <w:widowControl w:val="0"/>
            <w:autoSpaceDE w:val="0"/>
            <w:autoSpaceDN w:val="0"/>
            <w:adjustRightInd w:val="0"/>
          </w:pPr>
        </w:pPrChange>
      </w:pPr>
      <w:ins w:id="153" w:author="TDI" w:date="2015-08-08T16:15:00Z">
        <w:r w:rsidRPr="009C1954">
          <w:rPr>
            <w:color w:val="auto"/>
            <w:sz w:val="24"/>
            <w:rPrChange w:id="154" w:author="TDI" w:date="2015-08-08T16:15:00Z">
              <w:rPr/>
            </w:rPrChange>
          </w:rPr>
          <w:t xml:space="preserve">2. </w:t>
        </w:r>
        <w:r w:rsidRPr="009C1954">
          <w:rPr>
            <w:color w:val="auto"/>
            <w:sz w:val="24"/>
            <w:rPrChange w:id="155" w:author="TDI" w:date="2015-08-08T16:15:00Z">
              <w:rPr/>
            </w:rPrChange>
          </w:rPr>
          <w:tab/>
          <w:t xml:space="preserve">Kopans DB. The 2009 U.S. Preventive Services Task Force Guidelines Ignore Important Scientific Evidence and Should Be Revised or Withdrawn. Radiology 2010;256(1):15–20. </w:t>
        </w:r>
      </w:ins>
    </w:p>
    <w:p w14:paraId="061E9AB5" w14:textId="77777777" w:rsidR="009C1954" w:rsidRPr="009C1954" w:rsidRDefault="009C1954">
      <w:pPr>
        <w:pStyle w:val="Bibliography"/>
        <w:rPr>
          <w:ins w:id="156" w:author="TDI" w:date="2015-08-08T16:15:00Z"/>
          <w:color w:val="auto"/>
          <w:sz w:val="24"/>
          <w:rPrChange w:id="157" w:author="TDI" w:date="2015-08-08T16:15:00Z">
            <w:rPr>
              <w:ins w:id="158" w:author="TDI" w:date="2015-08-08T16:15:00Z"/>
            </w:rPr>
          </w:rPrChange>
        </w:rPr>
        <w:pPrChange w:id="159" w:author="TDI" w:date="2015-08-08T16:15:00Z">
          <w:pPr>
            <w:widowControl w:val="0"/>
            <w:autoSpaceDE w:val="0"/>
            <w:autoSpaceDN w:val="0"/>
            <w:adjustRightInd w:val="0"/>
          </w:pPr>
        </w:pPrChange>
      </w:pPr>
      <w:ins w:id="160" w:author="TDI" w:date="2015-08-08T16:15:00Z">
        <w:r w:rsidRPr="009C1954">
          <w:rPr>
            <w:color w:val="auto"/>
            <w:sz w:val="24"/>
            <w:rPrChange w:id="161" w:author="TDI" w:date="2015-08-08T16:15:00Z">
              <w:rPr/>
            </w:rPrChange>
          </w:rPr>
          <w:t xml:space="preserve">3. </w:t>
        </w:r>
        <w:r w:rsidRPr="009C1954">
          <w:rPr>
            <w:color w:val="auto"/>
            <w:sz w:val="24"/>
            <w:rPrChange w:id="162" w:author="TDI" w:date="2015-08-08T16:15:00Z">
              <w:rPr/>
            </w:rPrChange>
          </w:rPr>
          <w:tab/>
          <w:t xml:space="preserve">Petitti DB, Calonge N, LeFevre ML, Melnyk BM, Wilt TJ, Schwartz JS. Breast Cancer Screening: From Science to Recommendation. Radiology 2010;256(1):8–14. </w:t>
        </w:r>
      </w:ins>
    </w:p>
    <w:p w14:paraId="5F21C1DB" w14:textId="77777777" w:rsidR="009C1954" w:rsidRPr="009C1954" w:rsidRDefault="009C1954">
      <w:pPr>
        <w:pStyle w:val="Bibliography"/>
        <w:rPr>
          <w:ins w:id="163" w:author="TDI" w:date="2015-08-08T16:15:00Z"/>
          <w:color w:val="auto"/>
          <w:sz w:val="24"/>
          <w:rPrChange w:id="164" w:author="TDI" w:date="2015-08-08T16:15:00Z">
            <w:rPr>
              <w:ins w:id="165" w:author="TDI" w:date="2015-08-08T16:15:00Z"/>
            </w:rPr>
          </w:rPrChange>
        </w:rPr>
        <w:pPrChange w:id="166" w:author="TDI" w:date="2015-08-08T16:15:00Z">
          <w:pPr>
            <w:widowControl w:val="0"/>
            <w:autoSpaceDE w:val="0"/>
            <w:autoSpaceDN w:val="0"/>
            <w:adjustRightInd w:val="0"/>
          </w:pPr>
        </w:pPrChange>
      </w:pPr>
      <w:ins w:id="167" w:author="TDI" w:date="2015-08-08T16:15:00Z">
        <w:r w:rsidRPr="009C1954">
          <w:rPr>
            <w:color w:val="auto"/>
            <w:sz w:val="24"/>
            <w:rPrChange w:id="168" w:author="TDI" w:date="2015-08-08T16:15:00Z">
              <w:rPr/>
            </w:rPrChange>
          </w:rPr>
          <w:t xml:space="preserve">4. </w:t>
        </w:r>
        <w:r w:rsidRPr="009C1954">
          <w:rPr>
            <w:color w:val="auto"/>
            <w:sz w:val="24"/>
            <w:rPrChange w:id="169" w:author="TDI" w:date="2015-08-08T16:15:00Z">
              <w:rPr/>
            </w:rPrChange>
          </w:rPr>
          <w:tab/>
          <w:t xml:space="preserve">Gotzsche PC M. D., Heath I, Visco F. Mammography Screening: Truth, Lies and Controversy. 1 edition. London ; New York: Radcliffe Medical PR; 2012. </w:t>
        </w:r>
      </w:ins>
    </w:p>
    <w:p w14:paraId="2D16DFED" w14:textId="77777777" w:rsidR="009C1954" w:rsidRPr="009C1954" w:rsidRDefault="009C1954">
      <w:pPr>
        <w:pStyle w:val="Bibliography"/>
        <w:rPr>
          <w:ins w:id="170" w:author="TDI" w:date="2015-08-08T16:15:00Z"/>
          <w:color w:val="auto"/>
          <w:sz w:val="24"/>
          <w:rPrChange w:id="171" w:author="TDI" w:date="2015-08-08T16:15:00Z">
            <w:rPr>
              <w:ins w:id="172" w:author="TDI" w:date="2015-08-08T16:15:00Z"/>
            </w:rPr>
          </w:rPrChange>
        </w:rPr>
        <w:pPrChange w:id="173" w:author="TDI" w:date="2015-08-08T16:15:00Z">
          <w:pPr>
            <w:widowControl w:val="0"/>
            <w:autoSpaceDE w:val="0"/>
            <w:autoSpaceDN w:val="0"/>
            <w:adjustRightInd w:val="0"/>
          </w:pPr>
        </w:pPrChange>
      </w:pPr>
      <w:ins w:id="174" w:author="TDI" w:date="2015-08-08T16:15:00Z">
        <w:r w:rsidRPr="009C1954">
          <w:rPr>
            <w:color w:val="auto"/>
            <w:sz w:val="24"/>
            <w:rPrChange w:id="175" w:author="TDI" w:date="2015-08-08T16:15:00Z">
              <w:rPr/>
            </w:rPrChange>
          </w:rPr>
          <w:t xml:space="preserve">5. </w:t>
        </w:r>
        <w:r w:rsidRPr="009C1954">
          <w:rPr>
            <w:color w:val="auto"/>
            <w:sz w:val="24"/>
            <w:rPrChange w:id="176" w:author="TDI" w:date="2015-08-08T16:15:00Z">
              <w:rPr/>
            </w:rPrChange>
          </w:rPr>
          <w:tab/>
          <w:t xml:space="preserve">Berry D. Breast cancer screening: Controversy of impact. Breast 2013;22(0 2):S73–6. </w:t>
        </w:r>
      </w:ins>
    </w:p>
    <w:p w14:paraId="61995A1E" w14:textId="77777777" w:rsidR="009C1954" w:rsidRPr="009C1954" w:rsidRDefault="009C1954">
      <w:pPr>
        <w:pStyle w:val="Bibliography"/>
        <w:rPr>
          <w:ins w:id="177" w:author="TDI" w:date="2015-08-08T16:15:00Z"/>
          <w:color w:val="auto"/>
          <w:sz w:val="24"/>
          <w:rPrChange w:id="178" w:author="TDI" w:date="2015-08-08T16:15:00Z">
            <w:rPr>
              <w:ins w:id="179" w:author="TDI" w:date="2015-08-08T16:15:00Z"/>
            </w:rPr>
          </w:rPrChange>
        </w:rPr>
        <w:pPrChange w:id="180" w:author="TDI" w:date="2015-08-08T16:15:00Z">
          <w:pPr>
            <w:widowControl w:val="0"/>
            <w:autoSpaceDE w:val="0"/>
            <w:autoSpaceDN w:val="0"/>
            <w:adjustRightInd w:val="0"/>
          </w:pPr>
        </w:pPrChange>
      </w:pPr>
      <w:ins w:id="181" w:author="TDI" w:date="2015-08-08T16:15:00Z">
        <w:r w:rsidRPr="009C1954">
          <w:rPr>
            <w:color w:val="auto"/>
            <w:sz w:val="24"/>
            <w:rPrChange w:id="182" w:author="TDI" w:date="2015-08-08T16:15:00Z">
              <w:rPr/>
            </w:rPrChange>
          </w:rPr>
          <w:t xml:space="preserve">6. </w:t>
        </w:r>
        <w:r w:rsidRPr="009C1954">
          <w:rPr>
            <w:color w:val="auto"/>
            <w:sz w:val="24"/>
            <w:rPrChange w:id="183" w:author="TDI" w:date="2015-08-08T16:15:00Z">
              <w:rPr/>
            </w:rPrChange>
          </w:rPr>
          <w:tab/>
          <w:t xml:space="preserve">Miller AB, Wall C, Baines CJ, Sun P, To T, Narod SA. Twenty five year follow-up for breast cancer incidence and mortality of the Canadian National Breast Screening Study: randomised screening trial. BMJ 2014;348:g366. </w:t>
        </w:r>
      </w:ins>
    </w:p>
    <w:p w14:paraId="532314A1" w14:textId="77777777" w:rsidR="009C1954" w:rsidRPr="009C1954" w:rsidRDefault="009C1954">
      <w:pPr>
        <w:pStyle w:val="Bibliography"/>
        <w:rPr>
          <w:ins w:id="184" w:author="TDI" w:date="2015-08-08T16:15:00Z"/>
          <w:color w:val="auto"/>
          <w:sz w:val="24"/>
          <w:rPrChange w:id="185" w:author="TDI" w:date="2015-08-08T16:15:00Z">
            <w:rPr>
              <w:ins w:id="186" w:author="TDI" w:date="2015-08-08T16:15:00Z"/>
            </w:rPr>
          </w:rPrChange>
        </w:rPr>
        <w:pPrChange w:id="187" w:author="TDI" w:date="2015-08-08T16:15:00Z">
          <w:pPr>
            <w:widowControl w:val="0"/>
            <w:autoSpaceDE w:val="0"/>
            <w:autoSpaceDN w:val="0"/>
            <w:adjustRightInd w:val="0"/>
          </w:pPr>
        </w:pPrChange>
      </w:pPr>
      <w:ins w:id="188" w:author="TDI" w:date="2015-08-08T16:15:00Z">
        <w:r w:rsidRPr="009C1954">
          <w:rPr>
            <w:color w:val="auto"/>
            <w:sz w:val="24"/>
            <w:rPrChange w:id="189" w:author="TDI" w:date="2015-08-08T16:15:00Z">
              <w:rPr/>
            </w:rPrChange>
          </w:rPr>
          <w:t xml:space="preserve">7. </w:t>
        </w:r>
        <w:r w:rsidRPr="009C1954">
          <w:rPr>
            <w:color w:val="auto"/>
            <w:sz w:val="24"/>
            <w:rPrChange w:id="190" w:author="TDI" w:date="2015-08-08T16:15:00Z">
              <w:rPr/>
            </w:rPrChange>
          </w:rPr>
          <w:tab/>
          <w:t>Harding C, Pompei F, Burmistrov D, Welch H, Abebe R, Wilson R. BReast cancer screening, incidence, and mortality across us counties. JAMA Intern Med [Internet] 2015 [cited 2015 Aug 8];Available from: http://dx.doi.org/10.1001/jamainternmed.2015.3043</w:t>
        </w:r>
      </w:ins>
    </w:p>
    <w:p w14:paraId="03DB3544" w14:textId="77777777" w:rsidR="009C1954" w:rsidRPr="009C1954" w:rsidRDefault="009C1954">
      <w:pPr>
        <w:pStyle w:val="Bibliography"/>
        <w:rPr>
          <w:ins w:id="191" w:author="TDI" w:date="2015-08-08T16:15:00Z"/>
          <w:color w:val="auto"/>
          <w:sz w:val="24"/>
          <w:rPrChange w:id="192" w:author="TDI" w:date="2015-08-08T16:15:00Z">
            <w:rPr>
              <w:ins w:id="193" w:author="TDI" w:date="2015-08-08T16:15:00Z"/>
            </w:rPr>
          </w:rPrChange>
        </w:rPr>
        <w:pPrChange w:id="194" w:author="TDI" w:date="2015-08-08T16:15:00Z">
          <w:pPr>
            <w:widowControl w:val="0"/>
            <w:autoSpaceDE w:val="0"/>
            <w:autoSpaceDN w:val="0"/>
            <w:adjustRightInd w:val="0"/>
          </w:pPr>
        </w:pPrChange>
      </w:pPr>
      <w:ins w:id="195" w:author="TDI" w:date="2015-08-08T16:15:00Z">
        <w:r w:rsidRPr="009C1954">
          <w:rPr>
            <w:color w:val="auto"/>
            <w:sz w:val="24"/>
            <w:rPrChange w:id="196" w:author="TDI" w:date="2015-08-08T16:15:00Z">
              <w:rPr/>
            </w:rPrChange>
          </w:rPr>
          <w:t xml:space="preserve">8. </w:t>
        </w:r>
        <w:r w:rsidRPr="009C1954">
          <w:rPr>
            <w:color w:val="auto"/>
            <w:sz w:val="24"/>
            <w:rPrChange w:id="197" w:author="TDI" w:date="2015-08-08T16:15:00Z">
              <w:rPr/>
            </w:rPrChange>
          </w:rPr>
          <w:tab/>
          <w:t xml:space="preserve">Nelson HD, Tyne K, Naik A, Bougatsos C, Chan BK, Humphrey L. Screening for Breast Cancer: An Update for the U.S. Preventive Services Task Force. Ann Intern Med 2009;151(10):727–37. </w:t>
        </w:r>
      </w:ins>
    </w:p>
    <w:p w14:paraId="0B971DD7" w14:textId="77777777" w:rsidR="009C1954" w:rsidRPr="009C1954" w:rsidRDefault="009C1954">
      <w:pPr>
        <w:pStyle w:val="Bibliography"/>
        <w:rPr>
          <w:ins w:id="198" w:author="TDI" w:date="2015-08-08T16:15:00Z"/>
          <w:color w:val="auto"/>
          <w:sz w:val="24"/>
          <w:rPrChange w:id="199" w:author="TDI" w:date="2015-08-08T16:15:00Z">
            <w:rPr>
              <w:ins w:id="200" w:author="TDI" w:date="2015-08-08T16:15:00Z"/>
            </w:rPr>
          </w:rPrChange>
        </w:rPr>
        <w:pPrChange w:id="201" w:author="TDI" w:date="2015-08-08T16:15:00Z">
          <w:pPr>
            <w:widowControl w:val="0"/>
            <w:autoSpaceDE w:val="0"/>
            <w:autoSpaceDN w:val="0"/>
            <w:adjustRightInd w:val="0"/>
          </w:pPr>
        </w:pPrChange>
      </w:pPr>
      <w:ins w:id="202" w:author="TDI" w:date="2015-08-08T16:15:00Z">
        <w:r w:rsidRPr="009C1954">
          <w:rPr>
            <w:color w:val="auto"/>
            <w:sz w:val="24"/>
            <w:rPrChange w:id="203" w:author="TDI" w:date="2015-08-08T16:15:00Z">
              <w:rPr/>
            </w:rPrChange>
          </w:rPr>
          <w:t xml:space="preserve">9. </w:t>
        </w:r>
        <w:r w:rsidRPr="009C1954">
          <w:rPr>
            <w:color w:val="auto"/>
            <w:sz w:val="24"/>
            <w:rPrChange w:id="204" w:author="TDI" w:date="2015-08-08T16:15:00Z">
              <w:rPr/>
            </w:rPrChange>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3F60740F" w14:textId="77777777" w:rsidR="009C1954" w:rsidRPr="009C1954" w:rsidRDefault="009C1954">
      <w:pPr>
        <w:pStyle w:val="Bibliography"/>
        <w:rPr>
          <w:ins w:id="205" w:author="TDI" w:date="2015-08-08T16:15:00Z"/>
          <w:color w:val="auto"/>
          <w:sz w:val="24"/>
          <w:rPrChange w:id="206" w:author="TDI" w:date="2015-08-08T16:15:00Z">
            <w:rPr>
              <w:ins w:id="207" w:author="TDI" w:date="2015-08-08T16:15:00Z"/>
            </w:rPr>
          </w:rPrChange>
        </w:rPr>
        <w:pPrChange w:id="208" w:author="TDI" w:date="2015-08-08T16:15:00Z">
          <w:pPr>
            <w:widowControl w:val="0"/>
            <w:autoSpaceDE w:val="0"/>
            <w:autoSpaceDN w:val="0"/>
            <w:adjustRightInd w:val="0"/>
          </w:pPr>
        </w:pPrChange>
      </w:pPr>
      <w:ins w:id="209" w:author="TDI" w:date="2015-08-08T16:15:00Z">
        <w:r w:rsidRPr="009C1954">
          <w:rPr>
            <w:color w:val="auto"/>
            <w:sz w:val="24"/>
            <w:rPrChange w:id="210" w:author="TDI" w:date="2015-08-08T16:15:00Z">
              <w:rPr/>
            </w:rPrChange>
          </w:rPr>
          <w:t xml:space="preserve">10. </w:t>
        </w:r>
        <w:r w:rsidRPr="009C1954">
          <w:rPr>
            <w:color w:val="auto"/>
            <w:sz w:val="24"/>
            <w:rPrChange w:id="211" w:author="TDI" w:date="2015-08-08T16:15:00Z">
              <w:rPr/>
            </w:rPrChange>
          </w:rPr>
          <w:tab/>
          <w:t xml:space="preserve">Helvie MA. Digital Mammography Imaging: Breast Tomosynthesis and Advanced Applications. Radiol Clin North Am 2010;48(5):917–29. </w:t>
        </w:r>
      </w:ins>
    </w:p>
    <w:p w14:paraId="72512AB4" w14:textId="77777777" w:rsidR="009C1954" w:rsidRPr="009C1954" w:rsidRDefault="009C1954">
      <w:pPr>
        <w:pStyle w:val="Bibliography"/>
        <w:rPr>
          <w:ins w:id="212" w:author="TDI" w:date="2015-08-08T16:15:00Z"/>
          <w:color w:val="auto"/>
          <w:sz w:val="24"/>
          <w:rPrChange w:id="213" w:author="TDI" w:date="2015-08-08T16:15:00Z">
            <w:rPr>
              <w:ins w:id="214" w:author="TDI" w:date="2015-08-08T16:15:00Z"/>
            </w:rPr>
          </w:rPrChange>
        </w:rPr>
        <w:pPrChange w:id="215" w:author="TDI" w:date="2015-08-08T16:15:00Z">
          <w:pPr>
            <w:widowControl w:val="0"/>
            <w:autoSpaceDE w:val="0"/>
            <w:autoSpaceDN w:val="0"/>
            <w:adjustRightInd w:val="0"/>
          </w:pPr>
        </w:pPrChange>
      </w:pPr>
      <w:ins w:id="216" w:author="TDI" w:date="2015-08-08T16:15:00Z">
        <w:r w:rsidRPr="009C1954">
          <w:rPr>
            <w:color w:val="auto"/>
            <w:sz w:val="24"/>
            <w:rPrChange w:id="217" w:author="TDI" w:date="2015-08-08T16:15:00Z">
              <w:rPr/>
            </w:rPrChange>
          </w:rPr>
          <w:t xml:space="preserve">11. </w:t>
        </w:r>
        <w:r w:rsidRPr="009C1954">
          <w:rPr>
            <w:color w:val="auto"/>
            <w:sz w:val="24"/>
            <w:rPrChange w:id="218" w:author="TDI" w:date="2015-08-08T16:15:00Z">
              <w:rPr/>
            </w:rPrChange>
          </w:rPr>
          <w:tab/>
          <w:t xml:space="preserve">Beltrán-Sánchez H, Preston SH, Canudas-Romo V. An integrated approach to cause-of-death analysis: cause-deleted life tables and decompositions of life expectancy. Demogr Res 2008;19:1323–50. </w:t>
        </w:r>
      </w:ins>
    </w:p>
    <w:p w14:paraId="2EE031A1" w14:textId="77777777" w:rsidR="009C1954" w:rsidRPr="009C1954" w:rsidRDefault="009C1954">
      <w:pPr>
        <w:pStyle w:val="Bibliography"/>
        <w:rPr>
          <w:ins w:id="219" w:author="TDI" w:date="2015-08-08T16:15:00Z"/>
          <w:color w:val="auto"/>
          <w:sz w:val="24"/>
          <w:rPrChange w:id="220" w:author="TDI" w:date="2015-08-08T16:15:00Z">
            <w:rPr>
              <w:ins w:id="221" w:author="TDI" w:date="2015-08-08T16:15:00Z"/>
            </w:rPr>
          </w:rPrChange>
        </w:rPr>
        <w:pPrChange w:id="222" w:author="TDI" w:date="2015-08-08T16:15:00Z">
          <w:pPr>
            <w:widowControl w:val="0"/>
            <w:autoSpaceDE w:val="0"/>
            <w:autoSpaceDN w:val="0"/>
            <w:adjustRightInd w:val="0"/>
          </w:pPr>
        </w:pPrChange>
      </w:pPr>
      <w:ins w:id="223" w:author="TDI" w:date="2015-08-08T16:15:00Z">
        <w:r w:rsidRPr="009C1954">
          <w:rPr>
            <w:color w:val="auto"/>
            <w:sz w:val="24"/>
            <w:rPrChange w:id="224" w:author="TDI" w:date="2015-08-08T16:15:00Z">
              <w:rPr/>
            </w:rPrChange>
          </w:rPr>
          <w:t xml:space="preserve">12. </w:t>
        </w:r>
        <w:r w:rsidRPr="009C1954">
          <w:rPr>
            <w:color w:val="auto"/>
            <w:sz w:val="24"/>
            <w:rPrChange w:id="225" w:author="TDI" w:date="2015-08-08T16:15:00Z">
              <w:rPr/>
            </w:rPrChange>
          </w:rPr>
          <w:tab/>
          <w:t xml:space="preserve">Samir Soneji, Hiram Beltrán-Sánchez, Harold Sox. Assessing Progress in Reducing the Burden of Cancer Mortality, 1985-2005. J Clin Oncol 2014;32(5):444–8. </w:t>
        </w:r>
      </w:ins>
    </w:p>
    <w:p w14:paraId="69DCB93D" w14:textId="77777777" w:rsidR="009C1954" w:rsidRPr="009C1954" w:rsidRDefault="009C1954">
      <w:pPr>
        <w:pStyle w:val="Bibliography"/>
        <w:rPr>
          <w:ins w:id="226" w:author="TDI" w:date="2015-08-08T16:15:00Z"/>
          <w:color w:val="auto"/>
          <w:sz w:val="24"/>
          <w:rPrChange w:id="227" w:author="TDI" w:date="2015-08-08T16:15:00Z">
            <w:rPr>
              <w:ins w:id="228" w:author="TDI" w:date="2015-08-08T16:15:00Z"/>
            </w:rPr>
          </w:rPrChange>
        </w:rPr>
        <w:pPrChange w:id="229" w:author="TDI" w:date="2015-08-08T16:15:00Z">
          <w:pPr>
            <w:widowControl w:val="0"/>
            <w:autoSpaceDE w:val="0"/>
            <w:autoSpaceDN w:val="0"/>
            <w:adjustRightInd w:val="0"/>
          </w:pPr>
        </w:pPrChange>
      </w:pPr>
      <w:ins w:id="230" w:author="TDI" w:date="2015-08-08T16:15:00Z">
        <w:r w:rsidRPr="009C1954">
          <w:rPr>
            <w:color w:val="auto"/>
            <w:sz w:val="24"/>
            <w:rPrChange w:id="231" w:author="TDI" w:date="2015-08-08T16:15:00Z">
              <w:rPr/>
            </w:rPrChange>
          </w:rPr>
          <w:t xml:space="preserve">13. </w:t>
        </w:r>
        <w:r w:rsidRPr="009C1954">
          <w:rPr>
            <w:color w:val="auto"/>
            <w:sz w:val="24"/>
            <w:rPrChange w:id="232" w:author="TDI" w:date="2015-08-08T16:15:00Z">
              <w:rPr/>
            </w:rPrChange>
          </w:rPr>
          <w:tab/>
          <w:t xml:space="preserve">Zackrisson S, Andersson I, Janzon L, Manjer J, Garne JP. Rate of over-diagnosis of breast cancer 15 years after end of Malmö mammographic screening trial: follow-up study. BMJ 2006;332(7543):689–92. </w:t>
        </w:r>
      </w:ins>
    </w:p>
    <w:p w14:paraId="53BB4B80" w14:textId="77777777" w:rsidR="009C1954" w:rsidRPr="009C1954" w:rsidRDefault="009C1954">
      <w:pPr>
        <w:pStyle w:val="Bibliography"/>
        <w:rPr>
          <w:ins w:id="233" w:author="TDI" w:date="2015-08-08T16:15:00Z"/>
          <w:color w:val="auto"/>
          <w:sz w:val="24"/>
          <w:rPrChange w:id="234" w:author="TDI" w:date="2015-08-08T16:15:00Z">
            <w:rPr>
              <w:ins w:id="235" w:author="TDI" w:date="2015-08-08T16:15:00Z"/>
            </w:rPr>
          </w:rPrChange>
        </w:rPr>
        <w:pPrChange w:id="236" w:author="TDI" w:date="2015-08-08T16:15:00Z">
          <w:pPr>
            <w:widowControl w:val="0"/>
            <w:autoSpaceDE w:val="0"/>
            <w:autoSpaceDN w:val="0"/>
            <w:adjustRightInd w:val="0"/>
          </w:pPr>
        </w:pPrChange>
      </w:pPr>
      <w:ins w:id="237" w:author="TDI" w:date="2015-08-08T16:15:00Z">
        <w:r w:rsidRPr="009C1954">
          <w:rPr>
            <w:color w:val="auto"/>
            <w:sz w:val="24"/>
            <w:rPrChange w:id="238" w:author="TDI" w:date="2015-08-08T16:15:00Z">
              <w:rPr/>
            </w:rPrChange>
          </w:rPr>
          <w:t xml:space="preserve">14. </w:t>
        </w:r>
        <w:r w:rsidRPr="009C1954">
          <w:rPr>
            <w:color w:val="auto"/>
            <w:sz w:val="24"/>
            <w:rPrChange w:id="239" w:author="TDI" w:date="2015-08-08T16:15:00Z">
              <w:rPr/>
            </w:rPrChange>
          </w:rPr>
          <w:tab/>
          <w:t xml:space="preserve">Preston SH, Heuveline P, Guillot M. Demography: Measuring and Modeling Population Processes. Blackwell Publishers Ltd; 2001. </w:t>
        </w:r>
      </w:ins>
    </w:p>
    <w:p w14:paraId="534C4E62" w14:textId="77777777" w:rsidR="009C1954" w:rsidRPr="009C1954" w:rsidRDefault="009C1954">
      <w:pPr>
        <w:pStyle w:val="Bibliography"/>
        <w:rPr>
          <w:ins w:id="240" w:author="TDI" w:date="2015-08-08T16:15:00Z"/>
          <w:color w:val="auto"/>
          <w:sz w:val="24"/>
          <w:rPrChange w:id="241" w:author="TDI" w:date="2015-08-08T16:15:00Z">
            <w:rPr>
              <w:ins w:id="242" w:author="TDI" w:date="2015-08-08T16:15:00Z"/>
            </w:rPr>
          </w:rPrChange>
        </w:rPr>
        <w:pPrChange w:id="243" w:author="TDI" w:date="2015-08-08T16:15:00Z">
          <w:pPr>
            <w:widowControl w:val="0"/>
            <w:autoSpaceDE w:val="0"/>
            <w:autoSpaceDN w:val="0"/>
            <w:adjustRightInd w:val="0"/>
          </w:pPr>
        </w:pPrChange>
      </w:pPr>
      <w:ins w:id="244" w:author="TDI" w:date="2015-08-08T16:15:00Z">
        <w:r w:rsidRPr="009C1954">
          <w:rPr>
            <w:color w:val="auto"/>
            <w:sz w:val="24"/>
            <w:rPrChange w:id="245" w:author="TDI" w:date="2015-08-08T16:15:00Z">
              <w:rPr/>
            </w:rPrChange>
          </w:rPr>
          <w:t xml:space="preserve">15. </w:t>
        </w:r>
        <w:r w:rsidRPr="009C1954">
          <w:rPr>
            <w:color w:val="auto"/>
            <w:sz w:val="24"/>
            <w:rPrChange w:id="246" w:author="TDI" w:date="2015-08-08T16:15:00Z">
              <w:rPr/>
            </w:rPrChange>
          </w:rPr>
          <w:tab/>
          <w:t xml:space="preserve">Kitagawa EM. Components of a Difference Between Two Rates*. J Am Stat Assoc 1955;50(272):1168–94. </w:t>
        </w:r>
      </w:ins>
    </w:p>
    <w:p w14:paraId="3167DA1F" w14:textId="77777777" w:rsidR="009C1954" w:rsidRPr="009C1954" w:rsidRDefault="009C1954">
      <w:pPr>
        <w:pStyle w:val="Bibliography"/>
        <w:rPr>
          <w:ins w:id="247" w:author="TDI" w:date="2015-08-08T16:15:00Z"/>
          <w:color w:val="auto"/>
          <w:sz w:val="24"/>
          <w:rPrChange w:id="248" w:author="TDI" w:date="2015-08-08T16:15:00Z">
            <w:rPr>
              <w:ins w:id="249" w:author="TDI" w:date="2015-08-08T16:15:00Z"/>
            </w:rPr>
          </w:rPrChange>
        </w:rPr>
        <w:pPrChange w:id="250" w:author="TDI" w:date="2015-08-08T16:15:00Z">
          <w:pPr>
            <w:widowControl w:val="0"/>
            <w:autoSpaceDE w:val="0"/>
            <w:autoSpaceDN w:val="0"/>
            <w:adjustRightInd w:val="0"/>
          </w:pPr>
        </w:pPrChange>
      </w:pPr>
      <w:ins w:id="251" w:author="TDI" w:date="2015-08-08T16:15:00Z">
        <w:r w:rsidRPr="009C1954">
          <w:rPr>
            <w:color w:val="auto"/>
            <w:sz w:val="24"/>
            <w:rPrChange w:id="252" w:author="TDI" w:date="2015-08-08T16:15:00Z">
              <w:rPr/>
            </w:rPrChange>
          </w:rPr>
          <w:t xml:space="preserve">16. </w:t>
        </w:r>
        <w:r w:rsidRPr="009C1954">
          <w:rPr>
            <w:color w:val="auto"/>
            <w:sz w:val="24"/>
            <w:rPrChange w:id="253" w:author="TDI" w:date="2015-08-08T16:15:00Z">
              <w:rPr/>
            </w:rPrChange>
          </w:rPr>
          <w:tab/>
          <w:t xml:space="preserve">Yen M-F, Tabár L, Vitak B, Smith RA, Chen H-H, Duffy SW. Quantifying the potential problem of overdiagnosis of ductal carcinoma in situ in breast cancer screening. Eur J Cancer Oxf Engl 1990 2003;39(12):1746–54. </w:t>
        </w:r>
      </w:ins>
    </w:p>
    <w:p w14:paraId="7827ACE7" w14:textId="77777777" w:rsidR="009C1954" w:rsidRPr="009C1954" w:rsidRDefault="009C1954">
      <w:pPr>
        <w:pStyle w:val="Bibliography"/>
        <w:rPr>
          <w:ins w:id="254" w:author="TDI" w:date="2015-08-08T16:15:00Z"/>
          <w:color w:val="auto"/>
          <w:sz w:val="24"/>
          <w:rPrChange w:id="255" w:author="TDI" w:date="2015-08-08T16:15:00Z">
            <w:rPr>
              <w:ins w:id="256" w:author="TDI" w:date="2015-08-08T16:15:00Z"/>
            </w:rPr>
          </w:rPrChange>
        </w:rPr>
        <w:pPrChange w:id="257" w:author="TDI" w:date="2015-08-08T16:15:00Z">
          <w:pPr>
            <w:widowControl w:val="0"/>
            <w:autoSpaceDE w:val="0"/>
            <w:autoSpaceDN w:val="0"/>
            <w:adjustRightInd w:val="0"/>
          </w:pPr>
        </w:pPrChange>
      </w:pPr>
      <w:ins w:id="258" w:author="TDI" w:date="2015-08-08T16:15:00Z">
        <w:r w:rsidRPr="009C1954">
          <w:rPr>
            <w:color w:val="auto"/>
            <w:sz w:val="24"/>
            <w:rPrChange w:id="259" w:author="TDI" w:date="2015-08-08T16:15:00Z">
              <w:rPr/>
            </w:rPrChange>
          </w:rPr>
          <w:t xml:space="preserve">17. </w:t>
        </w:r>
        <w:r w:rsidRPr="009C1954">
          <w:rPr>
            <w:color w:val="auto"/>
            <w:sz w:val="24"/>
            <w:rPrChange w:id="260" w:author="TDI" w:date="2015-08-08T16:15:00Z">
              <w:rPr/>
            </w:rPrChange>
          </w:rPr>
          <w:tab/>
          <w:t xml:space="preserve">Jørgensen KJ, Gøtzsche PC. Overdiagnosis in publicly organised mammography screening programmes: systematic review of incidence trends. BMJ 2009;339:b2587. </w:t>
        </w:r>
      </w:ins>
    </w:p>
    <w:p w14:paraId="25210B5D" w14:textId="77777777" w:rsidR="009C1954" w:rsidRPr="009C1954" w:rsidRDefault="009C1954">
      <w:pPr>
        <w:pStyle w:val="Bibliography"/>
        <w:rPr>
          <w:ins w:id="261" w:author="TDI" w:date="2015-08-08T16:15:00Z"/>
          <w:color w:val="auto"/>
          <w:sz w:val="24"/>
          <w:rPrChange w:id="262" w:author="TDI" w:date="2015-08-08T16:15:00Z">
            <w:rPr>
              <w:ins w:id="263" w:author="TDI" w:date="2015-08-08T16:15:00Z"/>
            </w:rPr>
          </w:rPrChange>
        </w:rPr>
        <w:pPrChange w:id="264" w:author="TDI" w:date="2015-08-08T16:15:00Z">
          <w:pPr>
            <w:widowControl w:val="0"/>
            <w:autoSpaceDE w:val="0"/>
            <w:autoSpaceDN w:val="0"/>
            <w:adjustRightInd w:val="0"/>
          </w:pPr>
        </w:pPrChange>
      </w:pPr>
      <w:ins w:id="265" w:author="TDI" w:date="2015-08-08T16:15:00Z">
        <w:r w:rsidRPr="009C1954">
          <w:rPr>
            <w:color w:val="auto"/>
            <w:sz w:val="24"/>
            <w:rPrChange w:id="266" w:author="TDI" w:date="2015-08-08T16:15:00Z">
              <w:rPr/>
            </w:rPrChange>
          </w:rPr>
          <w:t xml:space="preserve">18. </w:t>
        </w:r>
        <w:r w:rsidRPr="009C1954">
          <w:rPr>
            <w:color w:val="auto"/>
            <w:sz w:val="24"/>
            <w:rPrChange w:id="267" w:author="TDI" w:date="2015-08-08T16:15:00Z">
              <w:rPr/>
            </w:rPrChange>
          </w:rPr>
          <w:tab/>
          <w:t xml:space="preserve">Welch HG, Black WC. Overdiagnosis in Cancer. J Natl Cancer Inst 2010;102(9):605–13. </w:t>
        </w:r>
      </w:ins>
    </w:p>
    <w:p w14:paraId="7FBDA28F" w14:textId="77777777" w:rsidR="009C1954" w:rsidRPr="009C1954" w:rsidRDefault="009C1954">
      <w:pPr>
        <w:pStyle w:val="Bibliography"/>
        <w:rPr>
          <w:ins w:id="268" w:author="TDI" w:date="2015-08-08T16:15:00Z"/>
          <w:color w:val="auto"/>
          <w:sz w:val="24"/>
          <w:rPrChange w:id="269" w:author="TDI" w:date="2015-08-08T16:15:00Z">
            <w:rPr>
              <w:ins w:id="270" w:author="TDI" w:date="2015-08-08T16:15:00Z"/>
            </w:rPr>
          </w:rPrChange>
        </w:rPr>
        <w:pPrChange w:id="271" w:author="TDI" w:date="2015-08-08T16:15:00Z">
          <w:pPr>
            <w:widowControl w:val="0"/>
            <w:autoSpaceDE w:val="0"/>
            <w:autoSpaceDN w:val="0"/>
            <w:adjustRightInd w:val="0"/>
          </w:pPr>
        </w:pPrChange>
      </w:pPr>
      <w:ins w:id="272" w:author="TDI" w:date="2015-08-08T16:15:00Z">
        <w:r w:rsidRPr="009C1954">
          <w:rPr>
            <w:color w:val="auto"/>
            <w:sz w:val="24"/>
            <w:rPrChange w:id="273" w:author="TDI" w:date="2015-08-08T16:15:00Z">
              <w:rPr/>
            </w:rPrChange>
          </w:rPr>
          <w:t xml:space="preserve">19. </w:t>
        </w:r>
        <w:r w:rsidRPr="009C1954">
          <w:rPr>
            <w:color w:val="auto"/>
            <w:sz w:val="24"/>
            <w:rPrChange w:id="274" w:author="TDI" w:date="2015-08-08T16:15:00Z">
              <w:rPr/>
            </w:rPrChange>
          </w:rPr>
          <w:tab/>
          <w:t xml:space="preserve">Kalager M, Zelen M, Langmark F, Adami H-O. Effect of screening mammography on breast-cancer mortality in Norway. N Engl J Med 2010;363(13):1203–10. </w:t>
        </w:r>
      </w:ins>
    </w:p>
    <w:p w14:paraId="2912357F" w14:textId="77777777" w:rsidR="009C1954" w:rsidRPr="009C1954" w:rsidRDefault="009C1954">
      <w:pPr>
        <w:pStyle w:val="Bibliography"/>
        <w:rPr>
          <w:ins w:id="275" w:author="TDI" w:date="2015-08-08T16:15:00Z"/>
          <w:color w:val="auto"/>
          <w:sz w:val="24"/>
          <w:rPrChange w:id="276" w:author="TDI" w:date="2015-08-08T16:15:00Z">
            <w:rPr>
              <w:ins w:id="277" w:author="TDI" w:date="2015-08-08T16:15:00Z"/>
            </w:rPr>
          </w:rPrChange>
        </w:rPr>
        <w:pPrChange w:id="278" w:author="TDI" w:date="2015-08-08T16:15:00Z">
          <w:pPr>
            <w:widowControl w:val="0"/>
            <w:autoSpaceDE w:val="0"/>
            <w:autoSpaceDN w:val="0"/>
            <w:adjustRightInd w:val="0"/>
          </w:pPr>
        </w:pPrChange>
      </w:pPr>
      <w:ins w:id="279" w:author="TDI" w:date="2015-08-08T16:15:00Z">
        <w:r w:rsidRPr="009C1954">
          <w:rPr>
            <w:color w:val="auto"/>
            <w:sz w:val="24"/>
            <w:rPrChange w:id="280" w:author="TDI" w:date="2015-08-08T16:15:00Z">
              <w:rPr/>
            </w:rPrChange>
          </w:rPr>
          <w:t xml:space="preserve">20. </w:t>
        </w:r>
        <w:r w:rsidRPr="009C1954">
          <w:rPr>
            <w:color w:val="auto"/>
            <w:sz w:val="24"/>
            <w:rPrChange w:id="281" w:author="TDI" w:date="2015-08-08T16:15:00Z">
              <w:rPr/>
            </w:rPrChange>
          </w:rPr>
          <w:tab/>
          <w:t xml:space="preserve">Etzioni R, Xia J, Hubbard R, Weiss NS, Gulati R. A Reality Check for Overdiagnosis Estimates Associated With Breast Cancer Screening. J Natl Cancer Inst 2014;106(12):dju315. </w:t>
        </w:r>
      </w:ins>
    </w:p>
    <w:p w14:paraId="3A9B1231" w14:textId="77777777" w:rsidR="009C1954" w:rsidRPr="009C1954" w:rsidRDefault="009C1954">
      <w:pPr>
        <w:pStyle w:val="Bibliography"/>
        <w:rPr>
          <w:ins w:id="282" w:author="TDI" w:date="2015-08-08T16:15:00Z"/>
          <w:color w:val="auto"/>
          <w:sz w:val="24"/>
          <w:rPrChange w:id="283" w:author="TDI" w:date="2015-08-08T16:15:00Z">
            <w:rPr>
              <w:ins w:id="284" w:author="TDI" w:date="2015-08-08T16:15:00Z"/>
            </w:rPr>
          </w:rPrChange>
        </w:rPr>
        <w:pPrChange w:id="285" w:author="TDI" w:date="2015-08-08T16:15:00Z">
          <w:pPr>
            <w:widowControl w:val="0"/>
            <w:autoSpaceDE w:val="0"/>
            <w:autoSpaceDN w:val="0"/>
            <w:adjustRightInd w:val="0"/>
          </w:pPr>
        </w:pPrChange>
      </w:pPr>
      <w:ins w:id="286" w:author="TDI" w:date="2015-08-08T16:15:00Z">
        <w:r w:rsidRPr="009C1954">
          <w:rPr>
            <w:color w:val="auto"/>
            <w:sz w:val="24"/>
            <w:rPrChange w:id="287" w:author="TDI" w:date="2015-08-08T16:15:00Z">
              <w:rPr/>
            </w:rPrChange>
          </w:rPr>
          <w:t xml:space="preserve">21. </w:t>
        </w:r>
        <w:r w:rsidRPr="009C1954">
          <w:rPr>
            <w:color w:val="auto"/>
            <w:sz w:val="24"/>
            <w:rPrChange w:id="288" w:author="TDI" w:date="2015-08-08T16:15:00Z">
              <w:rPr/>
            </w:rPrChange>
          </w:rPr>
          <w:tab/>
          <w:t xml:space="preserve">Gangnon RE, Sprague BL, Stout NK, et al. The contribution of mammography screening to breast cancer incidence trends in the United States: an updated age-period-cohort model. Cancer Epidemiol Biomark Prev Publ Am Assoc Cancer Res Cosponsored Am Soc Prev Oncol 2015;24(6):905–12. </w:t>
        </w:r>
      </w:ins>
    </w:p>
    <w:p w14:paraId="6A15BF75" w14:textId="77777777" w:rsidR="009C1954" w:rsidRPr="009C1954" w:rsidRDefault="009C1954">
      <w:pPr>
        <w:pStyle w:val="Bibliography"/>
        <w:rPr>
          <w:ins w:id="289" w:author="TDI" w:date="2015-08-08T16:15:00Z"/>
          <w:color w:val="auto"/>
          <w:sz w:val="24"/>
          <w:rPrChange w:id="290" w:author="TDI" w:date="2015-08-08T16:15:00Z">
            <w:rPr>
              <w:ins w:id="291" w:author="TDI" w:date="2015-08-08T16:15:00Z"/>
            </w:rPr>
          </w:rPrChange>
        </w:rPr>
        <w:pPrChange w:id="292" w:author="TDI" w:date="2015-08-08T16:15:00Z">
          <w:pPr>
            <w:widowControl w:val="0"/>
            <w:autoSpaceDE w:val="0"/>
            <w:autoSpaceDN w:val="0"/>
            <w:adjustRightInd w:val="0"/>
          </w:pPr>
        </w:pPrChange>
      </w:pPr>
      <w:ins w:id="293" w:author="TDI" w:date="2015-08-08T16:15:00Z">
        <w:r w:rsidRPr="009C1954">
          <w:rPr>
            <w:color w:val="auto"/>
            <w:sz w:val="24"/>
            <w:rPrChange w:id="294" w:author="TDI" w:date="2015-08-08T16:15:00Z">
              <w:rPr/>
            </w:rPrChange>
          </w:rPr>
          <w:t xml:space="preserve">22. </w:t>
        </w:r>
        <w:r w:rsidRPr="009C1954">
          <w:rPr>
            <w:color w:val="auto"/>
            <w:sz w:val="24"/>
            <w:rPrChange w:id="295" w:author="TDI" w:date="2015-08-08T16:15:00Z">
              <w:rPr/>
            </w:rPrChange>
          </w:rPr>
          <w:tab/>
          <w:t xml:space="preserve">Gøtzsche PC, Olsen O. Is screening for breast cancer with mammography justifiable? Lancet 2000;355(9198):129–34. </w:t>
        </w:r>
      </w:ins>
    </w:p>
    <w:p w14:paraId="5F5EEDA7" w14:textId="77777777" w:rsidR="009C1954" w:rsidRPr="009C1954" w:rsidRDefault="009C1954">
      <w:pPr>
        <w:pStyle w:val="Bibliography"/>
        <w:rPr>
          <w:ins w:id="296" w:author="TDI" w:date="2015-08-08T16:15:00Z"/>
          <w:color w:val="auto"/>
          <w:sz w:val="24"/>
          <w:rPrChange w:id="297" w:author="TDI" w:date="2015-08-08T16:15:00Z">
            <w:rPr>
              <w:ins w:id="298" w:author="TDI" w:date="2015-08-08T16:15:00Z"/>
            </w:rPr>
          </w:rPrChange>
        </w:rPr>
        <w:pPrChange w:id="299" w:author="TDI" w:date="2015-08-08T16:15:00Z">
          <w:pPr>
            <w:widowControl w:val="0"/>
            <w:autoSpaceDE w:val="0"/>
            <w:autoSpaceDN w:val="0"/>
            <w:adjustRightInd w:val="0"/>
          </w:pPr>
        </w:pPrChange>
      </w:pPr>
      <w:ins w:id="300" w:author="TDI" w:date="2015-08-08T16:15:00Z">
        <w:r w:rsidRPr="009C1954">
          <w:rPr>
            <w:color w:val="auto"/>
            <w:sz w:val="24"/>
            <w:rPrChange w:id="301" w:author="TDI" w:date="2015-08-08T16:15:00Z">
              <w:rPr/>
            </w:rPrChange>
          </w:rPr>
          <w:t xml:space="preserve">23. </w:t>
        </w:r>
        <w:r w:rsidRPr="009C1954">
          <w:rPr>
            <w:color w:val="auto"/>
            <w:sz w:val="24"/>
            <w:rPrChange w:id="302" w:author="TDI" w:date="2015-08-08T16:15:00Z">
              <w:rPr/>
            </w:rPrChange>
          </w:rPr>
          <w:tab/>
          <w:t>Moss SM, Wale C, Smith R, Evans A, Cuckle H, Duffy SW. Effect of mammographic screening from age 40 years on breast cancer mortality in the UK Age trial at 17 years’ follow-up: a randomised controlled trial. Lancet Oncol 2015;</w:t>
        </w:r>
      </w:ins>
    </w:p>
    <w:p w14:paraId="57D00D10" w14:textId="77777777" w:rsidR="009C1954" w:rsidRPr="009C1954" w:rsidRDefault="009C1954">
      <w:pPr>
        <w:pStyle w:val="Bibliography"/>
        <w:rPr>
          <w:ins w:id="303" w:author="TDI" w:date="2015-08-08T16:15:00Z"/>
          <w:color w:val="auto"/>
          <w:sz w:val="24"/>
          <w:rPrChange w:id="304" w:author="TDI" w:date="2015-08-08T16:15:00Z">
            <w:rPr>
              <w:ins w:id="305" w:author="TDI" w:date="2015-08-08T16:15:00Z"/>
            </w:rPr>
          </w:rPrChange>
        </w:rPr>
        <w:pPrChange w:id="306" w:author="TDI" w:date="2015-08-08T16:15:00Z">
          <w:pPr>
            <w:widowControl w:val="0"/>
            <w:autoSpaceDE w:val="0"/>
            <w:autoSpaceDN w:val="0"/>
            <w:adjustRightInd w:val="0"/>
          </w:pPr>
        </w:pPrChange>
      </w:pPr>
      <w:ins w:id="307" w:author="TDI" w:date="2015-08-08T16:15:00Z">
        <w:r w:rsidRPr="009C1954">
          <w:rPr>
            <w:color w:val="auto"/>
            <w:sz w:val="24"/>
            <w:rPrChange w:id="308" w:author="TDI" w:date="2015-08-08T16:15:00Z">
              <w:rPr/>
            </w:rPrChange>
          </w:rPr>
          <w:t xml:space="preserve">24. </w:t>
        </w:r>
        <w:r w:rsidRPr="009C1954">
          <w:rPr>
            <w:color w:val="auto"/>
            <w:sz w:val="24"/>
            <w:rPrChange w:id="309" w:author="TDI" w:date="2015-08-08T16:15:00Z">
              <w:rPr/>
            </w:rPrChange>
          </w:rPr>
          <w:tab/>
          <w:t xml:space="preserve">Lauby-Secretan B, Scoccianti C, Loomis D, et al. Breast-cancer screening--viewpoint of the IARC Working Group. N Engl J Med 2015;372(24):2353–8. </w:t>
        </w:r>
      </w:ins>
    </w:p>
    <w:p w14:paraId="63920024" w14:textId="77777777" w:rsidR="009C1954" w:rsidRPr="009C1954" w:rsidRDefault="009C1954">
      <w:pPr>
        <w:pStyle w:val="Bibliography"/>
        <w:rPr>
          <w:ins w:id="310" w:author="TDI" w:date="2015-08-08T16:15:00Z"/>
          <w:color w:val="auto"/>
          <w:sz w:val="24"/>
          <w:rPrChange w:id="311" w:author="TDI" w:date="2015-08-08T16:15:00Z">
            <w:rPr>
              <w:ins w:id="312" w:author="TDI" w:date="2015-08-08T16:15:00Z"/>
            </w:rPr>
          </w:rPrChange>
        </w:rPr>
        <w:pPrChange w:id="313" w:author="TDI" w:date="2015-08-08T16:15:00Z">
          <w:pPr>
            <w:widowControl w:val="0"/>
            <w:autoSpaceDE w:val="0"/>
            <w:autoSpaceDN w:val="0"/>
            <w:adjustRightInd w:val="0"/>
          </w:pPr>
        </w:pPrChange>
      </w:pPr>
      <w:ins w:id="314" w:author="TDI" w:date="2015-08-08T16:15:00Z">
        <w:r w:rsidRPr="009C1954">
          <w:rPr>
            <w:color w:val="auto"/>
            <w:sz w:val="24"/>
            <w:rPrChange w:id="315" w:author="TDI" w:date="2015-08-08T16:15:00Z">
              <w:rPr/>
            </w:rPrChange>
          </w:rPr>
          <w:t xml:space="preserve">25. </w:t>
        </w:r>
        <w:r w:rsidRPr="009C1954">
          <w:rPr>
            <w:color w:val="auto"/>
            <w:sz w:val="24"/>
            <w:rPrChange w:id="316" w:author="TDI" w:date="2015-08-08T16:15:00Z">
              <w:rPr/>
            </w:rPrChange>
          </w:rPr>
          <w:tab/>
          <w:t>US Preventive Services Task Force. Draft Recommendation Statement: Breast Cancer: Screening [Internet]. 2015 [cited 2015 Jul 28]. Available from: http://www.uspreventiveservicestaskforce.org/Page/Document/RecommendationStatementDraft/breast-cancer-screening1</w:t>
        </w:r>
      </w:ins>
    </w:p>
    <w:p w14:paraId="731C6368" w14:textId="77777777" w:rsidR="009C1954" w:rsidRPr="009C1954" w:rsidRDefault="009C1954">
      <w:pPr>
        <w:pStyle w:val="Bibliography"/>
        <w:rPr>
          <w:ins w:id="317" w:author="TDI" w:date="2015-08-08T16:15:00Z"/>
          <w:color w:val="auto"/>
          <w:sz w:val="24"/>
          <w:rPrChange w:id="318" w:author="TDI" w:date="2015-08-08T16:15:00Z">
            <w:rPr>
              <w:ins w:id="319" w:author="TDI" w:date="2015-08-08T16:15:00Z"/>
            </w:rPr>
          </w:rPrChange>
        </w:rPr>
        <w:pPrChange w:id="320" w:author="TDI" w:date="2015-08-08T16:15:00Z">
          <w:pPr>
            <w:widowControl w:val="0"/>
            <w:autoSpaceDE w:val="0"/>
            <w:autoSpaceDN w:val="0"/>
            <w:adjustRightInd w:val="0"/>
          </w:pPr>
        </w:pPrChange>
      </w:pPr>
      <w:ins w:id="321" w:author="TDI" w:date="2015-08-08T16:15:00Z">
        <w:r w:rsidRPr="009C1954">
          <w:rPr>
            <w:color w:val="auto"/>
            <w:sz w:val="24"/>
            <w:rPrChange w:id="322" w:author="TDI" w:date="2015-08-08T16:15:00Z">
              <w:rPr/>
            </w:rPrChange>
          </w:rPr>
          <w:t xml:space="preserve">26. </w:t>
        </w:r>
        <w:r w:rsidRPr="009C1954">
          <w:rPr>
            <w:color w:val="auto"/>
            <w:sz w:val="24"/>
            <w:rPrChange w:id="323" w:author="TDI" w:date="2015-08-08T16:15:00Z">
              <w:rPr/>
            </w:rPrChange>
          </w:rPr>
          <w:tab/>
          <w:t xml:space="preserve">Stout NK, Knudsen AB, Kong CY (Joey), McMahon PM, Gazelle GS. Calibration Methods Used in Cancer Simulation Models and Suggested Reporting Guidelines. PharmacoEconomics 2009;27(7):533–45. </w:t>
        </w:r>
      </w:ins>
    </w:p>
    <w:p w14:paraId="231E7010" w14:textId="77777777" w:rsidR="009C1954" w:rsidRPr="009C1954" w:rsidRDefault="009C1954">
      <w:pPr>
        <w:pStyle w:val="Bibliography"/>
        <w:rPr>
          <w:ins w:id="324" w:author="TDI" w:date="2015-08-08T16:15:00Z"/>
          <w:color w:val="auto"/>
          <w:sz w:val="24"/>
          <w:rPrChange w:id="325" w:author="TDI" w:date="2015-08-08T16:15:00Z">
            <w:rPr>
              <w:ins w:id="326" w:author="TDI" w:date="2015-08-08T16:15:00Z"/>
            </w:rPr>
          </w:rPrChange>
        </w:rPr>
        <w:pPrChange w:id="327" w:author="TDI" w:date="2015-08-08T16:15:00Z">
          <w:pPr>
            <w:widowControl w:val="0"/>
            <w:autoSpaceDE w:val="0"/>
            <w:autoSpaceDN w:val="0"/>
            <w:adjustRightInd w:val="0"/>
          </w:pPr>
        </w:pPrChange>
      </w:pPr>
      <w:ins w:id="328" w:author="TDI" w:date="2015-08-08T16:15:00Z">
        <w:r w:rsidRPr="009C1954">
          <w:rPr>
            <w:color w:val="auto"/>
            <w:sz w:val="24"/>
            <w:rPrChange w:id="329" w:author="TDI" w:date="2015-08-08T16:15:00Z">
              <w:rPr/>
            </w:rPrChange>
          </w:rPr>
          <w:t xml:space="preserve">27. </w:t>
        </w:r>
        <w:r w:rsidRPr="009C1954">
          <w:rPr>
            <w:color w:val="auto"/>
            <w:sz w:val="24"/>
            <w:rPrChange w:id="330" w:author="TDI" w:date="2015-08-08T16:15:00Z">
              <w:rPr/>
            </w:rPrChange>
          </w:rPr>
          <w:tab/>
          <w:t xml:space="preserve">Consensus statement: treatment of early-stage breast cancer. National Institutes of Health Consensus Development Panel. J Natl Cancer Inst Monogr 1992;(11):1–5. </w:t>
        </w:r>
      </w:ins>
    </w:p>
    <w:p w14:paraId="61BDE336" w14:textId="77777777" w:rsidR="009C1954" w:rsidRPr="009C1954" w:rsidRDefault="009C1954">
      <w:pPr>
        <w:pStyle w:val="Bibliography"/>
        <w:rPr>
          <w:ins w:id="331" w:author="TDI" w:date="2015-08-08T16:15:00Z"/>
          <w:color w:val="auto"/>
          <w:sz w:val="24"/>
          <w:rPrChange w:id="332" w:author="TDI" w:date="2015-08-08T16:15:00Z">
            <w:rPr>
              <w:ins w:id="333" w:author="TDI" w:date="2015-08-08T16:15:00Z"/>
            </w:rPr>
          </w:rPrChange>
        </w:rPr>
        <w:pPrChange w:id="334" w:author="TDI" w:date="2015-08-08T16:15:00Z">
          <w:pPr>
            <w:widowControl w:val="0"/>
            <w:autoSpaceDE w:val="0"/>
            <w:autoSpaceDN w:val="0"/>
            <w:adjustRightInd w:val="0"/>
          </w:pPr>
        </w:pPrChange>
      </w:pPr>
      <w:ins w:id="335" w:author="TDI" w:date="2015-08-08T16:15:00Z">
        <w:r w:rsidRPr="009C1954">
          <w:rPr>
            <w:color w:val="auto"/>
            <w:sz w:val="24"/>
            <w:rPrChange w:id="336" w:author="TDI" w:date="2015-08-08T16:15:00Z">
              <w:rPr/>
            </w:rPrChange>
          </w:rPr>
          <w:t xml:space="preserve">28. </w:t>
        </w:r>
        <w:r w:rsidRPr="009C1954">
          <w:rPr>
            <w:color w:val="auto"/>
            <w:sz w:val="24"/>
            <w:rPrChange w:id="337" w:author="TDI" w:date="2015-08-08T16:15:00Z">
              <w:rPr/>
            </w:rPrChange>
          </w:rPr>
          <w:tab/>
          <w:t xml:space="preserve">Fisher B, Costantino JP, Wickerham DL, et al. Tamoxifen for Prevention of Breast Cancer: Report of the National Surgical Adjuvant Breast and Bowel Project P-1 Study. J Natl Cancer Inst 1998;90(18):1371–88. </w:t>
        </w:r>
      </w:ins>
    </w:p>
    <w:p w14:paraId="4CC280CF" w14:textId="77777777" w:rsidR="009C1954" w:rsidRPr="009C1954" w:rsidRDefault="009C1954">
      <w:pPr>
        <w:pStyle w:val="Bibliography"/>
        <w:rPr>
          <w:ins w:id="338" w:author="TDI" w:date="2015-08-08T16:15:00Z"/>
          <w:color w:val="auto"/>
          <w:sz w:val="24"/>
          <w:rPrChange w:id="339" w:author="TDI" w:date="2015-08-08T16:15:00Z">
            <w:rPr>
              <w:ins w:id="340" w:author="TDI" w:date="2015-08-08T16:15:00Z"/>
            </w:rPr>
          </w:rPrChange>
        </w:rPr>
        <w:pPrChange w:id="341" w:author="TDI" w:date="2015-08-08T16:15:00Z">
          <w:pPr>
            <w:widowControl w:val="0"/>
            <w:autoSpaceDE w:val="0"/>
            <w:autoSpaceDN w:val="0"/>
            <w:adjustRightInd w:val="0"/>
          </w:pPr>
        </w:pPrChange>
      </w:pPr>
      <w:ins w:id="342" w:author="TDI" w:date="2015-08-08T16:15:00Z">
        <w:r w:rsidRPr="009C1954">
          <w:rPr>
            <w:color w:val="auto"/>
            <w:sz w:val="24"/>
            <w:rPrChange w:id="343" w:author="TDI" w:date="2015-08-08T16:15:00Z">
              <w:rPr/>
            </w:rPrChange>
          </w:rPr>
          <w:t xml:space="preserve">29. </w:t>
        </w:r>
        <w:r w:rsidRPr="009C1954">
          <w:rPr>
            <w:color w:val="auto"/>
            <w:sz w:val="24"/>
            <w:rPrChange w:id="344" w:author="TDI" w:date="2015-08-08T16:15:00Z">
              <w:rPr/>
            </w:rPrChange>
          </w:rPr>
          <w:tab/>
          <w:t xml:space="preserve">Hunink MM, Goldman L, Tosteson AA, et al. The recent decline in mortality from coronary heart disease, 1980-1990: The effect of secular trends in risk factors and treatment. JAMA 1997;277(7):535–42. </w:t>
        </w:r>
      </w:ins>
    </w:p>
    <w:p w14:paraId="5CD45825" w14:textId="77777777" w:rsidR="009C1954" w:rsidRPr="009C1954" w:rsidRDefault="009C1954">
      <w:pPr>
        <w:pStyle w:val="Bibliography"/>
        <w:rPr>
          <w:ins w:id="345" w:author="TDI" w:date="2015-08-08T16:15:00Z"/>
          <w:color w:val="auto"/>
          <w:sz w:val="24"/>
          <w:rPrChange w:id="346" w:author="TDI" w:date="2015-08-08T16:15:00Z">
            <w:rPr>
              <w:ins w:id="347" w:author="TDI" w:date="2015-08-08T16:15:00Z"/>
            </w:rPr>
          </w:rPrChange>
        </w:rPr>
        <w:pPrChange w:id="348" w:author="TDI" w:date="2015-08-08T16:15:00Z">
          <w:pPr>
            <w:widowControl w:val="0"/>
            <w:autoSpaceDE w:val="0"/>
            <w:autoSpaceDN w:val="0"/>
            <w:adjustRightInd w:val="0"/>
          </w:pPr>
        </w:pPrChange>
      </w:pPr>
      <w:ins w:id="349" w:author="TDI" w:date="2015-08-08T16:15:00Z">
        <w:r w:rsidRPr="009C1954">
          <w:rPr>
            <w:color w:val="auto"/>
            <w:sz w:val="24"/>
            <w:rPrChange w:id="350" w:author="TDI" w:date="2015-08-08T16:15:00Z">
              <w:rPr/>
            </w:rPrChange>
          </w:rPr>
          <w:t xml:space="preserve">30. </w:t>
        </w:r>
        <w:r w:rsidRPr="009C1954">
          <w:rPr>
            <w:color w:val="auto"/>
            <w:sz w:val="24"/>
            <w:rPrChange w:id="351" w:author="TDI" w:date="2015-08-08T16:15:00Z">
              <w:rPr/>
            </w:rPrChange>
          </w:rPr>
          <w:tab/>
          <w:t xml:space="preserve">Weisfeldt ML, Zieman SJ. Advances In The Prevention And Treatment Of Cardiovascular Disease. Health Aff (Millwood) 2007;26(1):25–37. </w:t>
        </w:r>
      </w:ins>
    </w:p>
    <w:p w14:paraId="59466034" w14:textId="77777777" w:rsidR="009C1954" w:rsidRPr="009C1954" w:rsidRDefault="009C1954">
      <w:pPr>
        <w:pStyle w:val="Bibliography"/>
        <w:rPr>
          <w:ins w:id="352" w:author="TDI" w:date="2015-08-08T16:15:00Z"/>
          <w:color w:val="auto"/>
          <w:sz w:val="24"/>
          <w:rPrChange w:id="353" w:author="TDI" w:date="2015-08-08T16:15:00Z">
            <w:rPr>
              <w:ins w:id="354" w:author="TDI" w:date="2015-08-08T16:15:00Z"/>
            </w:rPr>
          </w:rPrChange>
        </w:rPr>
        <w:pPrChange w:id="355" w:author="TDI" w:date="2015-08-08T16:15:00Z">
          <w:pPr>
            <w:widowControl w:val="0"/>
            <w:autoSpaceDE w:val="0"/>
            <w:autoSpaceDN w:val="0"/>
            <w:adjustRightInd w:val="0"/>
          </w:pPr>
        </w:pPrChange>
      </w:pPr>
      <w:ins w:id="356" w:author="TDI" w:date="2015-08-08T16:15:00Z">
        <w:r w:rsidRPr="009C1954">
          <w:rPr>
            <w:color w:val="auto"/>
            <w:sz w:val="24"/>
            <w:rPrChange w:id="357" w:author="TDI" w:date="2015-08-08T16:15:00Z">
              <w:rPr/>
            </w:rPrChange>
          </w:rPr>
          <w:t xml:space="preserve">31. </w:t>
        </w:r>
        <w:r w:rsidRPr="009C1954">
          <w:rPr>
            <w:color w:val="auto"/>
            <w:sz w:val="24"/>
            <w:rPrChange w:id="358" w:author="TDI" w:date="2015-08-08T16:15:00Z">
              <w:rPr/>
            </w:rPrChange>
          </w:rPr>
          <w:tab/>
          <w:t xml:space="preserve">Schairer C, Mink PJ, Carroll L, Devesa SS. Probabilities of Death From Breast Cancer and Other Causes Among Female Breast Cancer Patients. J Natl Cancer Inst 2004;96(17):1311–21. </w:t>
        </w:r>
      </w:ins>
    </w:p>
    <w:p w14:paraId="7BE57FC8" w14:textId="77777777" w:rsidR="009C1954" w:rsidRPr="009C1954" w:rsidRDefault="009C1954">
      <w:pPr>
        <w:pStyle w:val="Bibliography"/>
        <w:rPr>
          <w:ins w:id="359" w:author="TDI" w:date="2015-08-08T16:15:00Z"/>
          <w:color w:val="auto"/>
          <w:sz w:val="24"/>
          <w:rPrChange w:id="360" w:author="TDI" w:date="2015-08-08T16:15:00Z">
            <w:rPr>
              <w:ins w:id="361" w:author="TDI" w:date="2015-08-08T16:15:00Z"/>
            </w:rPr>
          </w:rPrChange>
        </w:rPr>
        <w:pPrChange w:id="362" w:author="TDI" w:date="2015-08-08T16:15:00Z">
          <w:pPr>
            <w:widowControl w:val="0"/>
            <w:autoSpaceDE w:val="0"/>
            <w:autoSpaceDN w:val="0"/>
            <w:adjustRightInd w:val="0"/>
          </w:pPr>
        </w:pPrChange>
      </w:pPr>
      <w:ins w:id="363" w:author="TDI" w:date="2015-08-08T16:15:00Z">
        <w:r w:rsidRPr="009C1954">
          <w:rPr>
            <w:color w:val="auto"/>
            <w:sz w:val="24"/>
            <w:rPrChange w:id="364" w:author="TDI" w:date="2015-08-08T16:15:00Z">
              <w:rPr/>
            </w:rPrChange>
          </w:rPr>
          <w:t xml:space="preserve">32. </w:t>
        </w:r>
        <w:r w:rsidRPr="009C1954">
          <w:rPr>
            <w:color w:val="auto"/>
            <w:sz w:val="24"/>
            <w:rPrChange w:id="365" w:author="TDI" w:date="2015-08-08T16:15:00Z">
              <w:rPr/>
            </w:rPrChange>
          </w:rPr>
          <w:tab/>
          <w:t xml:space="preserve">Percy C, Stanek E, Gloeckler L. Accuracy of cancer death certificates and its effect on cancer mortality statistics. Am J Public Health 1981;71(3):242–50. </w:t>
        </w:r>
      </w:ins>
    </w:p>
    <w:p w14:paraId="2E641424" w14:textId="77777777" w:rsidR="009C1954" w:rsidRPr="009C1954" w:rsidRDefault="009C1954">
      <w:pPr>
        <w:pStyle w:val="Bibliography"/>
        <w:rPr>
          <w:ins w:id="366" w:author="TDI" w:date="2015-08-08T16:15:00Z"/>
          <w:color w:val="auto"/>
          <w:sz w:val="24"/>
          <w:rPrChange w:id="367" w:author="TDI" w:date="2015-08-08T16:15:00Z">
            <w:rPr>
              <w:ins w:id="368" w:author="TDI" w:date="2015-08-08T16:15:00Z"/>
            </w:rPr>
          </w:rPrChange>
        </w:rPr>
        <w:pPrChange w:id="369" w:author="TDI" w:date="2015-08-08T16:15:00Z">
          <w:pPr>
            <w:widowControl w:val="0"/>
            <w:autoSpaceDE w:val="0"/>
            <w:autoSpaceDN w:val="0"/>
            <w:adjustRightInd w:val="0"/>
          </w:pPr>
        </w:pPrChange>
      </w:pPr>
      <w:ins w:id="370" w:author="TDI" w:date="2015-08-08T16:15:00Z">
        <w:r w:rsidRPr="009C1954">
          <w:rPr>
            <w:color w:val="auto"/>
            <w:sz w:val="24"/>
            <w:rPrChange w:id="371" w:author="TDI" w:date="2015-08-08T16:15:00Z">
              <w:rPr/>
            </w:rPrChange>
          </w:rPr>
          <w:t xml:space="preserve">33. </w:t>
        </w:r>
        <w:r w:rsidRPr="009C1954">
          <w:rPr>
            <w:color w:val="auto"/>
            <w:sz w:val="24"/>
            <w:rPrChange w:id="372" w:author="TDI" w:date="2015-08-08T16:15:00Z">
              <w:rPr/>
            </w:rPrChange>
          </w:rPr>
          <w:tab/>
          <w:t xml:space="preserve">German RR, Fink AK, Heron M, et al. The accuracy of cancer mortality statistics based on death certificates in the United States. Cancer Epidemiol 2011;35(2):126–31. </w:t>
        </w:r>
      </w:ins>
    </w:p>
    <w:p w14:paraId="506585EA" w14:textId="77777777" w:rsidR="009C1954" w:rsidRPr="009C1954" w:rsidRDefault="009C1954">
      <w:pPr>
        <w:pStyle w:val="Bibliography"/>
        <w:rPr>
          <w:ins w:id="373" w:author="TDI" w:date="2015-08-08T16:15:00Z"/>
          <w:color w:val="auto"/>
          <w:sz w:val="24"/>
          <w:rPrChange w:id="374" w:author="TDI" w:date="2015-08-08T16:15:00Z">
            <w:rPr>
              <w:ins w:id="375" w:author="TDI" w:date="2015-08-08T16:15:00Z"/>
            </w:rPr>
          </w:rPrChange>
        </w:rPr>
        <w:pPrChange w:id="376" w:author="TDI" w:date="2015-08-08T16:15:00Z">
          <w:pPr>
            <w:widowControl w:val="0"/>
            <w:autoSpaceDE w:val="0"/>
            <w:autoSpaceDN w:val="0"/>
            <w:adjustRightInd w:val="0"/>
          </w:pPr>
        </w:pPrChange>
      </w:pPr>
      <w:ins w:id="377" w:author="TDI" w:date="2015-08-08T16:15:00Z">
        <w:r w:rsidRPr="009C1954">
          <w:rPr>
            <w:color w:val="auto"/>
            <w:sz w:val="24"/>
            <w:rPrChange w:id="378" w:author="TDI" w:date="2015-08-08T16:15:00Z">
              <w:rPr/>
            </w:rPrChange>
          </w:rPr>
          <w:t xml:space="preserve">34. </w:t>
        </w:r>
        <w:r w:rsidRPr="009C1954">
          <w:rPr>
            <w:color w:val="auto"/>
            <w:sz w:val="24"/>
            <w:rPrChange w:id="379" w:author="TDI" w:date="2015-08-08T16:15:00Z">
              <w:rPr/>
            </w:rPrChange>
          </w:rPr>
          <w:tab/>
          <w:t>Schneider KL, Lapane KL, Clark MA, Rakowski W. Using Small-Area Estimation to Describe County-Level Disparities in Mammography. Prev Chronic Dis [Internet] 2009 [cited 2015 Jun 12];6(4). Available from: http://www.ncbi.nlm.nih.gov/pmc/articles/PMC2774639/</w:t>
        </w:r>
      </w:ins>
    </w:p>
    <w:p w14:paraId="61CF3DDE" w14:textId="77777777" w:rsidR="009C1954" w:rsidRPr="009C1954" w:rsidRDefault="009C1954">
      <w:pPr>
        <w:pStyle w:val="Bibliography"/>
        <w:rPr>
          <w:ins w:id="380" w:author="TDI" w:date="2015-08-08T16:15:00Z"/>
          <w:color w:val="auto"/>
          <w:sz w:val="24"/>
          <w:rPrChange w:id="381" w:author="TDI" w:date="2015-08-08T16:15:00Z">
            <w:rPr>
              <w:ins w:id="382" w:author="TDI" w:date="2015-08-08T16:15:00Z"/>
            </w:rPr>
          </w:rPrChange>
        </w:rPr>
        <w:pPrChange w:id="383" w:author="TDI" w:date="2015-08-08T16:15:00Z">
          <w:pPr>
            <w:widowControl w:val="0"/>
            <w:autoSpaceDE w:val="0"/>
            <w:autoSpaceDN w:val="0"/>
            <w:adjustRightInd w:val="0"/>
          </w:pPr>
        </w:pPrChange>
      </w:pPr>
      <w:ins w:id="384" w:author="TDI" w:date="2015-08-08T16:15:00Z">
        <w:r w:rsidRPr="009C1954">
          <w:rPr>
            <w:color w:val="auto"/>
            <w:sz w:val="24"/>
            <w:rPrChange w:id="385" w:author="TDI" w:date="2015-08-08T16:15:00Z">
              <w:rPr/>
            </w:rPrChange>
          </w:rPr>
          <w:t xml:space="preserve">35. </w:t>
        </w:r>
        <w:r w:rsidRPr="009C1954">
          <w:rPr>
            <w:color w:val="auto"/>
            <w:sz w:val="24"/>
            <w:rPrChange w:id="386" w:author="TDI" w:date="2015-08-08T16:15:00Z">
              <w:rPr/>
            </w:rPrChange>
          </w:rPr>
          <w:tab/>
          <w:t xml:space="preserve">Merrill RM, Dearden KA. How representative are the surveillance, epidemiology, and end results (SEER) Program cancer data of the United States? Cancer Causes Control 2004;15(10):1027–34. </w:t>
        </w:r>
      </w:ins>
    </w:p>
    <w:p w14:paraId="66856203" w14:textId="77777777" w:rsidR="009C1954" w:rsidRPr="009C1954" w:rsidRDefault="009C1954">
      <w:pPr>
        <w:pStyle w:val="Bibliography"/>
        <w:rPr>
          <w:ins w:id="387" w:author="TDI" w:date="2015-08-08T16:15:00Z"/>
          <w:color w:val="auto"/>
          <w:sz w:val="24"/>
          <w:rPrChange w:id="388" w:author="TDI" w:date="2015-08-08T16:15:00Z">
            <w:rPr>
              <w:ins w:id="389" w:author="TDI" w:date="2015-08-08T16:15:00Z"/>
            </w:rPr>
          </w:rPrChange>
        </w:rPr>
        <w:pPrChange w:id="390" w:author="TDI" w:date="2015-08-08T16:15:00Z">
          <w:pPr>
            <w:widowControl w:val="0"/>
            <w:autoSpaceDE w:val="0"/>
            <w:autoSpaceDN w:val="0"/>
            <w:adjustRightInd w:val="0"/>
          </w:pPr>
        </w:pPrChange>
      </w:pPr>
      <w:ins w:id="391" w:author="TDI" w:date="2015-08-08T16:15:00Z">
        <w:r w:rsidRPr="009C1954">
          <w:rPr>
            <w:color w:val="auto"/>
            <w:sz w:val="24"/>
            <w:rPrChange w:id="392" w:author="TDI" w:date="2015-08-08T16:15:00Z">
              <w:rPr/>
            </w:rPrChange>
          </w:rPr>
          <w:t xml:space="preserve">36. </w:t>
        </w:r>
        <w:r w:rsidRPr="009C1954">
          <w:rPr>
            <w:color w:val="auto"/>
            <w:sz w:val="24"/>
            <w:rPrChange w:id="393" w:author="TDI" w:date="2015-08-08T16:15:00Z">
              <w:rPr/>
            </w:rPrChange>
          </w:rPr>
          <w:tab/>
          <w:t xml:space="preserve">Bonadonna G, Brusamolino E, Valagussa P, et al. Combination Chemotherapy as an Adjuvant Treatment in Operable Breast Cancer. N Engl J Med 1976;294(8):405–10. </w:t>
        </w:r>
      </w:ins>
    </w:p>
    <w:p w14:paraId="5D640F56" w14:textId="19C00724" w:rsidR="00BB4E57" w:rsidRDefault="007C60E3" w:rsidP="007C60E3">
      <w:pPr>
        <w:spacing w:line="240" w:lineRule="auto"/>
      </w:pPr>
      <w:r>
        <w:rPr>
          <w:sz w:val="24"/>
          <w:szCs w:val="24"/>
        </w:rPr>
        <w:fldChar w:fldCharType="end"/>
      </w:r>
      <w:r w:rsidR="00BB4E57">
        <w:br w:type="page"/>
      </w:r>
    </w:p>
    <w:p w14:paraId="62AD2E48" w14:textId="77777777" w:rsidR="00226350" w:rsidRPr="007C60E3" w:rsidRDefault="00BB4E57" w:rsidP="008D20E9">
      <w:pPr>
        <w:pStyle w:val="Normal1"/>
        <w:spacing w:line="480" w:lineRule="auto"/>
        <w:rPr>
          <w:b/>
          <w:sz w:val="24"/>
        </w:rPr>
      </w:pPr>
      <w:r w:rsidRPr="007C60E3">
        <w:rPr>
          <w:b/>
          <w:sz w:val="24"/>
        </w:rPr>
        <w:t>Figure Title</w:t>
      </w:r>
      <w:r w:rsidR="00EB106E" w:rsidRPr="007C60E3">
        <w:rPr>
          <w:b/>
          <w:sz w:val="24"/>
        </w:rPr>
        <w:t>s</w:t>
      </w:r>
      <w:r w:rsidRPr="007C60E3">
        <w:rPr>
          <w:b/>
          <w:sz w:val="24"/>
        </w:rPr>
        <w:t xml:space="preserve"> and Legend</w:t>
      </w:r>
      <w:r w:rsidR="00EB106E" w:rsidRPr="007C60E3">
        <w:rPr>
          <w:b/>
          <w:sz w:val="24"/>
        </w:rPr>
        <w:t>s</w:t>
      </w:r>
    </w:p>
    <w:p w14:paraId="28D56A68" w14:textId="7777777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1E5FE0FD" w14:textId="77777777" w:rsidR="00863353" w:rsidRPr="007C60E3" w:rsidRDefault="00863353" w:rsidP="00863353">
      <w:pPr>
        <w:pStyle w:val="Normal1"/>
        <w:spacing w:line="240" w:lineRule="auto"/>
        <w:rPr>
          <w:sz w:val="24"/>
        </w:rPr>
      </w:pPr>
    </w:p>
    <w:p w14:paraId="5F470F24" w14:textId="77777777"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441CD1FD" w14:textId="77777777" w:rsidR="00863353" w:rsidRPr="007C60E3" w:rsidRDefault="00863353" w:rsidP="00863353">
      <w:pPr>
        <w:pStyle w:val="Normal1"/>
        <w:spacing w:line="240" w:lineRule="auto"/>
        <w:rPr>
          <w:sz w:val="24"/>
        </w:rPr>
      </w:pPr>
    </w:p>
    <w:p w14:paraId="20B09EB2" w14:textId="77777777"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32C4C697" w14:textId="77777777" w:rsidR="00BB4E57" w:rsidRPr="007C60E3" w:rsidRDefault="00BB4E57" w:rsidP="00863353">
      <w:pPr>
        <w:pStyle w:val="Normal1"/>
        <w:spacing w:line="240" w:lineRule="auto"/>
        <w:rPr>
          <w:sz w:val="24"/>
        </w:rPr>
      </w:pPr>
    </w:p>
    <w:p w14:paraId="420363F9" w14:textId="77777777" w:rsidR="00863353" w:rsidRPr="007C60E3" w:rsidRDefault="00CB35E5" w:rsidP="00863353">
      <w:pPr>
        <w:pStyle w:val="Normal1"/>
        <w:spacing w:line="240" w:lineRule="auto"/>
        <w:rPr>
          <w:sz w:val="24"/>
        </w:rPr>
      </w:pPr>
      <w:r w:rsidRPr="007C60E3">
        <w:rPr>
          <w:sz w:val="24"/>
        </w:rPr>
        <w:t xml:space="preserve">Overall gain in life expectancy and the contribution of the temporal shift in tumor size (by tumor size and net contribution) and reductions in case fatality rates from breast cancer and competing causes of death.  </w:t>
      </w:r>
    </w:p>
    <w:p w14:paraId="171F2E7C" w14:textId="77777777" w:rsidR="00CB35E5" w:rsidRPr="007C60E3" w:rsidRDefault="00CB35E5" w:rsidP="00863353">
      <w:pPr>
        <w:pStyle w:val="Normal1"/>
        <w:spacing w:line="240" w:lineRule="auto"/>
        <w:rPr>
          <w:sz w:val="24"/>
        </w:rPr>
      </w:pPr>
    </w:p>
    <w:p w14:paraId="22471B86" w14:textId="77777777" w:rsidR="00BB4E57" w:rsidRPr="007C60E3" w:rsidRDefault="00BB4E57" w:rsidP="00863353">
      <w:pPr>
        <w:pStyle w:val="Normal1"/>
        <w:spacing w:line="240" w:lineRule="auto"/>
        <w:rPr>
          <w:sz w:val="24"/>
        </w:rPr>
      </w:pPr>
      <w:commentRangeStart w:id="394"/>
      <w:r w:rsidRPr="007C60E3">
        <w:rPr>
          <w:sz w:val="24"/>
        </w:rPr>
        <w:t xml:space="preserve">Figure 3.  </w:t>
      </w:r>
      <w:commentRangeEnd w:id="394"/>
      <w:r w:rsidR="00BC4E45">
        <w:rPr>
          <w:rStyle w:val="CommentReference"/>
        </w:rPr>
        <w:commentReference w:id="394"/>
      </w:r>
      <w:r w:rsidR="00863353" w:rsidRPr="007C60E3">
        <w:rPr>
          <w:sz w:val="24"/>
        </w:rPr>
        <w:t xml:space="preserve">Contributions to Gain in Life Expectancy, Varying Level of Overdiagnosis </w:t>
      </w:r>
    </w:p>
    <w:p w14:paraId="1CF79A4E" w14:textId="77777777" w:rsidR="00CB35E5" w:rsidRPr="007C60E3" w:rsidRDefault="00CB35E5">
      <w:pPr>
        <w:rPr>
          <w:sz w:val="24"/>
        </w:rPr>
      </w:pPr>
    </w:p>
    <w:p w14:paraId="61E765C5" w14:textId="4F31C9D1"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C4E45">
        <w:rPr>
          <w:rFonts w:eastAsia="MS Gothic"/>
          <w:sz w:val="24"/>
          <w:szCs w:val="24"/>
          <w:highlight w:val="yellow"/>
        </w:rPr>
        <w:t>≤</w:t>
      </w:r>
      <w:ins w:id="395" w:author="Samir Soneji" w:date="2015-08-05T16:50:00Z">
        <w:r w:rsidR="00BC4E45" w:rsidRPr="00BC4E45">
          <w:rPr>
            <w:sz w:val="24"/>
            <w:szCs w:val="24"/>
            <w:highlight w:val="yellow"/>
          </w:rPr>
          <w:t>1</w:t>
        </w:r>
      </w:ins>
      <w:r w:rsidRPr="00BC4E45">
        <w:rPr>
          <w:sz w:val="24"/>
          <w:szCs w:val="24"/>
          <w:highlight w:val="yellow"/>
        </w:rPr>
        <w:t xml:space="preserve">cm from 0% to </w:t>
      </w:r>
      <w:ins w:id="396" w:author="Samir Soneji" w:date="2015-08-05T16:50:00Z">
        <w:r w:rsidR="00BC4E45" w:rsidRPr="00BC4E45">
          <w:rPr>
            <w:sz w:val="24"/>
            <w:szCs w:val="24"/>
            <w:highlight w:val="yellow"/>
          </w:rPr>
          <w:t>52</w:t>
        </w:r>
      </w:ins>
      <w:r w:rsidRPr="00BC4E45">
        <w:rPr>
          <w:sz w:val="24"/>
          <w:szCs w:val="24"/>
          <w:highlight w:val="yellow"/>
        </w:rPr>
        <w:t>%</w:t>
      </w:r>
      <w:ins w:id="397" w:author="Samir Soneji" w:date="2015-08-05T16:50:00Z">
        <w:r w:rsidR="00BC4E45" w:rsidRPr="00BC4E45">
          <w:rPr>
            <w:sz w:val="24"/>
            <w:szCs w:val="24"/>
            <w:highlight w:val="yellow"/>
          </w:rPr>
          <w:t xml:space="preserve"> and for tumors 1-3cm from 0% to 35%</w:t>
        </w:r>
      </w:ins>
      <w:r w:rsidRPr="00BC4E45">
        <w:rPr>
          <w:sz w:val="24"/>
          <w:szCs w:val="24"/>
          <w:highlight w:val="yellow"/>
        </w:rPr>
        <w:t>.</w:t>
      </w:r>
      <w:r w:rsidR="00BB4E57" w:rsidRPr="00A526D1">
        <w:rPr>
          <w:sz w:val="24"/>
          <w:szCs w:val="24"/>
        </w:rPr>
        <w:br w:type="page"/>
      </w:r>
    </w:p>
    <w:p w14:paraId="053822B1" w14:textId="77777777" w:rsidR="00BB4E57" w:rsidRPr="00C36E41" w:rsidRDefault="00BB4E57" w:rsidP="008D20E9">
      <w:pPr>
        <w:pStyle w:val="Normal1"/>
        <w:spacing w:line="480" w:lineRule="auto"/>
        <w:rPr>
          <w:sz w:val="24"/>
          <w:szCs w:val="24"/>
        </w:rPr>
      </w:pPr>
      <w:r w:rsidRPr="00C36E41">
        <w:rPr>
          <w:sz w:val="24"/>
          <w:szCs w:val="24"/>
        </w:rPr>
        <w:t xml:space="preserve">Table 1. </w:t>
      </w:r>
      <w:r w:rsidR="00863353">
        <w:rPr>
          <w:sz w:val="24"/>
          <w:szCs w:val="24"/>
        </w:rPr>
        <w:t>Contribution of Earlier Detection by Age Group</w:t>
      </w:r>
    </w:p>
    <w:p w14:paraId="559797E6"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6E774A74" w14:textId="77777777" w:rsidTr="007C60E3">
        <w:tc>
          <w:tcPr>
            <w:tcW w:w="2343" w:type="dxa"/>
            <w:tcMar>
              <w:top w:w="100" w:type="dxa"/>
              <w:left w:w="29" w:type="dxa"/>
              <w:bottom w:w="100" w:type="dxa"/>
              <w:right w:w="29" w:type="dxa"/>
            </w:tcMar>
          </w:tcPr>
          <w:p w14:paraId="33AB23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478B3F1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4400D1A4" w14:textId="77777777" w:rsidR="00BB4E57" w:rsidRPr="008D20E9" w:rsidRDefault="00BB4E57" w:rsidP="00F62C08">
            <w:pPr>
              <w:pStyle w:val="Normal1"/>
              <w:spacing w:line="240" w:lineRule="auto"/>
              <w:jc w:val="right"/>
              <w:rPr>
                <w:sz w:val="24"/>
                <w:szCs w:val="24"/>
              </w:rPr>
            </w:pPr>
          </w:p>
        </w:tc>
      </w:tr>
      <w:tr w:rsidR="00BB4E57" w:rsidRPr="008D20E9" w14:paraId="63BE1629" w14:textId="77777777" w:rsidTr="007C60E3">
        <w:trPr>
          <w:gridAfter w:val="1"/>
          <w:wAfter w:w="256" w:type="dxa"/>
        </w:trPr>
        <w:tc>
          <w:tcPr>
            <w:tcW w:w="2343" w:type="dxa"/>
            <w:tcMar>
              <w:top w:w="100" w:type="dxa"/>
              <w:left w:w="29" w:type="dxa"/>
              <w:bottom w:w="100" w:type="dxa"/>
              <w:right w:w="29" w:type="dxa"/>
            </w:tcMar>
          </w:tcPr>
          <w:p w14:paraId="71704816"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7B8A6F3F"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08DABC73"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A7C454B"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1C7B2CF5"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3C787D42"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756A270A"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04689137" w14:textId="77777777"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A9791B8"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5E779953" w14:textId="77777777" w:rsidTr="007C60E3">
        <w:trPr>
          <w:gridAfter w:val="1"/>
          <w:wAfter w:w="256" w:type="dxa"/>
        </w:trPr>
        <w:tc>
          <w:tcPr>
            <w:tcW w:w="2343" w:type="dxa"/>
            <w:tcMar>
              <w:top w:w="100" w:type="dxa"/>
              <w:left w:w="29" w:type="dxa"/>
              <w:bottom w:w="100" w:type="dxa"/>
              <w:right w:w="29" w:type="dxa"/>
            </w:tcMar>
          </w:tcPr>
          <w:p w14:paraId="0E650654"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54B0796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112EBA7E"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48B5253A"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6861F769"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115D7314"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49148A60"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340D62F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9B3CC9"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740AB616" w14:textId="77777777" w:rsidTr="007C60E3">
        <w:trPr>
          <w:gridAfter w:val="1"/>
          <w:wAfter w:w="256" w:type="dxa"/>
        </w:trPr>
        <w:tc>
          <w:tcPr>
            <w:tcW w:w="2343" w:type="dxa"/>
            <w:tcMar>
              <w:top w:w="100" w:type="dxa"/>
              <w:left w:w="29" w:type="dxa"/>
              <w:bottom w:w="100" w:type="dxa"/>
              <w:right w:w="29" w:type="dxa"/>
            </w:tcMar>
          </w:tcPr>
          <w:p w14:paraId="2D41E8B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548A4299"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5729BA4D"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76DD0A30"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18DCDB0F"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BCC9F98"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4137F8F"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B1155D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315BD45"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9922BCB"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59F868C6"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29D84B5F"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69D05460"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7841D10C"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0FFDA1F6"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103B23BA"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47D64361"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01E3AB8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1638BC08"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19A15899"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17A6CDA9"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752C87BC"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4860321B"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2D6F048F"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170EB81F"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ABA2C65"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4345DBD5"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6A0F5C9C"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6A60AB87"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DD0B767" w14:textId="77777777" w:rsidR="00BB4E57" w:rsidRPr="00C36E41" w:rsidRDefault="00BB4E57" w:rsidP="008D20E9">
      <w:pPr>
        <w:pStyle w:val="Normal1"/>
        <w:spacing w:line="480" w:lineRule="auto"/>
        <w:rPr>
          <w:sz w:val="24"/>
          <w:szCs w:val="24"/>
        </w:rPr>
      </w:pPr>
    </w:p>
    <w:p w14:paraId="2B18D1BF" w14:textId="77777777" w:rsidR="00BB4E57" w:rsidRPr="00C36E41" w:rsidRDefault="00C36E41" w:rsidP="00BB4E57">
      <w:pPr>
        <w:rPr>
          <w:sz w:val="24"/>
          <w:szCs w:val="24"/>
        </w:rPr>
      </w:pPr>
      <w:r w:rsidRPr="00C36E41">
        <w:rPr>
          <w:sz w:val="24"/>
          <w:szCs w:val="24"/>
        </w:rPr>
        <w:t>Note: cm=centimeter.</w:t>
      </w:r>
    </w:p>
    <w:p w14:paraId="7233525E" w14:textId="77777777" w:rsidR="00BB4E57" w:rsidRPr="00BB4E57" w:rsidRDefault="00BB4E57" w:rsidP="00BB4E57"/>
    <w:p w14:paraId="35EBD304" w14:textId="77777777" w:rsidR="00BB4E57" w:rsidRPr="00BB4E57" w:rsidRDefault="00BB4E57" w:rsidP="00BB4E57"/>
    <w:p w14:paraId="330B0577" w14:textId="77777777" w:rsidR="00BB4E57" w:rsidRDefault="00BB4E57" w:rsidP="00BB4E57"/>
    <w:p w14:paraId="48DD64DF"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6" w:author="TDI" w:date="2015-08-06T20:57:00Z" w:initials="T">
    <w:p w14:paraId="3116DEB8" w14:textId="25933468" w:rsidR="00F8345E" w:rsidRDefault="00F8345E">
      <w:pPr>
        <w:pStyle w:val="CommentText"/>
      </w:pPr>
      <w:r>
        <w:rPr>
          <w:rStyle w:val="CommentReference"/>
        </w:rPr>
        <w:annotationRef/>
      </w:r>
      <w:r>
        <w:t>Hiram -- This section seems long.  Do we need two examples?  Is there a way to shorten this section?</w:t>
      </w:r>
    </w:p>
  </w:comment>
  <w:comment w:id="85" w:author="TDI" w:date="2015-08-08T15:51:00Z" w:initials="T">
    <w:p w14:paraId="3EF51A9A" w14:textId="082F0653" w:rsidR="00F8345E" w:rsidRDefault="00F8345E">
      <w:pPr>
        <w:pStyle w:val="CommentText"/>
      </w:pPr>
      <w:r>
        <w:rPr>
          <w:rStyle w:val="CommentReference"/>
        </w:rPr>
        <w:annotationRef/>
      </w:r>
      <w:r>
        <w:t>Maybe we focus this paragraph on contribution of detection and move CISNET treatment contributions to later paragraph on treatment?</w:t>
      </w:r>
    </w:p>
  </w:comment>
  <w:comment w:id="88" w:author="TDI" w:date="2015-08-08T15:35:00Z" w:initials="T">
    <w:p w14:paraId="1C994368" w14:textId="56E35599" w:rsidR="00F8345E" w:rsidRDefault="00F8345E">
      <w:pPr>
        <w:pStyle w:val="CommentText"/>
      </w:pPr>
      <w:r>
        <w:rPr>
          <w:rStyle w:val="CommentReference"/>
        </w:rPr>
        <w:annotationRef/>
      </w:r>
      <w:r>
        <w:t>We mention Sun et al in the introduction.  We could include this citation in the first sentence.  Would save 77 words.</w:t>
      </w:r>
    </w:p>
  </w:comment>
  <w:comment w:id="394" w:author="Samir Soneji" w:date="2015-08-05T16:52:00Z" w:initials="SS">
    <w:p w14:paraId="7325853C" w14:textId="77777777" w:rsidR="00F8345E" w:rsidRDefault="00F8345E">
      <w:pPr>
        <w:pStyle w:val="CommentText"/>
      </w:pPr>
      <w:r>
        <w:rPr>
          <w:rStyle w:val="CommentReference"/>
        </w:rPr>
        <w:annotationRef/>
      </w:r>
      <w:r>
        <w:t xml:space="preserve">Either the </w:t>
      </w:r>
      <w:proofErr w:type="spellStart"/>
      <w:r>
        <w:t>multipanel</w:t>
      </w:r>
      <w:proofErr w:type="spellEnd"/>
      <w:r>
        <w:t xml:space="preserve"> figure from the appendix or the single panel graph showing the % contribution from earlier detection.</w:t>
      </w:r>
    </w:p>
    <w:p w14:paraId="01754CFB" w14:textId="77777777" w:rsidR="00F8345E" w:rsidRDefault="00F8345E">
      <w:pPr>
        <w:pStyle w:val="CommentText"/>
      </w:pPr>
    </w:p>
    <w:p w14:paraId="70CB6D16" w14:textId="65D568D3" w:rsidR="00F8345E" w:rsidRDefault="00F8345E">
      <w:pPr>
        <w:pStyle w:val="CommentText"/>
      </w:pPr>
      <w:r>
        <w:t xml:space="preserve">The </w:t>
      </w:r>
      <w:proofErr w:type="spellStart"/>
      <w:r>
        <w:t>multipanel</w:t>
      </w:r>
      <w:proofErr w:type="spellEnd"/>
      <w:r>
        <w:t>, while a bit more complicated, addresses the spectrum of beliefs regarding overdiagnosis.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trackRevisions/>
  <w:defaultTabStop w:val="720"/>
  <w:characterSpacingControl w:val="doNotCompress"/>
  <w:savePreviewPicture/>
  <w:compat>
    <w:compatSetting w:name="compatibilityMode" w:uri="http://schemas.microsoft.com/office/word" w:val="14"/>
  </w:compat>
  <w:rsids>
    <w:rsidRoot w:val="00226350"/>
    <w:rsid w:val="00021D1A"/>
    <w:rsid w:val="000350FC"/>
    <w:rsid w:val="000549FB"/>
    <w:rsid w:val="000572AB"/>
    <w:rsid w:val="0006370B"/>
    <w:rsid w:val="00065CBA"/>
    <w:rsid w:val="0006635C"/>
    <w:rsid w:val="00077772"/>
    <w:rsid w:val="000803B8"/>
    <w:rsid w:val="00085B7C"/>
    <w:rsid w:val="000937A8"/>
    <w:rsid w:val="000958AC"/>
    <w:rsid w:val="000B1D4C"/>
    <w:rsid w:val="000C19FF"/>
    <w:rsid w:val="000D0DFD"/>
    <w:rsid w:val="000E2307"/>
    <w:rsid w:val="000F5C79"/>
    <w:rsid w:val="001019B4"/>
    <w:rsid w:val="001054ED"/>
    <w:rsid w:val="00135A0F"/>
    <w:rsid w:val="00137094"/>
    <w:rsid w:val="00142FC8"/>
    <w:rsid w:val="001607AA"/>
    <w:rsid w:val="00175168"/>
    <w:rsid w:val="0019494F"/>
    <w:rsid w:val="00197AAB"/>
    <w:rsid w:val="001D0377"/>
    <w:rsid w:val="001D0C3C"/>
    <w:rsid w:val="001D3E7C"/>
    <w:rsid w:val="001E777C"/>
    <w:rsid w:val="001F50E7"/>
    <w:rsid w:val="00210B74"/>
    <w:rsid w:val="002244D3"/>
    <w:rsid w:val="00226350"/>
    <w:rsid w:val="00232A27"/>
    <w:rsid w:val="00284D11"/>
    <w:rsid w:val="00293907"/>
    <w:rsid w:val="0029416B"/>
    <w:rsid w:val="00296A2C"/>
    <w:rsid w:val="002B0625"/>
    <w:rsid w:val="00300279"/>
    <w:rsid w:val="0031128D"/>
    <w:rsid w:val="00315E0A"/>
    <w:rsid w:val="00327FAB"/>
    <w:rsid w:val="00330391"/>
    <w:rsid w:val="00333115"/>
    <w:rsid w:val="00354ABC"/>
    <w:rsid w:val="00357CF1"/>
    <w:rsid w:val="00357FC4"/>
    <w:rsid w:val="00360AA5"/>
    <w:rsid w:val="0036720A"/>
    <w:rsid w:val="00372E30"/>
    <w:rsid w:val="00373E3D"/>
    <w:rsid w:val="00385389"/>
    <w:rsid w:val="00396A2F"/>
    <w:rsid w:val="003A6D35"/>
    <w:rsid w:val="003B2A77"/>
    <w:rsid w:val="003E0830"/>
    <w:rsid w:val="003E27F5"/>
    <w:rsid w:val="003E4FD1"/>
    <w:rsid w:val="003E7278"/>
    <w:rsid w:val="003E78F7"/>
    <w:rsid w:val="0040048B"/>
    <w:rsid w:val="00407819"/>
    <w:rsid w:val="00416547"/>
    <w:rsid w:val="00425009"/>
    <w:rsid w:val="00435CD7"/>
    <w:rsid w:val="00454D9D"/>
    <w:rsid w:val="00460A12"/>
    <w:rsid w:val="00474B87"/>
    <w:rsid w:val="0049043D"/>
    <w:rsid w:val="0049107A"/>
    <w:rsid w:val="004C16D0"/>
    <w:rsid w:val="004D735B"/>
    <w:rsid w:val="0055083B"/>
    <w:rsid w:val="00564088"/>
    <w:rsid w:val="00584AFD"/>
    <w:rsid w:val="00585B78"/>
    <w:rsid w:val="005961EC"/>
    <w:rsid w:val="005A1953"/>
    <w:rsid w:val="005A489C"/>
    <w:rsid w:val="005C5769"/>
    <w:rsid w:val="005E6591"/>
    <w:rsid w:val="00610B58"/>
    <w:rsid w:val="00632CA1"/>
    <w:rsid w:val="00663F69"/>
    <w:rsid w:val="00666234"/>
    <w:rsid w:val="00666E0B"/>
    <w:rsid w:val="00686F13"/>
    <w:rsid w:val="006A21AC"/>
    <w:rsid w:val="006A4329"/>
    <w:rsid w:val="006D5B11"/>
    <w:rsid w:val="006E3C12"/>
    <w:rsid w:val="0072326D"/>
    <w:rsid w:val="007327EC"/>
    <w:rsid w:val="00733A73"/>
    <w:rsid w:val="0075486B"/>
    <w:rsid w:val="00763EE8"/>
    <w:rsid w:val="00770581"/>
    <w:rsid w:val="00774F21"/>
    <w:rsid w:val="00786A52"/>
    <w:rsid w:val="00794797"/>
    <w:rsid w:val="007A504C"/>
    <w:rsid w:val="007B1B8B"/>
    <w:rsid w:val="007C60E3"/>
    <w:rsid w:val="007E49C7"/>
    <w:rsid w:val="008048FF"/>
    <w:rsid w:val="00834B54"/>
    <w:rsid w:val="00863353"/>
    <w:rsid w:val="008659E5"/>
    <w:rsid w:val="00871F4B"/>
    <w:rsid w:val="008A0B13"/>
    <w:rsid w:val="008A435D"/>
    <w:rsid w:val="008B1EBF"/>
    <w:rsid w:val="008B7512"/>
    <w:rsid w:val="008C01DB"/>
    <w:rsid w:val="008D20E9"/>
    <w:rsid w:val="008D387C"/>
    <w:rsid w:val="00903EAD"/>
    <w:rsid w:val="00950717"/>
    <w:rsid w:val="0096522B"/>
    <w:rsid w:val="00987C4E"/>
    <w:rsid w:val="009C1954"/>
    <w:rsid w:val="009E2A3D"/>
    <w:rsid w:val="00A01F87"/>
    <w:rsid w:val="00A0398B"/>
    <w:rsid w:val="00A07B8F"/>
    <w:rsid w:val="00A1059B"/>
    <w:rsid w:val="00A377C3"/>
    <w:rsid w:val="00A453B9"/>
    <w:rsid w:val="00A526D1"/>
    <w:rsid w:val="00A755FC"/>
    <w:rsid w:val="00A81DFD"/>
    <w:rsid w:val="00A82A42"/>
    <w:rsid w:val="00A86484"/>
    <w:rsid w:val="00A87DF7"/>
    <w:rsid w:val="00A92655"/>
    <w:rsid w:val="00A927B2"/>
    <w:rsid w:val="00A963EB"/>
    <w:rsid w:val="00AA376E"/>
    <w:rsid w:val="00AB1D88"/>
    <w:rsid w:val="00AB5144"/>
    <w:rsid w:val="00AC4A30"/>
    <w:rsid w:val="00AD39B9"/>
    <w:rsid w:val="00AD3DAC"/>
    <w:rsid w:val="00AE0563"/>
    <w:rsid w:val="00AF24DA"/>
    <w:rsid w:val="00B01AF9"/>
    <w:rsid w:val="00B024F2"/>
    <w:rsid w:val="00B35181"/>
    <w:rsid w:val="00B53691"/>
    <w:rsid w:val="00B56C03"/>
    <w:rsid w:val="00B75225"/>
    <w:rsid w:val="00B820C2"/>
    <w:rsid w:val="00B8287F"/>
    <w:rsid w:val="00B91CFC"/>
    <w:rsid w:val="00BB4E57"/>
    <w:rsid w:val="00BC2E1B"/>
    <w:rsid w:val="00BC337B"/>
    <w:rsid w:val="00BC4E45"/>
    <w:rsid w:val="00BE474C"/>
    <w:rsid w:val="00BE6FA0"/>
    <w:rsid w:val="00C32860"/>
    <w:rsid w:val="00C35FBF"/>
    <w:rsid w:val="00C36E41"/>
    <w:rsid w:val="00C429CC"/>
    <w:rsid w:val="00C440C5"/>
    <w:rsid w:val="00C97614"/>
    <w:rsid w:val="00CB35E5"/>
    <w:rsid w:val="00CE2F4E"/>
    <w:rsid w:val="00CE77AC"/>
    <w:rsid w:val="00D108C8"/>
    <w:rsid w:val="00D32481"/>
    <w:rsid w:val="00D33B69"/>
    <w:rsid w:val="00D50A70"/>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63FFB"/>
    <w:rsid w:val="00E702D5"/>
    <w:rsid w:val="00E91969"/>
    <w:rsid w:val="00E92EEC"/>
    <w:rsid w:val="00E95610"/>
    <w:rsid w:val="00EB106E"/>
    <w:rsid w:val="00EB2808"/>
    <w:rsid w:val="00EB7175"/>
    <w:rsid w:val="00EC7589"/>
    <w:rsid w:val="00F03C17"/>
    <w:rsid w:val="00F149AB"/>
    <w:rsid w:val="00F16533"/>
    <w:rsid w:val="00F36A7F"/>
    <w:rsid w:val="00F62C08"/>
    <w:rsid w:val="00F644DA"/>
    <w:rsid w:val="00F8345E"/>
    <w:rsid w:val="00F94264"/>
    <w:rsid w:val="00FA59E7"/>
    <w:rsid w:val="00FB1A51"/>
    <w:rsid w:val="00FB5CAE"/>
    <w:rsid w:val="00FB64D7"/>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F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195FC-B263-DE4F-B514-3D3A0AF2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18611</Words>
  <Characters>106084</Characters>
  <Application>Microsoft Macintosh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7</cp:revision>
  <cp:lastPrinted>2015-07-29T17:55:00Z</cp:lastPrinted>
  <dcterms:created xsi:type="dcterms:W3CDTF">2015-08-08T19:49:00Z</dcterms:created>
  <dcterms:modified xsi:type="dcterms:W3CDTF">2015-08-08T20:21:00Z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id="0FZ3IVwO"/&gt;&lt;style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