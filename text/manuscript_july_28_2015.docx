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A0CFD2F" w14:textId="77777777"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Quantifying the Contribution of Earlier Detection and Advancements in Treatment on Gains in Life Expectancy for US Breast Cancer Patients</w:t>
      </w:r>
      <w:r w:rsidR="0049107A">
        <w:rPr>
          <w:bCs/>
          <w:sz w:val="24"/>
          <w:szCs w:val="24"/>
        </w:rPr>
        <w:t xml:space="preserve"> Since</w:t>
      </w:r>
      <w:r>
        <w:rPr>
          <w:bCs/>
          <w:sz w:val="24"/>
          <w:szCs w:val="24"/>
        </w:rPr>
        <w:t>1975</w:t>
      </w:r>
      <w:r w:rsidR="00300279">
        <w:rPr>
          <w:rStyle w:val="CommentReference"/>
        </w:rPr>
        <w:commentReference w:id="0"/>
      </w:r>
    </w:p>
    <w:p w14:paraId="1F59BE8E" w14:textId="77777777" w:rsidR="00065CBA" w:rsidRPr="00065CBA" w:rsidRDefault="00065CBA" w:rsidP="008D20E9">
      <w:pPr>
        <w:pStyle w:val="Normal1"/>
        <w:spacing w:line="240" w:lineRule="auto"/>
        <w:rPr>
          <w:sz w:val="24"/>
          <w:szCs w:val="24"/>
        </w:rPr>
      </w:pPr>
    </w:p>
    <w:p w14:paraId="50F01631" w14:textId="77777777" w:rsidR="00065CBA" w:rsidRDefault="00065CBA" w:rsidP="008D20E9">
      <w:pPr>
        <w:pStyle w:val="Normal1"/>
        <w:spacing w:line="240" w:lineRule="auto"/>
        <w:rPr>
          <w:sz w:val="24"/>
          <w:szCs w:val="24"/>
        </w:rPr>
      </w:pPr>
      <w:r w:rsidRPr="00065CBA">
        <w:rPr>
          <w:sz w:val="24"/>
          <w:szCs w:val="24"/>
        </w:rPr>
        <w:t>Authors: Samir Soneji, PhD</w:t>
      </w:r>
    </w:p>
    <w:p w14:paraId="25903004"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 xml:space="preserve">Hiram </w:t>
      </w:r>
      <w:proofErr w:type="spellStart"/>
      <w:r w:rsidRPr="008D20E9">
        <w:rPr>
          <w:bCs/>
          <w:sz w:val="24"/>
          <w:szCs w:val="24"/>
        </w:rPr>
        <w:t>Beltrán</w:t>
      </w:r>
      <w:proofErr w:type="spellEnd"/>
      <w:r w:rsidRPr="008D20E9">
        <w:rPr>
          <w:bCs/>
          <w:sz w:val="24"/>
          <w:szCs w:val="24"/>
        </w:rPr>
        <w:t>-Sánchez, PhD</w:t>
      </w:r>
    </w:p>
    <w:p w14:paraId="278ED79B" w14:textId="77777777" w:rsidR="008D20E9" w:rsidRPr="00065CBA" w:rsidRDefault="008D20E9" w:rsidP="008D20E9">
      <w:pPr>
        <w:pStyle w:val="Normal1"/>
        <w:spacing w:line="240" w:lineRule="auto"/>
        <w:rPr>
          <w:sz w:val="24"/>
          <w:szCs w:val="24"/>
        </w:rPr>
      </w:pPr>
    </w:p>
    <w:p w14:paraId="2DF21A18"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w:t>
      </w:r>
      <w:proofErr w:type="gramStart"/>
      <w:r w:rsidRPr="008D20E9">
        <w:rPr>
          <w:sz w:val="24"/>
          <w:szCs w:val="24"/>
        </w:rPr>
        <w:t xml:space="preserve">From the </w:t>
      </w:r>
      <w:r w:rsidR="008D20E9" w:rsidRPr="008D20E9">
        <w:rPr>
          <w:bCs/>
          <w:sz w:val="24"/>
          <w:szCs w:val="24"/>
        </w:rPr>
        <w:t>Department of Community Health Sciences, University of California Los Angeles (HBS).</w:t>
      </w:r>
      <w:proofErr w:type="gramEnd"/>
    </w:p>
    <w:p w14:paraId="3BDFDAD1" w14:textId="77777777" w:rsidR="008D20E9" w:rsidRPr="008D20E9" w:rsidRDefault="008D20E9" w:rsidP="008D20E9">
      <w:pPr>
        <w:pStyle w:val="Normal1"/>
        <w:spacing w:line="240" w:lineRule="auto"/>
        <w:rPr>
          <w:b/>
          <w:bCs/>
          <w:sz w:val="24"/>
          <w:szCs w:val="24"/>
        </w:rPr>
      </w:pPr>
    </w:p>
    <w:p w14:paraId="15DA6470" w14:textId="77777777" w:rsidR="00065CBA" w:rsidRPr="00065CBA" w:rsidRDefault="00065CBA" w:rsidP="008D20E9">
      <w:pPr>
        <w:pStyle w:val="Normal1"/>
        <w:spacing w:line="240" w:lineRule="auto"/>
        <w:rPr>
          <w:sz w:val="24"/>
          <w:szCs w:val="24"/>
        </w:rPr>
      </w:pPr>
    </w:p>
    <w:p w14:paraId="764BCE5D" w14:textId="77777777"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603-653-3908; fax 603-653-0820; e-mail samir.soneji@dartmouth.edu.</w:t>
      </w:r>
    </w:p>
    <w:p w14:paraId="5538B008" w14:textId="77777777" w:rsidR="00065CBA" w:rsidRPr="00065CBA" w:rsidRDefault="00065CBA" w:rsidP="008D20E9">
      <w:pPr>
        <w:pStyle w:val="Normal1"/>
        <w:spacing w:line="240" w:lineRule="auto"/>
        <w:rPr>
          <w:sz w:val="24"/>
          <w:szCs w:val="24"/>
        </w:rPr>
      </w:pPr>
    </w:p>
    <w:p w14:paraId="7AC6129F" w14:textId="77777777" w:rsidR="00065CBA" w:rsidRPr="00065CBA" w:rsidRDefault="00065CBA" w:rsidP="008D20E9">
      <w:pPr>
        <w:pStyle w:val="Normal1"/>
        <w:spacing w:line="240" w:lineRule="auto"/>
        <w:rPr>
          <w:sz w:val="24"/>
          <w:szCs w:val="24"/>
        </w:rPr>
      </w:pPr>
      <w:r w:rsidRPr="00065CBA">
        <w:rPr>
          <w:sz w:val="24"/>
          <w:szCs w:val="24"/>
        </w:rPr>
        <w:t xml:space="preserve">Word Count: </w:t>
      </w:r>
    </w:p>
    <w:p w14:paraId="1BC5574C" w14:textId="77777777" w:rsidR="00065CBA" w:rsidRPr="00065CBA" w:rsidRDefault="00065CBA" w:rsidP="008D20E9">
      <w:pPr>
        <w:pStyle w:val="Normal1"/>
        <w:spacing w:line="240" w:lineRule="auto"/>
        <w:rPr>
          <w:sz w:val="24"/>
          <w:szCs w:val="24"/>
        </w:rPr>
      </w:pPr>
    </w:p>
    <w:p w14:paraId="7CB2CA0F" w14:textId="77777777" w:rsidR="008D20E9" w:rsidRDefault="008D20E9" w:rsidP="008D20E9">
      <w:pPr>
        <w:spacing w:line="240" w:lineRule="auto"/>
      </w:pPr>
      <w:r>
        <w:br w:type="page"/>
      </w:r>
    </w:p>
    <w:p w14:paraId="71FE9E47" w14:textId="77777777" w:rsidR="008D20E9" w:rsidRPr="008D20E9" w:rsidRDefault="008D20E9" w:rsidP="008D20E9">
      <w:pPr>
        <w:pStyle w:val="Normal1"/>
        <w:spacing w:line="240" w:lineRule="auto"/>
        <w:rPr>
          <w:b/>
          <w:sz w:val="24"/>
          <w:szCs w:val="24"/>
        </w:rPr>
      </w:pPr>
      <w:r w:rsidRPr="008D20E9">
        <w:rPr>
          <w:b/>
          <w:bCs/>
          <w:sz w:val="24"/>
          <w:szCs w:val="24"/>
        </w:rPr>
        <w:lastRenderedPageBreak/>
        <w:t>ABSTRACT</w:t>
      </w:r>
    </w:p>
    <w:p w14:paraId="500AFB4F" w14:textId="77777777" w:rsidR="008D20E9" w:rsidRPr="008D20E9" w:rsidRDefault="008D20E9" w:rsidP="008D20E9">
      <w:pPr>
        <w:pStyle w:val="Normal1"/>
        <w:spacing w:line="240" w:lineRule="auto"/>
        <w:rPr>
          <w:b/>
          <w:sz w:val="24"/>
          <w:szCs w:val="24"/>
        </w:rPr>
      </w:pPr>
    </w:p>
    <w:p w14:paraId="5057E6BB" w14:textId="77777777"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EB2808">
        <w:rPr>
          <w:bCs/>
          <w:sz w:val="24"/>
          <w:szCs w:val="24"/>
        </w:rPr>
        <w:t>US b</w:t>
      </w:r>
      <w:r w:rsidR="00B35181">
        <w:rPr>
          <w:bCs/>
          <w:sz w:val="24"/>
          <w:szCs w:val="24"/>
        </w:rPr>
        <w:t xml:space="preserve">reast cancer mortality rates declined by 32% </w:t>
      </w:r>
      <w:r w:rsidR="00293907">
        <w:rPr>
          <w:bCs/>
          <w:sz w:val="24"/>
          <w:szCs w:val="24"/>
        </w:rPr>
        <w:t>since 1975</w:t>
      </w:r>
      <w:r w:rsidR="00EB2808">
        <w:rPr>
          <w:bCs/>
          <w:sz w:val="24"/>
          <w:szCs w:val="24"/>
        </w:rPr>
        <w:t xml:space="preserve">, although the precise contributions of earlier detection and advancements in breast cancer treatment remain unknown.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gains in life expectancy among breast cancer patients.</w:t>
      </w:r>
    </w:p>
    <w:p w14:paraId="573B7663" w14:textId="77777777" w:rsidR="008D20E9" w:rsidRDefault="008D20E9" w:rsidP="008D20E9">
      <w:pPr>
        <w:pStyle w:val="Normal1"/>
        <w:spacing w:line="240" w:lineRule="auto"/>
        <w:rPr>
          <w:sz w:val="24"/>
          <w:szCs w:val="24"/>
        </w:rPr>
      </w:pPr>
    </w:p>
    <w:p w14:paraId="1F39A7BB" w14:textId="77777777"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 xml:space="preserve">logy, and End Results registries, 1975 to 2012.  We used life-table methods to calculate the gain in life expectancy and quantify the three constituent components of this gain: [1] earlier detection, [2] advancements in breast cancer treatment, and [3] advancements in the treatment of other diseases.  We </w:t>
      </w:r>
      <w:ins w:id="1" w:author="Hiram Beltran-Sanchez" w:date="2015-07-27T10:49:00Z">
        <w:r w:rsidR="00BC2E1B">
          <w:rPr>
            <w:sz w:val="24"/>
            <w:szCs w:val="24"/>
          </w:rPr>
          <w:t xml:space="preserve">additionally </w:t>
        </w:r>
      </w:ins>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w:t>
      </w:r>
      <w:proofErr w:type="spellStart"/>
      <w:r w:rsidR="00871F4B" w:rsidRPr="00871F4B">
        <w:rPr>
          <w:sz w:val="24"/>
          <w:szCs w:val="24"/>
        </w:rPr>
        <w:t>overdiagnosis</w:t>
      </w:r>
      <w:proofErr w:type="spellEnd"/>
      <w:r w:rsidR="00871F4B" w:rsidRPr="00871F4B">
        <w:rPr>
          <w:sz w:val="24"/>
          <w:szCs w:val="24"/>
        </w:rPr>
        <w:t xml:space="preserve">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up to 32% in a sensitivity analysis.</w:t>
      </w:r>
    </w:p>
    <w:p w14:paraId="01E47CC4" w14:textId="77777777" w:rsidR="00AE0563" w:rsidRDefault="00AE0563" w:rsidP="008D20E9">
      <w:pPr>
        <w:pStyle w:val="Normal1"/>
        <w:spacing w:line="240" w:lineRule="auto"/>
        <w:rPr>
          <w:sz w:val="24"/>
          <w:szCs w:val="24"/>
        </w:rPr>
      </w:pPr>
    </w:p>
    <w:p w14:paraId="359317C9"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293907" w:rsidRPr="008D20E9">
        <w:rPr>
          <w:sz w:val="24"/>
          <w:szCs w:val="24"/>
        </w:rPr>
        <w:t xml:space="preserve">Overall, life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the 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w:t>
      </w:r>
      <w:proofErr w:type="spellStart"/>
      <w:r w:rsidR="00F62C08">
        <w:rPr>
          <w:sz w:val="24"/>
          <w:szCs w:val="24"/>
        </w:rPr>
        <w:t>overdiagnosis</w:t>
      </w:r>
      <w:proofErr w:type="spellEnd"/>
      <w:r w:rsidR="00F62C08">
        <w:rPr>
          <w:sz w:val="24"/>
          <w:szCs w:val="24"/>
        </w:rPr>
        <w:t>.</w:t>
      </w:r>
    </w:p>
    <w:p w14:paraId="670456C8" w14:textId="77777777" w:rsidR="00AE0563" w:rsidRDefault="00AE0563" w:rsidP="008D20E9">
      <w:pPr>
        <w:pStyle w:val="Normal1"/>
        <w:spacing w:line="240" w:lineRule="auto"/>
        <w:rPr>
          <w:sz w:val="24"/>
          <w:szCs w:val="24"/>
        </w:rPr>
      </w:pPr>
    </w:p>
    <w:p w14:paraId="2C82228E"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17746AA5" w14:textId="77777777" w:rsidR="00F62C08" w:rsidRDefault="00F62C08">
      <w:pPr>
        <w:rPr>
          <w:b/>
          <w:sz w:val="24"/>
          <w:szCs w:val="24"/>
        </w:rPr>
      </w:pPr>
      <w:r>
        <w:rPr>
          <w:b/>
          <w:sz w:val="24"/>
          <w:szCs w:val="24"/>
        </w:rPr>
        <w:br w:type="page"/>
      </w:r>
    </w:p>
    <w:p w14:paraId="682BF33D" w14:textId="77777777" w:rsidR="00226350" w:rsidRDefault="00065CBA" w:rsidP="008D20E9">
      <w:pPr>
        <w:pStyle w:val="Normal1"/>
        <w:spacing w:line="480" w:lineRule="auto"/>
      </w:pPr>
      <w:r>
        <w:rPr>
          <w:b/>
          <w:sz w:val="24"/>
          <w:szCs w:val="24"/>
        </w:rPr>
        <w:lastRenderedPageBreak/>
        <w:t>INTRODUCTION</w:t>
      </w:r>
    </w:p>
    <w:p w14:paraId="791F46F2" w14:textId="77777777" w:rsidR="00226350" w:rsidRDefault="00065CBA" w:rsidP="008D20E9">
      <w:pPr>
        <w:pStyle w:val="Normal1"/>
        <w:spacing w:line="480" w:lineRule="auto"/>
      </w:pPr>
      <w:r>
        <w:rPr>
          <w:b/>
          <w:sz w:val="24"/>
          <w:szCs w:val="24"/>
        </w:rPr>
        <w:tab/>
      </w:r>
      <w:r>
        <w:rPr>
          <w:sz w:val="24"/>
          <w:szCs w:val="24"/>
        </w:rPr>
        <w:t xml:space="preserve">US breast cancer mortality rates declined by </w:t>
      </w:r>
      <w:r w:rsidR="00610B58">
        <w:rPr>
          <w:sz w:val="24"/>
          <w:szCs w:val="24"/>
        </w:rPr>
        <w:t>32</w:t>
      </w:r>
      <w:r>
        <w:rPr>
          <w:sz w:val="24"/>
          <w:szCs w:val="24"/>
        </w:rPr>
        <w:t xml:space="preserve">% between 1975 and 2012: from </w:t>
      </w:r>
      <w:r w:rsidR="00610B58">
        <w:rPr>
          <w:sz w:val="24"/>
          <w:szCs w:val="24"/>
        </w:rPr>
        <w:t>69.4 to 47.4</w:t>
      </w:r>
      <w:r>
        <w:rPr>
          <w:sz w:val="24"/>
          <w:szCs w:val="24"/>
        </w:rPr>
        <w:t xml:space="preserve"> deaths per 100,000 person-years.  The contribution of mammography screening to this decline has become the subject of intense public and scientific controversy.</w:t>
      </w:r>
      <w:r w:rsidR="00FB1A51">
        <w:rPr>
          <w:sz w:val="24"/>
          <w:szCs w:val="24"/>
        </w:rPr>
        <w:fldChar w:fldCharType="begin"/>
      </w:r>
      <w:r w:rsidR="008D387C">
        <w:rPr>
          <w:sz w:val="24"/>
          <w:szCs w:val="24"/>
        </w:rPr>
        <w:instrText xml:space="preserve"> ADDIN ZOTERO_ITEM CSL_CITATION {"citationID":"2ha40iksub","properties":{"formattedCitation":"{\\rtf \\super 1\\uc0\\u8211{}5\\nosupersub{}}","plainCitation":"1–5"},"citationItems":[{"id":6015,"uris":["http://zotero.org/users/39665/items/2R4236K3"],"uri":["http://zotero.org/users/39665/items/2R4236K3"],"itemData":{"id":6015,"type":"article-journal","title":"Effect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r w:rsidR="00FB1A51">
        <w:rPr>
          <w:sz w:val="24"/>
          <w:szCs w:val="24"/>
        </w:rPr>
        <w:fldChar w:fldCharType="separate"/>
      </w:r>
      <w:r w:rsidR="00FB1A51" w:rsidRPr="00FB1A51">
        <w:rPr>
          <w:sz w:val="24"/>
          <w:szCs w:val="24"/>
          <w:vertAlign w:val="superscript"/>
        </w:rPr>
        <w:t>1–5</w:t>
      </w:r>
      <w:r w:rsidR="00FB1A51">
        <w:rPr>
          <w:sz w:val="24"/>
          <w:szCs w:val="24"/>
        </w:rPr>
        <w:fldChar w:fldCharType="end"/>
      </w:r>
      <w:r>
        <w:rPr>
          <w:sz w:val="24"/>
          <w:szCs w:val="24"/>
        </w:rPr>
        <w:t xml:space="preserve"> For example, medical researchers now question the previously held dogmatic belief that mammography screening saves lives by detecting cancer at earlier and more treatable stages.</w:t>
      </w:r>
      <w:r w:rsidR="00425009">
        <w:rPr>
          <w:sz w:val="24"/>
          <w:szCs w:val="24"/>
        </w:rPr>
        <w:fldChar w:fldCharType="begin"/>
      </w:r>
      <w:r w:rsidR="008D387C">
        <w:rPr>
          <w:sz w:val="24"/>
          <w:szCs w:val="24"/>
        </w:rPr>
        <w:instrText xml:space="preserve"> ADDIN ZOTERO_ITEM CSL_CITATION {"citationID":"2bm1khp8a7","properties":{"formattedCitation":"{\\rtf \\super 6\\nosupersub{}}","plainCitation":"6"},"citationItems":[{"id":5965,"uris":["http://zotero.org/users/39665/items/MD3FAJG9"],"uri":["http://zotero.org/users/39665/items/MD3FAJG9"],"itemData":{"id":5965,"type":"book","title":"Mammography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D."},{"family":"Heath","given":"Iona"},{"family":"Visco","given":"Frank"}],"issued":{"date-parts":[["2012",3,31]]}}}],"schema":"https://github.com/citation-style-language/schema/raw/master/csl-citation.json"} </w:instrText>
      </w:r>
      <w:r w:rsidR="00425009">
        <w:rPr>
          <w:sz w:val="24"/>
          <w:szCs w:val="24"/>
        </w:rPr>
        <w:fldChar w:fldCharType="separate"/>
      </w:r>
      <w:r w:rsidR="00FB1A51" w:rsidRPr="00FB1A51">
        <w:rPr>
          <w:sz w:val="24"/>
          <w:szCs w:val="24"/>
          <w:vertAlign w:val="superscript"/>
        </w:rPr>
        <w:t>6</w:t>
      </w:r>
      <w:r w:rsidR="00425009">
        <w:rPr>
          <w:sz w:val="24"/>
          <w:szCs w:val="24"/>
        </w:rPr>
        <w:fldChar w:fldCharType="end"/>
      </w:r>
      <w:proofErr w:type="gramStart"/>
      <w:r>
        <w:rPr>
          <w:sz w:val="24"/>
          <w:szCs w:val="24"/>
        </w:rPr>
        <w:t xml:space="preserve">  In</w:t>
      </w:r>
      <w:proofErr w:type="gramEnd"/>
      <w:r>
        <w:rPr>
          <w:sz w:val="24"/>
          <w:szCs w:val="24"/>
        </w:rPr>
        <w:t xml:space="preserve"> 2002, the US Preventive Services Task Force (USPSTF) recommended routine </w:t>
      </w:r>
      <w:r w:rsidR="000B1D4C">
        <w:rPr>
          <w:sz w:val="24"/>
          <w:szCs w:val="24"/>
        </w:rPr>
        <w:t xml:space="preserve">mammography </w:t>
      </w:r>
      <w:r>
        <w:rPr>
          <w:sz w:val="24"/>
          <w:szCs w:val="24"/>
        </w:rPr>
        <w:t xml:space="preserve">screening among women aged 40-49 years.  </w:t>
      </w:r>
      <w:r w:rsidR="00C97614">
        <w:rPr>
          <w:sz w:val="24"/>
          <w:szCs w:val="24"/>
        </w:rPr>
        <w:t>But i</w:t>
      </w:r>
      <w:r>
        <w:rPr>
          <w:sz w:val="24"/>
          <w:szCs w:val="24"/>
        </w:rPr>
        <w:t>n 2009, the USPSTF revised and downgraded its earlier recommendation based on evidence from randomized trials and simulation-based studies.  The lower grade issued by USPSTF led to public outcry and prompted Congress to intervene and pass an amendment to the Patient Protection and Affordable Care Act stipul</w:t>
      </w:r>
      <w:r w:rsidR="000B1D4C">
        <w:rPr>
          <w:sz w:val="24"/>
          <w:szCs w:val="24"/>
        </w:rPr>
        <w:t>ating insurers follow the 2002—</w:t>
      </w:r>
      <w:r>
        <w:rPr>
          <w:sz w:val="24"/>
          <w:szCs w:val="24"/>
        </w:rPr>
        <w:t>and not the 2009</w:t>
      </w:r>
      <w:r w:rsidR="000B1D4C">
        <w:rPr>
          <w:sz w:val="24"/>
          <w:szCs w:val="24"/>
        </w:rPr>
        <w:t>—</w:t>
      </w:r>
      <w:r>
        <w:rPr>
          <w:sz w:val="24"/>
          <w:szCs w:val="24"/>
        </w:rPr>
        <w:t xml:space="preserve">USPSTF recommendation.  </w:t>
      </w:r>
    </w:p>
    <w:p w14:paraId="3FF19F4F" w14:textId="77777777" w:rsidR="00226350" w:rsidRDefault="00065CBA" w:rsidP="008D20E9">
      <w:pPr>
        <w:pStyle w:val="Normal1"/>
        <w:spacing w:line="480" w:lineRule="auto"/>
        <w:ind w:firstLine="720"/>
      </w:pPr>
      <w:r>
        <w:rPr>
          <w:sz w:val="24"/>
          <w:szCs w:val="24"/>
        </w:rPr>
        <w:t xml:space="preserve">The controversy over screening arose and persists, in part, because of wide disagreement on the value of screening.  </w:t>
      </w:r>
      <w:r w:rsidR="00AB5144">
        <w:rPr>
          <w:sz w:val="24"/>
          <w:szCs w:val="24"/>
        </w:rPr>
        <w:t>For example, t</w:t>
      </w:r>
      <w:r>
        <w:rPr>
          <w:sz w:val="24"/>
          <w:szCs w:val="24"/>
        </w:rPr>
        <w:t xml:space="preserve">he efficacy of screening </w:t>
      </w:r>
      <w:r w:rsidR="00AB5144">
        <w:rPr>
          <w:sz w:val="24"/>
          <w:szCs w:val="24"/>
        </w:rPr>
        <w:t xml:space="preserve">among women aged 39 to 49 years </w:t>
      </w:r>
      <w:r>
        <w:rPr>
          <w:sz w:val="24"/>
          <w:szCs w:val="24"/>
        </w:rPr>
        <w:t xml:space="preserve">from </w:t>
      </w:r>
      <w:r w:rsidR="00AB5144">
        <w:rPr>
          <w:sz w:val="24"/>
          <w:szCs w:val="24"/>
        </w:rPr>
        <w:t xml:space="preserve">8 </w:t>
      </w:r>
      <w:r w:rsidR="000B1D4C">
        <w:rPr>
          <w:sz w:val="24"/>
          <w:szCs w:val="24"/>
        </w:rPr>
        <w:t xml:space="preserve">large </w:t>
      </w:r>
      <w:r>
        <w:rPr>
          <w:sz w:val="24"/>
          <w:szCs w:val="24"/>
        </w:rPr>
        <w:t>randomized trials varie</w:t>
      </w:r>
      <w:r w:rsidR="00AB5144">
        <w:rPr>
          <w:sz w:val="24"/>
          <w:szCs w:val="24"/>
        </w:rPr>
        <w:t>d</w:t>
      </w:r>
      <w:r>
        <w:rPr>
          <w:sz w:val="24"/>
          <w:szCs w:val="24"/>
        </w:rPr>
        <w:t xml:space="preserve"> from </w:t>
      </w:r>
      <w:r w:rsidR="00C97614">
        <w:rPr>
          <w:sz w:val="24"/>
          <w:szCs w:val="24"/>
        </w:rPr>
        <w:t xml:space="preserve">a </w:t>
      </w:r>
      <w:r w:rsidR="00AB5144" w:rsidRPr="00AB5144">
        <w:rPr>
          <w:sz w:val="24"/>
          <w:szCs w:val="24"/>
        </w:rPr>
        <w:t>0%</w:t>
      </w:r>
      <w:r w:rsidRPr="00AB5144">
        <w:rPr>
          <w:sz w:val="24"/>
          <w:szCs w:val="24"/>
        </w:rPr>
        <w:t xml:space="preserve"> </w:t>
      </w:r>
      <w:r w:rsidR="00AB5144" w:rsidRPr="00AB5144">
        <w:rPr>
          <w:sz w:val="24"/>
          <w:szCs w:val="24"/>
        </w:rPr>
        <w:t>to</w:t>
      </w:r>
      <w:r w:rsidRPr="00AB5144">
        <w:rPr>
          <w:sz w:val="24"/>
          <w:szCs w:val="24"/>
        </w:rPr>
        <w:t xml:space="preserve"> </w:t>
      </w:r>
      <w:r w:rsidR="00FB1A51" w:rsidRPr="00AB5144">
        <w:rPr>
          <w:sz w:val="24"/>
          <w:szCs w:val="24"/>
        </w:rPr>
        <w:t>30</w:t>
      </w:r>
      <w:r w:rsidRPr="00AB5144">
        <w:rPr>
          <w:sz w:val="24"/>
          <w:szCs w:val="24"/>
        </w:rPr>
        <w:t>% mortality reduction</w:t>
      </w:r>
      <w:r>
        <w:rPr>
          <w:sz w:val="24"/>
          <w:szCs w:val="24"/>
        </w:rPr>
        <w:t>.</w:t>
      </w:r>
      <w:r w:rsidR="00AB5144">
        <w:rPr>
          <w:sz w:val="24"/>
          <w:szCs w:val="24"/>
        </w:rPr>
        <w:fldChar w:fldCharType="begin"/>
      </w:r>
      <w:r w:rsidR="00AB5144">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proofErr w:type="gramStart"/>
      <w:r>
        <w:rPr>
          <w:sz w:val="24"/>
          <w:szCs w:val="24"/>
        </w:rPr>
        <w:t xml:space="preserve"> </w:t>
      </w:r>
      <w:r w:rsidR="00AB5144">
        <w:rPr>
          <w:sz w:val="24"/>
          <w:szCs w:val="24"/>
        </w:rPr>
        <w:t xml:space="preserve"> Yet</w:t>
      </w:r>
      <w:proofErr w:type="gramEnd"/>
      <w:r>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Pr>
          <w:sz w:val="24"/>
          <w:szCs w:val="24"/>
        </w:rPr>
        <w:t>range for the contribution of screening to reductions in breast cancer mortality rates: between 28% and 65%.</w:t>
      </w:r>
      <w:r w:rsidR="00135A0F">
        <w:rPr>
          <w:sz w:val="24"/>
          <w:szCs w:val="24"/>
        </w:rPr>
        <w:fldChar w:fldCharType="begin"/>
      </w:r>
      <w:r w:rsidR="008D387C">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proofErr w:type="gramStart"/>
      <w:r>
        <w:rPr>
          <w:sz w:val="24"/>
          <w:szCs w:val="24"/>
        </w:rPr>
        <w:t xml:space="preserve">  </w:t>
      </w:r>
      <w:r w:rsidR="00AB5144">
        <w:rPr>
          <w:sz w:val="24"/>
          <w:szCs w:val="24"/>
        </w:rPr>
        <w:t>The</w:t>
      </w:r>
      <w:proofErr w:type="gramEnd"/>
      <w:r w:rsidR="00AB5144">
        <w:rPr>
          <w:sz w:val="24"/>
          <w:szCs w:val="24"/>
        </w:rPr>
        <w:t xml:space="preserve"> debate</w:t>
      </w:r>
      <w:r>
        <w:rPr>
          <w:sz w:val="24"/>
          <w:szCs w:val="24"/>
        </w:rPr>
        <w:t xml:space="preserve"> over the value of screening </w:t>
      </w:r>
      <w:r w:rsidR="00AB5144">
        <w:rPr>
          <w:sz w:val="24"/>
          <w:szCs w:val="24"/>
        </w:rPr>
        <w:t xml:space="preserve">also implicitly involves </w:t>
      </w:r>
      <w:r>
        <w:rPr>
          <w:sz w:val="24"/>
          <w:szCs w:val="24"/>
        </w:rPr>
        <w:t>the relativ</w:t>
      </w:r>
      <w:r w:rsidR="00AB5144">
        <w:rPr>
          <w:sz w:val="24"/>
          <w:szCs w:val="24"/>
        </w:rPr>
        <w:t xml:space="preserve">e contributions of screening versus </w:t>
      </w:r>
      <w:r>
        <w:rPr>
          <w:sz w:val="24"/>
          <w:szCs w:val="24"/>
        </w:rPr>
        <w:t xml:space="preserve">treatment. </w:t>
      </w:r>
      <w:r w:rsidR="00AB5144">
        <w:rPr>
          <w:sz w:val="24"/>
          <w:szCs w:val="24"/>
        </w:rPr>
        <w:t xml:space="preserve"> </w:t>
      </w:r>
      <w:r>
        <w:rPr>
          <w:sz w:val="24"/>
          <w:szCs w:val="24"/>
        </w:rPr>
        <w:t xml:space="preserve">Sun et al. (2010) concluded earlier </w:t>
      </w:r>
      <w:r>
        <w:rPr>
          <w:sz w:val="24"/>
          <w:szCs w:val="24"/>
        </w:rPr>
        <w:lastRenderedPageBreak/>
        <w:t>detection contributed to 17% of the estimated gain in breast cancer survival time between 1988 and 2000 and attributed the remaining 83% to advancements in breast cancer treatment.</w:t>
      </w:r>
      <w:r w:rsidR="00135A0F">
        <w:rPr>
          <w:sz w:val="24"/>
          <w:szCs w:val="24"/>
        </w:rPr>
        <w:fldChar w:fldCharType="begin"/>
      </w:r>
      <w:r w:rsidR="00987C4E">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87C4E">
        <w:rPr>
          <w:rFonts w:ascii="Baoli SC Regular" w:hAnsi="Baoli SC Regular" w:cs="Baoli SC Regular"/>
          <w:sz w:val="24"/>
          <w:szCs w:val="24"/>
        </w:rPr>
        <w:instrText>’</w:instrText>
      </w:r>
      <w:r w:rsidR="00987C4E">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proofErr w:type="gramStart"/>
      <w:r>
        <w:rPr>
          <w:sz w:val="24"/>
          <w:szCs w:val="24"/>
        </w:rPr>
        <w:t xml:space="preserve">  Yet</w:t>
      </w:r>
      <w:proofErr w:type="gramEnd"/>
      <w:r>
        <w:rPr>
          <w:sz w:val="24"/>
          <w:szCs w:val="24"/>
        </w:rPr>
        <w:t xml:space="preserve">, </w:t>
      </w:r>
      <w:r w:rsidR="00AB5144">
        <w:rPr>
          <w:sz w:val="24"/>
          <w:szCs w:val="24"/>
        </w:rPr>
        <w:t>this study</w:t>
      </w:r>
      <w:r>
        <w:rPr>
          <w:sz w:val="24"/>
          <w:szCs w:val="24"/>
        </w:rPr>
        <w:t xml:space="preserve"> may have overestimated the contribution of advancements in cancer treatment because </w:t>
      </w:r>
      <w:r w:rsidR="00135A0F">
        <w:rPr>
          <w:sz w:val="24"/>
          <w:szCs w:val="24"/>
        </w:rPr>
        <w:t>it</w:t>
      </w:r>
      <w:r>
        <w:rPr>
          <w:sz w:val="24"/>
          <w:szCs w:val="24"/>
        </w:rPr>
        <w:t xml:space="preserve"> did not separate death from breast cancer and death from other competing causes of death (e.g., cardiovascular disease).  </w:t>
      </w:r>
    </w:p>
    <w:p w14:paraId="33797B08" w14:textId="77777777" w:rsidR="00226350" w:rsidRDefault="00065CBA" w:rsidP="008D20E9">
      <w:pPr>
        <w:pStyle w:val="Normal1"/>
        <w:spacing w:line="480" w:lineRule="auto"/>
        <w:rPr>
          <w:sz w:val="24"/>
          <w:szCs w:val="24"/>
        </w:rPr>
      </w:pPr>
      <w:r>
        <w:rPr>
          <w:sz w:val="24"/>
          <w:szCs w:val="24"/>
        </w:rPr>
        <w:tab/>
        <w:t xml:space="preserve">In this study, we address these research gaps and quantify the contribution of the three factors that could have led to reductions in mortality rates among breast cancer patients and the resulting gain in life expectancy: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135A0F">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US breast cancer patients.</w:t>
      </w:r>
      <w:r w:rsidR="00135A0F">
        <w:rPr>
          <w:sz w:val="24"/>
          <w:szCs w:val="24"/>
        </w:rPr>
        <w:fldChar w:fldCharType="begin"/>
      </w:r>
      <w:r w:rsidR="008D387C">
        <w:rPr>
          <w:sz w:val="24"/>
          <w:szCs w:val="24"/>
        </w:rPr>
        <w:instrText xml:space="preserve"> ADDIN ZOTERO_ITEM CSL_CITATION {"citationID":"5kqhsltqj","properties":{"formattedCitation":"{\\rtf \\super 10,11\\nosupersub{}}","plainCitation":"10,11"},"citationItems":[{"id":728,"uris":["http://zotero.org/users/39665/items/FTIXTTBS"],"uri":["http://zotero.org/users/39665/items/FTIXTTBS"],"itemData":{"id":728,"type":"article-journal","title":"An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proofErr w:type="gramStart"/>
      <w:r>
        <w:rPr>
          <w:sz w:val="24"/>
          <w:szCs w:val="24"/>
        </w:rPr>
        <w:t xml:space="preserve">  We</w:t>
      </w:r>
      <w:proofErr w:type="gramEnd"/>
      <w:r>
        <w:rPr>
          <w:sz w:val="24"/>
          <w:szCs w:val="24"/>
        </w:rPr>
        <w:t xml:space="preserve"> quantify the contributions to </w:t>
      </w:r>
      <w:r w:rsidR="00C97614">
        <w:rPr>
          <w:sz w:val="24"/>
          <w:szCs w:val="24"/>
        </w:rPr>
        <w:t xml:space="preserve">the </w:t>
      </w:r>
      <w:r>
        <w:rPr>
          <w:sz w:val="24"/>
          <w:szCs w:val="24"/>
        </w:rPr>
        <w:t>gain in life expectancy, rather than declines in breast cancer mortality rates, to account for changes in the age structure of the US female population over time</w:t>
      </w:r>
      <w:r w:rsidR="003E78F7">
        <w:rPr>
          <w:sz w:val="24"/>
          <w:szCs w:val="24"/>
        </w:rPr>
        <w:t xml:space="preserve"> and to </w:t>
      </w:r>
      <w:r w:rsidR="002244D3">
        <w:rPr>
          <w:sz w:val="24"/>
          <w:szCs w:val="24"/>
        </w:rPr>
        <w:t>adjust</w:t>
      </w:r>
      <w:r w:rsidR="003E78F7">
        <w:rPr>
          <w:sz w:val="24"/>
          <w:szCs w:val="24"/>
        </w:rPr>
        <w:t xml:space="preserve"> for mortality improvements in competing cause</w:t>
      </w:r>
      <w:r w:rsidR="002244D3">
        <w:rPr>
          <w:sz w:val="24"/>
          <w:szCs w:val="24"/>
        </w:rPr>
        <w:t>s</w:t>
      </w:r>
      <w:r w:rsidR="003E78F7">
        <w:rPr>
          <w:sz w:val="24"/>
          <w:szCs w:val="24"/>
        </w:rPr>
        <w:t xml:space="preserve"> of death (e.g., cardiovascular disease)</w:t>
      </w:r>
      <w:r>
        <w:rPr>
          <w:sz w:val="24"/>
          <w:szCs w:val="24"/>
        </w:rPr>
        <w:t xml:space="preserve">.  </w:t>
      </w:r>
      <w:r w:rsidR="00135A0F">
        <w:rPr>
          <w:sz w:val="24"/>
          <w:szCs w:val="24"/>
        </w:rPr>
        <w:t>Finally, w</w:t>
      </w:r>
      <w:r>
        <w:rPr>
          <w:sz w:val="24"/>
          <w:szCs w:val="24"/>
        </w:rPr>
        <w:t xml:space="preserve">e consider the effect of </w:t>
      </w:r>
      <w:proofErr w:type="spellStart"/>
      <w:r>
        <w:rPr>
          <w:sz w:val="24"/>
          <w:szCs w:val="24"/>
        </w:rPr>
        <w:t>overdiagnosis</w:t>
      </w:r>
      <w:proofErr w:type="spellEnd"/>
      <w:r>
        <w:rPr>
          <w:sz w:val="24"/>
          <w:szCs w:val="24"/>
        </w:rPr>
        <w:t xml:space="preserve"> and lead-time bia</w:t>
      </w:r>
      <w:r w:rsidR="00135A0F">
        <w:rPr>
          <w:sz w:val="24"/>
          <w:szCs w:val="24"/>
        </w:rPr>
        <w:t xml:space="preserve">s on </w:t>
      </w:r>
      <w:r w:rsidR="00C97614">
        <w:rPr>
          <w:sz w:val="24"/>
          <w:szCs w:val="24"/>
        </w:rPr>
        <w:t xml:space="preserve">the </w:t>
      </w:r>
      <w:r w:rsidR="00135A0F">
        <w:rPr>
          <w:sz w:val="24"/>
          <w:szCs w:val="24"/>
        </w:rPr>
        <w:t>gain in life expectancy and its three constituent components.</w:t>
      </w:r>
    </w:p>
    <w:p w14:paraId="5671B9DF" w14:textId="77777777" w:rsidR="00135A0F" w:rsidRDefault="00135A0F" w:rsidP="008D20E9">
      <w:pPr>
        <w:pStyle w:val="Normal1"/>
        <w:spacing w:line="480" w:lineRule="auto"/>
        <w:rPr>
          <w:b/>
          <w:sz w:val="24"/>
          <w:szCs w:val="24"/>
        </w:rPr>
      </w:pPr>
    </w:p>
    <w:p w14:paraId="365DA193" w14:textId="77777777" w:rsidR="008D20E9" w:rsidRPr="008D20E9" w:rsidRDefault="008D20E9" w:rsidP="008D20E9">
      <w:pPr>
        <w:pStyle w:val="Normal1"/>
        <w:spacing w:line="480" w:lineRule="auto"/>
        <w:rPr>
          <w:sz w:val="24"/>
          <w:szCs w:val="24"/>
        </w:rPr>
      </w:pPr>
      <w:r w:rsidRPr="008D20E9">
        <w:rPr>
          <w:b/>
          <w:sz w:val="24"/>
          <w:szCs w:val="24"/>
        </w:rPr>
        <w:lastRenderedPageBreak/>
        <w:t>2. METHODS</w:t>
      </w:r>
    </w:p>
    <w:p w14:paraId="410C4943" w14:textId="77777777" w:rsidR="008D20E9" w:rsidRPr="008D20E9" w:rsidRDefault="008D20E9" w:rsidP="008D20E9">
      <w:pPr>
        <w:pStyle w:val="Normal1"/>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National Cancer Institute’s Surveillance, Epidemiology, and End Results (SEER) </w:t>
      </w:r>
      <w:proofErr w:type="gramStart"/>
      <w:r w:rsidRPr="008D20E9">
        <w:rPr>
          <w:sz w:val="24"/>
          <w:szCs w:val="24"/>
        </w:rPr>
        <w:t>9 registry</w:t>
      </w:r>
      <w:proofErr w:type="gramEnd"/>
      <w:r w:rsidRPr="008D20E9">
        <w:rPr>
          <w:sz w:val="24"/>
          <w:szCs w:val="24"/>
        </w:rPr>
        <w:t xml:space="preserve"> database between 1975 and 2012.  The SEER 9 registries, which 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cancer as the cause of death based on the death certificate, the identity of a primary tumor, and relevant comorbidities.  We placed a further requirement: the cancer death must have occurred within 10 years of diagnosis.</w:t>
      </w:r>
      <w:r w:rsidRPr="008D20E9">
        <w:rPr>
          <w:sz w:val="24"/>
          <w:szCs w:val="24"/>
          <w:vertAlign w:val="superscript"/>
        </w:rPr>
        <w:t>3</w:t>
      </w:r>
      <w:proofErr w:type="gramStart"/>
      <w:r w:rsidRPr="008D20E9">
        <w:rPr>
          <w:sz w:val="24"/>
          <w:szCs w:val="24"/>
          <w:vertAlign w:val="superscript"/>
        </w:rPr>
        <w:t>,4</w:t>
      </w:r>
      <w:proofErr w:type="gramEnd"/>
      <w:r w:rsidRPr="008D20E9">
        <w:rPr>
          <w:sz w:val="24"/>
          <w:szCs w:val="24"/>
        </w:rPr>
        <w:t xml:space="preserve"> </w:t>
      </w:r>
      <w:r w:rsidR="00C32860">
        <w:rPr>
          <w:sz w:val="24"/>
          <w:szCs w:val="24"/>
        </w:rPr>
        <w:t xml:space="preserve"> </w:t>
      </w:r>
      <w:r w:rsidRPr="008D20E9">
        <w:rPr>
          <w:sz w:val="24"/>
          <w:szCs w:val="24"/>
        </w:rPr>
        <w:t>By allowing this 10-year time window between diagnosis and death, we were able to calculate incidence-based case fatality rates between 1975 and 2002 for 422,141 incident cancer cases.  We categorized tumor size into the following categories: &lt;1cm, 1-2cm, 2-3cm, 3-5cm, and ≥5cm based on the extent of disease (</w:t>
      </w:r>
      <w:commentRangeStart w:id="2"/>
      <w:r w:rsidRPr="008D20E9">
        <w:rPr>
          <w:sz w:val="24"/>
          <w:szCs w:val="24"/>
        </w:rPr>
        <w:t>determined</w:t>
      </w:r>
      <w:commentRangeEnd w:id="2"/>
      <w:r w:rsidR="00C32860">
        <w:rPr>
          <w:rStyle w:val="CommentReference"/>
        </w:rPr>
        <w:commentReference w:id="2"/>
      </w:r>
      <w:r w:rsidRPr="008D20E9">
        <w:rPr>
          <w:sz w:val="24"/>
          <w:szCs w:val="24"/>
        </w:rPr>
        <w:t xml:space="preserve"> by clinical and operative/pathological assessment).</w:t>
      </w:r>
    </w:p>
    <w:p w14:paraId="0F636669" w14:textId="77777777" w:rsidR="008D20E9" w:rsidRPr="008D20E9" w:rsidRDefault="008D20E9" w:rsidP="008D20E9">
      <w:pPr>
        <w:pStyle w:val="Normal1"/>
        <w:spacing w:line="480" w:lineRule="auto"/>
        <w:ind w:firstLine="720"/>
        <w:rPr>
          <w:sz w:val="24"/>
          <w:szCs w:val="24"/>
        </w:rPr>
      </w:pPr>
      <w:r w:rsidRPr="008D20E9">
        <w:rPr>
          <w:sz w:val="24"/>
          <w:szCs w:val="24"/>
        </w:rPr>
        <w:t xml:space="preserve">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  For example, 556 women aged 65-69 years were diagnosed with &lt;1cm breast cancer in 2001.  Between 2001 and </w:t>
      </w:r>
      <w:r w:rsidRPr="008D20E9">
        <w:rPr>
          <w:sz w:val="24"/>
          <w:szCs w:val="24"/>
        </w:rPr>
        <w:lastRenderedPageBreak/>
        <w:t>2011, 2</w:t>
      </w:r>
      <w:r w:rsidR="00135A0F">
        <w:rPr>
          <w:sz w:val="24"/>
          <w:szCs w:val="24"/>
        </w:rPr>
        <w:t>2</w:t>
      </w:r>
      <w:r w:rsidRPr="008D20E9">
        <w:rPr>
          <w:sz w:val="24"/>
          <w:szCs w:val="24"/>
        </w:rPr>
        <w:t xml:space="preserve"> of these women died of breast cancer and another 107 died of a competing cause of death.  This entire cohort lived a total of 5099.5 person-years over the 10-year period.  Thus, the incidence-based case fatality rate from breast cancer equaled 2</w:t>
      </w:r>
      <w:r w:rsidR="00135A0F">
        <w:rPr>
          <w:sz w:val="24"/>
          <w:szCs w:val="24"/>
        </w:rPr>
        <w:t>2</w:t>
      </w:r>
      <w:r w:rsidRPr="008D20E9">
        <w:rPr>
          <w:sz w:val="24"/>
          <w:szCs w:val="24"/>
        </w:rPr>
        <w:t>/5099.5 and the incidence-based case fatality rate from competing causes of death equaled 107/5099.5. We calculated incidence-based case fatality rates by age group at diagnosis (40-44 to 100+ years), year of diagnosis (1975-2002), tumor size (&lt;1cm, 1-2cm, 2-3cm, 3-5cm, ≥5cm), and cause of death (breast cancer and competing cause</w:t>
      </w:r>
      <w:r w:rsidR="00C32860">
        <w:rPr>
          <w:sz w:val="24"/>
          <w:szCs w:val="24"/>
        </w:rPr>
        <w:t>s</w:t>
      </w:r>
      <w:r w:rsidRPr="008D20E9">
        <w:rPr>
          <w:sz w:val="24"/>
          <w:szCs w:val="24"/>
        </w:rPr>
        <w:t xml:space="preserve"> of death).  We also calculated the proportion of incident cancer cases by tumor size at diagnosis and year of diagnosis.  For example, the proportion of women diagnosed with &lt;1cm breast cancer in 2001 equaled 4,602 out of 19,029</w:t>
      </w:r>
      <w:r w:rsidR="0055083B">
        <w:rPr>
          <w:sz w:val="24"/>
          <w:szCs w:val="24"/>
        </w:rPr>
        <w:t xml:space="preserve"> newly diagnosed breast cancers (24.2%).</w:t>
      </w:r>
    </w:p>
    <w:p w14:paraId="735C802A" w14:textId="63316E73" w:rsidR="008D20E9" w:rsidRPr="008D20E9" w:rsidRDefault="008D20E9" w:rsidP="008D20E9">
      <w:pPr>
        <w:pStyle w:val="Normal1"/>
        <w:spacing w:line="480" w:lineRule="auto"/>
        <w:ind w:firstLine="720"/>
        <w:rPr>
          <w:sz w:val="24"/>
          <w:szCs w:val="24"/>
        </w:rPr>
      </w:pPr>
      <w:proofErr w:type="gramStart"/>
      <w:r w:rsidRPr="008D20E9">
        <w:rPr>
          <w:b/>
          <w:sz w:val="24"/>
          <w:szCs w:val="24"/>
        </w:rPr>
        <w:t>2.2  Analytic</w:t>
      </w:r>
      <w:proofErr w:type="gramEnd"/>
      <w:r w:rsidRPr="008D20E9">
        <w:rPr>
          <w:b/>
          <w:sz w:val="24"/>
          <w:szCs w:val="24"/>
        </w:rPr>
        <w:t xml:space="preserve"> Methods</w:t>
      </w:r>
      <w:r>
        <w:rPr>
          <w:sz w:val="24"/>
          <w:szCs w:val="24"/>
        </w:rPr>
        <w:t xml:space="preserve">.  </w:t>
      </w:r>
      <w:r w:rsidRPr="008D20E9">
        <w:rPr>
          <w:sz w:val="24"/>
          <w:szCs w:val="24"/>
        </w:rPr>
        <w:t xml:space="preserve">For our primary analysis, we assume an </w:t>
      </w:r>
      <w:proofErr w:type="spellStart"/>
      <w:r w:rsidRPr="008D20E9">
        <w:rPr>
          <w:sz w:val="24"/>
          <w:szCs w:val="24"/>
        </w:rPr>
        <w:t>overdiagnosis</w:t>
      </w:r>
      <w:proofErr w:type="spellEnd"/>
      <w:r w:rsidRPr="008D20E9">
        <w:rPr>
          <w:sz w:val="24"/>
          <w:szCs w:val="24"/>
        </w:rPr>
        <w:t xml:space="preserve"> rate 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proofErr w:type="gramStart"/>
      <w:r w:rsidRPr="008D20E9">
        <w:rPr>
          <w:sz w:val="24"/>
          <w:szCs w:val="24"/>
        </w:rPr>
        <w:t xml:space="preserve">  </w:t>
      </w:r>
      <w:proofErr w:type="spellStart"/>
      <w:r w:rsidRPr="008D20E9">
        <w:rPr>
          <w:sz w:val="24"/>
          <w:szCs w:val="24"/>
        </w:rPr>
        <w:t>Overdiagnosed</w:t>
      </w:r>
      <w:proofErr w:type="spellEnd"/>
      <w:proofErr w:type="gramEnd"/>
      <w:r w:rsidRPr="008D20E9">
        <w:rPr>
          <w:sz w:val="24"/>
          <w:szCs w:val="24"/>
        </w:rPr>
        <w:t xml:space="preserve">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which artificially lowers the case fatality rate and raises life expectancy.  Thus, we adjust case fatality mortality rates for these smaller sized tumors by removing the person-years these </w:t>
      </w:r>
      <w:proofErr w:type="spellStart"/>
      <w:r w:rsidRPr="008D20E9">
        <w:rPr>
          <w:sz w:val="24"/>
          <w:szCs w:val="24"/>
        </w:rPr>
        <w:t>overdiagnosed</w:t>
      </w:r>
      <w:proofErr w:type="spellEnd"/>
      <w:r w:rsidRPr="008D20E9">
        <w:rPr>
          <w:sz w:val="24"/>
          <w:szCs w:val="24"/>
        </w:rPr>
        <w:t xml:space="preserve"> cases contributed to the denominator by multiplying the observed case fatality rate by the inverse of the complement of the </w:t>
      </w:r>
      <w:proofErr w:type="spellStart"/>
      <w:r w:rsidRPr="008D20E9">
        <w:rPr>
          <w:sz w:val="24"/>
          <w:szCs w:val="24"/>
        </w:rPr>
        <w:t>overdiagnosis</w:t>
      </w:r>
      <w:proofErr w:type="spellEnd"/>
      <w:r w:rsidRPr="008D20E9">
        <w:rPr>
          <w:sz w:val="24"/>
          <w:szCs w:val="24"/>
        </w:rPr>
        <w:t xml:space="preserve"> level.  For example, if 10% of the </w:t>
      </w:r>
      <w:r w:rsidR="0055083B">
        <w:rPr>
          <w:sz w:val="24"/>
          <w:szCs w:val="24"/>
        </w:rPr>
        <w:t>556</w:t>
      </w:r>
      <w:r w:rsidRPr="008D20E9">
        <w:rPr>
          <w:sz w:val="24"/>
          <w:szCs w:val="24"/>
        </w:rPr>
        <w:t xml:space="preserve"> women aged 65-69 years old diagnosed with &lt;1cm breast </w:t>
      </w:r>
      <w:r w:rsidRPr="008D20E9">
        <w:rPr>
          <w:sz w:val="24"/>
          <w:szCs w:val="24"/>
        </w:rPr>
        <w:lastRenderedPageBreak/>
        <w:t xml:space="preserve">cancer in 2001 were </w:t>
      </w:r>
      <w:proofErr w:type="spellStart"/>
      <w:r w:rsidRPr="008D20E9">
        <w:rPr>
          <w:sz w:val="24"/>
          <w:szCs w:val="24"/>
        </w:rPr>
        <w:t>overdiagnosed</w:t>
      </w:r>
      <w:proofErr w:type="spellEnd"/>
      <w:r w:rsidRPr="008D20E9">
        <w:rPr>
          <w:sz w:val="24"/>
          <w:szCs w:val="24"/>
        </w:rPr>
        <w:t xml:space="preserve">, the observed case fatality rate </w:t>
      </w:r>
      <w:r w:rsidR="0055083B">
        <w:rPr>
          <w:sz w:val="24"/>
          <w:szCs w:val="24"/>
        </w:rPr>
        <w:t xml:space="preserve">from breast cancer </w:t>
      </w:r>
      <w:r w:rsidRPr="008D20E9">
        <w:rPr>
          <w:sz w:val="24"/>
          <w:szCs w:val="24"/>
        </w:rPr>
        <w:t>(</w:t>
      </w:r>
      <w:r w:rsidR="0055083B">
        <w:rPr>
          <w:sz w:val="24"/>
          <w:szCs w:val="24"/>
        </w:rPr>
        <w:t>22/11,591) would become 22</w:t>
      </w:r>
      <w:r w:rsidRPr="008D20E9">
        <w:rPr>
          <w:sz w:val="24"/>
          <w:szCs w:val="24"/>
        </w:rPr>
        <w:t>/[1</w:t>
      </w:r>
      <w:r w:rsidR="00372E30">
        <w:rPr>
          <w:sz w:val="24"/>
          <w:szCs w:val="24"/>
        </w:rPr>
        <w:t>1,591 - 0.10</w:t>
      </w:r>
      <w:r w:rsidRPr="008D20E9">
        <w:rPr>
          <w:sz w:val="24"/>
          <w:szCs w:val="24"/>
        </w:rPr>
        <w:t>*11,591].</w:t>
      </w:r>
      <w:r w:rsidRPr="008D20E9">
        <w:rPr>
          <w:b/>
          <w:sz w:val="24"/>
          <w:szCs w:val="24"/>
        </w:rPr>
        <w:t xml:space="preserve">                    </w:t>
      </w:r>
      <w:r w:rsidRPr="008D20E9">
        <w:rPr>
          <w:b/>
          <w:sz w:val="24"/>
          <w:szCs w:val="24"/>
        </w:rPr>
        <w:tab/>
      </w:r>
    </w:p>
    <w:p w14:paraId="3EADCA09" w14:textId="1F1D9328"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8D387C">
        <w:rPr>
          <w:sz w:val="24"/>
          <w:szCs w:val="24"/>
        </w:rPr>
        <w:instrText xml:space="preserve"> ADDIN ZOTERO_ITEM CSL_CITATION {"citationID":"2hskcuosr9","properties":{"formattedCitation":"{\\rtf \\super 13\\nosupersub{}}","plainCitation":"13"},"citationItems":[{"id":996,"uris":["http://zotero.org/users/39665/items/KZ9G4R25"],"uri":["http://zotero.org/users/39665/items/KZ9G4R25"],"itemData":{"id":996,"type":"book","title":"Demography: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proofErr w:type="gramStart"/>
      <w:r w:rsidRPr="008D20E9">
        <w:rPr>
          <w:sz w:val="24"/>
          <w:szCs w:val="24"/>
        </w:rPr>
        <w:t xml:space="preserve">  We</w:t>
      </w:r>
      <w:proofErr w:type="gramEnd"/>
      <w:r w:rsidRPr="008D20E9">
        <w:rPr>
          <w:sz w:val="24"/>
          <w:szCs w:val="24"/>
        </w:rPr>
        <w:t xml:space="preserve"> create separate life tables for each tumor size and for each year, which produces annual tumor size-specific life expectancies.  Overall life expectancy equals the weighted sum of tumor size-specific life expectancies, where the weights correspond to the annual share of each tumor size. </w:t>
      </w:r>
      <w:commentRangeStart w:id="3"/>
      <w:r w:rsidRPr="003E27F5">
        <w:rPr>
          <w:strike/>
          <w:sz w:val="24"/>
          <w:szCs w:val="24"/>
          <w:rPrChange w:id="4" w:author="Samir Soneji" w:date="2015-07-28T10:27:00Z">
            <w:rPr>
              <w:sz w:val="24"/>
              <w:szCs w:val="24"/>
            </w:rPr>
          </w:rPrChange>
        </w:rPr>
        <w:t>The smaller the share for a given tumor size, the less weight it exerts on overall life expectancy.</w:t>
      </w:r>
      <w:r w:rsidRPr="008D20E9">
        <w:rPr>
          <w:sz w:val="24"/>
          <w:szCs w:val="24"/>
        </w:rPr>
        <w:t xml:space="preserve">  </w:t>
      </w:r>
      <w:commentRangeEnd w:id="3"/>
      <w:r w:rsidR="003E27F5">
        <w:rPr>
          <w:rStyle w:val="CommentReference"/>
        </w:rPr>
        <w:commentReference w:id="3"/>
      </w:r>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 [2] reductions in case fatality rates from breast cancer, and [3] reductions in case fatality rates from competing causes of death.  </w:t>
      </w:r>
    </w:p>
    <w:p w14:paraId="2C2CA1FF" w14:textId="3F362943"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increases more over time than the incidence rates of larger sized tumors.  The growth of the share of smaller sized tumors implies an increase in their contribution to gains in overall life expectancy, while the shrinkage of the share of larger sized tumors implies a </w:t>
      </w:r>
      <w:ins w:id="5" w:author="TDI" w:date="2015-07-27T15:08:00Z">
        <w:r w:rsidR="00A963EB">
          <w:rPr>
            <w:sz w:val="24"/>
            <w:szCs w:val="24"/>
          </w:rPr>
          <w:t>decrease</w:t>
        </w:r>
        <w:r w:rsidR="00A963EB" w:rsidRPr="008D20E9">
          <w:rPr>
            <w:sz w:val="24"/>
            <w:szCs w:val="24"/>
          </w:rPr>
          <w:t xml:space="preserve"> </w:t>
        </w:r>
      </w:ins>
      <w:r w:rsidRPr="008D20E9">
        <w:rPr>
          <w:sz w:val="24"/>
          <w:szCs w:val="24"/>
        </w:rPr>
        <w:t>in their contributions.  Using an established demographic method, we calculated how much of the change in life expectancy over time was the result of changes in the aforementioned three factors.</w:t>
      </w:r>
      <w:commentRangeStart w:id="6"/>
      <w:r w:rsidR="0055083B">
        <w:rPr>
          <w:sz w:val="24"/>
          <w:szCs w:val="24"/>
        </w:rPr>
        <w:fldChar w:fldCharType="begin"/>
      </w:r>
      <w:r w:rsidR="008D387C">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M."}],"issued":{"date-parts":[["1955",12,1]]},"accessed":{"date-parts":[["2015",7,23]]}}},{"id":728,"uris":["http://zotero.org/users/39665/items/FTIXTTBS"],"uri":["http://zotero.org/users/39665/items/FTIXTTBS"],"itemData":{"id":728,"type":"article-journal","title":"An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proofErr w:type="gramStart"/>
      <w:r w:rsidRPr="008D20E9">
        <w:rPr>
          <w:sz w:val="24"/>
          <w:szCs w:val="24"/>
        </w:rPr>
        <w:t xml:space="preserve"> </w:t>
      </w:r>
      <w:r w:rsidR="00C32860">
        <w:rPr>
          <w:sz w:val="24"/>
          <w:szCs w:val="24"/>
        </w:rPr>
        <w:t xml:space="preserve"> </w:t>
      </w:r>
      <w:r w:rsidRPr="008D20E9">
        <w:rPr>
          <w:sz w:val="24"/>
          <w:szCs w:val="24"/>
        </w:rPr>
        <w:t>We</w:t>
      </w:r>
      <w:proofErr w:type="gramEnd"/>
      <w:r w:rsidRPr="008D20E9">
        <w:rPr>
          <w:sz w:val="24"/>
          <w:szCs w:val="24"/>
        </w:rPr>
        <w:t xml:space="preserve"> schematically represent our approach in Figure 1 and fully describe it in the </w:t>
      </w:r>
      <w:commentRangeStart w:id="7"/>
      <w:r w:rsidRPr="00A92655">
        <w:rPr>
          <w:sz w:val="24"/>
          <w:szCs w:val="24"/>
          <w:highlight w:val="yellow"/>
        </w:rPr>
        <w:t>Supplementary</w:t>
      </w:r>
      <w:commentRangeEnd w:id="7"/>
      <w:r w:rsidR="00A92655">
        <w:rPr>
          <w:rStyle w:val="CommentReference"/>
        </w:rPr>
        <w:commentReference w:id="7"/>
      </w:r>
      <w:r w:rsidRPr="00A92655">
        <w:rPr>
          <w:sz w:val="24"/>
          <w:szCs w:val="24"/>
          <w:highlight w:val="yellow"/>
        </w:rPr>
        <w:t xml:space="preserve"> Appendix</w:t>
      </w:r>
      <w:r w:rsidRPr="008D20E9">
        <w:rPr>
          <w:sz w:val="24"/>
          <w:szCs w:val="24"/>
        </w:rPr>
        <w:t xml:space="preserve">. </w:t>
      </w:r>
      <w:commentRangeEnd w:id="6"/>
      <w:r w:rsidR="002B0625">
        <w:rPr>
          <w:rStyle w:val="CommentReference"/>
        </w:rPr>
        <w:commentReference w:id="6"/>
      </w:r>
    </w:p>
    <w:p w14:paraId="474F8E99" w14:textId="11E41E0E" w:rsidR="008D20E9" w:rsidRPr="008D20E9" w:rsidRDefault="008D20E9" w:rsidP="008D20E9">
      <w:pPr>
        <w:pStyle w:val="Normal1"/>
        <w:spacing w:line="480" w:lineRule="auto"/>
        <w:rPr>
          <w:sz w:val="24"/>
          <w:szCs w:val="24"/>
        </w:rPr>
      </w:pPr>
      <w:commentRangeStart w:id="8"/>
      <w:r w:rsidRPr="008D20E9">
        <w:rPr>
          <w:sz w:val="24"/>
          <w:szCs w:val="24"/>
        </w:rPr>
        <w:lastRenderedPageBreak/>
        <w:t xml:space="preserve">        </w:t>
      </w:r>
      <w:r w:rsidRPr="008D20E9">
        <w:rPr>
          <w:sz w:val="24"/>
          <w:szCs w:val="24"/>
        </w:rPr>
        <w:tab/>
        <w:t xml:space="preserve">For simplicity, consider three mutually exclusive and exhaustive categories of tumor size: 1, 2, and 3 (e.g., &lt;1cm, 1-2cm, and ≥2cm).  Suppose the distribution of tumor size at cancer diagnosis remains constant between times 1 and 2 (Figure 1, Panel A), tumor size-specific case fatality rates from breast cancer decrease between times 1 and 2 (Figure 2, Panel B), and tumor size-specific case fatality rates from competing causes of death remain constant between times 1 and 2 (Figure 2, Panel B).  Tumor size-specific life expectancy increases between times 1 and 2 because tumor size-specific case fatality rates from breast cancer decreased over the time period (Figure 2, Panel C).  Overall life expectancy at each time equals the weighted average of tumor size-specific life expectancy, where the weights equal the distribution of tumor sizes at cancer diagnosis at times 1 and 2, respectively.  Overall life expectancy grew between times 1 and 2, and this gain was entirely due to decreases in tumor size-specific case fatality rates from breast cancer (Figure 2, Panel D).  In actuality, all three aforementioned factors change over time and contribute to </w:t>
      </w:r>
      <w:r w:rsidR="00D90772">
        <w:rPr>
          <w:sz w:val="24"/>
          <w:szCs w:val="24"/>
        </w:rPr>
        <w:t xml:space="preserve">the </w:t>
      </w:r>
      <w:r w:rsidRPr="008D20E9">
        <w:rPr>
          <w:sz w:val="24"/>
          <w:szCs w:val="24"/>
        </w:rPr>
        <w:t>gain in life expectancy.  We quantify the individual contribution of each of these three constituent components.  We also utilize the same demographic method to further disaggregate these three contributions by age group.</w:t>
      </w:r>
      <w:commentRangeEnd w:id="8"/>
      <w:r w:rsidR="000D0DFD">
        <w:rPr>
          <w:rStyle w:val="CommentReference"/>
        </w:rPr>
        <w:commentReference w:id="8"/>
      </w:r>
      <w:ins w:id="9" w:author="TDI" w:date="2015-07-27T15:57:00Z">
        <w:r w:rsidR="00416547">
          <w:rPr>
            <w:sz w:val="24"/>
            <w:szCs w:val="24"/>
          </w:rPr>
          <w:t xml:space="preserve"> </w:t>
        </w:r>
      </w:ins>
    </w:p>
    <w:p w14:paraId="521E710D" w14:textId="00867067" w:rsidR="008D20E9" w:rsidRPr="008D20E9" w:rsidRDefault="008D20E9" w:rsidP="008D20E9">
      <w:pPr>
        <w:pStyle w:val="Normal1"/>
        <w:spacing w:line="480" w:lineRule="auto"/>
        <w:rPr>
          <w:sz w:val="24"/>
          <w:szCs w:val="24"/>
        </w:rPr>
      </w:pPr>
      <w:r w:rsidRPr="008D20E9">
        <w:rPr>
          <w:b/>
          <w:sz w:val="24"/>
          <w:szCs w:val="24"/>
        </w:rPr>
        <w:t xml:space="preserve">        </w:t>
      </w:r>
      <w:r w:rsidRPr="008D20E9">
        <w:rPr>
          <w:b/>
          <w:sz w:val="24"/>
          <w:szCs w:val="24"/>
        </w:rPr>
        <w:tab/>
      </w:r>
      <w:r w:rsidRPr="008D20E9">
        <w:rPr>
          <w:sz w:val="24"/>
          <w:szCs w:val="24"/>
        </w:rPr>
        <w:t xml:space="preserve">To assess the robustness of our findings to the </w:t>
      </w:r>
      <w:proofErr w:type="spellStart"/>
      <w:r w:rsidRPr="008D20E9">
        <w:rPr>
          <w:sz w:val="24"/>
          <w:szCs w:val="24"/>
        </w:rPr>
        <w:t>overdiagnosis</w:t>
      </w:r>
      <w:proofErr w:type="spellEnd"/>
      <w:r w:rsidRPr="008D20E9">
        <w:rPr>
          <w:sz w:val="24"/>
          <w:szCs w:val="24"/>
        </w:rPr>
        <w:t xml:space="preserve"> level, we vary the level from 0% to 3</w:t>
      </w:r>
      <w:r w:rsidR="0055083B">
        <w:rPr>
          <w:sz w:val="24"/>
          <w:szCs w:val="24"/>
        </w:rPr>
        <w:t>1</w:t>
      </w:r>
      <w:r w:rsidRPr="008D20E9">
        <w:rPr>
          <w:sz w:val="24"/>
          <w:szCs w:val="24"/>
        </w:rPr>
        <w:t>%</w:t>
      </w:r>
      <w:r w:rsidR="00232A27">
        <w:rPr>
          <w:sz w:val="24"/>
          <w:szCs w:val="24"/>
        </w:rPr>
        <w:fldChar w:fldCharType="begin"/>
      </w:r>
      <w:r w:rsidR="008D387C">
        <w:rPr>
          <w:sz w:val="24"/>
          <w:szCs w:val="24"/>
        </w:rPr>
        <w:instrText xml:space="preserve"> ADDIN ZOTERO_ITEM CSL_CITATION {"citationID":"2nefk8ej66","properties":{"formattedCitation":"{\\rtf \\super 15\\nosupersub{}}","plainCitation":"15"},"citationItems":[{"id":5953,"uris":["http://zotero.org/users/39665/items/6UEMNMT7"],"uri":["http://zotero.org/users/39665/items/6UEMNMT7"],"itemData":{"id":5953,"type":"article-journal","title":"Effect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Gilbert"}],"issued":{"date-parts":[["2012",11,22]]},"PMID":"23171096"}}],"schema":"https://github.com/citation-style-language/schema/raw/master/csl-citation.json"} </w:instrText>
      </w:r>
      <w:r w:rsidR="00232A27">
        <w:rPr>
          <w:sz w:val="24"/>
          <w:szCs w:val="24"/>
        </w:rPr>
        <w:fldChar w:fldCharType="separate"/>
      </w:r>
      <w:r w:rsidR="00232A27" w:rsidRPr="00232A27">
        <w:rPr>
          <w:sz w:val="24"/>
          <w:szCs w:val="24"/>
          <w:vertAlign w:val="superscript"/>
        </w:rPr>
        <w:t>15</w:t>
      </w:r>
      <w:r w:rsidR="00232A27">
        <w:rPr>
          <w:sz w:val="24"/>
          <w:szCs w:val="24"/>
        </w:rPr>
        <w:fldChar w:fldCharType="end"/>
      </w:r>
      <w:r w:rsidRPr="008D20E9">
        <w:rPr>
          <w:sz w:val="24"/>
          <w:szCs w:val="24"/>
        </w:rPr>
        <w:t xml:space="preserve"> among tumors ≤3 cm and recalculate the gain in life expectancy.  We also separately vary the </w:t>
      </w:r>
      <w:proofErr w:type="spellStart"/>
      <w:r w:rsidRPr="008D20E9">
        <w:rPr>
          <w:sz w:val="24"/>
          <w:szCs w:val="24"/>
        </w:rPr>
        <w:t>overdiagnosis</w:t>
      </w:r>
      <w:proofErr w:type="spellEnd"/>
      <w:r w:rsidRPr="008D20E9">
        <w:rPr>
          <w:sz w:val="24"/>
          <w:szCs w:val="24"/>
        </w:rPr>
        <w:t xml:space="preserve"> level from 0</w:t>
      </w:r>
      <w:r w:rsidR="00D90772">
        <w:rPr>
          <w:sz w:val="24"/>
          <w:szCs w:val="24"/>
        </w:rPr>
        <w:t>%</w:t>
      </w:r>
      <w:r w:rsidRPr="008D20E9">
        <w:rPr>
          <w:sz w:val="24"/>
          <w:szCs w:val="24"/>
        </w:rPr>
        <w:t xml:space="preserve"> to 90% for &lt;1cm tumors and from 0</w:t>
      </w:r>
      <w:r w:rsidR="00D90772">
        <w:rPr>
          <w:sz w:val="24"/>
          <w:szCs w:val="24"/>
        </w:rPr>
        <w:t>%</w:t>
      </w:r>
      <w:r w:rsidRPr="008D20E9">
        <w:rPr>
          <w:sz w:val="24"/>
          <w:szCs w:val="24"/>
        </w:rPr>
        <w:t xml:space="preserve"> to 3</w:t>
      </w:r>
      <w:r w:rsidR="00232A27">
        <w:rPr>
          <w:sz w:val="24"/>
          <w:szCs w:val="24"/>
        </w:rPr>
        <w:t>1</w:t>
      </w:r>
      <w:r w:rsidRPr="008D20E9">
        <w:rPr>
          <w:sz w:val="24"/>
          <w:szCs w:val="24"/>
        </w:rPr>
        <w:t xml:space="preserve">% for 1-2cm and 2-3cm tumors and perform the analysis described above. </w:t>
      </w:r>
    </w:p>
    <w:p w14:paraId="74E3E805" w14:textId="77777777" w:rsidR="008D20E9" w:rsidRDefault="008D20E9" w:rsidP="008D20E9">
      <w:pPr>
        <w:pStyle w:val="Normal1"/>
        <w:spacing w:line="480" w:lineRule="auto"/>
        <w:rPr>
          <w:sz w:val="24"/>
          <w:szCs w:val="24"/>
        </w:rPr>
      </w:pPr>
      <w:r w:rsidRPr="008D20E9">
        <w:rPr>
          <w:sz w:val="24"/>
          <w:szCs w:val="24"/>
        </w:rPr>
        <w:t xml:space="preserve"> </w:t>
      </w:r>
    </w:p>
    <w:p w14:paraId="66490206" w14:textId="77777777" w:rsidR="008D20E9" w:rsidRPr="008D20E9" w:rsidRDefault="008D20E9" w:rsidP="008D20E9">
      <w:pPr>
        <w:pStyle w:val="Normal1"/>
        <w:spacing w:line="480" w:lineRule="auto"/>
        <w:rPr>
          <w:sz w:val="24"/>
          <w:szCs w:val="24"/>
        </w:rPr>
      </w:pPr>
      <w:r>
        <w:rPr>
          <w:b/>
          <w:sz w:val="24"/>
          <w:szCs w:val="24"/>
        </w:rPr>
        <w:lastRenderedPageBreak/>
        <w:t xml:space="preserve">3.  </w:t>
      </w:r>
      <w:r w:rsidRPr="008D20E9">
        <w:rPr>
          <w:b/>
          <w:sz w:val="24"/>
          <w:szCs w:val="24"/>
        </w:rPr>
        <w:t>RESULTS</w:t>
      </w:r>
    </w:p>
    <w:p w14:paraId="5D7B7FFC" w14:textId="69442843" w:rsidR="00666234" w:rsidRDefault="008D20E9" w:rsidP="008D20E9">
      <w:pPr>
        <w:pStyle w:val="Normal1"/>
        <w:spacing w:line="480" w:lineRule="auto"/>
        <w:ind w:firstLine="720"/>
        <w:rPr>
          <w:ins w:id="10" w:author="TDI" w:date="2015-07-27T15:02:00Z"/>
        </w:rPr>
      </w:pPr>
      <w:proofErr w:type="gramStart"/>
      <w:r>
        <w:rPr>
          <w:b/>
          <w:sz w:val="24"/>
          <w:szCs w:val="24"/>
        </w:rPr>
        <w:t xml:space="preserve">3.1.  </w:t>
      </w:r>
      <w:r w:rsidRPr="008D20E9">
        <w:rPr>
          <w:b/>
          <w:sz w:val="24"/>
          <w:szCs w:val="24"/>
        </w:rPr>
        <w:t>Incidence Rates, Size Distribution, and Case Fatality Rates.</w:t>
      </w:r>
      <w:proofErr w:type="gramEnd"/>
      <w:r w:rsidRPr="008D20E9">
        <w:rPr>
          <w:sz w:val="24"/>
          <w:szCs w:val="24"/>
        </w:rPr>
        <w:t xml:space="preserve">  The incidence rate of &lt;1cm and 1-2cm tumors increased between 1975 and 2002 (Figure 2, Panel A).  For example, the incidence rate of &lt;1cm tumors rose from 42 to 350 cases per 100,000 over this time period. The steepest gain occurred in the five-year period between 1984 and 1988.  Likewise, the incidence rate of 1-2 cm breast cancer increased from 200 to 567 cases per 100,000; the steepest gain occurred </w:t>
      </w:r>
      <w:r w:rsidRPr="00666234">
        <w:rPr>
          <w:sz w:val="24"/>
          <w:szCs w:val="24"/>
        </w:rPr>
        <w:t xml:space="preserve">between 1983 and 1987.  </w:t>
      </w:r>
      <w:ins w:id="11" w:author="TDI" w:date="2015-07-27T15:02:00Z">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 cm, 3-5 cm and 5+ cm increased from 1975</w:t>
        </w:r>
      </w:ins>
      <w:ins w:id="12" w:author="TDI" w:date="2015-07-27T15:03:00Z">
        <w:r w:rsidR="00666234">
          <w:rPr>
            <w:sz w:val="24"/>
            <w:szCs w:val="24"/>
          </w:rPr>
          <w:t xml:space="preserve">, peaked around 1984, and </w:t>
        </w:r>
      </w:ins>
      <w:ins w:id="13" w:author="TDI" w:date="2015-07-27T15:02:00Z">
        <w:r w:rsidR="00666234" w:rsidRPr="00666234">
          <w:rPr>
            <w:sz w:val="24"/>
            <w:szCs w:val="24"/>
          </w:rPr>
          <w:t>decreased thereafter.</w:t>
        </w:r>
      </w:ins>
    </w:p>
    <w:p w14:paraId="2ED4526B" w14:textId="75BBA51C" w:rsidR="008D20E9" w:rsidRPr="008D20E9" w:rsidRDefault="008D20E9" w:rsidP="008D20E9">
      <w:pPr>
        <w:pStyle w:val="Normal1"/>
        <w:spacing w:line="480" w:lineRule="auto"/>
        <w:rPr>
          <w:sz w:val="24"/>
          <w:szCs w:val="24"/>
        </w:rPr>
      </w:pPr>
      <w:r w:rsidRPr="008D20E9">
        <w:rPr>
          <w:sz w:val="24"/>
          <w:szCs w:val="24"/>
        </w:rPr>
        <w:tab/>
        <w:t>The annual share of the &lt;1cm and 1-2cm tumors grew over time because their incidence rates increased more than those of larger sized tumors (Figure 2, Panel B). For example, the annual share grew from 5% to 21% for &lt;1cm tumors and from 25% to 34% for 1-2cm tumors between 1975 to 2002.  In contrast, the annual share decreased from 25% to 17% for 2-3cm tumors, from 30% to 17% for 3-5cm tumors, and from 15% to 10% for 5+cm tumors.</w:t>
      </w:r>
    </w:p>
    <w:p w14:paraId="226AA55F" w14:textId="3ABA1AFC"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2, Panel C).  For example, the rate decreased from 101 to 59 deaths per 100,000 for 5+</w:t>
      </w:r>
      <w:ins w:id="14" w:author="Hiram Beltran-Sanchez" w:date="2015-07-27T11:19:00Z">
        <w:r w:rsidR="00EC7589">
          <w:rPr>
            <w:sz w:val="24"/>
            <w:szCs w:val="24"/>
          </w:rPr>
          <w:t xml:space="preserve"> </w:t>
        </w:r>
      </w:ins>
      <w:r w:rsidRPr="008D20E9">
        <w:rPr>
          <w:sz w:val="24"/>
          <w:szCs w:val="24"/>
        </w:rPr>
        <w:t>cm tumors while the rate decreased from 18 to 5 deaths per 100,000 for &lt;1cm tumors.  Case fatality rates from competing causes of death also decreased over time and exhibited less variation among tumor sizes than the case fatality rates from breast cancer.</w:t>
      </w:r>
    </w:p>
    <w:p w14:paraId="7056E076" w14:textId="5CBC28F2" w:rsidR="00A92655" w:rsidRDefault="008D20E9" w:rsidP="00A92655">
      <w:pPr>
        <w:pStyle w:val="Normal1"/>
        <w:spacing w:line="480" w:lineRule="auto"/>
        <w:ind w:firstLine="720"/>
        <w:rPr>
          <w:sz w:val="24"/>
          <w:szCs w:val="24"/>
        </w:rPr>
      </w:pPr>
      <w:proofErr w:type="gramStart"/>
      <w:r w:rsidRPr="008D20E9">
        <w:rPr>
          <w:b/>
          <w:sz w:val="24"/>
          <w:szCs w:val="24"/>
        </w:rPr>
        <w:lastRenderedPageBreak/>
        <w:t>3.2.  Gains in Life Expectancy.</w:t>
      </w:r>
      <w:proofErr w:type="gramEnd"/>
      <w:r w:rsidRPr="008D20E9">
        <w:rPr>
          <w:b/>
          <w:sz w:val="24"/>
          <w:szCs w:val="24"/>
        </w:rPr>
        <w:t xml:space="preserve">  </w:t>
      </w:r>
      <w:r w:rsidRPr="008D20E9">
        <w:rPr>
          <w:sz w:val="24"/>
          <w:szCs w:val="24"/>
        </w:rPr>
        <w:t>Overall, life expectancy increased 10.94 years between 1975 and 2002 for a 40-year old newly diagnosed breast cancer patient (</w:t>
      </w:r>
      <w:commentRangeStart w:id="15"/>
      <w:r w:rsidRPr="008D20E9">
        <w:rPr>
          <w:sz w:val="24"/>
          <w:szCs w:val="24"/>
        </w:rPr>
        <w:t>Figure 3</w:t>
      </w:r>
      <w:commentRangeEnd w:id="15"/>
      <w:r w:rsidR="00834B54">
        <w:rPr>
          <w:rStyle w:val="CommentReference"/>
        </w:rPr>
        <w:commentReference w:id="15"/>
      </w:r>
      <w:r w:rsidRPr="008D20E9">
        <w:rPr>
          <w:sz w:val="24"/>
          <w:szCs w:val="24"/>
        </w:rPr>
        <w:t>).  First, the temporal shift towards smaller sized tumors contributed 2.92 years to the 10</w:t>
      </w:r>
      <w:r w:rsidR="00D33B69" w:rsidRPr="008D20E9">
        <w:rPr>
          <w:sz w:val="24"/>
          <w:szCs w:val="24"/>
        </w:rPr>
        <w:t>.94-year</w:t>
      </w:r>
      <w:r w:rsidRPr="008D20E9">
        <w:rPr>
          <w:sz w:val="24"/>
          <w:szCs w:val="24"/>
        </w:rPr>
        <w:t xml:space="preserv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overall gain in life expectancy (62%).  Specifically, reductions in case fatality rates from breast cancer contributed 1.12 years for &lt;1cm tumors, 2.36 years for 1-2cm tumors, 1.12 years for 2-3cm tumors, 1.52 years for 3-5cm tumors, and 0.66 years for 5+cm tumors.  Third, reductions in case fatality rates from competing causes of death across all tumor sizes contributed the remaining 1.25 years to the overall gain in life expectancy (11%). </w:t>
      </w:r>
    </w:p>
    <w:p w14:paraId="4FEDFC7D" w14:textId="515A3455" w:rsidR="008D20E9" w:rsidRPr="008D20E9" w:rsidRDefault="008D20E9" w:rsidP="000549FB">
      <w:pPr>
        <w:pStyle w:val="Normal1"/>
        <w:spacing w:line="480" w:lineRule="auto"/>
        <w:ind w:firstLine="720"/>
        <w:rPr>
          <w:sz w:val="24"/>
          <w:szCs w:val="24"/>
        </w:rPr>
      </w:pPr>
      <w:proofErr w:type="gramStart"/>
      <w:r>
        <w:rPr>
          <w:b/>
          <w:sz w:val="24"/>
          <w:szCs w:val="24"/>
        </w:rPr>
        <w:t xml:space="preserve">3.3  </w:t>
      </w:r>
      <w:r w:rsidRPr="008D20E9">
        <w:rPr>
          <w:b/>
          <w:sz w:val="24"/>
          <w:szCs w:val="24"/>
        </w:rPr>
        <w:t>Contribution</w:t>
      </w:r>
      <w:proofErr w:type="gramEnd"/>
      <w:r w:rsidRPr="008D20E9">
        <w:rPr>
          <w:b/>
          <w:sz w:val="24"/>
          <w:szCs w:val="24"/>
        </w:rPr>
        <w:t xml:space="preserve">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5+cm tumors (Table 1).   </w:t>
      </w:r>
      <w:r w:rsidR="00A963EB" w:rsidRPr="00A963EB">
        <w:rPr>
          <w:sz w:val="24"/>
          <w:szCs w:val="24"/>
        </w:rPr>
        <w:t xml:space="preserve">Of the overall contribution of the growing share of &lt;1 cm tumors, 50-59 years old contributed the most followed by 60-69 and 70-79 years old. Similarly, of the overall contribution of the growing share of 1-2 cm tumors, 70-79 years old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overall gain in life expectancy.</w:t>
      </w:r>
    </w:p>
    <w:p w14:paraId="77FC175B" w14:textId="77777777" w:rsidR="008D20E9" w:rsidRPr="008D20E9" w:rsidRDefault="008D20E9" w:rsidP="008D20E9">
      <w:pPr>
        <w:pStyle w:val="Normal1"/>
        <w:spacing w:line="480" w:lineRule="auto"/>
        <w:ind w:firstLine="720"/>
        <w:rPr>
          <w:sz w:val="24"/>
          <w:szCs w:val="24"/>
        </w:rPr>
      </w:pPr>
      <w:proofErr w:type="gramStart"/>
      <w:r>
        <w:rPr>
          <w:b/>
          <w:sz w:val="24"/>
          <w:szCs w:val="24"/>
        </w:rPr>
        <w:lastRenderedPageBreak/>
        <w:t xml:space="preserve">3.4.  </w:t>
      </w:r>
      <w:proofErr w:type="spellStart"/>
      <w:r w:rsidRPr="008D20E9">
        <w:rPr>
          <w:b/>
          <w:sz w:val="24"/>
          <w:szCs w:val="24"/>
        </w:rPr>
        <w:t>Overdiagnosis</w:t>
      </w:r>
      <w:proofErr w:type="spellEnd"/>
      <w:r w:rsidRPr="008D20E9">
        <w:rPr>
          <w:b/>
          <w:sz w:val="24"/>
          <w:szCs w:val="24"/>
        </w:rPr>
        <w:t xml:space="preserve"> and Lead-Time Bias.</w:t>
      </w:r>
      <w:proofErr w:type="gramEnd"/>
      <w:r w:rsidRPr="008D20E9">
        <w:rPr>
          <w:b/>
          <w:sz w:val="24"/>
          <w:szCs w:val="24"/>
        </w:rPr>
        <w:t xml:space="preserve">  </w:t>
      </w:r>
      <w:r w:rsidRPr="008D20E9">
        <w:rPr>
          <w:sz w:val="24"/>
          <w:szCs w:val="24"/>
        </w:rPr>
        <w:t xml:space="preserve">Our primary analysis assumed an </w:t>
      </w:r>
      <w:proofErr w:type="spellStart"/>
      <w:r w:rsidRPr="008D20E9">
        <w:rPr>
          <w:sz w:val="24"/>
          <w:szCs w:val="24"/>
        </w:rPr>
        <w:t>overdiagnosis</w:t>
      </w:r>
      <w:proofErr w:type="spellEnd"/>
      <w:r w:rsidRPr="008D20E9">
        <w:rPr>
          <w:sz w:val="24"/>
          <w:szCs w:val="24"/>
        </w:rPr>
        <w:t xml:space="preserve"> level of 10% among &lt;1cm, 1-2cm, and 2-3cm tumors.  In secondary analysis, we varied the </w:t>
      </w:r>
      <w:proofErr w:type="spellStart"/>
      <w:r w:rsidRPr="008D20E9">
        <w:rPr>
          <w:sz w:val="24"/>
          <w:szCs w:val="24"/>
        </w:rPr>
        <w:t>overdiagnosis</w:t>
      </w:r>
      <w:proofErr w:type="spellEnd"/>
      <w:r w:rsidRPr="008D20E9">
        <w:rPr>
          <w:sz w:val="24"/>
          <w:szCs w:val="24"/>
        </w:rPr>
        <w:t xml:space="preserve"> level among these tumors sizes between 0% and 31% (Figure 4).  As the percentage of </w:t>
      </w:r>
      <w:proofErr w:type="spellStart"/>
      <w:r w:rsidRPr="008D20E9">
        <w:rPr>
          <w:sz w:val="24"/>
          <w:szCs w:val="24"/>
        </w:rPr>
        <w:t>overdiagnosis</w:t>
      </w:r>
      <w:proofErr w:type="spellEnd"/>
      <w:r w:rsidRPr="008D20E9">
        <w:rPr>
          <w:sz w:val="24"/>
          <w:szCs w:val="24"/>
        </w:rPr>
        <w:t xml:space="preserve"> among these tumors sizes increased, the overall gain in life expectancy decreased because case fatality rates (from both breast cancer and competing causes of death) increased.  For example, as the </w:t>
      </w:r>
      <w:proofErr w:type="spellStart"/>
      <w:r w:rsidRPr="008D20E9">
        <w:rPr>
          <w:sz w:val="24"/>
          <w:szCs w:val="24"/>
        </w:rPr>
        <w:t>overdiagnosis</w:t>
      </w:r>
      <w:proofErr w:type="spellEnd"/>
      <w:r w:rsidRPr="008D20E9">
        <w:rPr>
          <w:sz w:val="24"/>
          <w:szCs w:val="24"/>
        </w:rPr>
        <w:t xml:space="preserve"> level among tumors </w:t>
      </w:r>
      <w:r w:rsidR="00454D9D" w:rsidRPr="00924A49">
        <w:rPr>
          <w:rFonts w:ascii="MS Gothic" w:eastAsia="MS Gothic"/>
        </w:rPr>
        <w:t>≤</w:t>
      </w:r>
      <w:r w:rsidR="00454D9D">
        <w:rPr>
          <w:sz w:val="24"/>
          <w:szCs w:val="24"/>
        </w:rPr>
        <w:t xml:space="preserve">3cm </w:t>
      </w:r>
      <w:r w:rsidRPr="008D20E9">
        <w:rPr>
          <w:sz w:val="24"/>
          <w:szCs w:val="24"/>
        </w:rPr>
        <w:t xml:space="preserve">increased from 10% to 20%, the gain in life expectancy decreased from 10.94 years to 10.31 years.  At any </w:t>
      </w:r>
      <w:proofErr w:type="spellStart"/>
      <w:r w:rsidRPr="008D20E9">
        <w:rPr>
          <w:sz w:val="24"/>
          <w:szCs w:val="24"/>
        </w:rPr>
        <w:t>overdiagnosis</w:t>
      </w:r>
      <w:proofErr w:type="spellEnd"/>
      <w:r w:rsidRPr="008D20E9">
        <w:rPr>
          <w:sz w:val="24"/>
          <w:szCs w:val="24"/>
        </w:rPr>
        <w:t xml:space="preserve"> level, the reductions in case fatality rates from breast cancer contributed the largest proportion to the overall gain in life expectancy, followed by the temporal shift to smaller sized tumors and then by reductions in case fatality rates from competing causes of death.  At a 20% </w:t>
      </w:r>
      <w:proofErr w:type="spellStart"/>
      <w:r w:rsidRPr="008D20E9">
        <w:rPr>
          <w:sz w:val="24"/>
          <w:szCs w:val="24"/>
        </w:rPr>
        <w:t>overdiagnosis</w:t>
      </w:r>
      <w:proofErr w:type="spellEnd"/>
      <w:r w:rsidRPr="008D20E9">
        <w:rPr>
          <w:sz w:val="24"/>
          <w:szCs w:val="24"/>
        </w:rPr>
        <w:t xml:space="preserve">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Pr>
          <w:sz w:val="24"/>
          <w:szCs w:val="24"/>
        </w:rPr>
        <w:t xml:space="preserve"> </w:t>
      </w:r>
      <w:r w:rsidRPr="008D20E9">
        <w:rPr>
          <w:sz w:val="24"/>
          <w:szCs w:val="24"/>
        </w:rPr>
        <w:t xml:space="preserve">We also separately vary the </w:t>
      </w:r>
      <w:proofErr w:type="spellStart"/>
      <w:r w:rsidRPr="008D20E9">
        <w:rPr>
          <w:sz w:val="24"/>
          <w:szCs w:val="24"/>
        </w:rPr>
        <w:t>overdiagnosis</w:t>
      </w:r>
      <w:proofErr w:type="spellEnd"/>
      <w:r w:rsidRPr="008D20E9">
        <w:rPr>
          <w:sz w:val="24"/>
          <w:szCs w:val="24"/>
        </w:rPr>
        <w:t xml:space="preserve"> level for &lt;1cm tumors and 1-3cm (1-2cm and 2-</w:t>
      </w:r>
      <w:r w:rsidR="00D33B69">
        <w:rPr>
          <w:sz w:val="24"/>
          <w:szCs w:val="24"/>
        </w:rPr>
        <w:t>3cm) tumors in Appendix Figure 1</w:t>
      </w:r>
      <w:r w:rsidRPr="008D20E9">
        <w:rPr>
          <w:sz w:val="24"/>
          <w:szCs w:val="24"/>
        </w:rPr>
        <w:t xml:space="preserve"> and reach nearly identical substantive conclusions on the relative contribution of the three constituent components to gains in life expectancy.</w:t>
      </w:r>
    </w:p>
    <w:p w14:paraId="1D18F6FF" w14:textId="77777777" w:rsidR="00D50A70" w:rsidRDefault="00D50A70" w:rsidP="008D20E9">
      <w:pPr>
        <w:pStyle w:val="Normal1"/>
        <w:spacing w:line="480" w:lineRule="auto"/>
        <w:rPr>
          <w:sz w:val="24"/>
          <w:szCs w:val="24"/>
        </w:rPr>
      </w:pPr>
    </w:p>
    <w:p w14:paraId="61C84EB4" w14:textId="77777777" w:rsidR="008D20E9" w:rsidRDefault="008D20E9" w:rsidP="008D20E9">
      <w:pPr>
        <w:pStyle w:val="Normal1"/>
        <w:spacing w:line="480" w:lineRule="auto"/>
        <w:rPr>
          <w:b/>
          <w:sz w:val="24"/>
          <w:szCs w:val="24"/>
        </w:rPr>
      </w:pPr>
      <w:r w:rsidRPr="008D20E9">
        <w:rPr>
          <w:b/>
          <w:sz w:val="24"/>
          <w:szCs w:val="24"/>
        </w:rPr>
        <w:t>4. Discussion</w:t>
      </w:r>
    </w:p>
    <w:p w14:paraId="5C8046D3" w14:textId="7DE0A43C" w:rsidR="008D20E9" w:rsidRPr="00A01F87" w:rsidRDefault="008D20E9" w:rsidP="008D20E9">
      <w:pPr>
        <w:pStyle w:val="Normal1"/>
        <w:spacing w:line="480" w:lineRule="auto"/>
        <w:ind w:firstLine="720"/>
        <w:rPr>
          <w:sz w:val="24"/>
          <w:szCs w:val="24"/>
        </w:rPr>
      </w:pPr>
      <w:r w:rsidRPr="00A01F87">
        <w:rPr>
          <w:sz w:val="24"/>
          <w:szCs w:val="24"/>
        </w:rPr>
        <w:t>Our methods provide a more accurate means to quantify the co</w:t>
      </w:r>
      <w:r w:rsidR="00D50A70" w:rsidRPr="00A01F87">
        <w:rPr>
          <w:sz w:val="24"/>
          <w:szCs w:val="24"/>
        </w:rPr>
        <w:t xml:space="preserve">ntribution of earlier detection, </w:t>
      </w:r>
      <w:r w:rsidRPr="00A01F87">
        <w:rPr>
          <w:sz w:val="24"/>
          <w:szCs w:val="24"/>
        </w:rPr>
        <w:t xml:space="preserve">advancements in breast cancer treatment, and concurrent advancements in the treatment of other diseases on the gain </w:t>
      </w:r>
      <w:ins w:id="16" w:author="Hiram Beltran-Sanchez" w:date="2015-07-27T11:43:00Z">
        <w:r w:rsidR="00354ABC">
          <w:rPr>
            <w:sz w:val="24"/>
            <w:szCs w:val="24"/>
          </w:rPr>
          <w:t xml:space="preserve">in </w:t>
        </w:r>
      </w:ins>
      <w:r w:rsidRPr="00A01F87">
        <w:rPr>
          <w:sz w:val="24"/>
          <w:szCs w:val="24"/>
        </w:rPr>
        <w:t xml:space="preserve">life expectancy of breast </w:t>
      </w:r>
      <w:r w:rsidRPr="00A01F87">
        <w:rPr>
          <w:sz w:val="24"/>
          <w:szCs w:val="24"/>
        </w:rPr>
        <w:lastRenderedPageBreak/>
        <w:t>cancer patients.  We show that the majority, 63%, of gain in life expectancy between 1975 and 2002 resulted from advancements in the breast cancer treatment, which reduced case fatality rates from breast cancer.  Next, 2</w:t>
      </w:r>
      <w:ins w:id="17" w:author="TDI" w:date="2015-07-27T15:13:00Z">
        <w:r w:rsidR="00A963EB">
          <w:rPr>
            <w:sz w:val="24"/>
            <w:szCs w:val="24"/>
          </w:rPr>
          <w:t>7</w:t>
        </w:r>
      </w:ins>
      <w:r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Pr="00A01F87">
        <w:rPr>
          <w:sz w:val="24"/>
          <w:szCs w:val="24"/>
        </w:rPr>
        <w:t xml:space="preserve"> relative contribution of each of the three constitue</w:t>
      </w:r>
      <w:r w:rsidR="00D50A70" w:rsidRPr="00A01F87">
        <w:rPr>
          <w:sz w:val="24"/>
          <w:szCs w:val="24"/>
        </w:rPr>
        <w:t xml:space="preserve">nt components remained the same across various levels of </w:t>
      </w:r>
      <w:proofErr w:type="spellStart"/>
      <w:r w:rsidR="00D50A70" w:rsidRPr="00A01F87">
        <w:rPr>
          <w:sz w:val="24"/>
          <w:szCs w:val="24"/>
        </w:rPr>
        <w:t>overdiagnosis</w:t>
      </w:r>
      <w:proofErr w:type="spellEnd"/>
      <w:r w:rsidR="00D50A70" w:rsidRPr="00A01F87">
        <w:rPr>
          <w:sz w:val="24"/>
          <w:szCs w:val="24"/>
        </w:rPr>
        <w:t>.</w:t>
      </w:r>
    </w:p>
    <w:p w14:paraId="4029FB06" w14:textId="2E098318" w:rsidR="008D20E9" w:rsidRPr="00A01F87" w:rsidRDefault="008D20E9" w:rsidP="008D20E9">
      <w:pPr>
        <w:pStyle w:val="Normal1"/>
        <w:spacing w:line="480" w:lineRule="auto"/>
        <w:rPr>
          <w:sz w:val="24"/>
          <w:szCs w:val="24"/>
        </w:rPr>
      </w:pPr>
      <w:r w:rsidRPr="00A01F87">
        <w:rPr>
          <w:sz w:val="24"/>
          <w:szCs w:val="24"/>
        </w:rPr>
        <w:tab/>
        <w:t>Our study adds to a growing body of research on the relative contribution of detection and treatment on improvements in breast cancer outcome</w:t>
      </w:r>
      <w:r w:rsidRPr="00A01F87">
        <w:rPr>
          <w:color w:val="auto"/>
          <w:sz w:val="24"/>
          <w:szCs w:val="24"/>
        </w:rPr>
        <w:t>s.  For example, Sun et al. (2010) estimated earlier detection contributed 20% of the 3.6-year gain in survival among breast cancer patients between 1988 and 2000, and attributed the remaining 80% to improvements in breast cancer treatment.</w:t>
      </w:r>
      <w:r w:rsidR="00B91CFC" w:rsidRPr="00A01F87">
        <w:rPr>
          <w:color w:val="auto"/>
          <w:sz w:val="24"/>
          <w:szCs w:val="24"/>
        </w:rPr>
        <w:fldChar w:fldCharType="begin"/>
      </w:r>
      <w:r w:rsidR="00987C4E" w:rsidRPr="00A01F87">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proofErr w:type="gramStart"/>
      <w:r w:rsidRPr="00A01F87">
        <w:rPr>
          <w:color w:val="auto"/>
          <w:sz w:val="24"/>
          <w:szCs w:val="24"/>
        </w:rPr>
        <w:t xml:space="preserve">  We</w:t>
      </w:r>
      <w:proofErr w:type="gramEnd"/>
      <w:r w:rsidRPr="00A01F87">
        <w:rPr>
          <w:color w:val="auto"/>
          <w:sz w:val="24"/>
          <w:szCs w:val="24"/>
        </w:rPr>
        <w:t xml:space="preserv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8D387C" w:rsidRPr="00A01F87">
        <w:rPr>
          <w:color w:val="auto"/>
          <w:sz w:val="24"/>
          <w:szCs w:val="24"/>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proofErr w:type="gramStart"/>
      <w:r w:rsidRPr="00A01F87">
        <w:rPr>
          <w:color w:val="auto"/>
          <w:sz w:val="24"/>
          <w:szCs w:val="24"/>
        </w:rPr>
        <w:t xml:space="preserve">  During</w:t>
      </w:r>
      <w:proofErr w:type="gramEnd"/>
      <w:r w:rsidRPr="00A01F87">
        <w:rPr>
          <w:color w:val="auto"/>
          <w:sz w:val="24"/>
          <w:szCs w:val="24"/>
        </w:rPr>
        <w:t xml:space="preserve"> this same time period, our estimate of the contribution of earlier detection (24%), fell on the lower end the CISNET range.  CISNET also estimated breast cancer treatment contributed to between 35% and 72% of the decline in breast cancer mortality rates or, equivalently, between 50% and 84% of </w:t>
      </w:r>
      <w:r w:rsidRPr="00A01F87">
        <w:rPr>
          <w:color w:val="auto"/>
          <w:sz w:val="24"/>
          <w:szCs w:val="24"/>
        </w:rPr>
        <w:lastRenderedPageBreak/>
        <w:t>the resulting gain in life expectancy.  Our estimate of the contribution advancements in breast cancer treatment (62%) fell on the upper end of CISNET range.</w:t>
      </w:r>
    </w:p>
    <w:p w14:paraId="258FDE03" w14:textId="45ACE39B" w:rsidR="008D20E9" w:rsidRPr="00A01F87" w:rsidRDefault="008D20E9" w:rsidP="003E27F5">
      <w:pPr>
        <w:pStyle w:val="Normal1"/>
        <w:spacing w:line="480" w:lineRule="auto"/>
        <w:ind w:firstLine="720"/>
        <w:rPr>
          <w:sz w:val="24"/>
          <w:szCs w:val="24"/>
        </w:rPr>
      </w:pPr>
      <w:r w:rsidRPr="00A01F87">
        <w:rPr>
          <w:sz w:val="24"/>
          <w:szCs w:val="24"/>
        </w:rPr>
        <w:t>Our results also directly address the longstanding controversy over the value of mammography screening, especially among 40-49 year olds.</w:t>
      </w:r>
      <w:r w:rsidR="00B91CFC" w:rsidRPr="00A01F87">
        <w:rPr>
          <w:sz w:val="24"/>
          <w:szCs w:val="24"/>
        </w:rPr>
        <w:fldChar w:fldCharType="begin"/>
      </w:r>
      <w:r w:rsidR="008D387C" w:rsidRPr="00A01F87">
        <w:rPr>
          <w:sz w:val="24"/>
          <w:szCs w:val="24"/>
        </w:rPr>
        <w:instrText xml:space="preserve"> ADDIN ZOTERO_ITEM CSL_CITATION {"citationID":"invmtk1ug","properties":{"formattedCitation":"{\\rtf \\super 2,16\\nosupersub{}}","plainCitation":"2,16"},"citationItems":[{"id":6022,"uris":["http://zotero.org/users/39665/items/5RPQBIXI"],"uri":["http://zotero.org/users/39665/items/5RPQBIXI"],"itemData":{"id":6022,"type":"article-journal","title":"Is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instrText>
      </w:r>
      <w:r w:rsidR="00B91CFC" w:rsidRPr="00A01F87">
        <w:rPr>
          <w:sz w:val="24"/>
          <w:szCs w:val="24"/>
        </w:rPr>
        <w:fldChar w:fldCharType="separate"/>
      </w:r>
      <w:r w:rsidR="00B91CFC" w:rsidRPr="00A01F87">
        <w:rPr>
          <w:sz w:val="24"/>
          <w:szCs w:val="24"/>
          <w:vertAlign w:val="superscript"/>
        </w:rPr>
        <w:t>2,16</w:t>
      </w:r>
      <w:r w:rsidR="00B91CFC" w:rsidRPr="00A01F87">
        <w:rPr>
          <w:sz w:val="24"/>
          <w:szCs w:val="24"/>
        </w:rPr>
        <w:fldChar w:fldCharType="end"/>
      </w:r>
      <w:proofErr w:type="gramStart"/>
      <w:r w:rsidRPr="00A01F87">
        <w:rPr>
          <w:sz w:val="24"/>
          <w:szCs w:val="24"/>
        </w:rPr>
        <w:t xml:space="preserve">  </w:t>
      </w:r>
      <w:ins w:id="18" w:author="Samir Soneji" w:date="2015-07-28T10:28:00Z">
        <w:r w:rsidR="003E27F5">
          <w:rPr>
            <w:sz w:val="24"/>
            <w:szCs w:val="24"/>
          </w:rPr>
          <w:t>Our</w:t>
        </w:r>
        <w:proofErr w:type="gramEnd"/>
        <w:r w:rsidR="003E27F5">
          <w:rPr>
            <w:sz w:val="24"/>
            <w:szCs w:val="24"/>
          </w:rPr>
          <w:t xml:space="preserve"> estimate of the benefit</w:t>
        </w:r>
      </w:ins>
      <w:ins w:id="19" w:author="Samir Soneji" w:date="2015-07-28T10:31:00Z">
        <w:r w:rsidR="003E27F5">
          <w:rPr>
            <w:sz w:val="24"/>
            <w:szCs w:val="24"/>
          </w:rPr>
          <w:t xml:space="preserve"> of screening among 40-49 year olds, which is based on the actual mortality experience of breast cancer patients, is higher than most </w:t>
        </w:r>
        <w:commentRangeStart w:id="20"/>
        <w:r w:rsidR="003E27F5">
          <w:rPr>
            <w:sz w:val="24"/>
            <w:szCs w:val="24"/>
          </w:rPr>
          <w:t>previous estimates</w:t>
        </w:r>
      </w:ins>
      <w:commentRangeEnd w:id="20"/>
      <w:ins w:id="21" w:author="Samir Soneji" w:date="2015-07-28T10:32:00Z">
        <w:r w:rsidR="003E27F5">
          <w:rPr>
            <w:rStyle w:val="CommentReference"/>
          </w:rPr>
          <w:commentReference w:id="20"/>
        </w:r>
      </w:ins>
      <w:ins w:id="24" w:author="Samir Soneji" w:date="2015-07-28T10:31:00Z">
        <w:r w:rsidR="003E27F5">
          <w:rPr>
            <w:sz w:val="24"/>
            <w:szCs w:val="24"/>
          </w:rPr>
          <w:t xml:space="preserve">.  </w:t>
        </w:r>
      </w:ins>
      <w:del w:id="25" w:author="Samir Soneji" w:date="2015-07-28T10:31:00Z">
        <w:r w:rsidRPr="00A01F87" w:rsidDel="003E27F5">
          <w:rPr>
            <w:sz w:val="24"/>
            <w:szCs w:val="24"/>
          </w:rPr>
          <w:delText xml:space="preserve">The value of screening is based on the balance of potential benefits of earlier detection and potential harms from overdiagnosis and overtreatment.  We quantify the realized benefits based on the actual mortality experience of breast cancer patient.  </w:delText>
        </w:r>
      </w:del>
      <w:r w:rsidRPr="00A01F87">
        <w:rPr>
          <w:sz w:val="24"/>
          <w:szCs w:val="24"/>
        </w:rPr>
        <w:t>We conclude that earlier detection among 40-49 year olds contributed 0.56 of the 10.94 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B91CFC" w:rsidRPr="00A01F87">
        <w:rPr>
          <w:sz w:val="24"/>
          <w:szCs w:val="24"/>
        </w:rPr>
        <w:instrText xml:space="preserve"> ADDIN ZOTERO_ITEM CSL_CITATION {"citationID":"1d19nc0slr","properties":{"formattedCitation":"{\\rtf \\super 17\\nosupersub{}}","plainCitation":"17"},"citationItems":[{"id":6498,"uris":["http://zotero.org/users/39665/items/V3RP97NT"],"uri":["http://zotero.org/users/39665/items/V3RP97NT"],"itemData":{"id":6498,"type":"article-journal","title":"Calibration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instrText>
      </w:r>
      <w:r w:rsidR="00B91CFC" w:rsidRPr="00A01F87">
        <w:rPr>
          <w:sz w:val="24"/>
          <w:szCs w:val="24"/>
        </w:rPr>
        <w:fldChar w:fldCharType="separate"/>
      </w:r>
      <w:r w:rsidR="00B91CFC" w:rsidRPr="00A01F87">
        <w:rPr>
          <w:sz w:val="24"/>
          <w:szCs w:val="24"/>
          <w:vertAlign w:val="superscript"/>
        </w:rPr>
        <w:t>17</w:t>
      </w:r>
      <w:r w:rsidR="00B91CFC" w:rsidRPr="00A01F87">
        <w:rPr>
          <w:sz w:val="24"/>
          <w:szCs w:val="24"/>
        </w:rPr>
        <w:fldChar w:fldCharType="end"/>
      </w:r>
      <w:proofErr w:type="gramStart"/>
      <w:r w:rsidRPr="00A01F87">
        <w:rPr>
          <w:sz w:val="24"/>
          <w:szCs w:val="24"/>
        </w:rPr>
        <w:t xml:space="preserve">  The</w:t>
      </w:r>
      <w:proofErr w:type="gramEnd"/>
      <w:r w:rsidRPr="00A01F87">
        <w:rPr>
          <w:sz w:val="24"/>
          <w:szCs w:val="24"/>
        </w:rP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1B44E1D9" w14:textId="20AB94B9"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ins w:id="26" w:author="TDI" w:date="2015-07-27T15:15:00Z">
        <w:r w:rsidR="00F644DA">
          <w:rPr>
            <w:sz w:val="24"/>
            <w:szCs w:val="24"/>
          </w:rPr>
          <w:t xml:space="preserve">the </w:t>
        </w:r>
      </w:ins>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ins w:id="27" w:author="Hiram Beltran-Sanchez" w:date="2015-07-27T11:47:00Z">
        <w:r w:rsidR="00A82A42">
          <w:rPr>
            <w:sz w:val="24"/>
            <w:szCs w:val="24"/>
          </w:rPr>
          <w:t xml:space="preserve">likely </w:t>
        </w:r>
      </w:ins>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w:t>
      </w:r>
      <w:proofErr w:type="spellStart"/>
      <w:r w:rsidR="00950717" w:rsidRPr="00A01F87">
        <w:rPr>
          <w:sz w:val="24"/>
          <w:szCs w:val="24"/>
        </w:rPr>
        <w:lastRenderedPageBreak/>
        <w:t>tamoxifen</w:t>
      </w:r>
      <w:proofErr w:type="spellEnd"/>
      <w:r w:rsidR="00950717" w:rsidRPr="00A01F87">
        <w:rPr>
          <w:sz w:val="24"/>
          <w:szCs w:val="24"/>
        </w:rPr>
        <w:t xml:space="preserve"> for breast cancer chemoprevention)</w:t>
      </w:r>
      <w:r w:rsidRPr="00A01F87">
        <w:rPr>
          <w:sz w:val="24"/>
          <w:szCs w:val="24"/>
        </w:rPr>
        <w:t>, both of which reduced case fatality rates.</w:t>
      </w:r>
      <w:r w:rsidR="008D387C" w:rsidRPr="00A01F87">
        <w:rPr>
          <w:sz w:val="24"/>
          <w:szCs w:val="24"/>
        </w:rPr>
        <w:fldChar w:fldCharType="begin"/>
      </w:r>
      <w:r w:rsidR="00950717" w:rsidRPr="00A01F87">
        <w:rPr>
          <w:sz w:val="24"/>
          <w:szCs w:val="24"/>
        </w:rPr>
        <w:instrText xml:space="preserve"> ADDIN ZOTERO_ITEM CSL_CITATION {"citationID":"YBXQta0A","properties":{"formattedCitation":"{\\rtf \\super 18,19\\nosupersub{}}","plainCitation":"18,19"},"citationItems":[{"id":6548,"uris":["http://zotero.org/users/39665/items/52QZTNJB"],"uri":["http://zotero.org/users/39665/items/52QZTNJB"],"itemData":{"id":6548,"type":"article-journal","title":"Consensus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r w:rsidR="00950717" w:rsidRPr="00A01F87">
        <w:rPr>
          <w:sz w:val="24"/>
          <w:szCs w:val="24"/>
          <w:vertAlign w:val="superscript"/>
        </w:rPr>
        <w:t>18,19</w:t>
      </w:r>
      <w:r w:rsidR="008D387C" w:rsidRPr="00A01F87">
        <w:rPr>
          <w:sz w:val="24"/>
          <w:szCs w:val="24"/>
        </w:rPr>
        <w:fldChar w:fldCharType="end"/>
      </w:r>
      <w:proofErr w:type="gramStart"/>
      <w:r w:rsidR="000549FB" w:rsidRPr="00A01F87">
        <w:rPr>
          <w:sz w:val="24"/>
          <w:szCs w:val="24"/>
        </w:rPr>
        <w:t xml:space="preserve">  Additionally</w:t>
      </w:r>
      <w:proofErr w:type="gramEnd"/>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r w:rsidR="00950717" w:rsidRPr="00A01F87">
        <w:rPr>
          <w:sz w:val="24"/>
          <w:szCs w:val="24"/>
        </w:rPr>
        <w:instrText xml:space="preserve"> ADDIN ZOTERO_ITEM CSL_CITATION {"citationID":"2f5bdmpeb6","properties":{"formattedCitation":"{\\rtf \\super 20\\nosupersub{}}","plainCitation":"20"},"citationItems":[{"id":6438,"uris":["http://zotero.org/users/39665/items/953BG4FZ"],"uri":["http://zotero.org/users/39665/items/953BG4FZ"],"itemData":{"id":6438,"type":"article-journal","title":"Combination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instrText>
      </w:r>
      <w:r w:rsidR="00474B87" w:rsidRPr="00A01F87">
        <w:rPr>
          <w:sz w:val="24"/>
          <w:szCs w:val="24"/>
        </w:rPr>
        <w:fldChar w:fldCharType="separate"/>
      </w:r>
      <w:r w:rsidR="00950717" w:rsidRPr="00A01F87">
        <w:rPr>
          <w:sz w:val="24"/>
          <w:szCs w:val="24"/>
          <w:vertAlign w:val="superscript"/>
        </w:rPr>
        <w:t>20</w:t>
      </w:r>
      <w:r w:rsidR="00474B87" w:rsidRPr="00A01F87">
        <w:rPr>
          <w:sz w:val="24"/>
          <w:szCs w:val="24"/>
        </w:rPr>
        <w:fldChar w:fldCharType="end"/>
      </w:r>
      <w:r w:rsidR="00474B87" w:rsidRPr="00A01F87">
        <w:rPr>
          <w:sz w:val="24"/>
          <w:szCs w:val="24"/>
        </w:rPr>
        <w:t xml:space="preserve"> </w:t>
      </w:r>
    </w:p>
    <w:p w14:paraId="3C99039F" w14:textId="54DC2559"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cardiovascular disease (CVD),</w:t>
      </w:r>
      <w:r w:rsidR="00987C4E" w:rsidRPr="00A01F87">
        <w:rPr>
          <w:sz w:val="24"/>
          <w:szCs w:val="24"/>
        </w:rPr>
        <w:fldChar w:fldCharType="begin"/>
      </w:r>
      <w:r w:rsidR="00950717" w:rsidRPr="00A01F87">
        <w:rPr>
          <w:sz w:val="24"/>
          <w:szCs w:val="24"/>
        </w:rPr>
        <w:instrText xml:space="preserve"> ADDIN ZOTERO_ITEM CSL_CITATION {"citationID":"sbkfqr18j","properties":{"formattedCitation":"{\\rtf \\super 22,23\\nosupersub{}}","plainCitation":"22,23"},"citationItems":[{"id":6623,"uris":["http://zotero.org/users/39665/items/H3DZRTZX"],"uri":["http://zotero.org/users/39665/items/H3DZRTZX"],"itemData":{"id":6623,"type":"article-journal","title":"The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instrText>
      </w:r>
      <w:r w:rsidR="00987C4E" w:rsidRPr="00A01F87">
        <w:rPr>
          <w:sz w:val="24"/>
          <w:szCs w:val="24"/>
        </w:rPr>
        <w:fldChar w:fldCharType="separate"/>
      </w:r>
      <w:r w:rsidR="00950717" w:rsidRPr="00A01F87">
        <w:rPr>
          <w:sz w:val="24"/>
          <w:szCs w:val="24"/>
          <w:vertAlign w:val="superscript"/>
        </w:rPr>
        <w:t>22,23</w:t>
      </w:r>
      <w:r w:rsidR="00987C4E" w:rsidRPr="00A01F87">
        <w:rPr>
          <w:sz w:val="24"/>
          <w:szCs w:val="24"/>
        </w:rPr>
        <w:fldChar w:fldCharType="end"/>
      </w:r>
      <w:r w:rsidRPr="00A01F87">
        <w:rPr>
          <w:sz w:val="24"/>
          <w:szCs w:val="24"/>
        </w:rPr>
        <w:t xml:space="preserve"> also contributed to </w:t>
      </w:r>
      <w:ins w:id="28" w:author="Samir Soneji" w:date="2015-07-28T10:30:00Z">
        <w:r w:rsidR="003E27F5">
          <w:rPr>
            <w:sz w:val="24"/>
            <w:szCs w:val="24"/>
          </w:rPr>
          <w:t xml:space="preserve">the </w:t>
        </w:r>
      </w:ins>
      <w:r w:rsidRPr="00A01F87">
        <w:rPr>
          <w:sz w:val="24"/>
          <w:szCs w:val="24"/>
        </w:rPr>
        <w:t>gain</w:t>
      </w:r>
      <w:del w:id="29" w:author="Samir Soneji" w:date="2015-07-28T10:30:00Z">
        <w:r w:rsidRPr="00A01F87" w:rsidDel="003E27F5">
          <w:rPr>
            <w:sz w:val="24"/>
            <w:szCs w:val="24"/>
          </w:rPr>
          <w:delText>s</w:delText>
        </w:r>
      </w:del>
      <w:r w:rsidRPr="00A01F87">
        <w:rPr>
          <w:sz w:val="24"/>
          <w:szCs w:val="24"/>
        </w:rPr>
        <w:t xml:space="preserve"> in life expectancy among breast cancer patients.  After breast cancer itself, other cancers and CVD were the second and third leading causes of death of women diagnosed with breast cancer.</w:t>
      </w:r>
      <w:r w:rsidR="00987C4E" w:rsidRPr="00A01F87">
        <w:rPr>
          <w:sz w:val="24"/>
          <w:szCs w:val="24"/>
        </w:rPr>
        <w:fldChar w:fldCharType="begin"/>
      </w:r>
      <w:r w:rsidR="00950717" w:rsidRPr="00A01F87">
        <w:rPr>
          <w:sz w:val="24"/>
          <w:szCs w:val="24"/>
        </w:rPr>
        <w:instrText xml:space="preserve"> ADDIN ZOTERO_ITEM CSL_CITATION {"citationID":"1nlpg620rc","properties":{"formattedCitation":"{\\rtf \\super 24\\nosupersub{}}","plainCitation":"24"},"citationItems":[{"id":6693,"uris":["http://zotero.org/users/39665/items/EP9GK835"],"uri":["http://zotero.org/users/39665/items/EP9GK835"],"itemData":{"id":6693,"type":"article-journal","title":"Probabilities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instrText>
      </w:r>
      <w:r w:rsidR="00987C4E" w:rsidRPr="00A01F87">
        <w:rPr>
          <w:sz w:val="24"/>
          <w:szCs w:val="24"/>
        </w:rPr>
        <w:fldChar w:fldCharType="separate"/>
      </w:r>
      <w:r w:rsidR="00950717" w:rsidRPr="00A01F87">
        <w:rPr>
          <w:sz w:val="24"/>
          <w:szCs w:val="24"/>
          <w:vertAlign w:val="superscript"/>
        </w:rPr>
        <w:t>24</w:t>
      </w:r>
      <w:r w:rsidR="00987C4E" w:rsidRPr="00A01F87">
        <w:rPr>
          <w:sz w:val="24"/>
          <w:szCs w:val="24"/>
        </w:rPr>
        <w:fldChar w:fldCharType="end"/>
      </w:r>
      <w:proofErr w:type="gramStart"/>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proofErr w:type="gramEnd"/>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 sized tumors,</w:t>
      </w:r>
      <w:r w:rsidRPr="00A01F87">
        <w:rPr>
          <w:sz w:val="24"/>
          <w:szCs w:val="24"/>
        </w:rPr>
        <w:t xml:space="preserve"> the probability of death from o</w:t>
      </w:r>
      <w:r w:rsidRPr="00A01F87">
        <w:rPr>
          <w:color w:val="auto"/>
          <w:sz w:val="24"/>
          <w:szCs w:val="24"/>
        </w:rPr>
        <w:t xml:space="preserve">ther causes </w:t>
      </w:r>
      <w:del w:id="30" w:author="Samir Soneji" w:date="2015-07-28T10:30:00Z">
        <w:r w:rsidRPr="00A01F87" w:rsidDel="003E27F5">
          <w:rPr>
            <w:color w:val="auto"/>
            <w:sz w:val="24"/>
            <w:szCs w:val="24"/>
          </w:rPr>
          <w:delText xml:space="preserve">was </w:delText>
        </w:r>
      </w:del>
      <w:ins w:id="31" w:author="Samir Soneji" w:date="2015-07-28T10:30:00Z">
        <w:r w:rsidR="003E27F5">
          <w:rPr>
            <w:color w:val="auto"/>
            <w:sz w:val="24"/>
            <w:szCs w:val="24"/>
          </w:rPr>
          <w:t>is</w:t>
        </w:r>
        <w:r w:rsidR="003E27F5" w:rsidRPr="00A01F87">
          <w:rPr>
            <w:color w:val="auto"/>
            <w:sz w:val="24"/>
            <w:szCs w:val="24"/>
          </w:rPr>
          <w:t xml:space="preserve"> </w:t>
        </w:r>
      </w:ins>
      <w:r w:rsidRPr="00A01F87">
        <w:rPr>
          <w:color w:val="auto"/>
          <w:sz w:val="24"/>
          <w:szCs w:val="24"/>
        </w:rPr>
        <w:t xml:space="preserve">considerably higher than the corresponding probability from breast cancer.  Thus, improvements in competing causes of death for cancer patients are particularly important for </w:t>
      </w:r>
      <w:ins w:id="32" w:author="Samir Soneji" w:date="2015-07-28T10:30:00Z">
        <w:r w:rsidR="003E27F5">
          <w:rPr>
            <w:color w:val="auto"/>
            <w:sz w:val="24"/>
            <w:szCs w:val="24"/>
          </w:rPr>
          <w:t xml:space="preserve">the </w:t>
        </w:r>
      </w:ins>
      <w:r w:rsidR="00987C4E" w:rsidRPr="00A01F87">
        <w:rPr>
          <w:color w:val="auto"/>
          <w:sz w:val="24"/>
          <w:szCs w:val="24"/>
        </w:rPr>
        <w:t>gain</w:t>
      </w:r>
      <w:del w:id="33" w:author="Samir Soneji" w:date="2015-07-28T10:30:00Z">
        <w:r w:rsidR="00987C4E" w:rsidRPr="00A01F87" w:rsidDel="003E27F5">
          <w:rPr>
            <w:color w:val="auto"/>
            <w:sz w:val="24"/>
            <w:szCs w:val="24"/>
          </w:rPr>
          <w:delText>s</w:delText>
        </w:r>
      </w:del>
      <w:r w:rsidR="00987C4E" w:rsidRPr="00A01F87">
        <w:rPr>
          <w:color w:val="auto"/>
          <w:sz w:val="24"/>
          <w:szCs w:val="24"/>
        </w:rPr>
        <w:t xml:space="preserve">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552CB0AB" w14:textId="2A7E8E38" w:rsidR="008D20E9" w:rsidRPr="00A01F87" w:rsidRDefault="008D20E9" w:rsidP="008D20E9">
      <w:pPr>
        <w:pStyle w:val="Normal1"/>
        <w:spacing w:line="480" w:lineRule="auto"/>
        <w:ind w:firstLine="720"/>
        <w:rPr>
          <w:sz w:val="24"/>
          <w:szCs w:val="24"/>
        </w:rPr>
      </w:pPr>
      <w:r w:rsidRPr="00A01F87">
        <w:rPr>
          <w:sz w:val="24"/>
          <w:szCs w:val="24"/>
        </w:rPr>
        <w:t>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was among the highest across all cancer types.</w:t>
      </w:r>
      <w:r w:rsidR="00987C4E" w:rsidRPr="00A01F87">
        <w:rPr>
          <w:sz w:val="24"/>
          <w:szCs w:val="24"/>
        </w:rPr>
        <w:fldChar w:fldCharType="begin"/>
      </w:r>
      <w:r w:rsidR="00950717" w:rsidRPr="00A01F87">
        <w:rPr>
          <w:sz w:val="24"/>
          <w:szCs w:val="24"/>
        </w:rPr>
        <w:instrText xml:space="preserve"> ADDIN ZOTERO_ITEM CSL_CITATION {"citationID":"2m7299c2ge","properties":{"formattedCitation":"{\\rtf \\super 25,26\\nosupersub{}}","plainCitation":"25,26"},"citationItems":[{"id":6697,"uris":["http://zotero.org/users/39665/items/R22PXFAE"],"uri":["http://zotero.org/users/39665/items/R22PXFAE"],"itemData":{"id":6697,"type":"article-journal","title":"Accuracy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A01F87">
        <w:rPr>
          <w:sz w:val="24"/>
          <w:szCs w:val="24"/>
        </w:rPr>
        <w:fldChar w:fldCharType="separate"/>
      </w:r>
      <w:r w:rsidR="00950717" w:rsidRPr="00A01F87">
        <w:rPr>
          <w:sz w:val="24"/>
          <w:szCs w:val="24"/>
          <w:vertAlign w:val="superscript"/>
        </w:rPr>
        <w:t>25,26</w:t>
      </w:r>
      <w:r w:rsidR="00987C4E" w:rsidRPr="00A01F87">
        <w:rPr>
          <w:sz w:val="24"/>
          <w:szCs w:val="24"/>
        </w:rPr>
        <w:fldChar w:fldCharType="end"/>
      </w:r>
      <w:proofErr w:type="gramStart"/>
      <w:r w:rsidRPr="00A01F87">
        <w:rPr>
          <w:sz w:val="24"/>
          <w:szCs w:val="24"/>
        </w:rPr>
        <w:t xml:space="preserve">  Second</w:t>
      </w:r>
      <w:proofErr w:type="gramEnd"/>
      <w:r w:rsidRPr="00A01F87">
        <w:rPr>
          <w:sz w:val="24"/>
          <w:szCs w:val="24"/>
        </w:rPr>
        <w:t>,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950717" w:rsidRPr="00A01F87">
        <w:rPr>
          <w:sz w:val="24"/>
          <w:szCs w:val="24"/>
        </w:rPr>
        <w:instrText xml:space="preserve"> ADDIN ZOTERO_ITEM CSL_CITATION {"citationID":"2444l8v81j","properties":{"formattedCitation":"{\\rtf \\super 27\\nosupersub{}}","plainCitation":"27"},"citationItems":[{"id":6426,"uris":["http://zotero.org/users/39665/items/DIIUVDZJ"],"uri":["http://zotero.org/users/39665/items/DIIUVDZJ"],"itemData":{"id":6426,"type":"article-journal","title":"Using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r w:rsidR="00950717" w:rsidRPr="00A01F87">
        <w:rPr>
          <w:sz w:val="24"/>
          <w:szCs w:val="24"/>
          <w:vertAlign w:val="superscript"/>
        </w:rPr>
        <w:t>27</w:t>
      </w:r>
      <w:r w:rsidR="00987C4E" w:rsidRPr="00A01F87">
        <w:rPr>
          <w:sz w:val="24"/>
          <w:szCs w:val="24"/>
        </w:rPr>
        <w:fldChar w:fldCharType="end"/>
      </w:r>
      <w:proofErr w:type="gramStart"/>
      <w:r w:rsidRPr="00A01F87">
        <w:rPr>
          <w:sz w:val="24"/>
          <w:szCs w:val="24"/>
        </w:rPr>
        <w:t xml:space="preserve">  Additionally</w:t>
      </w:r>
      <w:proofErr w:type="gramEnd"/>
      <w:r w:rsidRPr="00A01F87">
        <w:rPr>
          <w:sz w:val="24"/>
          <w:szCs w:val="24"/>
        </w:rPr>
        <w:t>, breast cancer mortality patterns in the SEER registries are highly representative of national breast cancer mortality patterns.</w:t>
      </w:r>
      <w:r w:rsidR="00987C4E" w:rsidRPr="00A01F87">
        <w:rPr>
          <w:sz w:val="24"/>
          <w:szCs w:val="24"/>
        </w:rPr>
        <w:fldChar w:fldCharType="begin"/>
      </w:r>
      <w:r w:rsidR="00950717" w:rsidRPr="00A01F87">
        <w:rPr>
          <w:sz w:val="24"/>
          <w:szCs w:val="24"/>
        </w:rPr>
        <w:instrText xml:space="preserve"> ADDIN ZOTERO_ITEM CSL_CITATION {"citationID":"gnlelsu5a","properties":{"formattedCitation":"{\\rtf \\super 28\\nosupersub{}}","plainCitation":"28"},"citationItems":[{"id":6429,"uris":["http://zotero.org/users/39665/items/7XWXAQCC"],"uri":["http://zotero.org/users/39665/items/7XWXAQCC"],"itemData":{"id":6429,"type":"article-journal","title":"How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instrText>
      </w:r>
      <w:r w:rsidR="00987C4E" w:rsidRPr="00A01F87">
        <w:rPr>
          <w:sz w:val="24"/>
          <w:szCs w:val="24"/>
        </w:rPr>
        <w:fldChar w:fldCharType="separate"/>
      </w:r>
      <w:r w:rsidR="00950717" w:rsidRPr="00A01F87">
        <w:rPr>
          <w:sz w:val="24"/>
          <w:szCs w:val="24"/>
          <w:vertAlign w:val="superscript"/>
        </w:rPr>
        <w:t>28</w:t>
      </w:r>
      <w:r w:rsidR="00987C4E" w:rsidRPr="00A01F87">
        <w:rPr>
          <w:sz w:val="24"/>
          <w:szCs w:val="24"/>
        </w:rPr>
        <w:fldChar w:fldCharType="end"/>
      </w:r>
      <w:proofErr w:type="gramStart"/>
      <w:r w:rsidRPr="00A01F87">
        <w:rPr>
          <w:sz w:val="24"/>
          <w:szCs w:val="24"/>
        </w:rPr>
        <w:t xml:space="preserve">  Third</w:t>
      </w:r>
      <w:proofErr w:type="gramEnd"/>
      <w:r w:rsidRPr="00A01F87">
        <w:rPr>
          <w:sz w:val="24"/>
          <w:szCs w:val="24"/>
        </w:rPr>
        <w:t xml:space="preserve">, we required that breast cancer death must have occurred within 10 years of diagnosis </w:t>
      </w:r>
      <w:r w:rsidRPr="00A01F87">
        <w:rPr>
          <w:sz w:val="24"/>
          <w:szCs w:val="24"/>
        </w:rPr>
        <w:lastRenderedPageBreak/>
        <w:t xml:space="preserve">when calculating case fatality rates to partially mitigate the effect of length bias.  </w:t>
      </w:r>
      <w:commentRangeStart w:id="34"/>
      <w:r w:rsidRPr="00A01F87">
        <w:rPr>
          <w:sz w:val="24"/>
          <w:szCs w:val="24"/>
        </w:rPr>
        <w:t>We vary the time interval between 5 years and 15 years, by 2.5</w:t>
      </w:r>
      <w:ins w:id="35" w:author="TDI" w:date="2015-07-27T15:21:00Z">
        <w:r w:rsidR="00F644DA">
          <w:rPr>
            <w:sz w:val="24"/>
            <w:szCs w:val="24"/>
          </w:rPr>
          <w:t>-</w:t>
        </w:r>
      </w:ins>
      <w:r w:rsidRPr="00A01F87">
        <w:rPr>
          <w:sz w:val="24"/>
          <w:szCs w:val="24"/>
        </w:rPr>
        <w:t xml:space="preserve">year increments, and reach identical substantive conclusions on the relative contribution of advancements in cancer treatment, earlier detection, and advancements in the care of competing causes of death (Appendix Table </w:t>
      </w:r>
      <w:r w:rsidRPr="00A01F87">
        <w:rPr>
          <w:sz w:val="24"/>
          <w:szCs w:val="24"/>
          <w:highlight w:val="yellow"/>
        </w:rPr>
        <w:t>X</w:t>
      </w:r>
      <w:r w:rsidRPr="00A01F87">
        <w:rPr>
          <w:sz w:val="24"/>
          <w:szCs w:val="24"/>
        </w:rPr>
        <w:t>).</w:t>
      </w:r>
      <w:commentRangeEnd w:id="34"/>
      <w:r w:rsidR="00987C4E" w:rsidRPr="00A01F87">
        <w:rPr>
          <w:rStyle w:val="CommentReference"/>
          <w:sz w:val="24"/>
          <w:szCs w:val="24"/>
        </w:rPr>
        <w:commentReference w:id="34"/>
      </w:r>
      <w:r w:rsidRPr="00A01F87">
        <w:rPr>
          <w:sz w:val="24"/>
          <w:szCs w:val="24"/>
        </w:rPr>
        <w:t xml:space="preserve"> </w:t>
      </w:r>
    </w:p>
    <w:p w14:paraId="5EDC94DF" w14:textId="7AB5C61F"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ins w:id="36" w:author="Samir Soneji" w:date="2015-07-28T10:29:00Z">
        <w:r w:rsidR="003E27F5">
          <w:rPr>
            <w:sz w:val="24"/>
            <w:szCs w:val="24"/>
          </w:rPr>
          <w:t xml:space="preserve">more than </w:t>
        </w:r>
      </w:ins>
      <w:r w:rsidR="00B53691" w:rsidRPr="00A01F87">
        <w:rPr>
          <w:sz w:val="24"/>
          <w:szCs w:val="24"/>
        </w:rPr>
        <w:t xml:space="preserve">one-quarter of the observed gain in life expectancy; advancements in breast cancer treatment contributed substantially more.  </w:t>
      </w:r>
      <w:ins w:id="37" w:author="Samir Soneji" w:date="2015-07-28T10:29:00Z">
        <w:r w:rsidR="003E27F5" w:rsidRPr="00A01F87">
          <w:rPr>
            <w:sz w:val="24"/>
            <w:szCs w:val="24"/>
          </w:rPr>
          <w:t xml:space="preserve">The value of screening is based on the balance of potential benefits of earlier detection and potential harms from </w:t>
        </w:r>
        <w:proofErr w:type="spellStart"/>
        <w:r w:rsidR="003E27F5" w:rsidRPr="00A01F87">
          <w:rPr>
            <w:sz w:val="24"/>
            <w:szCs w:val="24"/>
          </w:rPr>
          <w:t>overdiagnosis</w:t>
        </w:r>
        <w:proofErr w:type="spellEnd"/>
        <w:r w:rsidR="003E27F5" w:rsidRPr="00A01F87">
          <w:rPr>
            <w:sz w:val="24"/>
            <w:szCs w:val="24"/>
          </w:rPr>
          <w:t xml:space="preserve"> and overtreatment</w:t>
        </w:r>
        <w:r w:rsidR="003E27F5">
          <w:rPr>
            <w:sz w:val="24"/>
            <w:szCs w:val="24"/>
          </w:rPr>
          <w:t>.</w:t>
        </w:r>
        <w:r w:rsidR="003E27F5" w:rsidRPr="00A01F87">
          <w:rPr>
            <w:sz w:val="24"/>
            <w:szCs w:val="24"/>
          </w:rPr>
          <w:t xml:space="preserve"> </w:t>
        </w:r>
        <w:r w:rsidR="003E27F5">
          <w:rPr>
            <w:sz w:val="24"/>
            <w:szCs w:val="24"/>
          </w:rPr>
          <w:t xml:space="preserve"> </w:t>
        </w:r>
      </w:ins>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value of mammography screening by quantifying the population-level benefit of earlier detection against which its potential harms can be measured.</w:t>
      </w:r>
    </w:p>
    <w:p w14:paraId="4F480CAC" w14:textId="77777777" w:rsidR="000549FB" w:rsidRDefault="000549FB">
      <w:pPr>
        <w:rPr>
          <w:b/>
          <w:sz w:val="24"/>
          <w:szCs w:val="24"/>
        </w:rPr>
      </w:pPr>
      <w:r>
        <w:rPr>
          <w:b/>
          <w:sz w:val="24"/>
          <w:szCs w:val="24"/>
        </w:rPr>
        <w:br w:type="page"/>
      </w:r>
    </w:p>
    <w:p w14:paraId="1A1AFE46" w14:textId="77777777" w:rsidR="008D20E9" w:rsidRPr="008048FF" w:rsidRDefault="008D20E9" w:rsidP="008048FF">
      <w:pPr>
        <w:pStyle w:val="Normal1"/>
      </w:pPr>
      <w:r w:rsidRPr="008D20E9">
        <w:rPr>
          <w:b/>
          <w:sz w:val="24"/>
          <w:szCs w:val="24"/>
        </w:rPr>
        <w:lastRenderedPageBreak/>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18998A77" w14:textId="77777777" w:rsidR="008D20E9" w:rsidRPr="008D20E9" w:rsidRDefault="008D20E9" w:rsidP="00BB4E57">
      <w:pPr>
        <w:pStyle w:val="Normal1"/>
        <w:spacing w:line="240" w:lineRule="auto"/>
        <w:rPr>
          <w:sz w:val="24"/>
          <w:szCs w:val="24"/>
        </w:rPr>
      </w:pPr>
    </w:p>
    <w:p w14:paraId="5561B233" w14:textId="77777777" w:rsidR="008D20E9" w:rsidRPr="008D20E9" w:rsidRDefault="008D20E9" w:rsidP="00BB4E57">
      <w:pPr>
        <w:pStyle w:val="Normal1"/>
        <w:spacing w:line="240" w:lineRule="auto"/>
        <w:rPr>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w:t>
      </w:r>
      <w:proofErr w:type="gramStart"/>
      <w:r w:rsidRPr="008D20E9">
        <w:rPr>
          <w:sz w:val="24"/>
          <w:szCs w:val="24"/>
        </w:rPr>
        <w:t xml:space="preserve">Dr. </w:t>
      </w:r>
      <w:proofErr w:type="spellStart"/>
      <w:r w:rsidRPr="008D20E9">
        <w:rPr>
          <w:bCs/>
          <w:sz w:val="24"/>
          <w:szCs w:val="24"/>
        </w:rPr>
        <w:t>Beltrán</w:t>
      </w:r>
      <w:proofErr w:type="spellEnd"/>
      <w:r w:rsidRPr="008D20E9">
        <w:rPr>
          <w:bCs/>
          <w:sz w:val="24"/>
          <w:szCs w:val="24"/>
        </w:rPr>
        <w:t xml:space="preserve">-Sánchez was supported by </w:t>
      </w:r>
      <w:r w:rsidRPr="008D20E9">
        <w:rPr>
          <w:bCs/>
          <w:sz w:val="24"/>
          <w:szCs w:val="24"/>
          <w:highlight w:val="yellow"/>
        </w:rPr>
        <w:t>X</w:t>
      </w:r>
      <w:proofErr w:type="gramEnd"/>
      <w:r w:rsidRPr="008D20E9">
        <w:rPr>
          <w:bCs/>
          <w:sz w:val="24"/>
          <w:szCs w:val="24"/>
          <w:highlight w:val="yellow"/>
        </w:rPr>
        <w:t>.</w:t>
      </w:r>
    </w:p>
    <w:p w14:paraId="1FFE267F" w14:textId="77777777" w:rsidR="008D20E9" w:rsidRPr="008D20E9" w:rsidRDefault="008D20E9" w:rsidP="00BB4E57">
      <w:pPr>
        <w:pStyle w:val="Normal1"/>
        <w:spacing w:line="240" w:lineRule="auto"/>
        <w:rPr>
          <w:sz w:val="24"/>
          <w:szCs w:val="24"/>
        </w:rPr>
      </w:pPr>
    </w:p>
    <w:p w14:paraId="7417930D"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47714D69" w14:textId="77777777" w:rsidR="008D20E9" w:rsidRPr="008D20E9" w:rsidRDefault="008D20E9" w:rsidP="00BB4E57">
      <w:pPr>
        <w:pStyle w:val="Normal1"/>
        <w:spacing w:line="240" w:lineRule="auto"/>
        <w:rPr>
          <w:sz w:val="24"/>
          <w:szCs w:val="24"/>
        </w:rPr>
      </w:pPr>
    </w:p>
    <w:p w14:paraId="60B3A05E" w14:textId="77777777" w:rsidR="00BB4E57" w:rsidRDefault="008D20E9" w:rsidP="00BB4E57">
      <w:pPr>
        <w:pStyle w:val="Normal1"/>
        <w:spacing w:line="240" w:lineRule="auto"/>
        <w:rPr>
          <w:sz w:val="24"/>
          <w:szCs w:val="24"/>
        </w:rPr>
      </w:pPr>
      <w:proofErr w:type="spellStart"/>
      <w:r w:rsidRPr="008D20E9">
        <w:rPr>
          <w:b/>
          <w:sz w:val="24"/>
          <w:szCs w:val="24"/>
        </w:rPr>
        <w:t>Contributorship</w:t>
      </w:r>
      <w:proofErr w:type="spellEnd"/>
      <w:r w:rsidRPr="008D20E9">
        <w:rPr>
          <w:b/>
          <w:sz w:val="24"/>
          <w:szCs w:val="24"/>
        </w:rPr>
        <w:t xml:space="preserve"> Statement:  </w:t>
      </w:r>
      <w:r>
        <w:rPr>
          <w:sz w:val="24"/>
          <w:szCs w:val="24"/>
        </w:rPr>
        <w:t xml:space="preserve">S. Soneji and H. </w:t>
      </w:r>
      <w:r w:rsidRPr="008D20E9">
        <w:rPr>
          <w:sz w:val="24"/>
          <w:szCs w:val="24"/>
        </w:rPr>
        <w:t xml:space="preserve"> </w:t>
      </w:r>
      <w:proofErr w:type="spellStart"/>
      <w:r w:rsidRPr="008D20E9">
        <w:rPr>
          <w:bCs/>
          <w:sz w:val="24"/>
          <w:szCs w:val="24"/>
        </w:rPr>
        <w:t>Beltrán</w:t>
      </w:r>
      <w:proofErr w:type="spellEnd"/>
      <w:r w:rsidRPr="008D20E9">
        <w:rPr>
          <w:bCs/>
          <w:sz w:val="24"/>
          <w:szCs w:val="24"/>
        </w:rPr>
        <w:t xml:space="preserve">-Sánchez </w:t>
      </w:r>
      <w:r w:rsidRPr="008D20E9">
        <w:rPr>
          <w:sz w:val="24"/>
          <w:szCs w:val="24"/>
        </w:rPr>
        <w:t xml:space="preserve">were involved in study design, data collection, statistical analysis, and preparation of the article.  </w:t>
      </w:r>
    </w:p>
    <w:p w14:paraId="661C0D37" w14:textId="77777777" w:rsidR="00BB4E57" w:rsidRDefault="00BB4E57">
      <w:pPr>
        <w:rPr>
          <w:sz w:val="24"/>
          <w:szCs w:val="24"/>
        </w:rPr>
      </w:pPr>
      <w:r>
        <w:rPr>
          <w:sz w:val="24"/>
          <w:szCs w:val="24"/>
        </w:rPr>
        <w:br w:type="page"/>
      </w:r>
    </w:p>
    <w:p w14:paraId="5D33D35E" w14:textId="77777777" w:rsidR="008D20E9" w:rsidRPr="008D20E9" w:rsidRDefault="00BB4E57" w:rsidP="00BB4E57">
      <w:pPr>
        <w:pStyle w:val="Normal1"/>
        <w:spacing w:line="240" w:lineRule="auto"/>
        <w:rPr>
          <w:sz w:val="24"/>
          <w:szCs w:val="24"/>
        </w:rPr>
      </w:pPr>
      <w:r>
        <w:rPr>
          <w:b/>
          <w:sz w:val="24"/>
          <w:szCs w:val="24"/>
        </w:rPr>
        <w:lastRenderedPageBreak/>
        <w:t>References</w:t>
      </w:r>
    </w:p>
    <w:p w14:paraId="28409591" w14:textId="77777777" w:rsidR="00950717" w:rsidRPr="00950717" w:rsidRDefault="000B1D4C" w:rsidP="00950717">
      <w:pPr>
        <w:pStyle w:val="Bibliography"/>
      </w:pPr>
      <w:r>
        <w:fldChar w:fldCharType="begin"/>
      </w:r>
      <w:r w:rsidR="008D387C">
        <w:instrText xml:space="preserve"> ADDIN ZOTERO_BIBL {"custom":[]} CSL_BIBLIOGRAPHY </w:instrText>
      </w:r>
      <w:r>
        <w:fldChar w:fldCharType="separate"/>
      </w:r>
      <w:r w:rsidR="00950717" w:rsidRPr="00950717">
        <w:t xml:space="preserve">1. </w:t>
      </w:r>
      <w:r w:rsidR="00950717" w:rsidRPr="00950717">
        <w:tab/>
        <w:t>Berry DA, Cronin KA, Plevritis SK, et al. Effect of Screening and Adjuvant Therapy on Mortality from Breast Cancer. N Engl J Med 2005;353(17):1784–92.</w:t>
      </w:r>
      <w:r w:rsidR="00950717" w:rsidRPr="00950717">
        <w:br/>
        <w:t xml:space="preserve"> </w:t>
      </w:r>
    </w:p>
    <w:p w14:paraId="50B69C0A" w14:textId="77777777" w:rsidR="00950717" w:rsidRPr="00950717" w:rsidRDefault="00950717" w:rsidP="00950717">
      <w:pPr>
        <w:pStyle w:val="Bibliography"/>
      </w:pPr>
      <w:r w:rsidRPr="00950717">
        <w:t xml:space="preserve">2. </w:t>
      </w:r>
      <w:r w:rsidRPr="00950717">
        <w:tab/>
        <w:t>Kopans DB. The 2009 U.S. Preventive Services Task Force Guidelines Ignore Important Scientific Evidence and Should Be Revised or Withdrawn. Radiology 2010;256(1):15–20.</w:t>
      </w:r>
      <w:r w:rsidRPr="00950717">
        <w:br/>
        <w:t xml:space="preserve"> </w:t>
      </w:r>
    </w:p>
    <w:p w14:paraId="088D0699" w14:textId="77777777" w:rsidR="00950717" w:rsidRPr="00950717" w:rsidRDefault="00950717" w:rsidP="00950717">
      <w:pPr>
        <w:pStyle w:val="Bibliography"/>
      </w:pPr>
      <w:r w:rsidRPr="00950717">
        <w:t xml:space="preserve">3. </w:t>
      </w:r>
      <w:r w:rsidRPr="00950717">
        <w:tab/>
        <w:t>Petitti DB, Calonge N, LeFevre ML, Melnyk BM, Wilt TJ, Schwartz JS. Breast Cancer Screening: From Science to Recommendation. Radiology 2010;256(1):8–14.</w:t>
      </w:r>
      <w:r w:rsidRPr="00950717">
        <w:br/>
        <w:t xml:space="preserve"> </w:t>
      </w:r>
    </w:p>
    <w:p w14:paraId="2542E2B1" w14:textId="77777777" w:rsidR="00950717" w:rsidRPr="00950717" w:rsidRDefault="00950717" w:rsidP="00950717">
      <w:pPr>
        <w:pStyle w:val="Bibliography"/>
      </w:pPr>
      <w:r w:rsidRPr="00950717">
        <w:t xml:space="preserve">4. </w:t>
      </w:r>
      <w:r w:rsidRPr="00950717">
        <w:tab/>
        <w:t>Berry D. Breast cancer screening: Controversy of impact. Breast 2013;22(0 2):S73–6.</w:t>
      </w:r>
      <w:r w:rsidRPr="00950717">
        <w:br/>
        <w:t xml:space="preserve"> </w:t>
      </w:r>
    </w:p>
    <w:p w14:paraId="11FF623E" w14:textId="77777777" w:rsidR="00950717" w:rsidRPr="00950717" w:rsidRDefault="00950717" w:rsidP="00950717">
      <w:pPr>
        <w:pStyle w:val="Bibliography"/>
      </w:pPr>
      <w:r w:rsidRPr="00950717">
        <w:t xml:space="preserve">5. </w:t>
      </w:r>
      <w:r w:rsidRPr="00950717">
        <w:tab/>
        <w:t>Miller AB, Wall C, Baines CJ, Sun P, To T, Narod SA. Twenty five year follow-up for breast cancer incidence and mortality of the Canadian National Breast Screening Study: randomised screening trial. BMJ 2014;348:g366.</w:t>
      </w:r>
      <w:r w:rsidRPr="00950717">
        <w:br/>
        <w:t xml:space="preserve"> </w:t>
      </w:r>
    </w:p>
    <w:p w14:paraId="0D689202" w14:textId="77777777" w:rsidR="00950717" w:rsidRPr="00950717" w:rsidRDefault="00950717" w:rsidP="00950717">
      <w:pPr>
        <w:pStyle w:val="Bibliography"/>
      </w:pPr>
      <w:r w:rsidRPr="00950717">
        <w:t xml:space="preserve">6. </w:t>
      </w:r>
      <w:r w:rsidRPr="00950717">
        <w:tab/>
        <w:t>Gotzsche PC, M. D., Heath I, Visco F. Mammography Screening: Truth, Lies and Controversy. 1 edition. London ; New York: Radcliffe Medical PR; 2012.</w:t>
      </w:r>
      <w:r w:rsidRPr="00950717">
        <w:br/>
        <w:t xml:space="preserve"> </w:t>
      </w:r>
    </w:p>
    <w:p w14:paraId="7FB61404" w14:textId="77777777" w:rsidR="00950717" w:rsidRPr="00950717" w:rsidRDefault="00950717" w:rsidP="00950717">
      <w:pPr>
        <w:pStyle w:val="Bibliography"/>
      </w:pPr>
      <w:r w:rsidRPr="00950717">
        <w:t xml:space="preserve">7. </w:t>
      </w:r>
      <w:r w:rsidRPr="00950717">
        <w:tab/>
        <w:t>Nelson HD, Tyne K, Naik A, Bougatsos C, Chan BK, Humphrey L. Screening for Breast Cancer: An Update for the U.S. Preventive Services Task Force. Ann Intern Med 2009;151(10):727–37.</w:t>
      </w:r>
      <w:r w:rsidRPr="00950717">
        <w:br/>
        <w:t xml:space="preserve"> </w:t>
      </w:r>
    </w:p>
    <w:p w14:paraId="072ACDA0" w14:textId="77777777" w:rsidR="00950717" w:rsidRPr="00950717" w:rsidRDefault="00950717" w:rsidP="00950717">
      <w:pPr>
        <w:pStyle w:val="Bibliography"/>
      </w:pPr>
      <w:r w:rsidRPr="00950717">
        <w:t xml:space="preserve">8. </w:t>
      </w:r>
      <w:r w:rsidRPr="00950717">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r w:rsidRPr="00950717">
        <w:br/>
      </w:r>
    </w:p>
    <w:p w14:paraId="101F2375" w14:textId="77777777" w:rsidR="00950717" w:rsidRPr="00950717" w:rsidRDefault="00950717" w:rsidP="00950717">
      <w:pPr>
        <w:pStyle w:val="Bibliography"/>
      </w:pPr>
      <w:r w:rsidRPr="00950717">
        <w:t xml:space="preserve">9. </w:t>
      </w:r>
      <w:r w:rsidRPr="00950717">
        <w:tab/>
        <w:t>Helvie MA. Digital Mammography Imaging: Breast Tomosynthesis and Advanced Applications. Radiol Clin North Am 2010;48(5):917–29.</w:t>
      </w:r>
      <w:r w:rsidRPr="00950717">
        <w:br/>
        <w:t xml:space="preserve"> </w:t>
      </w:r>
    </w:p>
    <w:p w14:paraId="159FF90D" w14:textId="77777777" w:rsidR="00950717" w:rsidRPr="00950717" w:rsidRDefault="00950717" w:rsidP="00950717">
      <w:pPr>
        <w:pStyle w:val="Bibliography"/>
      </w:pPr>
      <w:r w:rsidRPr="00950717">
        <w:t xml:space="preserve">10. </w:t>
      </w:r>
      <w:r w:rsidRPr="00950717">
        <w:tab/>
        <w:t>Beltrán-Sánchez H, Preston SH, Canudas-Romo V. An integrated approach to cause-of-death analysis: cause-deleted life tables and decompositions of life expectancy. Demogr Res 2008;19:1323–50.</w:t>
      </w:r>
      <w:r w:rsidRPr="00950717">
        <w:br/>
        <w:t xml:space="preserve"> </w:t>
      </w:r>
    </w:p>
    <w:p w14:paraId="35222E62" w14:textId="77777777" w:rsidR="00950717" w:rsidRPr="00950717" w:rsidRDefault="00950717" w:rsidP="00950717">
      <w:pPr>
        <w:pStyle w:val="Bibliography"/>
      </w:pPr>
      <w:r w:rsidRPr="00950717">
        <w:t xml:space="preserve">11. </w:t>
      </w:r>
      <w:r w:rsidRPr="00950717">
        <w:tab/>
        <w:t>Samir Soneji, Hiram Beltrán-Sánchez, Harold Sox. Assessing Progress in Reducing the Burden of Cancer Mortality, 1985-2005. J Clin Oncol 2014;32(5):444–8.</w:t>
      </w:r>
      <w:r w:rsidRPr="00950717">
        <w:br/>
        <w:t xml:space="preserve"> </w:t>
      </w:r>
    </w:p>
    <w:p w14:paraId="7B5A2417" w14:textId="77777777" w:rsidR="00950717" w:rsidRPr="00950717" w:rsidRDefault="00950717" w:rsidP="00950717">
      <w:pPr>
        <w:pStyle w:val="Bibliography"/>
      </w:pPr>
      <w:r w:rsidRPr="00950717">
        <w:lastRenderedPageBreak/>
        <w:t xml:space="preserve">12. </w:t>
      </w:r>
      <w:r w:rsidRPr="00950717">
        <w:tab/>
        <w:t>Zackrisson S, Andersson I, Janzon L, Manjer J, Garne JP. Rate of over-diagnosis of breast cancer 15 years after end of Malmö mammographic screening trial: follow-up study. BMJ 2006;332(7543):689–92.</w:t>
      </w:r>
      <w:r w:rsidRPr="00950717">
        <w:br/>
        <w:t xml:space="preserve"> </w:t>
      </w:r>
    </w:p>
    <w:p w14:paraId="4C2772ED" w14:textId="77777777" w:rsidR="00950717" w:rsidRPr="00950717" w:rsidRDefault="00950717" w:rsidP="00950717">
      <w:pPr>
        <w:pStyle w:val="Bibliography"/>
      </w:pPr>
      <w:r w:rsidRPr="00950717">
        <w:t xml:space="preserve">13. </w:t>
      </w:r>
      <w:r w:rsidRPr="00950717">
        <w:tab/>
        <w:t>Preston SH, Heuveline P, Guillot M. Demography: Measuring and Modeling Population Processes. Blackwell Publishers Ltd; 2001.</w:t>
      </w:r>
      <w:r w:rsidRPr="00950717">
        <w:br/>
        <w:t xml:space="preserve"> </w:t>
      </w:r>
    </w:p>
    <w:p w14:paraId="2070CF95" w14:textId="77777777" w:rsidR="00950717" w:rsidRPr="00950717" w:rsidRDefault="00950717" w:rsidP="00950717">
      <w:pPr>
        <w:pStyle w:val="Bibliography"/>
      </w:pPr>
      <w:r w:rsidRPr="00950717">
        <w:t xml:space="preserve">14. </w:t>
      </w:r>
      <w:r w:rsidRPr="00950717">
        <w:tab/>
        <w:t>Kitagawa EM. Components of a Difference Between Two Rates*. J Am Stat Assoc 1955;50(272):1168–94.</w:t>
      </w:r>
      <w:r w:rsidRPr="00950717">
        <w:br/>
        <w:t xml:space="preserve"> </w:t>
      </w:r>
    </w:p>
    <w:p w14:paraId="22D846AC" w14:textId="77777777" w:rsidR="00950717" w:rsidRPr="00950717" w:rsidRDefault="00950717" w:rsidP="00950717">
      <w:pPr>
        <w:pStyle w:val="Bibliography"/>
      </w:pPr>
      <w:r w:rsidRPr="00950717">
        <w:t xml:space="preserve">15. </w:t>
      </w:r>
      <w:r w:rsidRPr="00950717">
        <w:tab/>
        <w:t>Bleyer A, Welch HG. Effect of Three Decades of Screening Mammography on Breast-Cancer Incidence. N Engl J Med 2012;367(21):1998–2005.</w:t>
      </w:r>
      <w:r w:rsidRPr="00950717">
        <w:br/>
        <w:t xml:space="preserve"> </w:t>
      </w:r>
    </w:p>
    <w:p w14:paraId="5E1BE928" w14:textId="77777777" w:rsidR="00950717" w:rsidRPr="00950717" w:rsidRDefault="00950717" w:rsidP="00950717">
      <w:pPr>
        <w:pStyle w:val="Bibliography"/>
      </w:pPr>
      <w:r w:rsidRPr="00950717">
        <w:t xml:space="preserve">16. </w:t>
      </w:r>
      <w:r w:rsidRPr="00950717">
        <w:tab/>
        <w:t>Gøtzsche PC, Olsen O. Is screening for breast cancer with mammography justifiable? Lancet 2000;355(9198):129–34.</w:t>
      </w:r>
      <w:r w:rsidRPr="00950717">
        <w:br/>
        <w:t xml:space="preserve"> </w:t>
      </w:r>
    </w:p>
    <w:p w14:paraId="6FCC97F8" w14:textId="77777777" w:rsidR="00950717" w:rsidRPr="00950717" w:rsidRDefault="00950717" w:rsidP="00950717">
      <w:pPr>
        <w:pStyle w:val="Bibliography"/>
      </w:pPr>
      <w:r w:rsidRPr="00950717">
        <w:t xml:space="preserve">17. </w:t>
      </w:r>
      <w:r w:rsidRPr="00950717">
        <w:tab/>
        <w:t>Stout NK, Knudsen AB, Kong CY (Joey), McMahon PM, Gazelle GS. Calibration Methods Used in Cancer Simulation Models and Suggested Reporting Guidelines. PharmacoEconomics 2009;27(7):533–45.</w:t>
      </w:r>
      <w:r w:rsidRPr="00950717">
        <w:br/>
        <w:t xml:space="preserve"> </w:t>
      </w:r>
    </w:p>
    <w:p w14:paraId="16EEE947" w14:textId="77777777" w:rsidR="00950717" w:rsidRPr="00950717" w:rsidRDefault="00950717" w:rsidP="00950717">
      <w:pPr>
        <w:pStyle w:val="Bibliography"/>
      </w:pPr>
      <w:r w:rsidRPr="00950717">
        <w:t xml:space="preserve">18. </w:t>
      </w:r>
      <w:r w:rsidRPr="00950717">
        <w:tab/>
        <w:t>Consensus statement: treatment of early-stage breast cancer. National Institutes of Health Consensus Development Panel. J Natl Cancer Inst Monogr 1992;(11):1–5.</w:t>
      </w:r>
      <w:r w:rsidRPr="00950717">
        <w:br/>
        <w:t xml:space="preserve"> </w:t>
      </w:r>
    </w:p>
    <w:p w14:paraId="6677F6B9" w14:textId="77777777" w:rsidR="00950717" w:rsidRPr="00FF489E" w:rsidRDefault="00950717" w:rsidP="00950717">
      <w:pPr>
        <w:pStyle w:val="Bibliography"/>
        <w:rPr>
          <w:lang w:val="es-MX"/>
        </w:rPr>
      </w:pPr>
      <w:r w:rsidRPr="00950717">
        <w:t xml:space="preserve">19. </w:t>
      </w:r>
      <w:r w:rsidRPr="00950717">
        <w:tab/>
        <w:t xml:space="preserve">Fisher B, Costantino JP, Wickerham DL, et al. Tamoxifen for Prevention of Breast Cancer: Report of the National Surgical Adjuvant Breast and Bowel Project P-1 Study. </w:t>
      </w:r>
      <w:r w:rsidRPr="00FF489E">
        <w:rPr>
          <w:lang w:val="es-MX"/>
        </w:rPr>
        <w:t>J Natl Cancer Inst 1998;90(18):1371–88.</w:t>
      </w:r>
      <w:r w:rsidRPr="00FF489E">
        <w:rPr>
          <w:lang w:val="es-MX"/>
        </w:rPr>
        <w:br/>
        <w:t xml:space="preserve"> </w:t>
      </w:r>
    </w:p>
    <w:p w14:paraId="2340FE4F" w14:textId="77777777" w:rsidR="00950717" w:rsidRPr="00950717" w:rsidRDefault="00950717" w:rsidP="00950717">
      <w:pPr>
        <w:pStyle w:val="Bibliography"/>
      </w:pPr>
      <w:r w:rsidRPr="00FF489E">
        <w:rPr>
          <w:lang w:val="es-MX"/>
        </w:rPr>
        <w:t xml:space="preserve">20. </w:t>
      </w:r>
      <w:r w:rsidRPr="00FF489E">
        <w:rPr>
          <w:lang w:val="es-MX"/>
        </w:rPr>
        <w:tab/>
        <w:t xml:space="preserve">Bonadonna G, Brusamolino E, Valagussa P, et al. </w:t>
      </w:r>
      <w:r w:rsidRPr="00950717">
        <w:t>Combination Chemotherapy as an Adjuvant Treatment in Operable Breast Cancer. N Engl J Med 1976;294(8):405–10.</w:t>
      </w:r>
      <w:r w:rsidRPr="00950717">
        <w:br/>
        <w:t xml:space="preserve"> </w:t>
      </w:r>
    </w:p>
    <w:p w14:paraId="0F68F425" w14:textId="77777777" w:rsidR="00950717" w:rsidRPr="00950717" w:rsidRDefault="00950717" w:rsidP="00950717">
      <w:pPr>
        <w:pStyle w:val="Bibliography"/>
      </w:pPr>
      <w:r w:rsidRPr="00950717">
        <w:t xml:space="preserve">21. </w:t>
      </w:r>
      <w:r w:rsidRPr="00950717">
        <w:tab/>
        <w:t>Vinh-Hung V, Verschraegen C, Project FTBCS. Breast-Conserving Surgery With or Without Radiotherapy: Pooled-Analysis for Risks of Ipsilateral Breast Tumor Recurrence and Mortality. J Natl Cancer Inst 2004;96(2):115–21.</w:t>
      </w:r>
      <w:r w:rsidRPr="00950717">
        <w:br/>
        <w:t xml:space="preserve"> </w:t>
      </w:r>
    </w:p>
    <w:p w14:paraId="486AE1F1" w14:textId="77777777" w:rsidR="00950717" w:rsidRPr="00950717" w:rsidRDefault="00950717" w:rsidP="00950717">
      <w:pPr>
        <w:pStyle w:val="Bibliography"/>
      </w:pPr>
      <w:r w:rsidRPr="00950717">
        <w:t xml:space="preserve">22. </w:t>
      </w:r>
      <w:r w:rsidRPr="00950717">
        <w:tab/>
        <w:t>Hunink MM, Goldman L, Tosteson AA, et al. The recent decline in mortality from coronary heart disease, 1980-1990: The effect of secular trends in risk factors and treatment. JAMA 1997;277(7):535–42.</w:t>
      </w:r>
      <w:r w:rsidRPr="00950717">
        <w:br/>
        <w:t xml:space="preserve"> </w:t>
      </w:r>
    </w:p>
    <w:p w14:paraId="476AC4B9" w14:textId="77777777" w:rsidR="00950717" w:rsidRPr="00950717" w:rsidRDefault="00950717" w:rsidP="00950717">
      <w:pPr>
        <w:pStyle w:val="Bibliography"/>
      </w:pPr>
      <w:r w:rsidRPr="00950717">
        <w:lastRenderedPageBreak/>
        <w:t xml:space="preserve">23. </w:t>
      </w:r>
      <w:r w:rsidRPr="00950717">
        <w:tab/>
        <w:t>Weisfeldt ML, Zieman SJ. Advances In The Prevention And Treatment Of Cardiovascular Disease. Health Aff (Millwood) 2007;26(1):25–37.</w:t>
      </w:r>
      <w:r w:rsidRPr="00950717">
        <w:br/>
        <w:t xml:space="preserve"> </w:t>
      </w:r>
    </w:p>
    <w:p w14:paraId="6609D5CE" w14:textId="77777777" w:rsidR="00950717" w:rsidRPr="00950717" w:rsidRDefault="00950717" w:rsidP="00950717">
      <w:pPr>
        <w:pStyle w:val="Bibliography"/>
      </w:pPr>
      <w:r w:rsidRPr="00950717">
        <w:t xml:space="preserve">24. </w:t>
      </w:r>
      <w:r w:rsidRPr="00950717">
        <w:tab/>
        <w:t>Schairer C, Mink PJ, Carroll L, Devesa SS. Probabilities of Death From Breast Cancer and Other Causes Among Female Breast Cancer Patients. J Natl Cancer Inst 2004;96(17):1311–21.</w:t>
      </w:r>
      <w:r w:rsidRPr="00950717">
        <w:br/>
        <w:t xml:space="preserve"> </w:t>
      </w:r>
    </w:p>
    <w:p w14:paraId="225C2F8E" w14:textId="77777777" w:rsidR="00950717" w:rsidRPr="00950717" w:rsidRDefault="00950717" w:rsidP="00950717">
      <w:pPr>
        <w:pStyle w:val="Bibliography"/>
      </w:pPr>
      <w:r w:rsidRPr="00950717">
        <w:t xml:space="preserve">25. </w:t>
      </w:r>
      <w:r w:rsidRPr="00950717">
        <w:tab/>
        <w:t>Percy C, Stanek E, Gloeckler L. Accuracy of cancer death certificates and its effect on cancer mortality statistics. Am J Public Health 1981;71(3):242–50.</w:t>
      </w:r>
      <w:r w:rsidRPr="00950717">
        <w:br/>
        <w:t xml:space="preserve"> </w:t>
      </w:r>
    </w:p>
    <w:p w14:paraId="45992DC2" w14:textId="77777777" w:rsidR="00950717" w:rsidRPr="00950717" w:rsidRDefault="00950717" w:rsidP="00950717">
      <w:pPr>
        <w:pStyle w:val="Bibliography"/>
      </w:pPr>
      <w:r w:rsidRPr="00950717">
        <w:t xml:space="preserve">26. </w:t>
      </w:r>
      <w:r w:rsidRPr="00950717">
        <w:tab/>
        <w:t>German RR, Fink AK, Heron M, et al. The accuracy of cancer mortality statistics based on death certificates in the United States. Cancer Epidemiol 2011;35(2):126–31.</w:t>
      </w:r>
      <w:r w:rsidRPr="00950717">
        <w:br/>
        <w:t xml:space="preserve"> </w:t>
      </w:r>
    </w:p>
    <w:p w14:paraId="207D36C8" w14:textId="77777777" w:rsidR="00950717" w:rsidRPr="00950717" w:rsidRDefault="00950717" w:rsidP="00950717">
      <w:pPr>
        <w:pStyle w:val="Bibliography"/>
      </w:pPr>
      <w:r w:rsidRPr="00950717">
        <w:t xml:space="preserve">27. </w:t>
      </w:r>
      <w:r w:rsidRPr="00950717">
        <w:tab/>
        <w:t>Schneider KL, Lapane KL, Clark MA, Rakowski W. Using Small-Area Estimation to Describe County-Level Disparities in Mammography. Prev Chronic Dis [Internet] 2009 [cited 2015 Jun 12];6(4). Available from: http://www.ncbi.nlm.nih.gov/pmc/articles/PMC2774639/</w:t>
      </w:r>
      <w:r w:rsidRPr="00950717">
        <w:br/>
      </w:r>
    </w:p>
    <w:p w14:paraId="7EAB5F2F" w14:textId="77777777" w:rsidR="00950717" w:rsidRPr="00950717" w:rsidRDefault="00950717" w:rsidP="00950717">
      <w:pPr>
        <w:pStyle w:val="Bibliography"/>
      </w:pPr>
      <w:r w:rsidRPr="00950717">
        <w:t xml:space="preserve">28. </w:t>
      </w:r>
      <w:r w:rsidRPr="00950717">
        <w:tab/>
        <w:t>Merrill RM, Dearden KA. How representative are the surveillance, epidemiology, and end results (SEER) Program cancer data of the United States? Cancer Causes Control 2004;15(10):1027–34.</w:t>
      </w:r>
      <w:r w:rsidRPr="00950717">
        <w:br/>
        <w:t xml:space="preserve"> </w:t>
      </w:r>
    </w:p>
    <w:p w14:paraId="0F6F87B0" w14:textId="77777777" w:rsidR="00BB4E57" w:rsidRDefault="000B1D4C">
      <w:r>
        <w:fldChar w:fldCharType="end"/>
      </w:r>
      <w:r w:rsidR="00BB4E57">
        <w:br w:type="page"/>
      </w:r>
    </w:p>
    <w:p w14:paraId="44B516EC" w14:textId="77777777" w:rsidR="00226350" w:rsidRDefault="00BB4E57" w:rsidP="008D20E9">
      <w:pPr>
        <w:pStyle w:val="Normal1"/>
        <w:spacing w:line="480" w:lineRule="auto"/>
        <w:rPr>
          <w:b/>
        </w:rPr>
      </w:pPr>
      <w:r>
        <w:rPr>
          <w:b/>
        </w:rPr>
        <w:lastRenderedPageBreak/>
        <w:t>Figure Title and Legend</w:t>
      </w:r>
    </w:p>
    <w:p w14:paraId="723D271C" w14:textId="77777777" w:rsidR="00BB4E57" w:rsidRDefault="00BB4E57" w:rsidP="008D20E9">
      <w:pPr>
        <w:pStyle w:val="Normal1"/>
        <w:spacing w:line="480" w:lineRule="auto"/>
        <w:rPr>
          <w:b/>
        </w:rPr>
      </w:pPr>
    </w:p>
    <w:p w14:paraId="2F125309" w14:textId="77777777" w:rsidR="00BB4E57" w:rsidRPr="008048FF" w:rsidRDefault="00BB4E57" w:rsidP="008D20E9">
      <w:pPr>
        <w:pStyle w:val="Normal1"/>
        <w:spacing w:line="480" w:lineRule="auto"/>
        <w:rPr>
          <w:highlight w:val="yellow"/>
        </w:rPr>
      </w:pPr>
      <w:r w:rsidRPr="008048FF">
        <w:rPr>
          <w:highlight w:val="yellow"/>
        </w:rPr>
        <w:t xml:space="preserve">Figure 1. </w:t>
      </w:r>
    </w:p>
    <w:p w14:paraId="6D084F77" w14:textId="77777777" w:rsidR="00BB4E57" w:rsidRPr="008048FF" w:rsidRDefault="00BB4E57" w:rsidP="008D20E9">
      <w:pPr>
        <w:pStyle w:val="Normal1"/>
        <w:spacing w:line="480" w:lineRule="auto"/>
        <w:rPr>
          <w:highlight w:val="yellow"/>
        </w:rPr>
      </w:pPr>
    </w:p>
    <w:p w14:paraId="72DD8835" w14:textId="77777777" w:rsidR="00BB4E57" w:rsidRPr="008048FF" w:rsidRDefault="00BB4E57" w:rsidP="008D20E9">
      <w:pPr>
        <w:pStyle w:val="Normal1"/>
        <w:spacing w:line="480" w:lineRule="auto"/>
        <w:rPr>
          <w:highlight w:val="yellow"/>
        </w:rPr>
      </w:pPr>
      <w:r w:rsidRPr="008048FF">
        <w:rPr>
          <w:highlight w:val="yellow"/>
        </w:rPr>
        <w:t xml:space="preserve">Figure 2. </w:t>
      </w:r>
    </w:p>
    <w:p w14:paraId="37BF3C63" w14:textId="77777777" w:rsidR="00BB4E57" w:rsidRPr="008048FF" w:rsidRDefault="00BB4E57" w:rsidP="008D20E9">
      <w:pPr>
        <w:pStyle w:val="Normal1"/>
        <w:spacing w:line="480" w:lineRule="auto"/>
        <w:rPr>
          <w:highlight w:val="yellow"/>
        </w:rPr>
      </w:pPr>
    </w:p>
    <w:p w14:paraId="3E7C616E" w14:textId="77777777" w:rsidR="00BB4E57" w:rsidRDefault="00BB4E57" w:rsidP="008D20E9">
      <w:pPr>
        <w:pStyle w:val="Normal1"/>
        <w:spacing w:line="480" w:lineRule="auto"/>
      </w:pPr>
      <w:r w:rsidRPr="008048FF">
        <w:rPr>
          <w:highlight w:val="yellow"/>
        </w:rPr>
        <w:t>Figure 3.</w:t>
      </w:r>
      <w:r>
        <w:t xml:space="preserve">  </w:t>
      </w:r>
    </w:p>
    <w:p w14:paraId="44B28D08" w14:textId="77777777" w:rsidR="00BB4E57" w:rsidRDefault="00BB4E57">
      <w:r>
        <w:br w:type="page"/>
      </w:r>
    </w:p>
    <w:p w14:paraId="10D93E1B" w14:textId="77777777" w:rsidR="00BB4E57" w:rsidRPr="00C36E41" w:rsidRDefault="00BB4E57" w:rsidP="008D20E9">
      <w:pPr>
        <w:pStyle w:val="Normal1"/>
        <w:spacing w:line="480" w:lineRule="auto"/>
        <w:rPr>
          <w:sz w:val="24"/>
          <w:szCs w:val="24"/>
        </w:rPr>
      </w:pPr>
      <w:r w:rsidRPr="00C36E41">
        <w:rPr>
          <w:sz w:val="24"/>
          <w:szCs w:val="24"/>
        </w:rPr>
        <w:lastRenderedPageBreak/>
        <w:t xml:space="preserve">Table 1. </w:t>
      </w:r>
    </w:p>
    <w:p w14:paraId="79304F3F" w14:textId="77777777" w:rsidR="00BB4E57" w:rsidRDefault="00BB4E57" w:rsidP="00F62C08">
      <w:pPr>
        <w:pStyle w:val="Normal1"/>
        <w:spacing w:line="240" w:lineRule="auto"/>
      </w:pPr>
    </w:p>
    <w:tbl>
      <w:tblPr>
        <w:tblW w:w="9777" w:type="dxa"/>
        <w:tblBorders>
          <w:bottom w:val="single" w:sz="4" w:space="0" w:color="auto"/>
          <w:insideH w:val="single" w:sz="4" w:space="0" w:color="auto"/>
        </w:tblBorders>
        <w:tblLayout w:type="fixed"/>
        <w:tblLook w:val="0600" w:firstRow="0" w:lastRow="0" w:firstColumn="0" w:lastColumn="0" w:noHBand="1" w:noVBand="1"/>
      </w:tblPr>
      <w:tblGrid>
        <w:gridCol w:w="2343"/>
        <w:gridCol w:w="893"/>
        <w:gridCol w:w="846"/>
        <w:gridCol w:w="1007"/>
        <w:gridCol w:w="908"/>
        <w:gridCol w:w="984"/>
        <w:gridCol w:w="953"/>
        <w:gridCol w:w="935"/>
        <w:gridCol w:w="908"/>
      </w:tblGrid>
      <w:tr w:rsidR="00BB4E57" w:rsidRPr="008D20E9" w14:paraId="02138C44" w14:textId="77777777" w:rsidTr="00610B58">
        <w:tc>
          <w:tcPr>
            <w:tcW w:w="2343" w:type="dxa"/>
            <w:tcMar>
              <w:top w:w="100" w:type="dxa"/>
              <w:left w:w="29" w:type="dxa"/>
              <w:bottom w:w="100" w:type="dxa"/>
              <w:right w:w="29" w:type="dxa"/>
            </w:tcMar>
          </w:tcPr>
          <w:p w14:paraId="4D5D21FE" w14:textId="77777777" w:rsidR="00BB4E57" w:rsidRPr="008D20E9" w:rsidRDefault="00BB4E57" w:rsidP="00F62C08">
            <w:pPr>
              <w:pStyle w:val="Normal1"/>
              <w:spacing w:line="240" w:lineRule="auto"/>
              <w:rPr>
                <w:sz w:val="24"/>
                <w:szCs w:val="24"/>
              </w:rPr>
            </w:pPr>
          </w:p>
        </w:tc>
        <w:tc>
          <w:tcPr>
            <w:tcW w:w="6526" w:type="dxa"/>
            <w:gridSpan w:val="7"/>
            <w:tcMar>
              <w:top w:w="100" w:type="dxa"/>
              <w:left w:w="29" w:type="dxa"/>
              <w:bottom w:w="100" w:type="dxa"/>
              <w:right w:w="29" w:type="dxa"/>
            </w:tcMar>
          </w:tcPr>
          <w:p w14:paraId="08EDDBBA"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tcMar>
              <w:top w:w="100" w:type="dxa"/>
              <w:left w:w="29" w:type="dxa"/>
              <w:bottom w:w="100" w:type="dxa"/>
              <w:right w:w="29" w:type="dxa"/>
            </w:tcMar>
          </w:tcPr>
          <w:p w14:paraId="281328DE" w14:textId="77777777" w:rsidR="00BB4E57" w:rsidRPr="008D20E9" w:rsidRDefault="00BB4E57" w:rsidP="00F62C08">
            <w:pPr>
              <w:pStyle w:val="Normal1"/>
              <w:spacing w:line="240" w:lineRule="auto"/>
              <w:jc w:val="right"/>
              <w:rPr>
                <w:sz w:val="24"/>
                <w:szCs w:val="24"/>
              </w:rPr>
            </w:pPr>
          </w:p>
        </w:tc>
      </w:tr>
      <w:tr w:rsidR="00BB4E57" w:rsidRPr="008D20E9" w14:paraId="052CC1B9" w14:textId="77777777" w:rsidTr="00BB4E57">
        <w:tc>
          <w:tcPr>
            <w:tcW w:w="2343" w:type="dxa"/>
            <w:tcMar>
              <w:top w:w="100" w:type="dxa"/>
              <w:left w:w="29" w:type="dxa"/>
              <w:bottom w:w="100" w:type="dxa"/>
              <w:right w:w="29" w:type="dxa"/>
            </w:tcMar>
          </w:tcPr>
          <w:p w14:paraId="42F8C859"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93" w:type="dxa"/>
            <w:tcMar>
              <w:top w:w="100" w:type="dxa"/>
              <w:left w:w="29" w:type="dxa"/>
              <w:bottom w:w="100" w:type="dxa"/>
              <w:right w:w="29" w:type="dxa"/>
            </w:tcMar>
          </w:tcPr>
          <w:p w14:paraId="5D2AC84A"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46" w:type="dxa"/>
            <w:tcMar>
              <w:top w:w="100" w:type="dxa"/>
              <w:left w:w="29" w:type="dxa"/>
              <w:bottom w:w="100" w:type="dxa"/>
              <w:right w:w="29" w:type="dxa"/>
            </w:tcMar>
          </w:tcPr>
          <w:p w14:paraId="4D529413"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1007" w:type="dxa"/>
            <w:tcMar>
              <w:top w:w="100" w:type="dxa"/>
              <w:left w:w="29" w:type="dxa"/>
              <w:bottom w:w="100" w:type="dxa"/>
              <w:right w:w="29" w:type="dxa"/>
            </w:tcMar>
          </w:tcPr>
          <w:p w14:paraId="74078AE5"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908" w:type="dxa"/>
            <w:tcMar>
              <w:top w:w="100" w:type="dxa"/>
              <w:left w:w="29" w:type="dxa"/>
              <w:bottom w:w="100" w:type="dxa"/>
              <w:right w:w="29" w:type="dxa"/>
            </w:tcMar>
          </w:tcPr>
          <w:p w14:paraId="606865E8"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84" w:type="dxa"/>
            <w:tcMar>
              <w:top w:w="100" w:type="dxa"/>
              <w:left w:w="29" w:type="dxa"/>
              <w:bottom w:w="100" w:type="dxa"/>
              <w:right w:w="29" w:type="dxa"/>
            </w:tcMar>
          </w:tcPr>
          <w:p w14:paraId="201A52B8"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53" w:type="dxa"/>
            <w:tcMar>
              <w:top w:w="100" w:type="dxa"/>
              <w:left w:w="29" w:type="dxa"/>
              <w:bottom w:w="100" w:type="dxa"/>
              <w:right w:w="29" w:type="dxa"/>
            </w:tcMar>
          </w:tcPr>
          <w:p w14:paraId="2CE423BA"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935" w:type="dxa"/>
            <w:tcMar>
              <w:top w:w="100" w:type="dxa"/>
              <w:left w:w="29" w:type="dxa"/>
              <w:bottom w:w="100" w:type="dxa"/>
              <w:right w:w="29" w:type="dxa"/>
            </w:tcMar>
          </w:tcPr>
          <w:p w14:paraId="473B69F7" w14:textId="77777777" w:rsidR="00BB4E57" w:rsidRPr="008D20E9" w:rsidRDefault="00BB4E57" w:rsidP="00F62C08">
            <w:pPr>
              <w:pStyle w:val="Normal1"/>
              <w:spacing w:line="240" w:lineRule="auto"/>
              <w:jc w:val="right"/>
              <w:rPr>
                <w:sz w:val="24"/>
                <w:szCs w:val="24"/>
              </w:rPr>
            </w:pPr>
            <w:r w:rsidRPr="008D20E9">
              <w:rPr>
                <w:sz w:val="24"/>
                <w:szCs w:val="24"/>
              </w:rPr>
              <w:t>100+</w:t>
            </w:r>
          </w:p>
        </w:tc>
        <w:tc>
          <w:tcPr>
            <w:tcW w:w="908" w:type="dxa"/>
            <w:tcMar>
              <w:top w:w="100" w:type="dxa"/>
              <w:left w:w="29" w:type="dxa"/>
              <w:bottom w:w="100" w:type="dxa"/>
              <w:right w:w="29" w:type="dxa"/>
            </w:tcMar>
          </w:tcPr>
          <w:p w14:paraId="4D5D08F0"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1009286C" w14:textId="77777777" w:rsidTr="00BB4E57">
        <w:tc>
          <w:tcPr>
            <w:tcW w:w="2343" w:type="dxa"/>
            <w:tcMar>
              <w:top w:w="100" w:type="dxa"/>
              <w:left w:w="29" w:type="dxa"/>
              <w:bottom w:w="100" w:type="dxa"/>
              <w:right w:w="29" w:type="dxa"/>
            </w:tcMar>
          </w:tcPr>
          <w:p w14:paraId="21108437" w14:textId="77777777" w:rsidR="00BB4E57" w:rsidRPr="008D20E9" w:rsidRDefault="00BB4E57" w:rsidP="00F62C08">
            <w:pPr>
              <w:pStyle w:val="Normal1"/>
              <w:spacing w:line="240" w:lineRule="auto"/>
              <w:rPr>
                <w:sz w:val="24"/>
                <w:szCs w:val="24"/>
              </w:rPr>
            </w:pPr>
            <w:r w:rsidRPr="008D20E9">
              <w:rPr>
                <w:sz w:val="24"/>
                <w:szCs w:val="24"/>
              </w:rPr>
              <w:t>&lt;1 cm</w:t>
            </w:r>
          </w:p>
        </w:tc>
        <w:tc>
          <w:tcPr>
            <w:tcW w:w="893" w:type="dxa"/>
            <w:tcMar>
              <w:top w:w="100" w:type="dxa"/>
              <w:left w:w="29" w:type="dxa"/>
              <w:bottom w:w="100" w:type="dxa"/>
              <w:right w:w="29" w:type="dxa"/>
            </w:tcMar>
          </w:tcPr>
          <w:p w14:paraId="11ACF9B1"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46" w:type="dxa"/>
            <w:tcMar>
              <w:top w:w="100" w:type="dxa"/>
              <w:left w:w="29" w:type="dxa"/>
              <w:bottom w:w="100" w:type="dxa"/>
              <w:right w:w="29" w:type="dxa"/>
            </w:tcMar>
          </w:tcPr>
          <w:p w14:paraId="33F3A842"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1007" w:type="dxa"/>
            <w:tcMar>
              <w:top w:w="100" w:type="dxa"/>
              <w:left w:w="29" w:type="dxa"/>
              <w:bottom w:w="100" w:type="dxa"/>
              <w:right w:w="29" w:type="dxa"/>
            </w:tcMar>
          </w:tcPr>
          <w:p w14:paraId="258AC538"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908" w:type="dxa"/>
            <w:tcMar>
              <w:top w:w="100" w:type="dxa"/>
              <w:left w:w="29" w:type="dxa"/>
              <w:bottom w:w="100" w:type="dxa"/>
              <w:right w:w="29" w:type="dxa"/>
            </w:tcMar>
          </w:tcPr>
          <w:p w14:paraId="57BCB5A2"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84" w:type="dxa"/>
            <w:tcMar>
              <w:top w:w="100" w:type="dxa"/>
              <w:left w:w="29" w:type="dxa"/>
              <w:bottom w:w="100" w:type="dxa"/>
              <w:right w:w="29" w:type="dxa"/>
            </w:tcMar>
          </w:tcPr>
          <w:p w14:paraId="7D90DBD8"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53" w:type="dxa"/>
            <w:tcMar>
              <w:top w:w="100" w:type="dxa"/>
              <w:left w:w="29" w:type="dxa"/>
              <w:bottom w:w="100" w:type="dxa"/>
              <w:right w:w="29" w:type="dxa"/>
            </w:tcMar>
          </w:tcPr>
          <w:p w14:paraId="394EDF10"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935" w:type="dxa"/>
            <w:tcMar>
              <w:top w:w="100" w:type="dxa"/>
              <w:left w:w="29" w:type="dxa"/>
              <w:bottom w:w="100" w:type="dxa"/>
              <w:right w:w="29" w:type="dxa"/>
            </w:tcMar>
          </w:tcPr>
          <w:p w14:paraId="21D02A60"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49F67C3E"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19BB5DD8" w14:textId="77777777" w:rsidTr="00BB4E57">
        <w:tc>
          <w:tcPr>
            <w:tcW w:w="2343" w:type="dxa"/>
            <w:tcMar>
              <w:top w:w="100" w:type="dxa"/>
              <w:left w:w="29" w:type="dxa"/>
              <w:bottom w:w="100" w:type="dxa"/>
              <w:right w:w="29" w:type="dxa"/>
            </w:tcMar>
          </w:tcPr>
          <w:p w14:paraId="4A607F2A" w14:textId="77777777" w:rsidR="00BB4E57" w:rsidRPr="008D20E9" w:rsidRDefault="00BB4E57" w:rsidP="00F62C08">
            <w:pPr>
              <w:pStyle w:val="Normal1"/>
              <w:spacing w:line="240" w:lineRule="auto"/>
              <w:rPr>
                <w:sz w:val="24"/>
                <w:szCs w:val="24"/>
              </w:rPr>
            </w:pPr>
            <w:r w:rsidRPr="008D20E9">
              <w:rPr>
                <w:sz w:val="24"/>
                <w:szCs w:val="24"/>
              </w:rPr>
              <w:t>1-2 cm</w:t>
            </w:r>
          </w:p>
        </w:tc>
        <w:tc>
          <w:tcPr>
            <w:tcW w:w="893" w:type="dxa"/>
            <w:tcMar>
              <w:top w:w="100" w:type="dxa"/>
              <w:left w:w="29" w:type="dxa"/>
              <w:bottom w:w="100" w:type="dxa"/>
              <w:right w:w="29" w:type="dxa"/>
            </w:tcMar>
          </w:tcPr>
          <w:p w14:paraId="72FB567B"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46" w:type="dxa"/>
            <w:tcMar>
              <w:top w:w="100" w:type="dxa"/>
              <w:left w:w="29" w:type="dxa"/>
              <w:bottom w:w="100" w:type="dxa"/>
              <w:right w:w="29" w:type="dxa"/>
            </w:tcMar>
          </w:tcPr>
          <w:p w14:paraId="2F319FED"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1007" w:type="dxa"/>
            <w:tcMar>
              <w:top w:w="100" w:type="dxa"/>
              <w:left w:w="29" w:type="dxa"/>
              <w:bottom w:w="100" w:type="dxa"/>
              <w:right w:w="29" w:type="dxa"/>
            </w:tcMar>
          </w:tcPr>
          <w:p w14:paraId="1DD108AA"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908" w:type="dxa"/>
            <w:tcMar>
              <w:top w:w="100" w:type="dxa"/>
              <w:left w:w="29" w:type="dxa"/>
              <w:bottom w:w="100" w:type="dxa"/>
              <w:right w:w="29" w:type="dxa"/>
            </w:tcMar>
          </w:tcPr>
          <w:p w14:paraId="774612C2"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84" w:type="dxa"/>
            <w:tcMar>
              <w:top w:w="100" w:type="dxa"/>
              <w:left w:w="29" w:type="dxa"/>
              <w:bottom w:w="100" w:type="dxa"/>
              <w:right w:w="29" w:type="dxa"/>
            </w:tcMar>
          </w:tcPr>
          <w:p w14:paraId="564A94BC"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53" w:type="dxa"/>
            <w:tcMar>
              <w:top w:w="100" w:type="dxa"/>
              <w:left w:w="29" w:type="dxa"/>
              <w:bottom w:w="100" w:type="dxa"/>
              <w:right w:w="29" w:type="dxa"/>
            </w:tcMar>
          </w:tcPr>
          <w:p w14:paraId="0638DEAC"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935" w:type="dxa"/>
            <w:tcMar>
              <w:top w:w="100" w:type="dxa"/>
              <w:left w:w="29" w:type="dxa"/>
              <w:bottom w:w="100" w:type="dxa"/>
              <w:right w:w="29" w:type="dxa"/>
            </w:tcMar>
          </w:tcPr>
          <w:p w14:paraId="4EC30EF3"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2C216F66"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670469DD" w14:textId="77777777" w:rsidTr="00BB4E57">
        <w:tc>
          <w:tcPr>
            <w:tcW w:w="2343" w:type="dxa"/>
            <w:tcBorders>
              <w:bottom w:val="single" w:sz="4" w:space="0" w:color="auto"/>
            </w:tcBorders>
            <w:tcMar>
              <w:top w:w="100" w:type="dxa"/>
              <w:left w:w="29" w:type="dxa"/>
              <w:bottom w:w="100" w:type="dxa"/>
              <w:right w:w="29" w:type="dxa"/>
            </w:tcMar>
          </w:tcPr>
          <w:p w14:paraId="440BED60" w14:textId="77777777" w:rsidR="00BB4E57" w:rsidRPr="008D20E9" w:rsidRDefault="00BB4E57" w:rsidP="00F62C08">
            <w:pPr>
              <w:pStyle w:val="Normal1"/>
              <w:spacing w:line="240" w:lineRule="auto"/>
              <w:rPr>
                <w:sz w:val="24"/>
                <w:szCs w:val="24"/>
              </w:rPr>
            </w:pPr>
            <w:r w:rsidRPr="008D20E9">
              <w:rPr>
                <w:sz w:val="24"/>
                <w:szCs w:val="24"/>
              </w:rPr>
              <w:t>2-3cm, 3-5 cm, 5+</w:t>
            </w:r>
            <w:r>
              <w:rPr>
                <w:sz w:val="24"/>
                <w:szCs w:val="24"/>
              </w:rPr>
              <w:t>cm</w:t>
            </w:r>
          </w:p>
        </w:tc>
        <w:tc>
          <w:tcPr>
            <w:tcW w:w="893" w:type="dxa"/>
            <w:tcBorders>
              <w:bottom w:val="single" w:sz="4" w:space="0" w:color="auto"/>
            </w:tcBorders>
            <w:tcMar>
              <w:top w:w="100" w:type="dxa"/>
              <w:left w:w="29" w:type="dxa"/>
              <w:bottom w:w="100" w:type="dxa"/>
              <w:right w:w="29" w:type="dxa"/>
            </w:tcMar>
          </w:tcPr>
          <w:p w14:paraId="189E67C6"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46" w:type="dxa"/>
            <w:tcBorders>
              <w:bottom w:val="single" w:sz="4" w:space="0" w:color="auto"/>
            </w:tcBorders>
            <w:tcMar>
              <w:top w:w="100" w:type="dxa"/>
              <w:left w:w="29" w:type="dxa"/>
              <w:bottom w:w="100" w:type="dxa"/>
              <w:right w:w="29" w:type="dxa"/>
            </w:tcMar>
          </w:tcPr>
          <w:p w14:paraId="0FFFDFFD"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1007" w:type="dxa"/>
            <w:tcBorders>
              <w:bottom w:val="single" w:sz="4" w:space="0" w:color="auto"/>
            </w:tcBorders>
            <w:tcMar>
              <w:top w:w="100" w:type="dxa"/>
              <w:left w:w="29" w:type="dxa"/>
              <w:bottom w:w="100" w:type="dxa"/>
              <w:right w:w="29" w:type="dxa"/>
            </w:tcMar>
          </w:tcPr>
          <w:p w14:paraId="6640A435"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908" w:type="dxa"/>
            <w:tcBorders>
              <w:bottom w:val="single" w:sz="4" w:space="0" w:color="auto"/>
            </w:tcBorders>
            <w:tcMar>
              <w:top w:w="100" w:type="dxa"/>
              <w:left w:w="29" w:type="dxa"/>
              <w:bottom w:w="100" w:type="dxa"/>
              <w:right w:w="29" w:type="dxa"/>
            </w:tcMar>
          </w:tcPr>
          <w:p w14:paraId="58E8610A"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84" w:type="dxa"/>
            <w:tcBorders>
              <w:bottom w:val="single" w:sz="4" w:space="0" w:color="auto"/>
            </w:tcBorders>
            <w:tcMar>
              <w:top w:w="100" w:type="dxa"/>
              <w:left w:w="29" w:type="dxa"/>
              <w:bottom w:w="100" w:type="dxa"/>
              <w:right w:w="29" w:type="dxa"/>
            </w:tcMar>
          </w:tcPr>
          <w:p w14:paraId="65DFAA07"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53" w:type="dxa"/>
            <w:tcBorders>
              <w:bottom w:val="single" w:sz="4" w:space="0" w:color="auto"/>
            </w:tcBorders>
            <w:tcMar>
              <w:top w:w="100" w:type="dxa"/>
              <w:left w:w="29" w:type="dxa"/>
              <w:bottom w:w="100" w:type="dxa"/>
              <w:right w:w="29" w:type="dxa"/>
            </w:tcMar>
          </w:tcPr>
          <w:p w14:paraId="508AAFE0"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935" w:type="dxa"/>
            <w:tcBorders>
              <w:bottom w:val="single" w:sz="4" w:space="0" w:color="auto"/>
            </w:tcBorders>
            <w:tcMar>
              <w:top w:w="100" w:type="dxa"/>
              <w:left w:w="29" w:type="dxa"/>
              <w:bottom w:w="100" w:type="dxa"/>
              <w:right w:w="29" w:type="dxa"/>
            </w:tcMar>
          </w:tcPr>
          <w:p w14:paraId="7389FC57"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908" w:type="dxa"/>
            <w:tcBorders>
              <w:bottom w:val="single" w:sz="4" w:space="0" w:color="auto"/>
            </w:tcBorders>
            <w:tcMar>
              <w:top w:w="100" w:type="dxa"/>
              <w:left w:w="29" w:type="dxa"/>
              <w:bottom w:w="100" w:type="dxa"/>
              <w:right w:w="29" w:type="dxa"/>
            </w:tcMar>
          </w:tcPr>
          <w:p w14:paraId="0FA278E4"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6EC823CF" w14:textId="77777777" w:rsidTr="00BB4E57">
        <w:tc>
          <w:tcPr>
            <w:tcW w:w="2343" w:type="dxa"/>
            <w:tcBorders>
              <w:top w:val="single" w:sz="4" w:space="0" w:color="auto"/>
              <w:bottom w:val="nil"/>
            </w:tcBorders>
            <w:tcMar>
              <w:top w:w="100" w:type="dxa"/>
              <w:left w:w="29" w:type="dxa"/>
              <w:bottom w:w="100" w:type="dxa"/>
              <w:right w:w="29" w:type="dxa"/>
            </w:tcMar>
          </w:tcPr>
          <w:p w14:paraId="2F5E357A" w14:textId="77777777" w:rsidR="00BB4E57" w:rsidRPr="008D20E9" w:rsidRDefault="00BB4E57" w:rsidP="00F62C08">
            <w:pPr>
              <w:pStyle w:val="Normal1"/>
              <w:spacing w:line="240" w:lineRule="auto"/>
              <w:rPr>
                <w:sz w:val="24"/>
                <w:szCs w:val="24"/>
              </w:rPr>
            </w:pPr>
            <w:r w:rsidRPr="008D20E9">
              <w:rPr>
                <w:sz w:val="24"/>
                <w:szCs w:val="24"/>
              </w:rPr>
              <w:t>Total</w:t>
            </w:r>
          </w:p>
        </w:tc>
        <w:tc>
          <w:tcPr>
            <w:tcW w:w="893" w:type="dxa"/>
            <w:tcBorders>
              <w:top w:val="single" w:sz="4" w:space="0" w:color="auto"/>
              <w:bottom w:val="nil"/>
            </w:tcBorders>
            <w:tcMar>
              <w:top w:w="100" w:type="dxa"/>
              <w:left w:w="29" w:type="dxa"/>
              <w:bottom w:w="100" w:type="dxa"/>
              <w:right w:w="29" w:type="dxa"/>
            </w:tcMar>
          </w:tcPr>
          <w:p w14:paraId="4C365C44"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46" w:type="dxa"/>
            <w:tcBorders>
              <w:top w:val="single" w:sz="4" w:space="0" w:color="auto"/>
              <w:bottom w:val="nil"/>
            </w:tcBorders>
            <w:tcMar>
              <w:top w:w="100" w:type="dxa"/>
              <w:left w:w="29" w:type="dxa"/>
              <w:bottom w:w="100" w:type="dxa"/>
              <w:right w:w="29" w:type="dxa"/>
            </w:tcMar>
          </w:tcPr>
          <w:p w14:paraId="5C7E7977"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1007" w:type="dxa"/>
            <w:tcBorders>
              <w:top w:val="single" w:sz="4" w:space="0" w:color="auto"/>
              <w:bottom w:val="nil"/>
            </w:tcBorders>
            <w:tcMar>
              <w:top w:w="100" w:type="dxa"/>
              <w:left w:w="29" w:type="dxa"/>
              <w:bottom w:w="100" w:type="dxa"/>
              <w:right w:w="29" w:type="dxa"/>
            </w:tcMar>
          </w:tcPr>
          <w:p w14:paraId="7B069F1F"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908" w:type="dxa"/>
            <w:tcBorders>
              <w:top w:val="single" w:sz="4" w:space="0" w:color="auto"/>
              <w:bottom w:val="nil"/>
            </w:tcBorders>
            <w:tcMar>
              <w:top w:w="100" w:type="dxa"/>
              <w:left w:w="29" w:type="dxa"/>
              <w:bottom w:w="100" w:type="dxa"/>
              <w:right w:w="29" w:type="dxa"/>
            </w:tcMar>
          </w:tcPr>
          <w:p w14:paraId="481360BF"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84" w:type="dxa"/>
            <w:tcBorders>
              <w:top w:val="single" w:sz="4" w:space="0" w:color="auto"/>
              <w:bottom w:val="nil"/>
            </w:tcBorders>
            <w:tcMar>
              <w:top w:w="100" w:type="dxa"/>
              <w:left w:w="29" w:type="dxa"/>
              <w:bottom w:w="100" w:type="dxa"/>
              <w:right w:w="29" w:type="dxa"/>
            </w:tcMar>
          </w:tcPr>
          <w:p w14:paraId="2A735C39"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53" w:type="dxa"/>
            <w:tcBorders>
              <w:top w:val="single" w:sz="4" w:space="0" w:color="auto"/>
              <w:bottom w:val="nil"/>
            </w:tcBorders>
            <w:tcMar>
              <w:top w:w="100" w:type="dxa"/>
              <w:left w:w="29" w:type="dxa"/>
              <w:bottom w:w="100" w:type="dxa"/>
              <w:right w:w="29" w:type="dxa"/>
            </w:tcMar>
          </w:tcPr>
          <w:p w14:paraId="26A5D292"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935" w:type="dxa"/>
            <w:tcBorders>
              <w:top w:val="single" w:sz="4" w:space="0" w:color="auto"/>
              <w:bottom w:val="nil"/>
            </w:tcBorders>
            <w:tcMar>
              <w:top w:w="100" w:type="dxa"/>
              <w:left w:w="29" w:type="dxa"/>
              <w:bottom w:w="100" w:type="dxa"/>
              <w:right w:w="29" w:type="dxa"/>
            </w:tcMar>
          </w:tcPr>
          <w:p w14:paraId="428BF90A"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908" w:type="dxa"/>
            <w:tcBorders>
              <w:top w:val="single" w:sz="4" w:space="0" w:color="auto"/>
              <w:bottom w:val="nil"/>
            </w:tcBorders>
            <w:tcMar>
              <w:top w:w="100" w:type="dxa"/>
              <w:left w:w="29" w:type="dxa"/>
              <w:bottom w:w="100" w:type="dxa"/>
              <w:right w:w="29" w:type="dxa"/>
            </w:tcMar>
          </w:tcPr>
          <w:p w14:paraId="0EDDD1D9"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0F129BF6" w14:textId="77777777" w:rsidR="00BB4E57" w:rsidRPr="00C36E41" w:rsidRDefault="00BB4E57" w:rsidP="008D20E9">
      <w:pPr>
        <w:pStyle w:val="Normal1"/>
        <w:spacing w:line="480" w:lineRule="auto"/>
        <w:rPr>
          <w:sz w:val="24"/>
          <w:szCs w:val="24"/>
        </w:rPr>
      </w:pPr>
    </w:p>
    <w:p w14:paraId="57F5E53D" w14:textId="77777777" w:rsidR="00BB4E57" w:rsidRPr="00C36E41" w:rsidRDefault="00C36E41" w:rsidP="00BB4E57">
      <w:pPr>
        <w:rPr>
          <w:sz w:val="24"/>
          <w:szCs w:val="24"/>
        </w:rPr>
      </w:pPr>
      <w:r w:rsidRPr="00C36E41">
        <w:rPr>
          <w:sz w:val="24"/>
          <w:szCs w:val="24"/>
        </w:rPr>
        <w:t>Note: cm=centimeter.</w:t>
      </w:r>
    </w:p>
    <w:p w14:paraId="0F6829D5" w14:textId="77777777" w:rsidR="00BB4E57" w:rsidRPr="00BB4E57" w:rsidRDefault="00BB4E57" w:rsidP="00BB4E57"/>
    <w:p w14:paraId="2A198D99" w14:textId="77777777" w:rsidR="00BB4E57" w:rsidRPr="00BB4E57" w:rsidRDefault="00BB4E57" w:rsidP="00BB4E57"/>
    <w:p w14:paraId="3159E96B" w14:textId="77777777" w:rsidR="00BB4E57" w:rsidRDefault="00BB4E57" w:rsidP="00BB4E57"/>
    <w:p w14:paraId="615C889C"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am Beltran-Sanchez" w:date="2015-07-27T12:07:00Z" w:initials="Hiram">
    <w:p w14:paraId="35F1A13D" w14:textId="77777777" w:rsidR="00F644DA" w:rsidRDefault="00F644DA">
      <w:pPr>
        <w:pStyle w:val="CommentText"/>
      </w:pPr>
      <w:r>
        <w:rPr>
          <w:rStyle w:val="CommentReference"/>
        </w:rPr>
        <w:annotationRef/>
      </w:r>
      <w:r>
        <w:t>I think we need a more catchy title:</w:t>
      </w:r>
    </w:p>
    <w:p w14:paraId="11C36F77" w14:textId="77777777" w:rsidR="00F644DA" w:rsidRDefault="00F644DA">
      <w:pPr>
        <w:pStyle w:val="CommentText"/>
      </w:pPr>
    </w:p>
    <w:p w14:paraId="1197D497" w14:textId="77777777" w:rsidR="00F644DA" w:rsidRDefault="00F644DA">
      <w:pPr>
        <w:pStyle w:val="CommentText"/>
      </w:pPr>
      <w:r>
        <w:t xml:space="preserve">Winning Battles against the War on Cancer: Earlier Detection and Advancements in Treatment </w:t>
      </w:r>
      <w:r w:rsidRPr="00065CBA">
        <w:rPr>
          <w:bCs/>
        </w:rPr>
        <w:t>on Gains in Life Expectancy for US Breast Cancer Patients</w:t>
      </w:r>
      <w:r>
        <w:rPr>
          <w:bCs/>
        </w:rPr>
        <w:t>, 1975 to 2002</w:t>
      </w:r>
      <w:r>
        <w:rPr>
          <w:rStyle w:val="CommentReference"/>
        </w:rPr>
        <w:annotationRef/>
      </w:r>
    </w:p>
  </w:comment>
  <w:comment w:id="2" w:author="TDI" w:date="2015-07-27T11:48:00Z" w:initials="T">
    <w:p w14:paraId="08C36CB7" w14:textId="77777777" w:rsidR="00F644DA" w:rsidRDefault="00F644DA">
      <w:pPr>
        <w:pStyle w:val="CommentText"/>
      </w:pPr>
      <w:r>
        <w:rPr>
          <w:rStyle w:val="CommentReference"/>
        </w:rPr>
        <w:annotationRef/>
      </w:r>
      <w:r>
        <w:t>Keep this part in ()?  Or write as part of the sentence, “…determined by clinical, operative, or pathological assessment.”</w:t>
      </w:r>
    </w:p>
  </w:comment>
  <w:comment w:id="3" w:author="Samir Soneji" w:date="2015-07-28T10:28:00Z" w:initials="SS">
    <w:p w14:paraId="2E420D52" w14:textId="6FD259E5" w:rsidR="003E27F5" w:rsidRDefault="003E27F5">
      <w:pPr>
        <w:pStyle w:val="CommentText"/>
      </w:pPr>
      <w:r>
        <w:rPr>
          <w:rStyle w:val="CommentReference"/>
        </w:rPr>
        <w:annotationRef/>
      </w:r>
      <w:r>
        <w:t>Do we need since we wrote the previous sentence? Would save 18 words.</w:t>
      </w:r>
    </w:p>
  </w:comment>
  <w:comment w:id="7" w:author="TDI" w:date="2015-07-27T11:48:00Z" w:initials="T">
    <w:p w14:paraId="72299961" w14:textId="77777777" w:rsidR="00F644DA" w:rsidRDefault="00F644DA">
      <w:pPr>
        <w:pStyle w:val="CommentText"/>
      </w:pPr>
      <w:r>
        <w:rPr>
          <w:rStyle w:val="CommentReference"/>
        </w:rPr>
        <w:annotationRef/>
      </w:r>
      <w:r>
        <w:t>Edit appendix (e.g., equation numbering)</w:t>
      </w:r>
    </w:p>
    <w:p w14:paraId="40EE1693" w14:textId="77777777" w:rsidR="00F644DA" w:rsidRDefault="00F644DA">
      <w:pPr>
        <w:pStyle w:val="CommentText"/>
      </w:pPr>
    </w:p>
    <w:p w14:paraId="08E4D475" w14:textId="77777777" w:rsidR="00F644DA" w:rsidRDefault="00F644DA">
      <w:pPr>
        <w:pStyle w:val="CommentText"/>
      </w:pPr>
      <w:r>
        <w:t>Hiram: I edited the appendix, let me know what you think.</w:t>
      </w:r>
    </w:p>
  </w:comment>
  <w:comment w:id="6" w:author="TDI" w:date="2015-07-27T15:27:00Z" w:initials="T">
    <w:p w14:paraId="591CBF85" w14:textId="0723597B" w:rsidR="002B0625" w:rsidRDefault="002B0625">
      <w:pPr>
        <w:pStyle w:val="CommentText"/>
      </w:pPr>
      <w:r>
        <w:rPr>
          <w:rStyle w:val="CommentReference"/>
        </w:rPr>
        <w:annotationRef/>
      </w:r>
      <w:r>
        <w:t>Edit sentence to refer to conceptual example in supplement</w:t>
      </w:r>
    </w:p>
  </w:comment>
  <w:comment w:id="8" w:author="TDI" w:date="2015-07-27T15:28:00Z" w:initials="T">
    <w:p w14:paraId="3F55E56F" w14:textId="0F8CA3F2" w:rsidR="000D0DFD" w:rsidRDefault="000D0DFD">
      <w:pPr>
        <w:pStyle w:val="CommentText"/>
      </w:pPr>
      <w:r>
        <w:rPr>
          <w:rStyle w:val="CommentReference"/>
        </w:rPr>
        <w:annotationRef/>
      </w:r>
      <w:r>
        <w:t>Move to appendix</w:t>
      </w:r>
    </w:p>
  </w:comment>
  <w:comment w:id="15" w:author="Hiram Beltran-Sanchez" w:date="2015-07-27T11:48:00Z" w:initials="Hiram">
    <w:p w14:paraId="2E47EAFF" w14:textId="77777777" w:rsidR="00F644DA" w:rsidRDefault="00F644DA">
      <w:pPr>
        <w:pStyle w:val="CommentText"/>
      </w:pPr>
      <w:r>
        <w:rPr>
          <w:rStyle w:val="CommentReference"/>
        </w:rPr>
        <w:annotationRef/>
      </w:r>
      <w:r>
        <w:t>I suggest a small edit in the figure (see attached file)</w:t>
      </w:r>
    </w:p>
  </w:comment>
  <w:comment w:id="20" w:author="Samir Soneji" w:date="2015-07-28T10:32:00Z" w:initials="SS">
    <w:p w14:paraId="14A47D83" w14:textId="11011E37" w:rsidR="003E27F5" w:rsidRDefault="003E27F5">
      <w:pPr>
        <w:pStyle w:val="CommentText"/>
      </w:pPr>
      <w:ins w:id="22" w:author="Samir Soneji" w:date="2015-07-28T10:32:00Z">
        <w:r>
          <w:rPr>
            <w:rStyle w:val="CommentReference"/>
          </w:rPr>
          <w:annotationRef/>
        </w:r>
      </w:ins>
      <w:r>
        <w:t xml:space="preserve">What are the previous </w:t>
      </w:r>
      <w:r>
        <w:t>estimates?</w:t>
      </w:r>
      <w:bookmarkStart w:id="23" w:name="_GoBack"/>
      <w:bookmarkEnd w:id="23"/>
    </w:p>
  </w:comment>
  <w:comment w:id="34" w:author="Samir Soneji" w:date="2015-07-27T11:59:00Z" w:initials="SS">
    <w:p w14:paraId="298C968A" w14:textId="77777777" w:rsidR="00F644DA" w:rsidRDefault="00F644DA">
      <w:pPr>
        <w:pStyle w:val="CommentText"/>
      </w:pPr>
      <w:r>
        <w:rPr>
          <w:rStyle w:val="CommentReference"/>
        </w:rPr>
        <w:annotationRef/>
      </w:r>
      <w:r>
        <w:t>Do we want to do this sensitivity analysis?  I’m thinking yes, although it’s a bit of a pain.</w:t>
      </w:r>
    </w:p>
    <w:p w14:paraId="1177E59B" w14:textId="77777777" w:rsidR="00F644DA" w:rsidRDefault="00F644DA">
      <w:pPr>
        <w:pStyle w:val="CommentText"/>
      </w:pPr>
    </w:p>
    <w:p w14:paraId="3FB02AFF" w14:textId="77777777" w:rsidR="00F644DA" w:rsidRDefault="00F644DA">
      <w:pPr>
        <w:pStyle w:val="CommentText"/>
      </w:pPr>
      <w:r>
        <w:t xml:space="preserve">Hiram: I am not sure about this. It does sound like a major undertaking and I am not sure it would give us a major advantage.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compat>
    <w:compatSetting w:name="compatibilityMode" w:uri="http://schemas.microsoft.com/office/word" w:val="14"/>
  </w:compat>
  <w:rsids>
    <w:rsidRoot w:val="00226350"/>
    <w:rsid w:val="000549FB"/>
    <w:rsid w:val="0006370B"/>
    <w:rsid w:val="00065CBA"/>
    <w:rsid w:val="000B1D4C"/>
    <w:rsid w:val="000C19FF"/>
    <w:rsid w:val="000D0DFD"/>
    <w:rsid w:val="000E2307"/>
    <w:rsid w:val="001019B4"/>
    <w:rsid w:val="00135A0F"/>
    <w:rsid w:val="0019494F"/>
    <w:rsid w:val="002244D3"/>
    <w:rsid w:val="00226350"/>
    <w:rsid w:val="00232A27"/>
    <w:rsid w:val="00293907"/>
    <w:rsid w:val="002B0625"/>
    <w:rsid w:val="00300279"/>
    <w:rsid w:val="00315E0A"/>
    <w:rsid w:val="00330391"/>
    <w:rsid w:val="00354ABC"/>
    <w:rsid w:val="00357FC4"/>
    <w:rsid w:val="0036720A"/>
    <w:rsid w:val="00372E30"/>
    <w:rsid w:val="00373E3D"/>
    <w:rsid w:val="003E0830"/>
    <w:rsid w:val="003E27F5"/>
    <w:rsid w:val="003E78F7"/>
    <w:rsid w:val="00416547"/>
    <w:rsid w:val="00425009"/>
    <w:rsid w:val="00454D9D"/>
    <w:rsid w:val="00474B87"/>
    <w:rsid w:val="0049107A"/>
    <w:rsid w:val="0055083B"/>
    <w:rsid w:val="00584AFD"/>
    <w:rsid w:val="005C5769"/>
    <w:rsid w:val="00610B58"/>
    <w:rsid w:val="00666234"/>
    <w:rsid w:val="00686F13"/>
    <w:rsid w:val="006A4329"/>
    <w:rsid w:val="007327EC"/>
    <w:rsid w:val="00763EE8"/>
    <w:rsid w:val="00786A52"/>
    <w:rsid w:val="008048FF"/>
    <w:rsid w:val="00834B54"/>
    <w:rsid w:val="00871F4B"/>
    <w:rsid w:val="008B1EBF"/>
    <w:rsid w:val="008C01DB"/>
    <w:rsid w:val="008D20E9"/>
    <w:rsid w:val="008D387C"/>
    <w:rsid w:val="00903EAD"/>
    <w:rsid w:val="00950717"/>
    <w:rsid w:val="00987C4E"/>
    <w:rsid w:val="00A01F87"/>
    <w:rsid w:val="00A0398B"/>
    <w:rsid w:val="00A1059B"/>
    <w:rsid w:val="00A82A42"/>
    <w:rsid w:val="00A86484"/>
    <w:rsid w:val="00A92655"/>
    <w:rsid w:val="00A963EB"/>
    <w:rsid w:val="00AB5144"/>
    <w:rsid w:val="00AD3DAC"/>
    <w:rsid w:val="00AE0563"/>
    <w:rsid w:val="00B35181"/>
    <w:rsid w:val="00B53691"/>
    <w:rsid w:val="00B56C03"/>
    <w:rsid w:val="00B75225"/>
    <w:rsid w:val="00B91CFC"/>
    <w:rsid w:val="00BB4E57"/>
    <w:rsid w:val="00BC2E1B"/>
    <w:rsid w:val="00C32860"/>
    <w:rsid w:val="00C35FBF"/>
    <w:rsid w:val="00C36E41"/>
    <w:rsid w:val="00C429CC"/>
    <w:rsid w:val="00C97614"/>
    <w:rsid w:val="00CE77AC"/>
    <w:rsid w:val="00D33B69"/>
    <w:rsid w:val="00D50A70"/>
    <w:rsid w:val="00D825F7"/>
    <w:rsid w:val="00D86190"/>
    <w:rsid w:val="00D90772"/>
    <w:rsid w:val="00DD28C8"/>
    <w:rsid w:val="00DE06B2"/>
    <w:rsid w:val="00DF26D8"/>
    <w:rsid w:val="00E05997"/>
    <w:rsid w:val="00E95610"/>
    <w:rsid w:val="00EB2808"/>
    <w:rsid w:val="00EC7589"/>
    <w:rsid w:val="00F62C08"/>
    <w:rsid w:val="00F644DA"/>
    <w:rsid w:val="00F94264"/>
    <w:rsid w:val="00FB1A51"/>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AA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4469E-6834-9A48-BB09-86481023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14715</Words>
  <Characters>83877</Characters>
  <Application>Microsoft Macintosh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98396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Samir Soneji</cp:lastModifiedBy>
  <cp:revision>3</cp:revision>
  <cp:lastPrinted>2015-07-27T00:04:00Z</cp:lastPrinted>
  <dcterms:created xsi:type="dcterms:W3CDTF">2015-07-28T14:26:00Z</dcterms:created>
  <dcterms:modified xsi:type="dcterms:W3CDTF">2015-07-28T14:32:00Z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id="TyMjZCJv"/&gt;&lt;style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value="0"/&gt;&lt;/prefs&gt;&lt;/data&gt;</vt:lpwstr>
  </property>
</Properties>
</file>