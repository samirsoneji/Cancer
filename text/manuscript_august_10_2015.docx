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960FDB" w14:textId="6E422F1C"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w:t>
      </w:r>
      <w:commentRangeStart w:id="0"/>
      <w:ins w:id="1" w:author="Samir Soneji" w:date="2015-08-10T10:33:00Z">
        <w:r w:rsidR="007178CC">
          <w:rPr>
            <w:bCs/>
            <w:sz w:val="24"/>
            <w:szCs w:val="24"/>
          </w:rPr>
          <w:t>Breast</w:t>
        </w:r>
        <w:commentRangeEnd w:id="0"/>
        <w:r w:rsidR="007178CC">
          <w:rPr>
            <w:rStyle w:val="CommentReference"/>
          </w:rPr>
          <w:commentReference w:id="0"/>
        </w:r>
        <w:r w:rsidR="007178CC">
          <w:rPr>
            <w:bCs/>
            <w:sz w:val="24"/>
            <w:szCs w:val="24"/>
          </w:rPr>
          <w:t xml:space="preserve"> Cancer </w:t>
        </w:r>
      </w:ins>
      <w:r w:rsidRPr="00301872">
        <w:rPr>
          <w:bCs/>
          <w:sz w:val="24"/>
          <w:szCs w:val="24"/>
        </w:rPr>
        <w:t xml:space="preserve">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71EB1122" w14:textId="77777777" w:rsidR="00065CBA" w:rsidRPr="00301872" w:rsidRDefault="00065CBA" w:rsidP="008D20E9">
      <w:pPr>
        <w:pStyle w:val="Normal1"/>
        <w:spacing w:line="240" w:lineRule="auto"/>
        <w:rPr>
          <w:sz w:val="24"/>
          <w:szCs w:val="24"/>
        </w:rPr>
      </w:pPr>
    </w:p>
    <w:p w14:paraId="61FD379E"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4A4B8263"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DD5EF93" w14:textId="77777777" w:rsidR="008D20E9" w:rsidRPr="00301872" w:rsidRDefault="008D20E9" w:rsidP="008D20E9">
      <w:pPr>
        <w:pStyle w:val="Normal1"/>
        <w:spacing w:line="240" w:lineRule="auto"/>
        <w:rPr>
          <w:sz w:val="24"/>
          <w:szCs w:val="24"/>
        </w:rPr>
      </w:pPr>
    </w:p>
    <w:p w14:paraId="2354AB8D"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02460F33" w14:textId="77777777" w:rsidR="00065CBA" w:rsidRPr="00301872" w:rsidRDefault="00065CBA" w:rsidP="008D20E9">
      <w:pPr>
        <w:pStyle w:val="Normal1"/>
        <w:spacing w:line="240" w:lineRule="auto"/>
        <w:rPr>
          <w:sz w:val="24"/>
          <w:szCs w:val="24"/>
        </w:rPr>
      </w:pPr>
    </w:p>
    <w:p w14:paraId="54C1DC3C" w14:textId="352A8D31"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ins w:id="3" w:author="Samir Soneji" w:date="2015-08-10T10:35:00Z">
        <w:r w:rsidR="007178CC" w:rsidRPr="00301872">
          <w:rPr>
            <w:sz w:val="24"/>
            <w:szCs w:val="24"/>
          </w:rPr>
          <w:t>037</w:t>
        </w:r>
        <w:r w:rsidR="007178CC">
          <w:rPr>
            <w:sz w:val="24"/>
            <w:szCs w:val="24"/>
          </w:rPr>
          <w:t>6</w:t>
        </w:r>
        <w:r w:rsidR="007178CC" w:rsidRPr="00301872">
          <w:rPr>
            <w:sz w:val="24"/>
            <w:szCs w:val="24"/>
          </w:rPr>
          <w:t>6</w:t>
        </w:r>
      </w:ins>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2C2AD94B" w14:textId="77777777" w:rsidR="00065CBA" w:rsidRPr="00301872" w:rsidRDefault="00065CBA" w:rsidP="008D20E9">
      <w:pPr>
        <w:pStyle w:val="Normal1"/>
        <w:spacing w:line="240" w:lineRule="auto"/>
        <w:rPr>
          <w:sz w:val="24"/>
          <w:szCs w:val="24"/>
        </w:rPr>
      </w:pPr>
    </w:p>
    <w:p w14:paraId="02DEE785" w14:textId="6F763F8A"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BE2251">
        <w:rPr>
          <w:sz w:val="24"/>
          <w:szCs w:val="24"/>
        </w:rPr>
        <w:t>74</w:t>
      </w:r>
    </w:p>
    <w:p w14:paraId="3C64818E" w14:textId="77777777" w:rsidR="00065CBA" w:rsidRPr="00301872" w:rsidRDefault="00065CBA" w:rsidP="008D20E9">
      <w:pPr>
        <w:pStyle w:val="Normal1"/>
        <w:spacing w:line="240" w:lineRule="auto"/>
        <w:rPr>
          <w:sz w:val="24"/>
          <w:szCs w:val="24"/>
        </w:rPr>
      </w:pPr>
    </w:p>
    <w:p w14:paraId="76CAECD1" w14:textId="77777777" w:rsidR="008D20E9" w:rsidRPr="00301872" w:rsidRDefault="008D20E9" w:rsidP="008D20E9">
      <w:pPr>
        <w:spacing w:line="240" w:lineRule="auto"/>
      </w:pPr>
      <w:r w:rsidRPr="00301872">
        <w:br w:type="page"/>
      </w:r>
    </w:p>
    <w:p w14:paraId="61EC02AA"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362F0D99" w14:textId="77777777" w:rsidR="008D20E9" w:rsidRPr="00301872" w:rsidRDefault="008D20E9" w:rsidP="008D20E9">
      <w:pPr>
        <w:pStyle w:val="Normal1"/>
        <w:spacing w:line="240" w:lineRule="auto"/>
        <w:rPr>
          <w:b/>
          <w:sz w:val="24"/>
          <w:szCs w:val="24"/>
        </w:rPr>
      </w:pPr>
    </w:p>
    <w:p w14:paraId="46297841"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3FF72F01" w14:textId="77777777" w:rsidR="008D20E9" w:rsidRPr="00301872" w:rsidRDefault="008D20E9" w:rsidP="008D20E9">
      <w:pPr>
        <w:pStyle w:val="Normal1"/>
        <w:spacing w:line="240" w:lineRule="auto"/>
        <w:rPr>
          <w:sz w:val="24"/>
          <w:szCs w:val="24"/>
        </w:rPr>
      </w:pPr>
    </w:p>
    <w:p w14:paraId="08D30798"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22D6F79C" w14:textId="77777777" w:rsidR="00AE0563" w:rsidRPr="00301872" w:rsidRDefault="00AE0563" w:rsidP="008D20E9">
      <w:pPr>
        <w:pStyle w:val="Normal1"/>
        <w:spacing w:line="240" w:lineRule="auto"/>
        <w:rPr>
          <w:sz w:val="24"/>
          <w:szCs w:val="24"/>
        </w:rPr>
      </w:pPr>
    </w:p>
    <w:p w14:paraId="2BE5E7A7"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2DF4AC30" w14:textId="77777777" w:rsidR="00AE0563" w:rsidRPr="00301872" w:rsidRDefault="00AE0563" w:rsidP="008D20E9">
      <w:pPr>
        <w:pStyle w:val="Normal1"/>
        <w:spacing w:line="240" w:lineRule="auto"/>
        <w:rPr>
          <w:sz w:val="24"/>
          <w:szCs w:val="24"/>
        </w:rPr>
      </w:pPr>
    </w:p>
    <w:p w14:paraId="1E7E81F6"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764C69A5" w14:textId="77777777" w:rsidR="00077772" w:rsidRPr="00301872" w:rsidRDefault="00077772">
      <w:pPr>
        <w:rPr>
          <w:b/>
          <w:sz w:val="24"/>
          <w:szCs w:val="24"/>
        </w:rPr>
      </w:pPr>
      <w:r w:rsidRPr="00301872">
        <w:rPr>
          <w:b/>
          <w:sz w:val="24"/>
          <w:szCs w:val="24"/>
        </w:rPr>
        <w:br w:type="page"/>
      </w:r>
    </w:p>
    <w:p w14:paraId="6C7DD061" w14:textId="77777777" w:rsidR="00226350" w:rsidRPr="00301872" w:rsidRDefault="00065CBA" w:rsidP="008D20E9">
      <w:pPr>
        <w:pStyle w:val="Normal1"/>
        <w:spacing w:line="480" w:lineRule="auto"/>
      </w:pPr>
      <w:r w:rsidRPr="00301872">
        <w:rPr>
          <w:b/>
          <w:sz w:val="24"/>
          <w:szCs w:val="24"/>
        </w:rPr>
        <w:lastRenderedPageBreak/>
        <w:t>INTRODUCTION</w:t>
      </w:r>
    </w:p>
    <w:p w14:paraId="31B019BE" w14:textId="77777777"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9C1954" w:rsidRPr="00301872">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9C1954" w:rsidRPr="00301872">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4BD85548" w14:textId="77777777" w:rsidR="00226350" w:rsidRPr="00301872" w:rsidRDefault="00407819" w:rsidP="008D20E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arose and persists, in part, because of disagreement </w:t>
      </w:r>
      <w:r w:rsidR="003B2A77" w:rsidRPr="00301872">
        <w:rPr>
          <w:sz w:val="24"/>
          <w:szCs w:val="24"/>
        </w:rPr>
        <w:t xml:space="preserve">over </w:t>
      </w:r>
      <w:r w:rsidR="00065CBA" w:rsidRPr="00301872">
        <w:rPr>
          <w:sz w:val="24"/>
          <w:szCs w:val="24"/>
        </w:rPr>
        <w:t>the value of screening</w:t>
      </w:r>
      <w:r w:rsidR="00E63FFB" w:rsidRPr="00301872">
        <w:rPr>
          <w:sz w:val="24"/>
          <w:szCs w:val="24"/>
        </w:rPr>
        <w:t xml:space="preserve"> and disagreement </w:t>
      </w:r>
      <w:r w:rsidR="003B2A77" w:rsidRPr="00301872">
        <w:rPr>
          <w:sz w:val="24"/>
          <w:szCs w:val="24"/>
        </w:rPr>
        <w:t xml:space="preserve">over </w:t>
      </w:r>
      <w:r w:rsidR="00E63FFB" w:rsidRPr="00301872">
        <w:rPr>
          <w:sz w:val="24"/>
          <w:szCs w:val="24"/>
        </w:rPr>
        <w:t>the precise contributions of earlier detection and advancements in breast cancer treatment</w:t>
      </w:r>
      <w:r w:rsidR="00065CBA" w:rsidRPr="00301872">
        <w:rPr>
          <w:sz w:val="24"/>
          <w:szCs w:val="24"/>
        </w:rPr>
        <w:t xml:space="preserve">.  </w:t>
      </w:r>
      <w:r w:rsidR="00AB5144" w:rsidRPr="00301872">
        <w:rPr>
          <w:sz w:val="24"/>
          <w:szCs w:val="24"/>
        </w:rPr>
        <w:t>For example, t</w:t>
      </w:r>
      <w:r w:rsidR="00065CBA" w:rsidRPr="00301872">
        <w:rPr>
          <w:sz w:val="24"/>
          <w:szCs w:val="24"/>
        </w:rPr>
        <w:t xml:space="preserve">he efficacy of screening </w:t>
      </w:r>
      <w:r w:rsidR="00AB5144" w:rsidRPr="00301872">
        <w:rPr>
          <w:sz w:val="24"/>
          <w:szCs w:val="24"/>
        </w:rPr>
        <w:t xml:space="preserve">among women aged 39 to 49 years </w:t>
      </w:r>
      <w:r w:rsidR="00065CBA" w:rsidRPr="00301872">
        <w:rPr>
          <w:sz w:val="24"/>
          <w:szCs w:val="24"/>
        </w:rPr>
        <w:t xml:space="preserve">from </w:t>
      </w:r>
      <w:r w:rsidR="00AB5144" w:rsidRPr="00301872">
        <w:rPr>
          <w:sz w:val="24"/>
          <w:szCs w:val="24"/>
        </w:rPr>
        <w:t xml:space="preserve">8 </w:t>
      </w:r>
      <w:r w:rsidR="000B1D4C" w:rsidRPr="00301872">
        <w:rPr>
          <w:sz w:val="24"/>
          <w:szCs w:val="24"/>
        </w:rPr>
        <w:t xml:space="preserve">large </w:t>
      </w:r>
      <w:r w:rsidR="00065CBA" w:rsidRPr="00301872">
        <w:rPr>
          <w:sz w:val="24"/>
          <w:szCs w:val="24"/>
        </w:rPr>
        <w:t>randomized trials varie</w:t>
      </w:r>
      <w:r w:rsidR="00AB5144" w:rsidRPr="00301872">
        <w:rPr>
          <w:sz w:val="24"/>
          <w:szCs w:val="24"/>
        </w:rPr>
        <w:t>d</w:t>
      </w:r>
      <w:r w:rsidR="00065CBA" w:rsidRPr="00301872">
        <w:rPr>
          <w:sz w:val="24"/>
          <w:szCs w:val="24"/>
        </w:rPr>
        <w:t xml:space="preserve"> from </w:t>
      </w:r>
      <w:r w:rsidR="00C97614" w:rsidRPr="00301872">
        <w:rPr>
          <w:sz w:val="24"/>
          <w:szCs w:val="24"/>
        </w:rPr>
        <w:t xml:space="preserve">a </w:t>
      </w:r>
      <w:r w:rsidR="00AB5144" w:rsidRPr="00301872">
        <w:rPr>
          <w:sz w:val="24"/>
          <w:szCs w:val="24"/>
        </w:rPr>
        <w:t>0%</w:t>
      </w:r>
      <w:r w:rsidR="00065CBA" w:rsidRPr="00301872">
        <w:rPr>
          <w:sz w:val="24"/>
          <w:szCs w:val="24"/>
        </w:rPr>
        <w:t xml:space="preserve"> </w:t>
      </w:r>
      <w:r w:rsidR="00AB5144" w:rsidRPr="00301872">
        <w:rPr>
          <w:sz w:val="24"/>
          <w:szCs w:val="24"/>
        </w:rPr>
        <w:t>to</w:t>
      </w:r>
      <w:r w:rsidR="00065CBA" w:rsidRPr="00301872">
        <w:rPr>
          <w:sz w:val="24"/>
          <w:szCs w:val="24"/>
        </w:rPr>
        <w:t xml:space="preserve"> </w:t>
      </w:r>
      <w:r w:rsidR="00FB1A51" w:rsidRPr="00301872">
        <w:rPr>
          <w:sz w:val="24"/>
          <w:szCs w:val="24"/>
        </w:rPr>
        <w:t>30</w:t>
      </w:r>
      <w:r w:rsidR="00065CBA" w:rsidRPr="00301872">
        <w:rPr>
          <w:sz w:val="24"/>
          <w:szCs w:val="24"/>
        </w:rPr>
        <w:t>% mortality reduction.</w:t>
      </w:r>
      <w:r w:rsidR="00AB5144" w:rsidRPr="00301872">
        <w:rPr>
          <w:sz w:val="24"/>
          <w:szCs w:val="24"/>
        </w:rPr>
        <w:fldChar w:fldCharType="begin"/>
      </w:r>
      <w:r w:rsidR="009C1954" w:rsidRPr="00301872">
        <w:rPr>
          <w:sz w:val="24"/>
          <w:szCs w:val="24"/>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00AB5144" w:rsidRPr="00301872">
        <w:rPr>
          <w:sz w:val="24"/>
          <w:szCs w:val="24"/>
        </w:rPr>
        <w:fldChar w:fldCharType="separate"/>
      </w:r>
      <w:r w:rsidR="009C1954" w:rsidRPr="00301872">
        <w:rPr>
          <w:sz w:val="24"/>
          <w:szCs w:val="24"/>
          <w:vertAlign w:val="superscript"/>
        </w:rPr>
        <w:t>8</w:t>
      </w:r>
      <w:r w:rsidR="00AB5144" w:rsidRPr="00301872">
        <w:rPr>
          <w:sz w:val="24"/>
          <w:szCs w:val="24"/>
        </w:rPr>
        <w:fldChar w:fldCharType="end"/>
      </w:r>
      <w:r w:rsidR="00065CBA" w:rsidRPr="00301872">
        <w:rPr>
          <w:sz w:val="24"/>
          <w:szCs w:val="24"/>
        </w:rPr>
        <w:t xml:space="preserve"> </w:t>
      </w:r>
      <w:r w:rsidR="00AB5144" w:rsidRPr="00301872">
        <w:rPr>
          <w:sz w:val="24"/>
          <w:szCs w:val="24"/>
        </w:rPr>
        <w:t xml:space="preserve"> Yet</w:t>
      </w:r>
      <w:r w:rsidR="00065CBA" w:rsidRPr="00301872">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w:t>
      </w:r>
      <w:r w:rsidR="0075486B" w:rsidRPr="00301872">
        <w:rPr>
          <w:sz w:val="24"/>
          <w:szCs w:val="24"/>
        </w:rPr>
        <w:t xml:space="preserve"> from 1975 to 2000</w:t>
      </w:r>
      <w:r w:rsidR="00065CBA" w:rsidRPr="00301872">
        <w:rPr>
          <w:sz w:val="24"/>
          <w:szCs w:val="24"/>
        </w:rPr>
        <w:t>: between 28% and 65%.</w:t>
      </w:r>
      <w:r w:rsidR="00135A0F" w:rsidRPr="00301872">
        <w:rPr>
          <w:sz w:val="24"/>
          <w:szCs w:val="24"/>
        </w:rPr>
        <w:fldChar w:fldCharType="begin"/>
      </w:r>
      <w:r w:rsidR="009C1954" w:rsidRPr="0030187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135A0F" w:rsidRPr="00301872">
        <w:rPr>
          <w:sz w:val="24"/>
          <w:szCs w:val="24"/>
          <w:vertAlign w:val="superscript"/>
        </w:rPr>
        <w:t>1</w:t>
      </w:r>
      <w:r w:rsidR="00135A0F" w:rsidRPr="00301872">
        <w:rPr>
          <w:sz w:val="24"/>
          <w:szCs w:val="24"/>
        </w:rPr>
        <w:fldChar w:fldCharType="end"/>
      </w:r>
      <w:r w:rsidR="00065CBA" w:rsidRPr="00301872">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sidRPr="00301872">
        <w:rPr>
          <w:sz w:val="24"/>
          <w:szCs w:val="24"/>
        </w:rPr>
        <w:fldChar w:fldCharType="begin"/>
      </w:r>
      <w:r w:rsidR="009C1954" w:rsidRPr="00301872">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9</w:t>
      </w:r>
      <w:r w:rsidR="00135A0F" w:rsidRPr="00301872">
        <w:rPr>
          <w:sz w:val="24"/>
          <w:szCs w:val="24"/>
        </w:rPr>
        <w:fldChar w:fldCharType="end"/>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w:t>
      </w:r>
      <w:r w:rsidR="00065CBA" w:rsidRPr="00301872">
        <w:rPr>
          <w:sz w:val="24"/>
          <w:szCs w:val="24"/>
        </w:rPr>
        <w:lastRenderedPageBreak/>
        <w:t>separate death from breast cancer and death from competing causes of death (e.g., cardiovascular disease</w:t>
      </w:r>
      <w:r w:rsidR="008659E5" w:rsidRPr="00301872">
        <w:rPr>
          <w:sz w:val="24"/>
          <w:szCs w:val="24"/>
        </w:rPr>
        <w:t xml:space="preserve"> [CVD]</w:t>
      </w:r>
      <w:r w:rsidR="00065CBA" w:rsidRPr="00301872">
        <w:rPr>
          <w:sz w:val="24"/>
          <w:szCs w:val="24"/>
        </w:rPr>
        <w:t xml:space="preserve">).  </w:t>
      </w:r>
    </w:p>
    <w:p w14:paraId="454C7B08" w14:textId="4AE716E6"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among breast cancer patients: [1] earlier detection, [2] advancements in breast cancer treatment, and [3] advancements in the treatment of other diseases.  We measure earlier detection, which resulted 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del w:id="4" w:author="Samir Soneji" w:date="2015-08-10T10:36:00Z">
        <w:r w:rsidR="00BA7BB1" w:rsidRPr="00301872" w:rsidDel="007178CC">
          <w:rPr>
            <w:sz w:val="24"/>
            <w:szCs w:val="24"/>
          </w:rPr>
          <w:delText>their contribution to the gain in life expectancy over time</w:delText>
        </w:r>
      </w:del>
      <w:ins w:id="5" w:author="Samir Soneji" w:date="2015-08-10T10:36:00Z">
        <w:r w:rsidR="007178CC">
          <w:rPr>
            <w:sz w:val="24"/>
            <w:szCs w:val="24"/>
          </w:rPr>
          <w:t>reductions in case fatality rates from breast cancer and competing causes of death, respectively</w:t>
        </w:r>
      </w:ins>
      <w:r w:rsidR="00BA7BB1" w:rsidRPr="00301872">
        <w:rPr>
          <w:sz w:val="24"/>
          <w:szCs w:val="24"/>
        </w:rPr>
        <w:t xml:space="preserve">.  </w:t>
      </w:r>
      <w:r w:rsidRPr="00301872">
        <w:rPr>
          <w:sz w:val="24"/>
          <w:szCs w:val="24"/>
        </w:rPr>
        <w:t>We also quantify how the contribution of earlier detection to gains in life expectancy varied by age at diagnosis.  We utilize an established demographic method based on the observed mortality experience of breast cancer patients.</w:t>
      </w:r>
      <w:r w:rsidR="00135A0F" w:rsidRPr="00301872">
        <w:rPr>
          <w:sz w:val="24"/>
          <w:szCs w:val="24"/>
        </w:rPr>
        <w:fldChar w:fldCharType="begin"/>
      </w:r>
      <w:r w:rsidR="009C1954" w:rsidRPr="00301872">
        <w:rPr>
          <w:sz w:val="24"/>
          <w:szCs w:val="24"/>
        </w:rPr>
        <w:instrText xml:space="preserve"> ADDIN ZOTERO_ITEM CSL_CITATION {"citationID":"5kqhsltqj","properties":{"formattedCitation":"{\\rtf \\super 11,12\\nosupersub{}}","plainCitation":"11,12"},"citationItems":[{"id":728,"uris":["http://zotero.org/users/39665/items/FTIXTTBS"],"uri":["http://zotero.org/users/39665/items/FTIXTTBS"],"itemData":{"id":728,"type":"article-journal","title":"An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sidRPr="00301872">
        <w:rPr>
          <w:sz w:val="24"/>
          <w:szCs w:val="24"/>
        </w:rPr>
        <w:fldChar w:fldCharType="separate"/>
      </w:r>
      <w:r w:rsidR="009C1954" w:rsidRPr="00301872">
        <w:rPr>
          <w:sz w:val="24"/>
          <w:szCs w:val="24"/>
          <w:vertAlign w:val="superscript"/>
        </w:rPr>
        <w:t>11,12</w:t>
      </w:r>
      <w:r w:rsidR="00135A0F" w:rsidRPr="00301872">
        <w:rPr>
          <w:sz w:val="24"/>
          <w:szCs w:val="24"/>
        </w:rPr>
        <w:fldChar w:fldCharType="end"/>
      </w:r>
      <w:r w:rsidRPr="00301872">
        <w:rPr>
          <w:sz w:val="24"/>
          <w:szCs w:val="24"/>
        </w:rPr>
        <w:t xml:space="preserve">  We quantify the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2218AD83" w14:textId="77777777" w:rsidR="00135A0F" w:rsidRPr="00301872" w:rsidRDefault="00135A0F" w:rsidP="008D20E9">
      <w:pPr>
        <w:pStyle w:val="Normal1"/>
        <w:spacing w:line="480" w:lineRule="auto"/>
        <w:rPr>
          <w:b/>
          <w:sz w:val="24"/>
          <w:szCs w:val="24"/>
        </w:rPr>
      </w:pPr>
    </w:p>
    <w:p w14:paraId="27C538A2" w14:textId="77777777" w:rsidR="008D20E9" w:rsidRPr="00301872" w:rsidRDefault="008D20E9" w:rsidP="008D20E9">
      <w:pPr>
        <w:pStyle w:val="Normal1"/>
        <w:spacing w:line="480" w:lineRule="auto"/>
        <w:rPr>
          <w:sz w:val="24"/>
          <w:szCs w:val="24"/>
        </w:rPr>
      </w:pPr>
      <w:r w:rsidRPr="00301872">
        <w:rPr>
          <w:b/>
          <w:sz w:val="24"/>
          <w:szCs w:val="24"/>
        </w:rPr>
        <w:t>2. METHODS</w:t>
      </w:r>
    </w:p>
    <w:p w14:paraId="541A619D" w14:textId="77777777"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 xml:space="preserve">We obtained incidence and mortality data for breast cancer from the </w:t>
      </w:r>
      <w:r w:rsidR="00357CF1" w:rsidRPr="00301872">
        <w:rPr>
          <w:sz w:val="24"/>
          <w:szCs w:val="24"/>
        </w:rPr>
        <w:t xml:space="preserve">US </w:t>
      </w:r>
      <w:r w:rsidRPr="00301872">
        <w:rPr>
          <w:sz w:val="24"/>
          <w:szCs w:val="24"/>
        </w:rPr>
        <w:t xml:space="preserve">National Cancer Institute’s Surveillance, Epidemiology, and End Results (SEER) 9 registry database between 1975 and 2012.  The SEER 9 registries, which cover ~10% of the US population, form the largest, most representative and longest </w:t>
      </w:r>
      <w:r w:rsidRPr="00301872">
        <w:rPr>
          <w:sz w:val="24"/>
          <w:szCs w:val="24"/>
        </w:rPr>
        <w:lastRenderedPageBreak/>
        <w:t xml:space="preserve">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cases.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p>
    <w:p w14:paraId="131F97CF" w14:textId="77777777"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sidRPr="00301872">
        <w:rPr>
          <w:sz w:val="24"/>
          <w:szCs w:val="24"/>
        </w:rPr>
        <w:t xml:space="preserve">  We calculated incidence-based case fatality rates by age group at diagnosis (40-44 to 100+ years), year of diagnosis (1975-2002), tumor size (&lt;1cm, 1-2cm, 2-3cm, 3-5cm, ≥5cm), and cause of death (breast cancer and competing causes of death).  We also calculated the proportion of incident cancer cases by tumor size at diagnosis and year of diagnosis. Supplementary Materials, Section A</w:t>
      </w:r>
      <w:r w:rsidR="00B820C2" w:rsidRPr="00301872">
        <w:rPr>
          <w:sz w:val="24"/>
          <w:szCs w:val="24"/>
        </w:rPr>
        <w:t>,</w:t>
      </w:r>
      <w:r w:rsidR="00632CA1" w:rsidRPr="00301872">
        <w:rPr>
          <w:sz w:val="24"/>
          <w:szCs w:val="24"/>
        </w:rPr>
        <w:t xml:space="preserve"> </w:t>
      </w:r>
      <w:r w:rsidR="00DB3A26" w:rsidRPr="00301872">
        <w:rPr>
          <w:sz w:val="24"/>
          <w:szCs w:val="24"/>
        </w:rPr>
        <w:t>describe</w:t>
      </w:r>
      <w:r w:rsidR="00B820C2" w:rsidRPr="00301872">
        <w:rPr>
          <w:sz w:val="24"/>
          <w:szCs w:val="24"/>
        </w:rPr>
        <w:t>s</w:t>
      </w:r>
      <w:r w:rsidR="00632CA1" w:rsidRPr="00301872">
        <w:rPr>
          <w:sz w:val="24"/>
          <w:szCs w:val="24"/>
        </w:rPr>
        <w:t xml:space="preserve"> the calculation of incidence-based case fatality rates.</w:t>
      </w:r>
    </w:p>
    <w:p w14:paraId="3E0F9686" w14:textId="5040E6E6" w:rsidR="008D20E9" w:rsidRPr="00301872" w:rsidRDefault="008D20E9" w:rsidP="00A453B9">
      <w:pPr>
        <w:pStyle w:val="Normal1"/>
        <w:spacing w:line="480" w:lineRule="auto"/>
        <w:ind w:firstLine="720"/>
        <w:rPr>
          <w:sz w:val="24"/>
          <w:szCs w:val="24"/>
        </w:rPr>
      </w:pPr>
      <w:proofErr w:type="gramStart"/>
      <w:r w:rsidRPr="00301872">
        <w:rPr>
          <w:b/>
          <w:sz w:val="24"/>
          <w:szCs w:val="24"/>
        </w:rPr>
        <w:lastRenderedPageBreak/>
        <w:t>2.2  Analytic</w:t>
      </w:r>
      <w:proofErr w:type="gramEnd"/>
      <w:r w:rsidRPr="00301872">
        <w:rPr>
          <w:b/>
          <w:sz w:val="24"/>
          <w:szCs w:val="24"/>
        </w:rPr>
        <w:t xml:space="preserve"> Methods</w:t>
      </w:r>
      <w:r w:rsidRPr="00301872">
        <w:rPr>
          <w:sz w:val="24"/>
          <w:szCs w:val="24"/>
        </w:rPr>
        <w:t xml:space="preserve">.  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9C1954" w:rsidRPr="00301872">
        <w:rPr>
          <w:sz w:val="24"/>
          <w:szCs w:val="24"/>
        </w:rPr>
        <w:instrText xml:space="preserve"> ADDIN ZOTERO_ITEM CSL_CITATION {"citationID":"14ooshc6r1","properties":{"formattedCitation":"{\\rtf \\super 13\\nosupersub{}}","plainCitation":"13"},"citationItems":[{"id":6677,"uris":["http://zotero.org/users/39665/items/VRTFEVQQ"],"uri":["http://zotero.org/users/39665/items/VRTFEVQQ"],"itemData":{"id":6677,"type":"article-journal","title":"Rate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13</w:t>
      </w:r>
      <w:r w:rsidR="0055083B" w:rsidRPr="00301872">
        <w:rPr>
          <w:sz w:val="24"/>
          <w:szCs w:val="24"/>
        </w:rPr>
        <w:fldChar w:fldCharType="end"/>
      </w:r>
      <w:r w:rsidRPr="00301872">
        <w:rPr>
          <w:sz w:val="24"/>
          <w:szCs w:val="24"/>
        </w:rPr>
        <w:t xml:space="preserve">  Overdiagnosed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del w:id="6" w:author="Samir Soneji" w:date="2015-08-10T10:36:00Z">
        <w:r w:rsidRPr="00301872" w:rsidDel="007178CC">
          <w:rPr>
            <w:sz w:val="24"/>
            <w:szCs w:val="24"/>
          </w:rPr>
          <w:delText>lower</w:delText>
        </w:r>
        <w:r w:rsidR="00360AA5" w:rsidRPr="00301872" w:rsidDel="007178CC">
          <w:rPr>
            <w:sz w:val="24"/>
            <w:szCs w:val="24"/>
          </w:rPr>
          <w:delText>ing</w:delText>
        </w:r>
        <w:r w:rsidRPr="00301872" w:rsidDel="007178CC">
          <w:rPr>
            <w:sz w:val="24"/>
            <w:szCs w:val="24"/>
          </w:rPr>
          <w:delText xml:space="preserve"> the case fatality rate </w:delText>
        </w:r>
      </w:del>
      <w:ins w:id="7" w:author="Samir Soneji" w:date="2015-08-10T10:36:00Z">
        <w:r w:rsidR="007178CC">
          <w:rPr>
            <w:sz w:val="24"/>
            <w:szCs w:val="24"/>
          </w:rPr>
          <w:t xml:space="preserve">increasing exposure </w:t>
        </w:r>
      </w:ins>
      <w:r w:rsidRPr="00301872">
        <w:rPr>
          <w:sz w:val="24"/>
          <w:szCs w:val="24"/>
        </w:rPr>
        <w:t>and rais</w:t>
      </w:r>
      <w:r w:rsidR="00360AA5" w:rsidRPr="00301872">
        <w:rPr>
          <w:sz w:val="24"/>
          <w:szCs w:val="24"/>
        </w:rPr>
        <w:t>ing</w:t>
      </w:r>
      <w:r w:rsidRPr="00301872">
        <w:rPr>
          <w:sz w:val="24"/>
          <w:szCs w:val="24"/>
        </w:rPr>
        <w:t xml:space="preserve"> life expectancy.  Thus, we adjust case fatality mortality 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increase the annual share of smaller sized tumors.  We adjust the share by subtracting the overdiagnosed cases from the annual count of incident cancers and recalculat</w:t>
      </w:r>
      <w:ins w:id="8" w:author="Samir Soneji" w:date="2015-08-10T10:36:00Z">
        <w:r w:rsidR="007178CC">
          <w:rPr>
            <w:sz w:val="24"/>
            <w:szCs w:val="24"/>
          </w:rPr>
          <w:t>ing</w:t>
        </w:r>
      </w:ins>
      <w:del w:id="9" w:author="Samir Soneji" w:date="2015-08-10T10:36:00Z">
        <w:r w:rsidR="00A453B9" w:rsidRPr="00301872" w:rsidDel="007178CC">
          <w:rPr>
            <w:sz w:val="24"/>
            <w:szCs w:val="24"/>
          </w:rPr>
          <w:delText>e</w:delText>
        </w:r>
      </w:del>
      <w:r w:rsidR="00A453B9" w:rsidRPr="00301872">
        <w:rPr>
          <w:sz w:val="24"/>
          <w:szCs w:val="24"/>
        </w:rPr>
        <w:t xml:space="preserve"> the distribution by tumor size</w:t>
      </w:r>
      <w:ins w:id="10" w:author="Samir Soneji" w:date="2015-08-10T10:36:00Z">
        <w:r w:rsidR="007178CC">
          <w:rPr>
            <w:sz w:val="24"/>
            <w:szCs w:val="24"/>
          </w:rPr>
          <w:t xml:space="preserve"> (</w:t>
        </w:r>
      </w:ins>
      <w:del w:id="11" w:author="Samir Soneji" w:date="2015-08-10T10:36:00Z">
        <w:r w:rsidR="00A453B9" w:rsidRPr="00301872" w:rsidDel="007178CC">
          <w:rPr>
            <w:sz w:val="24"/>
            <w:szCs w:val="24"/>
          </w:rPr>
          <w:delText>.</w:delText>
        </w:r>
      </w:del>
      <w:del w:id="12" w:author="Samir Soneji" w:date="2015-08-10T10:37:00Z">
        <w:r w:rsidR="00A453B9" w:rsidRPr="00301872" w:rsidDel="007178CC">
          <w:rPr>
            <w:sz w:val="24"/>
            <w:szCs w:val="24"/>
          </w:rPr>
          <w:delText xml:space="preserve">  </w:delText>
        </w:r>
      </w:del>
      <w:r w:rsidR="00FB5CAE" w:rsidRPr="00301872">
        <w:rPr>
          <w:sz w:val="24"/>
          <w:szCs w:val="24"/>
        </w:rPr>
        <w:t>Supplementary Materials, Section B</w:t>
      </w:r>
      <w:ins w:id="13" w:author="Samir Soneji" w:date="2015-08-10T10:37:00Z">
        <w:r w:rsidR="007178CC">
          <w:rPr>
            <w:sz w:val="24"/>
            <w:szCs w:val="24"/>
          </w:rPr>
          <w:t>)</w:t>
        </w:r>
      </w:ins>
      <w:del w:id="14" w:author="Samir Soneji" w:date="2015-08-10T10:37:00Z">
        <w:r w:rsidR="00DF1B68" w:rsidRPr="00301872" w:rsidDel="007178CC">
          <w:rPr>
            <w:sz w:val="24"/>
            <w:szCs w:val="24"/>
          </w:rPr>
          <w:delText>,</w:delText>
        </w:r>
        <w:r w:rsidR="00FB5CAE" w:rsidRPr="00301872" w:rsidDel="007178CC">
          <w:rPr>
            <w:sz w:val="24"/>
            <w:szCs w:val="24"/>
          </w:rPr>
          <w:delText xml:space="preserve"> </w:delText>
        </w:r>
        <w:r w:rsidR="00DF1B68" w:rsidRPr="00301872" w:rsidDel="007178CC">
          <w:rPr>
            <w:sz w:val="24"/>
            <w:szCs w:val="24"/>
          </w:rPr>
          <w:delText>describes</w:delText>
        </w:r>
        <w:r w:rsidR="00FB5CAE" w:rsidRPr="00301872" w:rsidDel="007178CC">
          <w:rPr>
            <w:sz w:val="24"/>
            <w:szCs w:val="24"/>
          </w:rPr>
          <w:delText xml:space="preserve"> the adjustment </w:delText>
        </w:r>
        <w:r w:rsidR="00DF1B68" w:rsidRPr="00301872" w:rsidDel="007178CC">
          <w:rPr>
            <w:sz w:val="24"/>
            <w:szCs w:val="24"/>
          </w:rPr>
          <w:delText xml:space="preserve">procedure </w:delText>
        </w:r>
        <w:r w:rsidR="00FB5CAE" w:rsidRPr="00301872" w:rsidDel="007178CC">
          <w:rPr>
            <w:sz w:val="24"/>
            <w:szCs w:val="24"/>
          </w:rPr>
          <w:delText>for overdiagnosis</w:delText>
        </w:r>
      </w:del>
      <w:r w:rsidR="00FB5CAE" w:rsidRPr="00301872">
        <w:rPr>
          <w:sz w:val="24"/>
          <w:szCs w:val="24"/>
        </w:rPr>
        <w:t>.</w:t>
      </w:r>
      <w:r w:rsidRPr="00301872">
        <w:rPr>
          <w:b/>
          <w:sz w:val="24"/>
          <w:szCs w:val="24"/>
        </w:rPr>
        <w:tab/>
      </w:r>
    </w:p>
    <w:p w14:paraId="46E72238" w14:textId="74BCCCF1" w:rsidR="00E60B7E" w:rsidRPr="00301872" w:rsidRDefault="008D20E9" w:rsidP="004A5FDB">
      <w:pPr>
        <w:pStyle w:val="Normal1"/>
        <w:spacing w:line="480" w:lineRule="auto"/>
        <w:ind w:firstLine="720"/>
        <w:rPr>
          <w:sz w:val="24"/>
          <w:szCs w:val="24"/>
        </w:rPr>
      </w:pPr>
      <w:r w:rsidRPr="00301872">
        <w:rPr>
          <w:sz w:val="24"/>
          <w:szCs w:val="24"/>
        </w:rPr>
        <w:t xml:space="preserve">We estimated life expectancy </w:t>
      </w:r>
      <w:r w:rsidR="0055083B" w:rsidRPr="00301872">
        <w:rPr>
          <w:sz w:val="24"/>
          <w:szCs w:val="24"/>
        </w:rPr>
        <w:t xml:space="preserve">at age 40 </w:t>
      </w:r>
      <w:r w:rsidRPr="00301872">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sidRPr="00301872">
        <w:rPr>
          <w:sz w:val="24"/>
          <w:szCs w:val="24"/>
        </w:rPr>
        <w:fldChar w:fldCharType="begin"/>
      </w:r>
      <w:r w:rsidR="009C1954" w:rsidRPr="00301872">
        <w:rPr>
          <w:sz w:val="24"/>
          <w:szCs w:val="24"/>
        </w:rPr>
        <w:instrText xml:space="preserve"> ADDIN ZOTERO_ITEM CSL_CITATION {"citationID":"2hskcuosr9","properties":{"formattedCitation":"{\\rtf \\super 14\\nosupersub{}}","plainCitation":"14"},"citationItems":[{"id":996,"uris":["http://zotero.org/users/39665/items/KZ9G4R25"],"uri":["http://zotero.org/users/39665/items/KZ9G4R25"],"itemData":{"id":996,"type":"book","title":"Demography: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sidRPr="00301872">
        <w:rPr>
          <w:sz w:val="24"/>
          <w:szCs w:val="24"/>
        </w:rPr>
        <w:fldChar w:fldCharType="separate"/>
      </w:r>
      <w:r w:rsidR="009C1954" w:rsidRPr="00301872">
        <w:rPr>
          <w:sz w:val="24"/>
          <w:szCs w:val="24"/>
          <w:vertAlign w:val="superscript"/>
        </w:rPr>
        <w:t>14</w:t>
      </w:r>
      <w:r w:rsidR="0055083B" w:rsidRPr="00301872">
        <w:rPr>
          <w:sz w:val="24"/>
          <w:szCs w:val="24"/>
        </w:rPr>
        <w:fldChar w:fldCharType="end"/>
      </w:r>
      <w:r w:rsidRPr="00301872">
        <w:rPr>
          <w:sz w:val="24"/>
          <w:szCs w:val="24"/>
        </w:rPr>
        <w:t xml:space="preserve">  We create separate life tables for each tumor size and for each year, which produces annual tumor size-specific life expectancies</w:t>
      </w:r>
      <w:r w:rsidR="00460A12" w:rsidRPr="00301872">
        <w:rPr>
          <w:sz w:val="24"/>
          <w:szCs w:val="24"/>
        </w:rPr>
        <w:t xml:space="preserve"> (Supplementary Materials, Section C)</w:t>
      </w:r>
      <w:r w:rsidRPr="00301872">
        <w:rPr>
          <w:sz w:val="24"/>
          <w:szCs w:val="24"/>
        </w:rPr>
        <w:t xml:space="preserve">.  Overall life expectancy equals the weighted sum of tumor size-specific life expectancies, where the weights correspond to the annual share of each tumor size. </w:t>
      </w:r>
      <w:r w:rsidR="0040048B" w:rsidRPr="00301872">
        <w:rPr>
          <w:sz w:val="24"/>
          <w:szCs w:val="24"/>
        </w:rPr>
        <w:t xml:space="preserve"> </w:t>
      </w:r>
      <w:ins w:id="15" w:author="Samir Soneji" w:date="2015-08-10T10:47:00Z">
        <w:r w:rsidR="004A5FDB" w:rsidRPr="004A5FDB">
          <w:rPr>
            <w:sz w:val="24"/>
            <w:szCs w:val="24"/>
            <w:highlight w:val="yellow"/>
          </w:rPr>
          <w:t xml:space="preserve">Hiram </w:t>
        </w:r>
      </w:ins>
      <w:ins w:id="16" w:author="Samir Soneji" w:date="2015-08-10T10:50:00Z">
        <w:r w:rsidR="004A5FDB" w:rsidRPr="004A5FDB">
          <w:rPr>
            <w:sz w:val="24"/>
            <w:szCs w:val="24"/>
            <w:highlight w:val="yellow"/>
          </w:rPr>
          <w:t>–</w:t>
        </w:r>
      </w:ins>
      <w:ins w:id="17" w:author="Samir Soneji" w:date="2015-08-10T10:47:00Z">
        <w:r w:rsidR="004A5FDB" w:rsidRPr="004A5FDB">
          <w:rPr>
            <w:sz w:val="24"/>
            <w:szCs w:val="24"/>
            <w:highlight w:val="yellow"/>
          </w:rPr>
          <w:t xml:space="preserve"> I </w:t>
        </w:r>
      </w:ins>
      <w:ins w:id="18" w:author="Samir Soneji" w:date="2015-08-10T10:50:00Z">
        <w:r w:rsidR="004A5FDB" w:rsidRPr="004A5FDB">
          <w:rPr>
            <w:sz w:val="24"/>
            <w:szCs w:val="24"/>
            <w:highlight w:val="yellow"/>
          </w:rPr>
          <w:t>think we need a sentence that briefly describes the cause-deleted life tables and associated decrement life tables.</w:t>
        </w:r>
        <w:r w:rsidR="004A5FDB">
          <w:rPr>
            <w:sz w:val="24"/>
            <w:szCs w:val="24"/>
          </w:rPr>
          <w:t xml:space="preserve">  </w:t>
        </w:r>
      </w:ins>
      <w:r w:rsidR="00E60B7E" w:rsidRPr="00301872">
        <w:rPr>
          <w:sz w:val="24"/>
          <w:szCs w:val="24"/>
        </w:rPr>
        <w:t xml:space="preserve">Using an established demographic method, we calculated how much of the change in life expectancy over time was the result </w:t>
      </w:r>
      <w:proofErr w:type="gramStart"/>
      <w:r w:rsidR="00E60B7E" w:rsidRPr="00301872">
        <w:rPr>
          <w:sz w:val="24"/>
          <w:szCs w:val="24"/>
        </w:rPr>
        <w:t xml:space="preserve">of </w:t>
      </w:r>
      <w:ins w:id="19" w:author="Samir Soneji" w:date="2015-08-10T10:50:00Z">
        <w:r w:rsidR="00E60B7E" w:rsidRPr="00301872">
          <w:rPr>
            <w:sz w:val="24"/>
            <w:szCs w:val="24"/>
          </w:rPr>
          <w:t>:</w:t>
        </w:r>
        <w:proofErr w:type="gramEnd"/>
        <w:r w:rsidR="00E60B7E" w:rsidRPr="00301872">
          <w:rPr>
            <w:sz w:val="24"/>
            <w:szCs w:val="24"/>
          </w:rPr>
          <w:t xml:space="preserve"> [1] shifts toward smaller sized tumors at diagnosis from earlier detection, [2] reductions in case fatality rates from breast cancer from advancements in breast cancer treatment, and [3] reductions in case fatality rates from competing causes of death from advancements in the treatment of other diseases</w:t>
        </w:r>
      </w:ins>
      <w:del w:id="20" w:author="Samir Soneji" w:date="2015-08-10T10:50:00Z">
        <w:r w:rsidR="00E60B7E" w:rsidRPr="00301872" w:rsidDel="00E60B7E">
          <w:rPr>
            <w:sz w:val="24"/>
            <w:szCs w:val="24"/>
          </w:rPr>
          <w:delText>changes in the aforementioned three factors</w:delText>
        </w:r>
      </w:del>
      <w:r w:rsidR="00E60B7E" w:rsidRPr="00301872">
        <w:rPr>
          <w:sz w:val="24"/>
          <w:szCs w:val="24"/>
        </w:rPr>
        <w:t>.</w:t>
      </w:r>
      <w:r w:rsidR="00E60B7E" w:rsidRPr="00301872">
        <w:rPr>
          <w:sz w:val="24"/>
          <w:szCs w:val="24"/>
        </w:rPr>
        <w:fldChar w:fldCharType="begin"/>
      </w:r>
      <w:r w:rsidR="00E60B7E" w:rsidRPr="00301872">
        <w:rPr>
          <w:sz w:val="24"/>
          <w:szCs w:val="24"/>
        </w:rPr>
        <w:instrText xml:space="preserve"> ADDIN ZOTERO_ITEM CSL_CITATION {"citationID":"29od6676ha","properties":{"formattedCitation":"{\\rtf \\super 11,12,15\\nosupersub{}}","plainCitation":"11,12,15"},"citationItems":[{"id":6679,"uris":["http://zotero.org/users/39665/items/G8VW6934"],"uri":["http://zotero.org/users/39665/items/G8VW6934"],"itemData":{"id":6679,"type":"article-journal","title":"Components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E60B7E" w:rsidRPr="00301872">
        <w:rPr>
          <w:sz w:val="24"/>
          <w:szCs w:val="24"/>
        </w:rPr>
        <w:fldChar w:fldCharType="separate"/>
      </w:r>
      <w:r w:rsidR="00E60B7E" w:rsidRPr="00301872">
        <w:rPr>
          <w:sz w:val="24"/>
          <w:szCs w:val="24"/>
          <w:vertAlign w:val="superscript"/>
        </w:rPr>
        <w:t>11,12,15</w:t>
      </w:r>
      <w:r w:rsidR="00E60B7E" w:rsidRPr="00301872">
        <w:rPr>
          <w:sz w:val="24"/>
          <w:szCs w:val="24"/>
        </w:rPr>
        <w:fldChar w:fldCharType="end"/>
      </w:r>
      <w:proofErr w:type="gramStart"/>
      <w:r w:rsidR="00E60B7E" w:rsidRPr="00301872">
        <w:rPr>
          <w:sz w:val="24"/>
          <w:szCs w:val="24"/>
        </w:rPr>
        <w:t xml:space="preserve">  We</w:t>
      </w:r>
      <w:proofErr w:type="gramEnd"/>
      <w:r w:rsidR="00E60B7E" w:rsidRPr="00301872">
        <w:rPr>
          <w:sz w:val="24"/>
          <w:szCs w:val="24"/>
        </w:rPr>
        <w:t xml:space="preserve"> schematically represent our approach in Supplementary Materials Sections D-G. </w:t>
      </w:r>
    </w:p>
    <w:p w14:paraId="770E609A" w14:textId="7EFCF8DE" w:rsidR="008D20E9" w:rsidRPr="00301872" w:rsidDel="004A5FDB" w:rsidRDefault="00C32860" w:rsidP="008D20E9">
      <w:pPr>
        <w:pStyle w:val="Normal1"/>
        <w:spacing w:line="480" w:lineRule="auto"/>
        <w:ind w:firstLine="720"/>
        <w:rPr>
          <w:del w:id="21" w:author="Samir Soneji" w:date="2015-08-10T10:50:00Z"/>
          <w:sz w:val="24"/>
          <w:szCs w:val="24"/>
        </w:rPr>
      </w:pPr>
      <w:del w:id="22" w:author="Samir Soneji" w:date="2015-08-10T10:50:00Z">
        <w:r w:rsidRPr="00301872" w:rsidDel="004A5FDB">
          <w:rPr>
            <w:sz w:val="24"/>
            <w:szCs w:val="24"/>
          </w:rPr>
          <w:delText>The g</w:delText>
        </w:r>
        <w:r w:rsidR="008D20E9" w:rsidRPr="00301872" w:rsidDel="004A5FDB">
          <w:rPr>
            <w:sz w:val="24"/>
            <w:szCs w:val="24"/>
          </w:rPr>
          <w:delText>ain in life expectancy among breast cancer patients over time depend</w:delText>
        </w:r>
        <w:r w:rsidRPr="00301872" w:rsidDel="004A5FDB">
          <w:rPr>
            <w:sz w:val="24"/>
            <w:szCs w:val="24"/>
          </w:rPr>
          <w:delText>s</w:delText>
        </w:r>
        <w:r w:rsidR="008D20E9" w:rsidRPr="00301872" w:rsidDel="004A5FDB">
          <w:rPr>
            <w:sz w:val="24"/>
            <w:szCs w:val="24"/>
          </w:rPr>
          <w:delText xml:space="preserve"> on three factors: [1] shifts toward </w:delText>
        </w:r>
        <w:r w:rsidR="008D20E9" w:rsidRPr="00301872" w:rsidDel="004A5FDB">
          <w:rPr>
            <w:sz w:val="24"/>
            <w:szCs w:val="24"/>
          </w:rPr>
          <w:lastRenderedPageBreak/>
          <w:delText>smaller sized tumors at diagnosis</w:delText>
        </w:r>
        <w:r w:rsidR="003B2A77" w:rsidRPr="00301872" w:rsidDel="004A5FDB">
          <w:rPr>
            <w:sz w:val="24"/>
            <w:szCs w:val="24"/>
          </w:rPr>
          <w:delText xml:space="preserve"> from earlier detection</w:delText>
        </w:r>
        <w:r w:rsidR="008D20E9" w:rsidRPr="00301872" w:rsidDel="004A5FDB">
          <w:rPr>
            <w:sz w:val="24"/>
            <w:szCs w:val="24"/>
          </w:rPr>
          <w:delText>, [2] reductions in case fatality rates from breast cancer</w:delText>
        </w:r>
        <w:r w:rsidR="003B2A77" w:rsidRPr="00301872" w:rsidDel="004A5FDB">
          <w:rPr>
            <w:sz w:val="24"/>
            <w:szCs w:val="24"/>
          </w:rPr>
          <w:delText xml:space="preserve"> from advancements in breast cancer treatment,</w:delText>
        </w:r>
        <w:r w:rsidR="008D20E9" w:rsidRPr="00301872" w:rsidDel="004A5FDB">
          <w:rPr>
            <w:sz w:val="24"/>
            <w:szCs w:val="24"/>
          </w:rPr>
          <w:delText xml:space="preserve"> and [3] reductions in case fatality rates from competing causes of death</w:delText>
        </w:r>
        <w:r w:rsidR="003B2A77" w:rsidRPr="00301872" w:rsidDel="004A5FDB">
          <w:rPr>
            <w:sz w:val="24"/>
            <w:szCs w:val="24"/>
          </w:rPr>
          <w:delText xml:space="preserve"> from advancements in the treatment of other diseases</w:delText>
        </w:r>
        <w:r w:rsidR="008D20E9" w:rsidRPr="00301872" w:rsidDel="004A5FDB">
          <w:rPr>
            <w:sz w:val="24"/>
            <w:szCs w:val="24"/>
          </w:rPr>
          <w:delText xml:space="preserve">.  </w:delText>
        </w:r>
      </w:del>
    </w:p>
    <w:p w14:paraId="7D9CF08C" w14:textId="5A0F08D6" w:rsidR="008D20E9" w:rsidRPr="00301872" w:rsidRDefault="008D20E9" w:rsidP="008D20E9">
      <w:pPr>
        <w:pStyle w:val="Normal1"/>
        <w:spacing w:line="480" w:lineRule="auto"/>
        <w:ind w:firstLine="720"/>
        <w:rPr>
          <w:sz w:val="24"/>
          <w:szCs w:val="24"/>
        </w:rPr>
      </w:pPr>
      <w:r w:rsidRPr="00301872">
        <w:rPr>
          <w:sz w:val="24"/>
          <w:szCs w:val="24"/>
        </w:rPr>
        <w:t xml:space="preserve">The shift toward smaller sized tumors at diagnosis occurs when incidence rates for smaller sized tumors increase more over time than the incidence rates of larger sized tumors.  </w:t>
      </w:r>
      <w:r w:rsidR="00360AA5" w:rsidRPr="00301872">
        <w:rPr>
          <w:sz w:val="24"/>
          <w:szCs w:val="24"/>
        </w:rPr>
        <w:t>G</w:t>
      </w:r>
      <w:r w:rsidRPr="00301872">
        <w:rPr>
          <w:sz w:val="24"/>
          <w:szCs w:val="24"/>
        </w:rPr>
        <w:t xml:space="preserve">rowth of the share of smaller sized tumors implies an increase in their contribution to gains in overall life expectancy, while shrinkage of the share of larger sized tumors implies a </w:t>
      </w:r>
      <w:r w:rsidR="00A963EB" w:rsidRPr="00301872">
        <w:rPr>
          <w:sz w:val="24"/>
          <w:szCs w:val="24"/>
        </w:rPr>
        <w:t xml:space="preserve">decrease </w:t>
      </w:r>
      <w:r w:rsidRPr="00301872">
        <w:rPr>
          <w:sz w:val="24"/>
          <w:szCs w:val="24"/>
        </w:rPr>
        <w:t xml:space="preserve">in their contribution. </w:t>
      </w:r>
    </w:p>
    <w:p w14:paraId="08C52DC3" w14:textId="77777777" w:rsidR="004C16D0" w:rsidRPr="00301872" w:rsidRDefault="008D20E9" w:rsidP="004C16D0">
      <w:pPr>
        <w:pStyle w:val="Normal1"/>
        <w:spacing w:line="480" w:lineRule="auto"/>
        <w:rPr>
          <w:sz w:val="24"/>
          <w:szCs w:val="24"/>
        </w:rPr>
      </w:pPr>
      <w:r w:rsidRPr="00301872">
        <w:rPr>
          <w:sz w:val="24"/>
          <w:szCs w:val="24"/>
        </w:rPr>
        <w:t xml:space="preserve">        </w:t>
      </w:r>
      <w:r w:rsidRPr="00301872">
        <w:rPr>
          <w:sz w:val="24"/>
          <w:szCs w:val="24"/>
        </w:rPr>
        <w:tab/>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lower bound a</w:t>
      </w:r>
      <w:r w:rsidR="008B7512" w:rsidRPr="00301872">
        <w:rPr>
          <w:sz w:val="24"/>
          <w:szCs w:val="24"/>
        </w:rPr>
        <w:t>t its theoretical minimum of 0% and</w:t>
      </w:r>
      <w:r w:rsidR="004C16D0" w:rsidRPr="00301872">
        <w:rPr>
          <w:sz w:val="24"/>
          <w:szCs w:val="24"/>
        </w:rPr>
        <w:t xml:space="preserve"> the upper bound based on the highest estimate from randomized screening trials and observational studies.</w:t>
      </w:r>
      <w:r w:rsidR="004C16D0" w:rsidRPr="00301872">
        <w:rPr>
          <w:sz w:val="24"/>
          <w:szCs w:val="24"/>
        </w:rPr>
        <w:fldChar w:fldCharType="begin"/>
      </w:r>
      <w:r w:rsidR="009C1954" w:rsidRPr="00301872">
        <w:rPr>
          <w:sz w:val="24"/>
          <w:szCs w:val="24"/>
        </w:rPr>
        <w:instrText xml:space="preserve"> ADDIN ZOTERO_ITEM CSL_CITATION {"citationID":"2ob10r5fsc","properties":{"formattedCitation":"{\\rtf \\super 16\\uc0\\u8211{}20\\nosupersub{}}","plainCitation":"16–20"},"citationItems":[{"id":6548,"uris":["http://zotero.org/users/39665/items/7UUPB59V"],"uri":["http://zotero.org/users/39665/items/7UUPB59V"],"itemData":{"id":6548,"type":"article-journal","title":"Quantifying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r w:rsidR="009C1954" w:rsidRPr="00301872">
        <w:rPr>
          <w:sz w:val="24"/>
          <w:szCs w:val="24"/>
          <w:vertAlign w:val="superscript"/>
        </w:rPr>
        <w:t>16–20</w:t>
      </w:r>
      <w:r w:rsidR="004C16D0" w:rsidRPr="00301872">
        <w:rPr>
          <w:sz w:val="24"/>
          <w:szCs w:val="24"/>
        </w:rPr>
        <w:fldChar w:fldCharType="end"/>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r w:rsidR="008B7512" w:rsidRPr="00301872">
        <w:rPr>
          <w:sz w:val="24"/>
          <w:szCs w:val="24"/>
        </w:rPr>
        <w:t>who subsequently died of breast cancer within 10 years (3%).</w:t>
      </w:r>
    </w:p>
    <w:p w14:paraId="0F7951E8" w14:textId="77777777" w:rsidR="004C16D0" w:rsidRPr="00301872" w:rsidRDefault="004C16D0" w:rsidP="008D20E9">
      <w:pPr>
        <w:pStyle w:val="Normal1"/>
        <w:spacing w:line="480" w:lineRule="auto"/>
        <w:rPr>
          <w:sz w:val="24"/>
          <w:szCs w:val="24"/>
        </w:rPr>
      </w:pPr>
    </w:p>
    <w:p w14:paraId="3C47F05F" w14:textId="77777777" w:rsidR="008D20E9" w:rsidRPr="00301872" w:rsidRDefault="008D20E9" w:rsidP="008D20E9">
      <w:pPr>
        <w:pStyle w:val="Normal1"/>
        <w:spacing w:line="480" w:lineRule="auto"/>
        <w:rPr>
          <w:sz w:val="24"/>
          <w:szCs w:val="24"/>
        </w:rPr>
      </w:pPr>
      <w:r w:rsidRPr="00301872">
        <w:rPr>
          <w:b/>
          <w:sz w:val="24"/>
          <w:szCs w:val="24"/>
        </w:rPr>
        <w:t>3.  RESULTS</w:t>
      </w:r>
    </w:p>
    <w:p w14:paraId="2EDD441B" w14:textId="77777777" w:rsidR="00666234" w:rsidRPr="00301872" w:rsidRDefault="008D20E9" w:rsidP="008D20E9">
      <w:pPr>
        <w:pStyle w:val="Normal1"/>
        <w:spacing w:line="480" w:lineRule="auto"/>
        <w:ind w:firstLine="720"/>
      </w:pPr>
      <w:proofErr w:type="gramStart"/>
      <w:r w:rsidRPr="00301872">
        <w:rPr>
          <w:b/>
          <w:sz w:val="24"/>
          <w:szCs w:val="24"/>
        </w:rPr>
        <w:lastRenderedPageBreak/>
        <w:t>3.1.  Incidence Rates, Size Distribution, and Case Fatality Rates.</w:t>
      </w:r>
      <w:proofErr w:type="gramEnd"/>
      <w:r w:rsidRPr="00301872">
        <w:rPr>
          <w:sz w:val="24"/>
          <w:szCs w:val="24"/>
        </w:rPr>
        <w:t xml:space="preserve">  The incidence rate of &lt;1cm and 1-2cm tumors increased between 1975 and 2002 (Figure </w:t>
      </w:r>
      <w:r w:rsidR="00863353" w:rsidRPr="00301872">
        <w:rPr>
          <w:sz w:val="24"/>
          <w:szCs w:val="24"/>
        </w:rPr>
        <w:t>1</w:t>
      </w:r>
      <w:r w:rsidRPr="00301872">
        <w:rPr>
          <w:sz w:val="24"/>
          <w:szCs w:val="24"/>
        </w:rPr>
        <w:t>, Panel A).  For example, the incidence rate of &lt;1cm tumors rose from 42 to 350 cases per 100,000 over this time period</w:t>
      </w:r>
      <w:commentRangeStart w:id="23"/>
      <w:r w:rsidRPr="004A5FDB">
        <w:rPr>
          <w:strike/>
          <w:sz w:val="24"/>
          <w:szCs w:val="24"/>
          <w:rPrChange w:id="24" w:author="Samir Soneji" w:date="2015-08-10T10:51:00Z">
            <w:rPr>
              <w:sz w:val="24"/>
              <w:szCs w:val="24"/>
            </w:rPr>
          </w:rPrChange>
        </w:rPr>
        <w:t>. The steepest gain occurred between 1984 and 1988.</w:t>
      </w:r>
      <w:r w:rsidRPr="00301872">
        <w:rPr>
          <w:sz w:val="24"/>
          <w:szCs w:val="24"/>
        </w:rPr>
        <w:t xml:space="preserve"> </w:t>
      </w:r>
      <w:commentRangeEnd w:id="23"/>
      <w:r w:rsidR="004A5FDB">
        <w:rPr>
          <w:rStyle w:val="CommentReference"/>
        </w:rPr>
        <w:commentReference w:id="23"/>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p>
    <w:p w14:paraId="798A803E" w14:textId="0C4EEAE9" w:rsidR="008D20E9" w:rsidRPr="00301872" w:rsidRDefault="008D20E9" w:rsidP="008D20E9">
      <w:pPr>
        <w:pStyle w:val="Normal1"/>
        <w:spacing w:line="480" w:lineRule="auto"/>
        <w:rPr>
          <w:sz w:val="24"/>
          <w:szCs w:val="24"/>
        </w:rPr>
      </w:pPr>
      <w:r w:rsidRPr="00301872">
        <w:rPr>
          <w:sz w:val="24"/>
          <w:szCs w:val="24"/>
        </w:rPr>
        <w:tab/>
        <w:t xml:space="preserve">The annual share of the &lt;1cm and 1-2cm tumors grew over time because their incidence rates increased more than those of larger sized tumors (Figure </w:t>
      </w:r>
      <w:r w:rsidR="00863353" w:rsidRPr="00301872">
        <w:rPr>
          <w:sz w:val="24"/>
          <w:szCs w:val="24"/>
        </w:rPr>
        <w:t>1</w:t>
      </w:r>
      <w:r w:rsidRPr="00301872">
        <w:rPr>
          <w:sz w:val="24"/>
          <w:szCs w:val="24"/>
        </w:rPr>
        <w:t>, Panel B). For example, the annual share grew from 5% to 21% for &lt;1cm tumors</w:t>
      </w:r>
      <w:del w:id="25" w:author="Samir Soneji" w:date="2015-08-10T10:51:00Z">
        <w:r w:rsidRPr="00301872" w:rsidDel="004A5FDB">
          <w:rPr>
            <w:sz w:val="24"/>
            <w:szCs w:val="24"/>
          </w:rPr>
          <w:delText xml:space="preserve"> between 1975 </w:delText>
        </w:r>
        <w:r w:rsidR="00077772" w:rsidRPr="00301872" w:rsidDel="004A5FDB">
          <w:rPr>
            <w:sz w:val="24"/>
            <w:szCs w:val="24"/>
          </w:rPr>
          <w:delText xml:space="preserve">and </w:delText>
        </w:r>
        <w:r w:rsidRPr="00301872" w:rsidDel="004A5FDB">
          <w:rPr>
            <w:sz w:val="24"/>
            <w:szCs w:val="24"/>
          </w:rPr>
          <w:delText>2002</w:delText>
        </w:r>
      </w:del>
      <w:r w:rsidRPr="00301872">
        <w:rPr>
          <w:sz w:val="24"/>
          <w:szCs w:val="24"/>
        </w:rPr>
        <w:t xml:space="preserve">.  In contrast, the annual share decreased from 25% to 17% for 2-3cm tumors, from 30% to 17% for 3-5cm tumors, and from 15% to 10% for </w:t>
      </w:r>
      <w:r w:rsidR="00F16533" w:rsidRPr="00301872">
        <w:rPr>
          <w:sz w:val="24"/>
          <w:szCs w:val="24"/>
        </w:rPr>
        <w:t>≥5</w:t>
      </w:r>
      <w:r w:rsidRPr="00301872">
        <w:rPr>
          <w:sz w:val="24"/>
          <w:szCs w:val="24"/>
        </w:rPr>
        <w:t>cm tumors.</w:t>
      </w:r>
    </w:p>
    <w:p w14:paraId="5166D2D1" w14:textId="7777777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sized tumors than smaller sized tumors between 1975 and 2002 (Figure </w:t>
      </w:r>
      <w:r w:rsidR="00863353" w:rsidRPr="00301872">
        <w:rPr>
          <w:sz w:val="24"/>
          <w:szCs w:val="24"/>
        </w:rPr>
        <w:t>1</w:t>
      </w:r>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70B28559" w14:textId="77777777" w:rsidR="00A92655" w:rsidRPr="00301872" w:rsidRDefault="008D20E9" w:rsidP="00A92655">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r w:rsidR="001D0377" w:rsidRPr="00301872">
        <w:rPr>
          <w:sz w:val="24"/>
          <w:szCs w:val="24"/>
        </w:rPr>
        <w:t>L</w:t>
      </w:r>
      <w:r w:rsidRPr="00301872">
        <w:rPr>
          <w:sz w:val="24"/>
          <w:szCs w:val="24"/>
        </w:rPr>
        <w:t xml:space="preserve">ife expectancy increased 10.94 years between 1975 and 2002 for a 40-year old newly diagnosed breast cancer patient (Figure </w:t>
      </w:r>
      <w:r w:rsidR="00863353" w:rsidRPr="00301872">
        <w:rPr>
          <w:sz w:val="24"/>
          <w:szCs w:val="24"/>
        </w:rPr>
        <w:t>2</w:t>
      </w:r>
      <w:r w:rsidRPr="00301872">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w:t>
      </w:r>
      <w:r w:rsidRPr="00301872">
        <w:rPr>
          <w:sz w:val="24"/>
          <w:szCs w:val="24"/>
        </w:rPr>
        <w:lastRenderedPageBreak/>
        <w:t xml:space="preserve">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0BB296FB" w14:textId="1C95950E" w:rsidR="008D20E9" w:rsidRPr="00301872" w:rsidRDefault="008D20E9" w:rsidP="000549FB">
      <w:pPr>
        <w:pStyle w:val="Normal1"/>
        <w:spacing w:line="480" w:lineRule="auto"/>
        <w:ind w:firstLine="720"/>
        <w:rPr>
          <w:sz w:val="24"/>
          <w:szCs w:val="24"/>
        </w:rPr>
      </w:pPr>
      <w:proofErr w:type="gramStart"/>
      <w:r w:rsidRPr="00301872">
        <w:rPr>
          <w:b/>
          <w:sz w:val="24"/>
          <w:szCs w:val="24"/>
        </w:rPr>
        <w:t>3.3  Contribution</w:t>
      </w:r>
      <w:proofErr w:type="gramEnd"/>
      <w:r w:rsidRPr="00301872">
        <w:rPr>
          <w:b/>
          <w:sz w:val="24"/>
          <w:szCs w:val="24"/>
        </w:rPr>
        <w:t xml:space="preserve"> by Age Group to Earlier Detection.  </w:t>
      </w:r>
      <w:r w:rsidRPr="00301872">
        <w:rPr>
          <w:sz w:val="24"/>
          <w:szCs w:val="24"/>
        </w:rPr>
        <w:t>The contribution of the temporal shift towards smaller sized tumors (2.92 years) represents the net of 5.02 years from &lt;1cm tumors</w:t>
      </w:r>
      <w:ins w:id="26" w:author="Samir Soneji" w:date="2015-08-10T10:52:00Z">
        <w:r w:rsidR="004A5FDB">
          <w:rPr>
            <w:sz w:val="24"/>
            <w:szCs w:val="24"/>
          </w:rPr>
          <w:t xml:space="preserve"> and</w:t>
        </w:r>
      </w:ins>
      <w:del w:id="27" w:author="Samir Soneji" w:date="2015-08-10T10:52:00Z">
        <w:r w:rsidRPr="00301872" w:rsidDel="004A5FDB">
          <w:rPr>
            <w:sz w:val="24"/>
            <w:szCs w:val="24"/>
          </w:rPr>
          <w:delText>,</w:delText>
        </w:r>
      </w:del>
      <w:r w:rsidRPr="00301872">
        <w:rPr>
          <w:sz w:val="24"/>
          <w:szCs w:val="24"/>
        </w:rPr>
        <w:t xml:space="preserve"> 2.43 years from 1-2cm tumors </w:t>
      </w:r>
      <w:ins w:id="28" w:author="Samir Soneji" w:date="2015-08-10T10:52:00Z">
        <w:r w:rsidR="004A5FDB">
          <w:rPr>
            <w:sz w:val="24"/>
            <w:szCs w:val="24"/>
          </w:rPr>
          <w:t xml:space="preserve">(growing shares) </w:t>
        </w:r>
      </w:ins>
      <w:r w:rsidRPr="00301872">
        <w:rPr>
          <w:sz w:val="24"/>
          <w:szCs w:val="24"/>
        </w:rPr>
        <w:t xml:space="preserve">and -4.79 years from 2-3cm, 3-5cm, and </w:t>
      </w:r>
      <w:r w:rsidR="00F16533" w:rsidRPr="00301872">
        <w:rPr>
          <w:sz w:val="24"/>
          <w:szCs w:val="24"/>
        </w:rPr>
        <w:t>≥5</w:t>
      </w:r>
      <w:r w:rsidRPr="00301872">
        <w:rPr>
          <w:sz w:val="24"/>
          <w:szCs w:val="24"/>
        </w:rPr>
        <w:t>cm tumors (</w:t>
      </w:r>
      <w:ins w:id="29" w:author="Samir Soneji" w:date="2015-08-10T10:52:00Z">
        <w:r w:rsidR="004A5FDB">
          <w:rPr>
            <w:sz w:val="24"/>
            <w:szCs w:val="24"/>
          </w:rPr>
          <w:t xml:space="preserve">shrinking shares, </w:t>
        </w:r>
      </w:ins>
      <w:r w:rsidRPr="00301872">
        <w:rPr>
          <w:sz w:val="24"/>
          <w:szCs w:val="24"/>
        </w:rPr>
        <w:t xml:space="preserve">Table 1).   </w:t>
      </w:r>
      <w:r w:rsidR="00A963EB" w:rsidRPr="00301872">
        <w:rPr>
          <w:sz w:val="24"/>
          <w:szCs w:val="24"/>
        </w:rPr>
        <w:t xml:space="preserve">Of the overall contribution of the growing share of &lt;1 cm tumors, 50-59 years </w:t>
      </w:r>
      <w:r w:rsidR="003B2A77" w:rsidRPr="00301872">
        <w:rPr>
          <w:sz w:val="24"/>
          <w:szCs w:val="24"/>
        </w:rPr>
        <w:t>olds</w:t>
      </w:r>
      <w:r w:rsidR="00A963EB" w:rsidRPr="00301872">
        <w:rPr>
          <w:sz w:val="24"/>
          <w:szCs w:val="24"/>
        </w:rPr>
        <w:t xml:space="preserve"> contributed the most followed by 60-69 and 70-79 years </w:t>
      </w:r>
      <w:r w:rsidR="003B2A77" w:rsidRPr="00301872">
        <w:rPr>
          <w:sz w:val="24"/>
          <w:szCs w:val="24"/>
        </w:rPr>
        <w:t>olds</w:t>
      </w:r>
      <w:r w:rsidR="00A963EB" w:rsidRPr="00301872">
        <w:rPr>
          <w:sz w:val="24"/>
          <w:szCs w:val="24"/>
        </w:rPr>
        <w:t xml:space="preserve">. Similarly, of the overall contribution of the growing share of 1-2 cm tumors, 70-79 years </w:t>
      </w:r>
      <w:r w:rsidR="003B2A77" w:rsidRPr="00301872">
        <w:rPr>
          <w:sz w:val="24"/>
          <w:szCs w:val="24"/>
        </w:rPr>
        <w:t>olds</w:t>
      </w:r>
      <w:r w:rsidR="00A963EB" w:rsidRPr="00301872">
        <w:rPr>
          <w:sz w:val="24"/>
          <w:szCs w:val="24"/>
        </w:rPr>
        <w:t xml:space="preserve"> contributed the most followed by 60-69 and 50-59 years olds. </w:t>
      </w:r>
      <w:r w:rsidRPr="00301872">
        <w:rPr>
          <w:sz w:val="24"/>
          <w:szCs w:val="24"/>
        </w:rPr>
        <w:t xml:space="preserve">Combining the effect of </w:t>
      </w:r>
      <w:r w:rsidR="00454D9D" w:rsidRPr="00301872">
        <w:rPr>
          <w:sz w:val="24"/>
          <w:szCs w:val="24"/>
        </w:rPr>
        <w:t>growing</w:t>
      </w:r>
      <w:r w:rsidRPr="00301872">
        <w:rPr>
          <w:sz w:val="24"/>
          <w:szCs w:val="24"/>
        </w:rPr>
        <w:t xml:space="preserve"> shares of smaller sized tumors and shrinking shares of larger sized tumors, earlier detection in 70-79 year olds contributed the most among all age groups to the </w:t>
      </w:r>
      <w:r w:rsidR="001D0377" w:rsidRPr="00301872">
        <w:rPr>
          <w:sz w:val="24"/>
          <w:szCs w:val="24"/>
        </w:rPr>
        <w:t>net contribution of earlier detection</w:t>
      </w:r>
      <w:r w:rsidRPr="00301872">
        <w:rPr>
          <w:sz w:val="24"/>
          <w:szCs w:val="24"/>
        </w:rPr>
        <w:t>.</w:t>
      </w:r>
    </w:p>
    <w:p w14:paraId="5D56C12C" w14:textId="3183FD39"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r w:rsidRPr="00301872">
        <w:rPr>
          <w:sz w:val="24"/>
          <w:szCs w:val="24"/>
        </w:rPr>
        <w:t xml:space="preserve">Our primary analysis assumed an overdiagnosis level of 10% among &lt;1cm, 1-2cm, and 2-3cm tumors.  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(Figure 3</w:t>
      </w:r>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 xml:space="preserve">t a 20% </w:t>
      </w:r>
      <w:r w:rsidRPr="00301872">
        <w:rPr>
          <w:sz w:val="24"/>
          <w:szCs w:val="24"/>
        </w:rPr>
        <w:lastRenderedPageBreak/>
        <w:t>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ins w:id="30" w:author="Samir Soneji" w:date="2015-08-10T10:53:00Z">
        <w:r w:rsidR="004A5FDB">
          <w:rPr>
            <w:sz w:val="24"/>
            <w:szCs w:val="24"/>
          </w:rPr>
          <w:t xml:space="preserve"> </w:t>
        </w:r>
      </w:ins>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 xml:space="preserve">(Supplementary Materials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643D9258" w14:textId="77777777" w:rsidR="00D50A70" w:rsidRPr="00BE2251" w:rsidRDefault="00D50A70" w:rsidP="008D20E9">
      <w:pPr>
        <w:pStyle w:val="Normal1"/>
        <w:spacing w:line="480" w:lineRule="auto"/>
        <w:rPr>
          <w:sz w:val="24"/>
          <w:szCs w:val="24"/>
        </w:rPr>
      </w:pPr>
    </w:p>
    <w:p w14:paraId="2924203F" w14:textId="77777777" w:rsidR="008D20E9" w:rsidRPr="00BE2251" w:rsidRDefault="008D20E9" w:rsidP="008D20E9">
      <w:pPr>
        <w:pStyle w:val="Normal1"/>
        <w:spacing w:line="480" w:lineRule="auto"/>
        <w:rPr>
          <w:b/>
          <w:sz w:val="24"/>
          <w:szCs w:val="24"/>
        </w:rPr>
      </w:pPr>
      <w:r w:rsidRPr="00BE2251">
        <w:rPr>
          <w:b/>
          <w:sz w:val="24"/>
          <w:szCs w:val="24"/>
        </w:rPr>
        <w:t>4. Discussion</w:t>
      </w:r>
    </w:p>
    <w:p w14:paraId="69F5E867" w14:textId="77777777" w:rsidR="008D20E9" w:rsidRPr="00BE2251" w:rsidRDefault="00CE2F4E" w:rsidP="008D20E9">
      <w:pPr>
        <w:pStyle w:val="Normal1"/>
        <w:spacing w:line="480" w:lineRule="auto"/>
        <w:ind w:firstLine="720"/>
        <w:rPr>
          <w:sz w:val="24"/>
          <w:szCs w:val="24"/>
        </w:rPr>
      </w:pPr>
      <w:r w:rsidRPr="00BE2251">
        <w:rPr>
          <w:sz w:val="24"/>
          <w:szCs w:val="24"/>
        </w:rPr>
        <w:t xml:space="preserve">Our analysis quantifies the contribution of earlier detection, advancements in breast cancer treatment, and advancements in the treatment of other diseases on the gain in life expectancy of US breast cancer patients.  </w:t>
      </w:r>
      <w:r w:rsidR="008D20E9" w:rsidRPr="00BE2251">
        <w:rPr>
          <w:sz w:val="24"/>
          <w:szCs w:val="24"/>
        </w:rPr>
        <w:t xml:space="preserve">We show that the majority, 63%, of </w:t>
      </w:r>
      <w:r w:rsidR="0096522B" w:rsidRPr="00BE2251">
        <w:rPr>
          <w:sz w:val="24"/>
          <w:szCs w:val="24"/>
        </w:rPr>
        <w:t xml:space="preserve">the </w:t>
      </w:r>
      <w:r w:rsidR="008D20E9" w:rsidRPr="00BE2251">
        <w:rPr>
          <w:sz w:val="24"/>
          <w:szCs w:val="24"/>
        </w:rPr>
        <w:t>gain in life expectancy between 1975 and 2002 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 three constitue</w:t>
      </w:r>
      <w:r w:rsidR="00D50A70" w:rsidRPr="00BE2251">
        <w:rPr>
          <w:sz w:val="24"/>
          <w:szCs w:val="24"/>
        </w:rPr>
        <w:t>nt components remained the same across various levels of overdiagnosis.</w:t>
      </w:r>
    </w:p>
    <w:p w14:paraId="7E74584D" w14:textId="285ED86D" w:rsidR="008D20E9" w:rsidRPr="00BE2251" w:rsidRDefault="008D20E9" w:rsidP="003A6D35">
      <w:pPr>
        <w:pStyle w:val="Normal1"/>
        <w:spacing w:line="480" w:lineRule="auto"/>
        <w:rPr>
          <w:color w:val="auto"/>
          <w:sz w:val="24"/>
          <w:szCs w:val="24"/>
        </w:rPr>
      </w:pPr>
      <w:r w:rsidRPr="00BE2251">
        <w:rPr>
          <w:sz w:val="24"/>
          <w:szCs w:val="24"/>
        </w:rPr>
        <w:tab/>
        <w:t xml:space="preserve">Our study adds to a growing body of research on the contribution of </w:t>
      </w:r>
      <w:ins w:id="31" w:author="Samir Soneji" w:date="2015-08-10T10:53:00Z">
        <w:r w:rsidR="004A5FDB">
          <w:rPr>
            <w:sz w:val="24"/>
            <w:szCs w:val="24"/>
          </w:rPr>
          <w:t xml:space="preserve">earlier </w:t>
        </w:r>
      </w:ins>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9C1954" w:rsidRPr="00BE2251">
        <w:rPr>
          <w:color w:val="auto"/>
          <w:sz w:val="24"/>
          <w:szCs w:val="24"/>
        </w:rPr>
        <w:instrText xml:space="preserve"> ADDIN ZOTERO_ITEM CSL_CITATION {"citationID":"1g326n2pm","properties":{"formattedCitation":"{\\rtf \\super 19\\nosupersub{}}","plainCitation":"19"},"citationItems":[{"id":5959,"uris":["http://zotero.org/users/39665/items/HZRMZEDK"],"uri":["http://zotero.org/users/39665/items/HZRMZEDK"],"itemData":{"id":5959,"type":"article-journal","title":"Effect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r w:rsidR="009C1954" w:rsidRPr="00BE2251">
        <w:rPr>
          <w:color w:val="auto"/>
          <w:sz w:val="24"/>
          <w:szCs w:val="24"/>
          <w:vertAlign w:val="superscript"/>
        </w:rPr>
        <w:t>19</w:t>
      </w:r>
      <w:r w:rsidR="0031128D" w:rsidRPr="00BE2251">
        <w:rPr>
          <w:color w:val="auto"/>
          <w:sz w:val="24"/>
          <w:szCs w:val="24"/>
        </w:rPr>
        <w:fldChar w:fldCharType="end"/>
      </w:r>
      <w:r w:rsidRPr="00BE2251">
        <w:rPr>
          <w:color w:val="auto"/>
          <w:sz w:val="24"/>
          <w:szCs w:val="24"/>
        </w:rPr>
        <w:t xml:space="preserve"> The seven simulation-based CISNET models estimated screening contributed to between 28% and 65% of the decline in breast cancer mortality rates between 1975 and 2000, which corresponds to an </w:t>
      </w:r>
      <w:r w:rsidRPr="00BE2251">
        <w:rPr>
          <w:color w:val="auto"/>
          <w:sz w:val="24"/>
          <w:szCs w:val="24"/>
        </w:rPr>
        <w:lastRenderedPageBreak/>
        <w:t>equivalent contribution of between 16% and 50% on the resulting gain in life expectancy.</w:t>
      </w:r>
      <w:r w:rsidR="00B91CFC" w:rsidRPr="00BE2251">
        <w:rPr>
          <w:color w:val="auto"/>
          <w:sz w:val="24"/>
          <w:szCs w:val="24"/>
        </w:rPr>
        <w:fldChar w:fldCharType="begin"/>
      </w:r>
      <w:r w:rsidR="009C1954" w:rsidRPr="00BE2251">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BE2251">
        <w:rPr>
          <w:color w:val="auto"/>
          <w:sz w:val="24"/>
          <w:szCs w:val="24"/>
        </w:rPr>
        <w:fldChar w:fldCharType="separate"/>
      </w:r>
      <w:r w:rsidR="00B91CFC" w:rsidRPr="00BE2251">
        <w:rPr>
          <w:color w:val="auto"/>
          <w:sz w:val="24"/>
          <w:szCs w:val="24"/>
          <w:vertAlign w:val="superscript"/>
        </w:rPr>
        <w:t>1</w:t>
      </w:r>
      <w:r w:rsidR="00B91CFC" w:rsidRPr="00BE2251">
        <w:rPr>
          <w:color w:val="auto"/>
          <w:sz w:val="24"/>
          <w:szCs w:val="24"/>
        </w:rPr>
        <w:fldChar w:fldCharType="end"/>
      </w:r>
      <w:proofErr w:type="gramStart"/>
      <w:r w:rsidRPr="00BE2251">
        <w:rPr>
          <w:color w:val="auto"/>
          <w:sz w:val="24"/>
          <w:szCs w:val="24"/>
        </w:rPr>
        <w:t xml:space="preserve">  During</w:t>
      </w:r>
      <w:proofErr w:type="gramEnd"/>
      <w:r w:rsidRPr="00BE2251">
        <w:rPr>
          <w:color w:val="auto"/>
          <w:sz w:val="24"/>
          <w:szCs w:val="24"/>
        </w:rPr>
        <w:t xml:space="preserve"> this same time period, our estimate of the contribution of earlier detection (24%), fell on the lower end </w:t>
      </w:r>
      <w:r w:rsidR="00666E0B" w:rsidRPr="00BE2251">
        <w:rPr>
          <w:color w:val="auto"/>
          <w:sz w:val="24"/>
          <w:szCs w:val="24"/>
        </w:rPr>
        <w:t xml:space="preserve">of </w:t>
      </w:r>
      <w:r w:rsidRPr="00BE2251">
        <w:rPr>
          <w:color w:val="auto"/>
          <w:sz w:val="24"/>
          <w:szCs w:val="24"/>
        </w:rPr>
        <w:t>the CISNET range.</w:t>
      </w:r>
      <w:r w:rsidR="00BC337B" w:rsidRPr="00BE2251">
        <w:rPr>
          <w:color w:val="auto"/>
          <w:sz w:val="24"/>
          <w:szCs w:val="24"/>
        </w:rPr>
        <w:t xml:space="preserve">  </w:t>
      </w:r>
      <w:r w:rsidR="00BC337B" w:rsidRPr="00BE2251">
        <w:rPr>
          <w:sz w:val="24"/>
          <w:szCs w:val="24"/>
        </w:rPr>
        <w:t xml:space="preserve">Additionally, although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and most problematic cancers.  </w:t>
      </w:r>
      <w:r w:rsidR="003A6D35" w:rsidRPr="00BE2251">
        <w:rPr>
          <w:sz w:val="24"/>
          <w:szCs w:val="24"/>
        </w:rPr>
        <w:t xml:space="preserve">Screening only fails to reduce the incidence of larger sized tumors if we assume the underlying nature of these cancers is constant over time </w:t>
      </w:r>
      <w:ins w:id="32" w:author="Samir Soneji" w:date="2015-08-10T10:53:00Z">
        <w:r w:rsidR="004A5FDB">
          <w:rPr>
            <w:sz w:val="24"/>
            <w:szCs w:val="24"/>
          </w:rPr>
          <w:t xml:space="preserve">(i.e., </w:t>
        </w:r>
      </w:ins>
      <w:del w:id="33" w:author="Samir Soneji" w:date="2015-08-10T10:53:00Z">
        <w:r w:rsidR="003A6D35" w:rsidRPr="00BE2251" w:rsidDel="004A5FDB">
          <w:rPr>
            <w:sz w:val="24"/>
            <w:szCs w:val="24"/>
          </w:rPr>
          <w:delText xml:space="preserve">and assume </w:delText>
        </w:r>
      </w:del>
      <w:r w:rsidR="003A6D35" w:rsidRPr="00BE2251">
        <w:rPr>
          <w:sz w:val="24"/>
          <w:szCs w:val="24"/>
        </w:rPr>
        <w:t>risk factors do not change over age, time, and across cohorts</w:t>
      </w:r>
      <w:ins w:id="34" w:author="Samir Soneji" w:date="2015-08-10T10:53:00Z">
        <w:r w:rsidR="004A5FDB">
          <w:rPr>
            <w:sz w:val="24"/>
            <w:szCs w:val="24"/>
          </w:rPr>
          <w:t>)</w:t>
        </w:r>
      </w:ins>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9C1954" w:rsidRPr="00BE2251">
        <w:rPr>
          <w:sz w:val="24"/>
          <w:szCs w:val="24"/>
        </w:rPr>
        <w:instrText xml:space="preserve"> ADDIN ZOTERO_ITEM CSL_CITATION {"citationID":"pgud89741","properties":{"formattedCitation":"{\\rtf \\super 21\\nosupersub{}}","plainCitation":"21"},"citationItems":[{"id":6512,"uris":["http://zotero.org/users/39665/items/285PEI2S"],"uri":["http://zotero.org/users/39665/items/285PEI2S"],"itemData":{"id":6512,"type":"article-journal","title":"The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r w:rsidR="009C1954" w:rsidRPr="00BE2251">
        <w:rPr>
          <w:sz w:val="24"/>
          <w:szCs w:val="24"/>
          <w:vertAlign w:val="superscript"/>
        </w:rPr>
        <w:t>21</w:t>
      </w:r>
      <w:r w:rsidR="009C1954" w:rsidRPr="00BE2251">
        <w:rPr>
          <w:sz w:val="24"/>
          <w:szCs w:val="24"/>
        </w:rPr>
        <w:fldChar w:fldCharType="end"/>
      </w:r>
      <w:r w:rsidR="00BC337B" w:rsidRPr="00BE2251">
        <w:rPr>
          <w:sz w:val="24"/>
          <w:szCs w:val="24"/>
        </w:rPr>
        <w:t xml:space="preserve"> </w:t>
      </w:r>
    </w:p>
    <w:p w14:paraId="506C6AF2" w14:textId="77777777"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mammography screening, especially among 40-49 year olds.</w:t>
      </w:r>
      <w:r w:rsidR="00B91CFC" w:rsidRPr="00BE2251">
        <w:rPr>
          <w:sz w:val="24"/>
          <w:szCs w:val="24"/>
        </w:rPr>
        <w:fldChar w:fldCharType="begin"/>
      </w:r>
      <w:r w:rsidR="009C1954" w:rsidRPr="00BE2251">
        <w:rPr>
          <w:sz w:val="24"/>
          <w:szCs w:val="24"/>
        </w:rPr>
        <w:instrText xml:space="preserve"> ADDIN ZOTERO_ITEM CSL_CITATION {"citationID":"invmtk1ug","properties":{"formattedCitation":"{\\rtf \\super 2,22\\nosupersub{}}","plainCitation":"2,22"},"citationItems":[{"id":6022,"uris":["http://zotero.org/users/39665/items/5RPQBIXI"],"uri":["http://zotero.org/users/39665/items/5RPQBIXI"],"itemData":{"id":6022,"type":"article-journal","title":"Is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2,22</w:t>
      </w:r>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9C1954" w:rsidRPr="00BE2251">
        <w:rPr>
          <w:sz w:val="24"/>
          <w:szCs w:val="24"/>
        </w:rPr>
        <w:instrText xml:space="preserve"> ADDIN ZOTERO_ITEM CSL_CITATION {"citationID":"6umrjrgsu","properties":{"formattedCitation":"{\\rtf \\super 23\\uc0\\u8211{}25\\nosupersub{}}","plainCitation":"23–25"},"citationItems":[{"id":6707,"uris":["http://zotero.org/users/39665/items/RP7D22KF"],"uri":["http://zotero.org/users/39665/items/RP7D22KF"],"itemData":{"id":6707,"type":"article-journal","title":"Effect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r w:rsidR="009C1954" w:rsidRPr="00BE2251">
        <w:rPr>
          <w:sz w:val="24"/>
          <w:szCs w:val="24"/>
          <w:vertAlign w:val="superscript"/>
        </w:rPr>
        <w:t>23–25</w:t>
      </w:r>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w:t>
      </w:r>
      <w:r w:rsidR="008D20E9" w:rsidRPr="00BE2251">
        <w:rPr>
          <w:sz w:val="24"/>
          <w:szCs w:val="24"/>
        </w:rPr>
        <w:lastRenderedPageBreak/>
        <w:t>assumptions on the natur</w:t>
      </w:r>
      <w:r w:rsidR="00B91CFC" w:rsidRPr="00BE2251">
        <w:rPr>
          <w:sz w:val="24"/>
          <w:szCs w:val="24"/>
        </w:rPr>
        <w:t>al history of breast cancer.</w:t>
      </w:r>
      <w:r w:rsidR="00B91CFC" w:rsidRPr="00BE2251">
        <w:rPr>
          <w:sz w:val="24"/>
          <w:szCs w:val="24"/>
        </w:rPr>
        <w:fldChar w:fldCharType="begin"/>
      </w:r>
      <w:r w:rsidR="009C1954" w:rsidRPr="00BE2251">
        <w:rPr>
          <w:sz w:val="24"/>
          <w:szCs w:val="24"/>
        </w:rPr>
        <w:instrText xml:space="preserve"> ADDIN ZOTERO_ITEM CSL_CITATION {"citationID":"1d19nc0slr","properties":{"formattedCitation":"{\\rtf \\super 26\\nosupersub{}}","plainCitation":"26"},"citationItems":[{"id":6498,"uris":["http://zotero.org/users/39665/items/V3RP97NT"],"uri":["http://zotero.org/users/39665/items/V3RP97NT"],"itemData":{"id":6498,"type":"article-journal","title":"Calibration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r w:rsidR="009C1954" w:rsidRPr="00BE2251">
        <w:rPr>
          <w:sz w:val="24"/>
          <w:szCs w:val="24"/>
          <w:vertAlign w:val="superscript"/>
        </w:rPr>
        <w:t>26</w:t>
      </w:r>
      <w:r w:rsidR="00B91CFC" w:rsidRPr="00BE2251">
        <w:rPr>
          <w:sz w:val="24"/>
          <w:szCs w:val="24"/>
        </w:rPr>
        <w:fldChar w:fldCharType="end"/>
      </w:r>
      <w:r w:rsidR="008D20E9" w:rsidRPr="00BE2251">
        <w:rPr>
          <w:sz w:val="24"/>
          <w:szCs w:val="24"/>
        </w:rPr>
        <w:t xml:space="preserve">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04F33984" w14:textId="31C287CC"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 xml:space="preserve">resulted from a combination of improvements in the delivery of existing treatments </w:t>
      </w:r>
      <w:r w:rsidR="00950717" w:rsidRPr="00BE2251">
        <w:rPr>
          <w:sz w:val="24"/>
          <w:szCs w:val="24"/>
        </w:rPr>
        <w:t xml:space="preserve">(e.g., breast-conserving surgery with radiotherapy) </w:t>
      </w:r>
      <w:r w:rsidRPr="00BE2251">
        <w:rPr>
          <w:sz w:val="24"/>
          <w:szCs w:val="24"/>
        </w:rPr>
        <w:t xml:space="preserve">and </w:t>
      </w:r>
      <w:r w:rsidR="00950717" w:rsidRPr="00BE2251">
        <w:rPr>
          <w:sz w:val="24"/>
          <w:szCs w:val="24"/>
        </w:rPr>
        <w:t xml:space="preserve">the </w:t>
      </w:r>
      <w:r w:rsidRPr="00BE2251">
        <w:rPr>
          <w:sz w:val="24"/>
          <w:szCs w:val="24"/>
        </w:rPr>
        <w:t>development of novel treatments</w:t>
      </w:r>
      <w:r w:rsidR="00950717" w:rsidRPr="00BE2251">
        <w:rPr>
          <w:sz w:val="24"/>
          <w:szCs w:val="24"/>
        </w:rPr>
        <w:t xml:space="preserve"> (e.g., tamoxifen for breast cancer chemoprevention)</w:t>
      </w:r>
      <w:r w:rsidRPr="00BE2251">
        <w:rPr>
          <w:sz w:val="24"/>
          <w:szCs w:val="24"/>
        </w:rPr>
        <w:t>, both of which reduced case fatality rates.</w:t>
      </w:r>
      <w:r w:rsidR="008D387C" w:rsidRPr="00BE2251">
        <w:rPr>
          <w:sz w:val="24"/>
          <w:szCs w:val="24"/>
        </w:rPr>
        <w:fldChar w:fldCharType="begin"/>
      </w:r>
      <w:r w:rsidR="009C1954" w:rsidRPr="00BE2251">
        <w:rPr>
          <w:sz w:val="24"/>
          <w:szCs w:val="24"/>
        </w:rPr>
        <w:instrText xml:space="preserve"> ADDIN ZOTERO_ITEM CSL_CITATION {"citationID":"fT2JQqP1","properties":{"formattedCitation":"{\\rtf \\super 27,28\\nosupersub{}}","plainCitation":"27,28"},"citationItems":[{"id":6548,"uris":["http://zotero.org/users/39665/items/52QZTNJB"],"uri":["http://zotero.org/users/39665/items/52QZTNJB"],"itemData":{"id":6548,"type":"article-journal","title":"Consensus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r w:rsidR="009C1954" w:rsidRPr="00BE2251">
        <w:rPr>
          <w:sz w:val="24"/>
          <w:szCs w:val="24"/>
          <w:vertAlign w:val="superscript"/>
        </w:rPr>
        <w:t>27,28</w:t>
      </w:r>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also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p>
    <w:p w14:paraId="01F23441" w14:textId="77777777"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9C1954" w:rsidRPr="00BE2251">
        <w:rPr>
          <w:sz w:val="24"/>
          <w:szCs w:val="24"/>
        </w:rPr>
        <w:instrText xml:space="preserve"> ADDIN ZOTERO_ITEM CSL_CITATION {"citationID":"sbkfqr18j","properties":{"formattedCitation":"{\\rtf \\super 29,30\\nosupersub{}}","plainCitation":"29,30"},"citationItems":[{"id":6623,"uris":["http://zotero.org/users/39665/items/H3DZRTZX"],"uri":["http://zotero.org/users/39665/items/H3DZRTZX"],"itemData":{"id":6623,"type":"article-journal","title":"The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29,30</w:t>
      </w:r>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After breast cancer itself, other cancers and CVD were the second and third leading causes of death </w:t>
      </w:r>
      <w:r w:rsidR="008659E5" w:rsidRPr="00BE2251">
        <w:rPr>
          <w:sz w:val="24"/>
          <w:szCs w:val="24"/>
        </w:rPr>
        <w:t xml:space="preserve">among </w:t>
      </w:r>
      <w:r w:rsidRPr="00BE2251">
        <w:rPr>
          <w:sz w:val="24"/>
          <w:szCs w:val="24"/>
        </w:rPr>
        <w:t>breast cancer</w:t>
      </w:r>
      <w:r w:rsidR="008659E5" w:rsidRPr="00BE2251">
        <w:rPr>
          <w:sz w:val="24"/>
          <w:szCs w:val="24"/>
        </w:rPr>
        <w:t xml:space="preserve"> patients</w:t>
      </w:r>
      <w:r w:rsidRPr="00BE2251">
        <w:rPr>
          <w:sz w:val="24"/>
          <w:szCs w:val="24"/>
        </w:rPr>
        <w:t>.</w:t>
      </w:r>
      <w:r w:rsidR="00987C4E" w:rsidRPr="00BE2251">
        <w:rPr>
          <w:sz w:val="24"/>
          <w:szCs w:val="24"/>
        </w:rPr>
        <w:fldChar w:fldCharType="begin"/>
      </w:r>
      <w:r w:rsidR="009C1954" w:rsidRPr="00BE2251">
        <w:rPr>
          <w:sz w:val="24"/>
          <w:szCs w:val="24"/>
        </w:rPr>
        <w:instrText xml:space="preserve"> ADDIN ZOTERO_ITEM CSL_CITATION {"citationID":"1nlpg620rc","properties":{"formattedCitation":"{\\rtf \\super 31\\nosupersub{}}","plainCitation":"31"},"citationItems":[{"id":6693,"uris":["http://zotero.org/users/39665/items/EP9GK835"],"uri":["http://zotero.org/users/39665/items/EP9GK835"],"itemData":{"id":6693,"type":"article-journal","title":"Probabilities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31</w:t>
      </w:r>
      <w:r w:rsidR="00987C4E" w:rsidRPr="00BE2251">
        <w:rPr>
          <w:sz w:val="24"/>
          <w:szCs w:val="24"/>
        </w:rPr>
        <w:fldChar w:fldCharType="end"/>
      </w:r>
      <w:r w:rsidR="00987C4E" w:rsidRPr="00BE2251">
        <w:rPr>
          <w:sz w:val="24"/>
          <w:szCs w:val="24"/>
        </w:rPr>
        <w:t xml:space="preserve"> </w:t>
      </w:r>
      <w:r w:rsidRPr="00BE2251">
        <w:rPr>
          <w:sz w:val="24"/>
          <w:szCs w:val="24"/>
        </w:rPr>
        <w:t xml:space="preserve"> </w:t>
      </w:r>
      <w:r w:rsidR="00987C4E" w:rsidRPr="00BE2251">
        <w:rPr>
          <w:sz w:val="24"/>
          <w:szCs w:val="24"/>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 xml:space="preserve">considerably higher than the corresponding probability from breast cancer.  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w:t>
      </w:r>
      <w:r w:rsidRPr="00BE2251">
        <w:rPr>
          <w:color w:val="auto"/>
          <w:sz w:val="24"/>
          <w:szCs w:val="24"/>
        </w:rPr>
        <w:lastRenderedPageBreak/>
        <w:t xml:space="preserve">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43CB570A" w14:textId="29CF434B"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sidRPr="00BE2251">
        <w:rPr>
          <w:sz w:val="24"/>
          <w:szCs w:val="24"/>
        </w:rPr>
        <w:t xml:space="preserve">exceeds 92% and is </w:t>
      </w:r>
      <w:r w:rsidRPr="00BE2251">
        <w:rPr>
          <w:sz w:val="24"/>
          <w:szCs w:val="24"/>
        </w:rPr>
        <w:t>among the highest across all cancer types.</w:t>
      </w:r>
      <w:r w:rsidR="00987C4E" w:rsidRPr="00BE2251">
        <w:rPr>
          <w:sz w:val="24"/>
          <w:szCs w:val="24"/>
        </w:rPr>
        <w:fldChar w:fldCharType="begin"/>
      </w:r>
      <w:r w:rsidR="009C1954" w:rsidRPr="00BE2251">
        <w:rPr>
          <w:sz w:val="24"/>
          <w:szCs w:val="24"/>
        </w:rPr>
        <w:instrText xml:space="preserve"> ADDIN ZOTERO_ITEM CSL_CITATION {"citationID":"2m7299c2ge","properties":{"formattedCitation":"{\\rtf \\super 32,33\\nosupersub{}}","plainCitation":"32,33"},"citationItems":[{"id":6697,"uris":["http://zotero.org/users/39665/items/R22PXFAE"],"uri":["http://zotero.org/users/39665/items/R22PXFAE"],"itemData":{"id":6697,"type":"article-journal","title":"Accuracy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32,33</w:t>
      </w:r>
      <w:r w:rsidR="00987C4E" w:rsidRPr="00BE2251">
        <w:rPr>
          <w:sz w:val="24"/>
          <w:szCs w:val="24"/>
        </w:rPr>
        <w:fldChar w:fldCharType="end"/>
      </w:r>
      <w:r w:rsidRPr="00BE2251">
        <w:rPr>
          <w:sz w:val="24"/>
          <w:szCs w:val="24"/>
        </w:rP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BE2251">
        <w:rPr>
          <w:sz w:val="24"/>
          <w:szCs w:val="24"/>
        </w:rPr>
        <w:fldChar w:fldCharType="begin"/>
      </w:r>
      <w:r w:rsidR="009C1954" w:rsidRPr="00BE2251">
        <w:rPr>
          <w:sz w:val="24"/>
          <w:szCs w:val="24"/>
        </w:rPr>
        <w:instrText xml:space="preserve"> ADDIN ZOTERO_ITEM CSL_CITATION {"citationID":"2444l8v81j","properties":{"formattedCitation":"{\\rtf \\super 34\\nosupersub{}}","plainCitation":"34"},"citationItems":[{"id":6426,"uris":["http://zotero.org/users/39665/items/DIIUVDZJ"],"uri":["http://zotero.org/users/39665/items/DIIUVDZJ"],"itemData":{"id":6426,"type":"article-journal","title":"Using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34</w:t>
      </w:r>
      <w:r w:rsidR="00987C4E" w:rsidRPr="00BE2251">
        <w:rPr>
          <w:sz w:val="24"/>
          <w:szCs w:val="24"/>
        </w:rPr>
        <w:fldChar w:fldCharType="end"/>
      </w:r>
      <w:r w:rsidRPr="00BE2251">
        <w:rPr>
          <w:sz w:val="24"/>
          <w:szCs w:val="24"/>
        </w:rPr>
        <w:t xml:space="preserve">  Additionally, breast cancer mortality patterns in the SEER registries are highly representative of national breast cancer mortality patterns.</w:t>
      </w:r>
      <w:r w:rsidR="00987C4E" w:rsidRPr="00BE2251">
        <w:rPr>
          <w:sz w:val="24"/>
          <w:szCs w:val="24"/>
        </w:rPr>
        <w:fldChar w:fldCharType="begin"/>
      </w:r>
      <w:r w:rsidR="009C1954" w:rsidRPr="00BE2251">
        <w:rPr>
          <w:sz w:val="24"/>
          <w:szCs w:val="24"/>
        </w:rPr>
        <w:instrText xml:space="preserve"> ADDIN ZOTERO_ITEM CSL_CITATION {"citationID":"gnlelsu5a","properties":{"formattedCitation":"{\\rtf \\super 35\\nosupersub{}}","plainCitation":"35"},"citationItems":[{"id":6429,"uris":["http://zotero.org/users/39665/items/7XWXAQCC"],"uri":["http://zotero.org/users/39665/items/7XWXAQCC"],"itemData":{"id":6429,"type":"article-journal","title":"How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BE2251">
        <w:rPr>
          <w:sz w:val="24"/>
          <w:szCs w:val="24"/>
        </w:rPr>
        <w:fldChar w:fldCharType="separate"/>
      </w:r>
      <w:r w:rsidR="009C1954" w:rsidRPr="00BE2251">
        <w:rPr>
          <w:sz w:val="24"/>
          <w:szCs w:val="24"/>
          <w:vertAlign w:val="superscript"/>
        </w:rPr>
        <w:t>35</w:t>
      </w:r>
      <w:r w:rsidR="00987C4E" w:rsidRPr="00BE2251">
        <w:rPr>
          <w:sz w:val="24"/>
          <w:szCs w:val="24"/>
        </w:rPr>
        <w:fldChar w:fldCharType="end"/>
      </w:r>
      <w:r w:rsidRPr="00BE2251">
        <w:rPr>
          <w:sz w:val="24"/>
          <w:szCs w:val="24"/>
        </w:rPr>
        <w:t xml:space="preserve">  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 xml:space="preserve">and reach identical substantive conclusions </w:t>
      </w:r>
      <w:bookmarkStart w:id="35" w:name="_GoBack"/>
      <w:bookmarkEnd w:id="35"/>
      <w:del w:id="36" w:author="Samir Soneji" w:date="2015-08-10T10:54:00Z">
        <w:r w:rsidRPr="00BE2251" w:rsidDel="004A5FDB">
          <w:rPr>
            <w:sz w:val="24"/>
            <w:szCs w:val="24"/>
          </w:rPr>
          <w:delText xml:space="preserve">on the relative contribution of advancements in cancer treatment, earlier detection, and advancements in the care of competing causes of death </w:delText>
        </w:r>
      </w:del>
      <w:r w:rsidRPr="00BE2251">
        <w:rPr>
          <w:sz w:val="24"/>
          <w:szCs w:val="24"/>
        </w:rPr>
        <w:t>(</w:t>
      </w:r>
      <w:r w:rsidR="00085B7C" w:rsidRPr="00BE2251">
        <w:rPr>
          <w:sz w:val="24"/>
          <w:szCs w:val="24"/>
        </w:rPr>
        <w:t>Supplementary</w:t>
      </w:r>
      <w:r w:rsidRPr="00BE2251">
        <w:rPr>
          <w:sz w:val="24"/>
          <w:szCs w:val="24"/>
        </w:rPr>
        <w:t xml:space="preserve"> </w:t>
      </w:r>
      <w:r w:rsidR="00666E0B" w:rsidRPr="00BE2251">
        <w:rPr>
          <w:sz w:val="24"/>
          <w:szCs w:val="24"/>
        </w:rPr>
        <w:t>Material</w:t>
      </w:r>
      <w:r w:rsidR="00085B7C" w:rsidRPr="00BE2251">
        <w:rPr>
          <w:sz w:val="24"/>
          <w:szCs w:val="24"/>
        </w:rPr>
        <w:t>s</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 for virtually the entire time period of our study.</w:t>
      </w:r>
      <w:r w:rsidR="00F8345E" w:rsidRPr="00BE2251">
        <w:rPr>
          <w:sz w:val="24"/>
          <w:szCs w:val="24"/>
        </w:rPr>
        <w:fldChar w:fldCharType="begin"/>
      </w:r>
      <w:r w:rsidR="009C1954" w:rsidRPr="00BE2251">
        <w:rPr>
          <w:sz w:val="24"/>
          <w:szCs w:val="24"/>
        </w:rPr>
        <w:instrText xml:space="preserve"> ADDIN ZOTERO_ITEM CSL_CITATION {"citationID":"2f5bdmpeb6","properties":{"formattedCitation":"{\\rtf \\super 36\\nosupersub{}}","plainCitation":"36"},"citationItems":[{"id":6438,"uris":["http://zotero.org/users/39665/items/953BG4FZ"],"uri":["http://zotero.org/users/39665/items/953BG4FZ"],"itemData":{"id":6438,"type":"article-journal","title":"Combination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r w:rsidR="009C1954" w:rsidRPr="00BE2251">
        <w:rPr>
          <w:sz w:val="24"/>
          <w:szCs w:val="24"/>
          <w:vertAlign w:val="superscript"/>
        </w:rPr>
        <w:t>36</w:t>
      </w:r>
      <w:r w:rsidR="00F8345E" w:rsidRPr="00BE2251">
        <w:rPr>
          <w:sz w:val="24"/>
          <w:szCs w:val="24"/>
        </w:rPr>
        <w:fldChar w:fldCharType="end"/>
      </w:r>
      <w:r w:rsidR="00F8345E" w:rsidRPr="00BE2251">
        <w:rPr>
          <w:sz w:val="24"/>
          <w:szCs w:val="24"/>
        </w:rPr>
        <w:t xml:space="preserve">   </w:t>
      </w:r>
    </w:p>
    <w:p w14:paraId="6AD6E1AA" w14:textId="77777777" w:rsidR="00F94264" w:rsidRPr="00BE2251" w:rsidRDefault="008D20E9" w:rsidP="00F8345E">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r w:rsidR="008048FF" w:rsidRPr="00BE2251">
        <w:rPr>
          <w:sz w:val="24"/>
          <w:szCs w:val="24"/>
        </w:rPr>
        <w:t>we quantify</w:t>
      </w:r>
      <w:r w:rsidR="00A1059B" w:rsidRPr="00BE2251">
        <w:rPr>
          <w:sz w:val="24"/>
          <w:szCs w:val="24"/>
        </w:rPr>
        <w:t xml:space="preserve"> the benefit of earlier detection </w:t>
      </w:r>
      <w:r w:rsidR="008048FF" w:rsidRPr="00BE2251">
        <w:rPr>
          <w:sz w:val="24"/>
          <w:szCs w:val="24"/>
        </w:rPr>
        <w:t>and advancements in breast cancer treatment for</w:t>
      </w:r>
      <w:r w:rsidR="00A1059B" w:rsidRPr="00BE2251">
        <w:rPr>
          <w:sz w:val="24"/>
          <w:szCs w:val="24"/>
        </w:rPr>
        <w:t xml:space="preserve"> US breast cancer patients between 1975</w:t>
      </w:r>
      <w:r w:rsidR="0019494F" w:rsidRPr="00BE2251">
        <w:rPr>
          <w:sz w:val="24"/>
          <w:szCs w:val="24"/>
        </w:rPr>
        <w:t xml:space="preserve"> </w:t>
      </w:r>
      <w:r w:rsidR="00A1059B" w:rsidRPr="00BE2251">
        <w:rPr>
          <w:sz w:val="24"/>
          <w:szCs w:val="24"/>
        </w:rPr>
        <w:t xml:space="preserve">and 2002.  </w:t>
      </w:r>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w:t>
      </w:r>
      <w:r w:rsidR="00B53691" w:rsidRPr="00BE2251">
        <w:rPr>
          <w:sz w:val="24"/>
          <w:szCs w:val="24"/>
        </w:rPr>
        <w:lastRenderedPageBreak/>
        <w:t xml:space="preserve">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509C2F18" w14:textId="77777777" w:rsidR="000549FB" w:rsidRPr="00BE2251" w:rsidRDefault="000549FB">
      <w:pPr>
        <w:rPr>
          <w:b/>
          <w:sz w:val="24"/>
          <w:szCs w:val="24"/>
        </w:rPr>
      </w:pPr>
      <w:r w:rsidRPr="00BE2251">
        <w:rPr>
          <w:b/>
          <w:sz w:val="24"/>
          <w:szCs w:val="24"/>
        </w:rPr>
        <w:br w:type="page"/>
      </w:r>
    </w:p>
    <w:p w14:paraId="12C77AC5" w14:textId="77777777" w:rsidR="008D20E9" w:rsidRPr="00BE2251" w:rsidRDefault="008D20E9" w:rsidP="008048FF">
      <w:pPr>
        <w:pStyle w:val="Normal1"/>
      </w:pPr>
      <w:r w:rsidRPr="00BE2251">
        <w:rPr>
          <w:b/>
          <w:sz w:val="24"/>
          <w:szCs w:val="24"/>
        </w:rPr>
        <w:lastRenderedPageBreak/>
        <w:t>Acknowledgements</w:t>
      </w:r>
      <w:r w:rsidRPr="00BE2251">
        <w:rPr>
          <w:sz w:val="24"/>
          <w:szCs w:val="24"/>
        </w:rPr>
        <w:t xml:space="preserve">: We thank </w:t>
      </w:r>
      <w:r w:rsidR="0031128D" w:rsidRPr="00BE2251">
        <w:rPr>
          <w:sz w:val="24"/>
          <w:szCs w:val="24"/>
        </w:rPr>
        <w:t xml:space="preserve">Jonathan Skinner, X, Y, Z </w:t>
      </w:r>
      <w:r w:rsidRPr="00301872">
        <w:rPr>
          <w:sz w:val="24"/>
          <w:szCs w:val="24"/>
        </w:rPr>
        <w:t>for helpful comments and suggestions.</w:t>
      </w:r>
    </w:p>
    <w:p w14:paraId="09BDA33F" w14:textId="77777777" w:rsidR="008D20E9" w:rsidRPr="00BE2251" w:rsidRDefault="008D20E9" w:rsidP="00BB4E57">
      <w:pPr>
        <w:pStyle w:val="Normal1"/>
        <w:spacing w:line="240" w:lineRule="auto"/>
        <w:rPr>
          <w:sz w:val="24"/>
          <w:szCs w:val="24"/>
        </w:rPr>
      </w:pPr>
    </w:p>
    <w:p w14:paraId="4B2C6CE5" w14:textId="77777777"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 xml:space="preserve">Dr. Soneji was supported by the National Center For Advancing Translational Sciences grant number KL2TR001088, ALA, </w:t>
      </w:r>
      <w:r w:rsidR="008048FF" w:rsidRPr="00BE2251">
        <w:rPr>
          <w:sz w:val="24"/>
          <w:szCs w:val="24"/>
        </w:rPr>
        <w:t xml:space="preserve">NCI </w:t>
      </w:r>
      <w:r w:rsidRPr="00BE2251">
        <w:rPr>
          <w:sz w:val="24"/>
          <w:szCs w:val="24"/>
        </w:rPr>
        <w:t>R21</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025A7233" w14:textId="77777777" w:rsidR="008D20E9" w:rsidRPr="00BE2251" w:rsidRDefault="008D20E9" w:rsidP="00BB4E57">
      <w:pPr>
        <w:pStyle w:val="Normal1"/>
        <w:spacing w:line="240" w:lineRule="auto"/>
        <w:rPr>
          <w:sz w:val="24"/>
          <w:szCs w:val="24"/>
        </w:rPr>
      </w:pPr>
    </w:p>
    <w:p w14:paraId="62DBBC4F"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22D3FBDE" w14:textId="77777777" w:rsidR="008D20E9" w:rsidRPr="00BE2251" w:rsidRDefault="008D20E9" w:rsidP="00BB4E57">
      <w:pPr>
        <w:pStyle w:val="Normal1"/>
        <w:spacing w:line="240" w:lineRule="auto"/>
        <w:rPr>
          <w:sz w:val="24"/>
          <w:szCs w:val="24"/>
        </w:rPr>
      </w:pPr>
    </w:p>
    <w:p w14:paraId="397243F9"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FA67681" w14:textId="77777777" w:rsidR="00BB4E57" w:rsidRPr="00BE2251" w:rsidRDefault="00BB4E57">
      <w:pPr>
        <w:rPr>
          <w:sz w:val="24"/>
          <w:szCs w:val="24"/>
        </w:rPr>
      </w:pPr>
      <w:r w:rsidRPr="00BE2251">
        <w:rPr>
          <w:sz w:val="24"/>
          <w:szCs w:val="24"/>
        </w:rPr>
        <w:br w:type="page"/>
      </w:r>
    </w:p>
    <w:p w14:paraId="601D24E7" w14:textId="77777777" w:rsidR="008D20E9" w:rsidRPr="00BE2251" w:rsidRDefault="00BB4E57" w:rsidP="007C60E3">
      <w:pPr>
        <w:pStyle w:val="Normal1"/>
        <w:spacing w:line="240" w:lineRule="auto"/>
        <w:rPr>
          <w:sz w:val="24"/>
          <w:szCs w:val="24"/>
        </w:rPr>
      </w:pPr>
      <w:r w:rsidRPr="00BE2251">
        <w:rPr>
          <w:b/>
          <w:sz w:val="24"/>
          <w:szCs w:val="24"/>
        </w:rPr>
        <w:lastRenderedPageBreak/>
        <w:t>References</w:t>
      </w:r>
      <w:r w:rsidR="00EB106E" w:rsidRPr="00BE2251">
        <w:rPr>
          <w:b/>
          <w:sz w:val="24"/>
          <w:szCs w:val="24"/>
        </w:rPr>
        <w:t xml:space="preserve"> and Notes</w:t>
      </w:r>
    </w:p>
    <w:p w14:paraId="591D9D70" w14:textId="77777777" w:rsidR="009C1954" w:rsidRPr="00BE2251" w:rsidRDefault="007C60E3" w:rsidP="00F13160">
      <w:pPr>
        <w:pStyle w:val="Bibliography"/>
        <w:rPr>
          <w:color w:val="auto"/>
          <w:sz w:val="24"/>
        </w:rPr>
      </w:pPr>
      <w:r w:rsidRPr="00BE2251">
        <w:fldChar w:fldCharType="begin"/>
      </w:r>
      <w:r w:rsidR="009C1954" w:rsidRPr="00BE2251">
        <w:instrText xml:space="preserve"> ADDIN ZOTERO_BIBL {"custom":[]} CSL_BIBLIOGRAPHY </w:instrText>
      </w:r>
      <w:r w:rsidRPr="00BE2251">
        <w:fldChar w:fldCharType="separate"/>
      </w:r>
      <w:r w:rsidR="009C1954" w:rsidRPr="00BE2251">
        <w:rPr>
          <w:color w:val="auto"/>
          <w:sz w:val="24"/>
        </w:rPr>
        <w:t xml:space="preserve">1. </w:t>
      </w:r>
      <w:r w:rsidR="009C1954" w:rsidRPr="00BE2251">
        <w:rPr>
          <w:color w:val="auto"/>
          <w:sz w:val="24"/>
        </w:rPr>
        <w:tab/>
        <w:t xml:space="preserve">Berry DA, Cronin KA, Plevritis SK, et al. Effect of Screening and Adjuvant Therapy on Mortality from Breast Cancer. N Engl J Med 2005;353(17):1784–92. </w:t>
      </w:r>
    </w:p>
    <w:p w14:paraId="602DC4A0" w14:textId="77777777" w:rsidR="009C1954" w:rsidRPr="00BE2251" w:rsidRDefault="009C1954" w:rsidP="00F13160">
      <w:pPr>
        <w:pStyle w:val="Bibliography"/>
        <w:rPr>
          <w:color w:val="auto"/>
          <w:sz w:val="24"/>
        </w:rPr>
      </w:pPr>
      <w:r w:rsidRPr="00BE2251">
        <w:rPr>
          <w:color w:val="auto"/>
          <w:sz w:val="24"/>
        </w:rPr>
        <w:t xml:space="preserve">2. </w:t>
      </w:r>
      <w:r w:rsidRPr="00BE2251">
        <w:rPr>
          <w:color w:val="auto"/>
          <w:sz w:val="24"/>
        </w:rPr>
        <w:tab/>
        <w:t xml:space="preserve">Kopans DB. The 2009 U.S. Preventive Services Task Force Guidelines Ignore Important Scientific Evidence and Should Be Revised or Withdrawn. Radiology 2010;256(1):15–20. </w:t>
      </w:r>
    </w:p>
    <w:p w14:paraId="56DD2064" w14:textId="77777777" w:rsidR="009C1954" w:rsidRPr="00BE2251" w:rsidRDefault="009C1954" w:rsidP="00F13160">
      <w:pPr>
        <w:pStyle w:val="Bibliography"/>
        <w:rPr>
          <w:color w:val="auto"/>
          <w:sz w:val="24"/>
        </w:rPr>
      </w:pPr>
      <w:r w:rsidRPr="00BE2251">
        <w:rPr>
          <w:color w:val="auto"/>
          <w:sz w:val="24"/>
        </w:rPr>
        <w:t xml:space="preserve">3. </w:t>
      </w:r>
      <w:r w:rsidRPr="00BE2251">
        <w:rPr>
          <w:color w:val="auto"/>
          <w:sz w:val="24"/>
        </w:rPr>
        <w:tab/>
        <w:t xml:space="preserve">Petitti DB, Calonge N, LeFevre ML, Melnyk BM, Wilt TJ, Schwartz JS. Breast Cancer Screening: From Science to Recommendation. Radiology 2010;256(1):8–14. </w:t>
      </w:r>
    </w:p>
    <w:p w14:paraId="7C30763D" w14:textId="77777777" w:rsidR="009C1954" w:rsidRPr="00BE2251" w:rsidRDefault="009C1954" w:rsidP="00F13160">
      <w:pPr>
        <w:pStyle w:val="Bibliography"/>
        <w:rPr>
          <w:color w:val="auto"/>
          <w:sz w:val="24"/>
        </w:rPr>
      </w:pPr>
      <w:r w:rsidRPr="00BE2251">
        <w:rPr>
          <w:color w:val="auto"/>
          <w:sz w:val="24"/>
        </w:rPr>
        <w:t xml:space="preserve">4. </w:t>
      </w:r>
      <w:r w:rsidRPr="00BE2251">
        <w:rPr>
          <w:color w:val="auto"/>
          <w:sz w:val="24"/>
        </w:rPr>
        <w:tab/>
        <w:t xml:space="preserve">Gotzsche PC M. D., Heath I, Visco F. Mammography Screening: Truth, Lies and Controversy. 1 edition. London ; New York: Radcliffe Medical PR; 2012. </w:t>
      </w:r>
    </w:p>
    <w:p w14:paraId="6A350129" w14:textId="77777777" w:rsidR="009C1954" w:rsidRPr="00BE2251" w:rsidRDefault="009C1954" w:rsidP="00F13160">
      <w:pPr>
        <w:pStyle w:val="Bibliography"/>
        <w:rPr>
          <w:color w:val="auto"/>
          <w:sz w:val="24"/>
        </w:rPr>
      </w:pPr>
      <w:r w:rsidRPr="00BE2251">
        <w:rPr>
          <w:color w:val="auto"/>
          <w:sz w:val="24"/>
        </w:rPr>
        <w:t xml:space="preserve">5. </w:t>
      </w:r>
      <w:r w:rsidRPr="00BE2251">
        <w:rPr>
          <w:color w:val="auto"/>
          <w:sz w:val="24"/>
        </w:rPr>
        <w:tab/>
        <w:t xml:space="preserve">Berry D. Breast cancer screening: Controversy of impact. Breast 2013;22(0 2):S73–6. </w:t>
      </w:r>
    </w:p>
    <w:p w14:paraId="0E7A7D9B" w14:textId="77777777" w:rsidR="009C1954" w:rsidRPr="00BE2251" w:rsidRDefault="009C1954" w:rsidP="00F13160">
      <w:pPr>
        <w:pStyle w:val="Bibliography"/>
        <w:rPr>
          <w:color w:val="auto"/>
          <w:sz w:val="24"/>
        </w:rPr>
      </w:pPr>
      <w:r w:rsidRPr="00BE2251">
        <w:rPr>
          <w:color w:val="auto"/>
          <w:sz w:val="24"/>
        </w:rPr>
        <w:t xml:space="preserve">6. </w:t>
      </w:r>
      <w:r w:rsidRPr="00BE2251">
        <w:rPr>
          <w:color w:val="auto"/>
          <w:sz w:val="24"/>
        </w:rPr>
        <w:tab/>
        <w:t xml:space="preserve">Miller AB, Wall C, Baines CJ, Sun P, To T, Narod SA. Twenty five year follow-up for breast cancer incidence and mortality of the Canadian National Breast Screening Study: randomised screening trial. BMJ 2014;348:g366. </w:t>
      </w:r>
    </w:p>
    <w:p w14:paraId="0C315284" w14:textId="77777777" w:rsidR="009C1954" w:rsidRPr="00BE2251" w:rsidRDefault="009C1954" w:rsidP="00F13160">
      <w:pPr>
        <w:pStyle w:val="Bibliography"/>
        <w:rPr>
          <w:color w:val="auto"/>
          <w:sz w:val="24"/>
        </w:rPr>
      </w:pPr>
      <w:r w:rsidRPr="00BE2251">
        <w:rPr>
          <w:color w:val="auto"/>
          <w:sz w:val="24"/>
        </w:rPr>
        <w:t xml:space="preserve">7. </w:t>
      </w:r>
      <w:r w:rsidRPr="00BE2251">
        <w:rPr>
          <w:color w:val="auto"/>
          <w:sz w:val="24"/>
        </w:rPr>
        <w:tab/>
        <w:t>Harding C, Pompei F, Burmistrov D, Welch H, Abebe R, Wilson R. BReast cancer screening, incidence, and mortality across us counties. JAMA Intern Med [Internet] 2015 [cited 2015 Aug 8];Available from: http://dx.doi.org/10.1001/jamainternmed.2015.3043</w:t>
      </w:r>
    </w:p>
    <w:p w14:paraId="5B375610" w14:textId="77777777" w:rsidR="009C1954" w:rsidRPr="00BE2251" w:rsidRDefault="009C1954" w:rsidP="00F13160">
      <w:pPr>
        <w:pStyle w:val="Bibliography"/>
        <w:rPr>
          <w:color w:val="auto"/>
          <w:sz w:val="24"/>
        </w:rPr>
      </w:pPr>
      <w:r w:rsidRPr="00BE2251">
        <w:rPr>
          <w:color w:val="auto"/>
          <w:sz w:val="24"/>
        </w:rPr>
        <w:t xml:space="preserve">8. </w:t>
      </w:r>
      <w:r w:rsidRPr="00BE2251">
        <w:rPr>
          <w:color w:val="auto"/>
          <w:sz w:val="24"/>
        </w:rPr>
        <w:tab/>
        <w:t xml:space="preserve">Nelson HD, Tyne K, Naik A, Bougatsos C, Chan BK, Humphrey L. Screening for Breast Cancer: An Update for the U.S. Preventive Services Task Force. Ann Intern Med 2009;151(10):727–37. </w:t>
      </w:r>
    </w:p>
    <w:p w14:paraId="74ED81EB" w14:textId="77777777" w:rsidR="009C1954" w:rsidRPr="00BE2251" w:rsidRDefault="009C1954" w:rsidP="00F13160">
      <w:pPr>
        <w:pStyle w:val="Bibliography"/>
        <w:rPr>
          <w:color w:val="auto"/>
          <w:sz w:val="24"/>
        </w:rPr>
      </w:pPr>
      <w:r w:rsidRPr="00BE2251">
        <w:rPr>
          <w:color w:val="auto"/>
          <w:sz w:val="24"/>
        </w:rPr>
        <w:t xml:space="preserve">9. </w:t>
      </w:r>
      <w:r w:rsidRPr="00BE2251">
        <w:rPr>
          <w:color w:val="auto"/>
          <w:sz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p>
    <w:p w14:paraId="569E19F8" w14:textId="77777777" w:rsidR="009C1954" w:rsidRPr="00BE2251" w:rsidRDefault="009C1954" w:rsidP="00F13160">
      <w:pPr>
        <w:pStyle w:val="Bibliography"/>
        <w:rPr>
          <w:color w:val="auto"/>
          <w:sz w:val="24"/>
        </w:rPr>
      </w:pPr>
      <w:r w:rsidRPr="00BE2251">
        <w:rPr>
          <w:color w:val="auto"/>
          <w:sz w:val="24"/>
        </w:rPr>
        <w:t xml:space="preserve">10. </w:t>
      </w:r>
      <w:r w:rsidRPr="00BE2251">
        <w:rPr>
          <w:color w:val="auto"/>
          <w:sz w:val="24"/>
        </w:rPr>
        <w:tab/>
        <w:t xml:space="preserve">Helvie MA. Digital Mammography Imaging: Breast Tomosynthesis and Advanced Applications. Radiol Clin North Am 2010;48(5):917–29. </w:t>
      </w:r>
    </w:p>
    <w:p w14:paraId="0A5713D7" w14:textId="77777777" w:rsidR="009C1954" w:rsidRPr="00BE2251" w:rsidRDefault="009C1954" w:rsidP="00F13160">
      <w:pPr>
        <w:pStyle w:val="Bibliography"/>
        <w:rPr>
          <w:color w:val="auto"/>
          <w:sz w:val="24"/>
        </w:rPr>
      </w:pPr>
      <w:r w:rsidRPr="00BE2251">
        <w:rPr>
          <w:color w:val="auto"/>
          <w:sz w:val="24"/>
        </w:rPr>
        <w:t xml:space="preserve">11. </w:t>
      </w:r>
      <w:r w:rsidRPr="00BE2251">
        <w:rPr>
          <w:color w:val="auto"/>
          <w:sz w:val="24"/>
        </w:rPr>
        <w:tab/>
        <w:t xml:space="preserve">Beltrán-Sánchez H, Preston SH, Canudas-Romo V. An integrated approach to cause-of-death analysis: cause-deleted life tables and decompositions of life expectancy. Demogr Res 2008;19:1323–50. </w:t>
      </w:r>
    </w:p>
    <w:p w14:paraId="49A0E34A" w14:textId="77777777" w:rsidR="009C1954" w:rsidRPr="00BE2251" w:rsidRDefault="009C1954" w:rsidP="00F13160">
      <w:pPr>
        <w:pStyle w:val="Bibliography"/>
        <w:rPr>
          <w:color w:val="auto"/>
          <w:sz w:val="24"/>
        </w:rPr>
      </w:pPr>
      <w:r w:rsidRPr="00BE2251">
        <w:rPr>
          <w:color w:val="auto"/>
          <w:sz w:val="24"/>
        </w:rPr>
        <w:t xml:space="preserve">12. </w:t>
      </w:r>
      <w:r w:rsidRPr="00BE2251">
        <w:rPr>
          <w:color w:val="auto"/>
          <w:sz w:val="24"/>
        </w:rPr>
        <w:tab/>
        <w:t xml:space="preserve">Samir Soneji, Hiram Beltrán-Sánchez, Harold Sox. Assessing Progress in Reducing the Burden of Cancer Mortality, 1985-2005. J Clin Oncol 2014;32(5):444–8. </w:t>
      </w:r>
    </w:p>
    <w:p w14:paraId="3C3C72F6" w14:textId="77777777" w:rsidR="009C1954" w:rsidRPr="00BE2251" w:rsidRDefault="009C1954" w:rsidP="00F13160">
      <w:pPr>
        <w:pStyle w:val="Bibliography"/>
        <w:rPr>
          <w:color w:val="auto"/>
          <w:sz w:val="24"/>
        </w:rPr>
      </w:pPr>
      <w:r w:rsidRPr="00BE2251">
        <w:rPr>
          <w:color w:val="auto"/>
          <w:sz w:val="24"/>
        </w:rPr>
        <w:lastRenderedPageBreak/>
        <w:t xml:space="preserve">13. </w:t>
      </w:r>
      <w:r w:rsidRPr="00BE2251">
        <w:rPr>
          <w:color w:val="auto"/>
          <w:sz w:val="24"/>
        </w:rPr>
        <w:tab/>
        <w:t xml:space="preserve">Zackrisson S, Andersson I, Janzon L, Manjer J, Garne JP. Rate of over-diagnosis of breast cancer 15 years after end of Malmö mammographic screening trial: follow-up study. BMJ 2006;332(7543):689–92. </w:t>
      </w:r>
    </w:p>
    <w:p w14:paraId="7613227A" w14:textId="77777777" w:rsidR="009C1954" w:rsidRPr="00BE2251" w:rsidRDefault="009C1954" w:rsidP="00F13160">
      <w:pPr>
        <w:pStyle w:val="Bibliography"/>
        <w:rPr>
          <w:color w:val="auto"/>
          <w:sz w:val="24"/>
        </w:rPr>
      </w:pPr>
      <w:r w:rsidRPr="00BE2251">
        <w:rPr>
          <w:color w:val="auto"/>
          <w:sz w:val="24"/>
        </w:rPr>
        <w:t xml:space="preserve">14. </w:t>
      </w:r>
      <w:r w:rsidRPr="00BE2251">
        <w:rPr>
          <w:color w:val="auto"/>
          <w:sz w:val="24"/>
        </w:rPr>
        <w:tab/>
        <w:t xml:space="preserve">Preston SH, Heuveline P, Guillot M. Demography: Measuring and Modeling Population Processes. Blackwell Publishers Ltd; 2001. </w:t>
      </w:r>
    </w:p>
    <w:p w14:paraId="571E9DBA" w14:textId="77777777" w:rsidR="009C1954" w:rsidRPr="00BE2251" w:rsidRDefault="009C1954" w:rsidP="00F13160">
      <w:pPr>
        <w:pStyle w:val="Bibliography"/>
        <w:rPr>
          <w:color w:val="auto"/>
          <w:sz w:val="24"/>
        </w:rPr>
      </w:pPr>
      <w:r w:rsidRPr="00BE2251">
        <w:rPr>
          <w:color w:val="auto"/>
          <w:sz w:val="24"/>
        </w:rPr>
        <w:t xml:space="preserve">15. </w:t>
      </w:r>
      <w:r w:rsidRPr="00BE2251">
        <w:rPr>
          <w:color w:val="auto"/>
          <w:sz w:val="24"/>
        </w:rPr>
        <w:tab/>
        <w:t xml:space="preserve">Kitagawa EM. Components of a Difference Between Two Rates*. J Am Stat Assoc 1955;50(272):1168–94. </w:t>
      </w:r>
    </w:p>
    <w:p w14:paraId="4C95C8B4" w14:textId="77777777" w:rsidR="009C1954" w:rsidRPr="00BE2251" w:rsidRDefault="009C1954" w:rsidP="00F13160">
      <w:pPr>
        <w:pStyle w:val="Bibliography"/>
        <w:rPr>
          <w:color w:val="auto"/>
          <w:sz w:val="24"/>
        </w:rPr>
      </w:pPr>
      <w:r w:rsidRPr="00BE2251">
        <w:rPr>
          <w:color w:val="auto"/>
          <w:sz w:val="24"/>
        </w:rPr>
        <w:t xml:space="preserve">16. </w:t>
      </w:r>
      <w:r w:rsidRPr="00BE2251">
        <w:rPr>
          <w:color w:val="auto"/>
          <w:sz w:val="24"/>
        </w:rPr>
        <w:tab/>
        <w:t xml:space="preserve">Yen M-F, Tabár L, Vitak B, Smith RA, Chen H-H, Duffy SW. Quantifying the potential problem of overdiagnosis of ductal carcinoma in situ in breast cancer screening. Eur J Cancer Oxf Engl 1990 2003;39(12):1746–54. </w:t>
      </w:r>
    </w:p>
    <w:p w14:paraId="29417CF4" w14:textId="77777777" w:rsidR="009C1954" w:rsidRPr="00BE2251" w:rsidRDefault="009C1954" w:rsidP="00F13160">
      <w:pPr>
        <w:pStyle w:val="Bibliography"/>
        <w:rPr>
          <w:color w:val="auto"/>
          <w:sz w:val="24"/>
        </w:rPr>
      </w:pPr>
      <w:r w:rsidRPr="00BE2251">
        <w:rPr>
          <w:color w:val="auto"/>
          <w:sz w:val="24"/>
        </w:rPr>
        <w:t xml:space="preserve">17. </w:t>
      </w:r>
      <w:r w:rsidRPr="00BE2251">
        <w:rPr>
          <w:color w:val="auto"/>
          <w:sz w:val="24"/>
        </w:rPr>
        <w:tab/>
        <w:t xml:space="preserve">Jørgensen KJ, Gøtzsche PC. Overdiagnosis in publicly organised mammography screening programmes: systematic review of incidence trends. BMJ 2009;339:b2587. </w:t>
      </w:r>
    </w:p>
    <w:p w14:paraId="50637521" w14:textId="77777777" w:rsidR="009C1954" w:rsidRPr="00BE2251" w:rsidRDefault="009C1954" w:rsidP="00F13160">
      <w:pPr>
        <w:pStyle w:val="Bibliography"/>
        <w:rPr>
          <w:color w:val="auto"/>
          <w:sz w:val="24"/>
        </w:rPr>
      </w:pPr>
      <w:r w:rsidRPr="00BE2251">
        <w:rPr>
          <w:color w:val="auto"/>
          <w:sz w:val="24"/>
        </w:rPr>
        <w:t xml:space="preserve">18. </w:t>
      </w:r>
      <w:r w:rsidRPr="00BE2251">
        <w:rPr>
          <w:color w:val="auto"/>
          <w:sz w:val="24"/>
        </w:rPr>
        <w:tab/>
        <w:t xml:space="preserve">Welch HG, Black WC. Overdiagnosis in Cancer. J Natl Cancer Inst 2010;102(9):605–13. </w:t>
      </w:r>
    </w:p>
    <w:p w14:paraId="129160B0" w14:textId="77777777" w:rsidR="009C1954" w:rsidRPr="00BE2251" w:rsidRDefault="009C1954" w:rsidP="00F13160">
      <w:pPr>
        <w:pStyle w:val="Bibliography"/>
        <w:rPr>
          <w:color w:val="auto"/>
          <w:sz w:val="24"/>
        </w:rPr>
      </w:pPr>
      <w:r w:rsidRPr="00BE2251">
        <w:rPr>
          <w:color w:val="auto"/>
          <w:sz w:val="24"/>
        </w:rPr>
        <w:t xml:space="preserve">19. </w:t>
      </w:r>
      <w:r w:rsidRPr="00BE2251">
        <w:rPr>
          <w:color w:val="auto"/>
          <w:sz w:val="24"/>
        </w:rPr>
        <w:tab/>
        <w:t xml:space="preserve">Kalager M, Zelen M, Langmark F, Adami H-O. Effect of screening mammography on breast-cancer mortality in Norway. N Engl J Med 2010;363(13):1203–10. </w:t>
      </w:r>
    </w:p>
    <w:p w14:paraId="6E36F06A" w14:textId="77777777" w:rsidR="009C1954" w:rsidRPr="00BE2251" w:rsidRDefault="009C1954" w:rsidP="00F13160">
      <w:pPr>
        <w:pStyle w:val="Bibliography"/>
        <w:rPr>
          <w:color w:val="auto"/>
          <w:sz w:val="24"/>
        </w:rPr>
      </w:pPr>
      <w:r w:rsidRPr="00BE2251">
        <w:rPr>
          <w:color w:val="auto"/>
          <w:sz w:val="24"/>
        </w:rPr>
        <w:t xml:space="preserve">20. </w:t>
      </w:r>
      <w:r w:rsidRPr="00BE2251">
        <w:rPr>
          <w:color w:val="auto"/>
          <w:sz w:val="24"/>
        </w:rPr>
        <w:tab/>
        <w:t xml:space="preserve">Etzioni R, Xia J, Hubbard R, Weiss NS, Gulati R. A Reality Check for Overdiagnosis Estimates Associated With Breast Cancer Screening. J Natl Cancer Inst 2014;106(12):dju315. </w:t>
      </w:r>
    </w:p>
    <w:p w14:paraId="4CB2005A" w14:textId="77777777" w:rsidR="009C1954" w:rsidRPr="00BE2251" w:rsidRDefault="009C1954" w:rsidP="00F13160">
      <w:pPr>
        <w:pStyle w:val="Bibliography"/>
        <w:rPr>
          <w:color w:val="auto"/>
          <w:sz w:val="24"/>
        </w:rPr>
      </w:pPr>
      <w:r w:rsidRPr="00BE2251">
        <w:rPr>
          <w:color w:val="auto"/>
          <w:sz w:val="24"/>
        </w:rPr>
        <w:t xml:space="preserve">21. </w:t>
      </w:r>
      <w:r w:rsidRPr="00BE2251">
        <w:rPr>
          <w:color w:val="auto"/>
          <w:sz w:val="24"/>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p>
    <w:p w14:paraId="63C4619F" w14:textId="77777777" w:rsidR="009C1954" w:rsidRPr="00BE2251" w:rsidRDefault="009C1954" w:rsidP="00F13160">
      <w:pPr>
        <w:pStyle w:val="Bibliography"/>
        <w:rPr>
          <w:color w:val="auto"/>
          <w:sz w:val="24"/>
        </w:rPr>
      </w:pPr>
      <w:r w:rsidRPr="00BE2251">
        <w:rPr>
          <w:color w:val="auto"/>
          <w:sz w:val="24"/>
        </w:rPr>
        <w:t xml:space="preserve">22. </w:t>
      </w:r>
      <w:r w:rsidRPr="00BE2251">
        <w:rPr>
          <w:color w:val="auto"/>
          <w:sz w:val="24"/>
        </w:rPr>
        <w:tab/>
        <w:t xml:space="preserve">Gøtzsche PC, Olsen O. Is screening for breast cancer with mammography justifiable? Lancet 2000;355(9198):129–34. </w:t>
      </w:r>
    </w:p>
    <w:p w14:paraId="7FE2044C" w14:textId="77777777" w:rsidR="009C1954" w:rsidRPr="00BE2251" w:rsidRDefault="009C1954" w:rsidP="00F13160">
      <w:pPr>
        <w:pStyle w:val="Bibliography"/>
        <w:rPr>
          <w:color w:val="auto"/>
          <w:sz w:val="24"/>
        </w:rPr>
      </w:pPr>
      <w:r w:rsidRPr="00BE2251">
        <w:rPr>
          <w:color w:val="auto"/>
          <w:sz w:val="24"/>
        </w:rPr>
        <w:t xml:space="preserve">23. </w:t>
      </w:r>
      <w:r w:rsidRPr="00BE2251">
        <w:rPr>
          <w:color w:val="auto"/>
          <w:sz w:val="24"/>
        </w:rPr>
        <w:tab/>
        <w:t>Moss SM, Wale C, Smith R, Evans A, Cuckle H, Duffy SW. Effect of mammographic screening from age 40 years on breast cancer mortality in the UK Age trial at 17 years’ follow-up: a randomised controlled trial. Lancet Oncol 2015;</w:t>
      </w:r>
    </w:p>
    <w:p w14:paraId="1CCBDB43" w14:textId="77777777" w:rsidR="009C1954" w:rsidRPr="00BE2251" w:rsidRDefault="009C1954" w:rsidP="00F13160">
      <w:pPr>
        <w:pStyle w:val="Bibliography"/>
        <w:rPr>
          <w:color w:val="auto"/>
          <w:sz w:val="24"/>
        </w:rPr>
      </w:pPr>
      <w:r w:rsidRPr="00BE2251">
        <w:rPr>
          <w:color w:val="auto"/>
          <w:sz w:val="24"/>
        </w:rPr>
        <w:t xml:space="preserve">24. </w:t>
      </w:r>
      <w:r w:rsidRPr="00BE2251">
        <w:rPr>
          <w:color w:val="auto"/>
          <w:sz w:val="24"/>
        </w:rPr>
        <w:tab/>
        <w:t xml:space="preserve">Lauby-Secretan B, Scoccianti C, Loomis D, et al. Breast-cancer screening--viewpoint of the IARC Working Group. N Engl J Med 2015;372(24):2353–8. </w:t>
      </w:r>
    </w:p>
    <w:p w14:paraId="53A7525C" w14:textId="77777777" w:rsidR="009C1954" w:rsidRPr="00BE2251" w:rsidRDefault="009C1954" w:rsidP="00F13160">
      <w:pPr>
        <w:pStyle w:val="Bibliography"/>
        <w:rPr>
          <w:color w:val="auto"/>
          <w:sz w:val="24"/>
        </w:rPr>
      </w:pPr>
      <w:r w:rsidRPr="00BE2251">
        <w:rPr>
          <w:color w:val="auto"/>
          <w:sz w:val="24"/>
        </w:rPr>
        <w:t xml:space="preserve">25. </w:t>
      </w:r>
      <w:r w:rsidRPr="00BE2251">
        <w:rPr>
          <w:color w:val="auto"/>
          <w:sz w:val="24"/>
        </w:rPr>
        <w:tab/>
        <w:t>US Preventive Services Task Force. Draft Recommendation Statement: Breast Cancer: Screening [Internet]. 2015 [cited 2015 Jul 28]. Available from: http://www.uspreventiveservicestaskforce.org/Page/Document/RecommendationStatementDraft/breast-cancer-screening1</w:t>
      </w:r>
    </w:p>
    <w:p w14:paraId="550F7607" w14:textId="77777777" w:rsidR="009C1954" w:rsidRPr="00BE2251" w:rsidRDefault="009C1954" w:rsidP="00F13160">
      <w:pPr>
        <w:pStyle w:val="Bibliography"/>
        <w:rPr>
          <w:color w:val="auto"/>
          <w:sz w:val="24"/>
        </w:rPr>
      </w:pPr>
      <w:r w:rsidRPr="00BE2251">
        <w:rPr>
          <w:color w:val="auto"/>
          <w:sz w:val="24"/>
        </w:rPr>
        <w:lastRenderedPageBreak/>
        <w:t xml:space="preserve">26. </w:t>
      </w:r>
      <w:r w:rsidRPr="00BE2251">
        <w:rPr>
          <w:color w:val="auto"/>
          <w:sz w:val="24"/>
        </w:rPr>
        <w:tab/>
        <w:t xml:space="preserve">Stout NK, Knudsen AB, Kong CY (Joey), McMahon PM, Gazelle GS. Calibration Methods Used in Cancer Simulation Models and Suggested Reporting Guidelines. PharmacoEconomics 2009;27(7):533–45. </w:t>
      </w:r>
    </w:p>
    <w:p w14:paraId="4D2FC5E1" w14:textId="77777777" w:rsidR="009C1954" w:rsidRPr="00BE2251" w:rsidRDefault="009C1954" w:rsidP="00F13160">
      <w:pPr>
        <w:pStyle w:val="Bibliography"/>
        <w:rPr>
          <w:color w:val="auto"/>
          <w:sz w:val="24"/>
        </w:rPr>
      </w:pPr>
      <w:r w:rsidRPr="00BE2251">
        <w:rPr>
          <w:color w:val="auto"/>
          <w:sz w:val="24"/>
        </w:rPr>
        <w:t xml:space="preserve">27. </w:t>
      </w:r>
      <w:r w:rsidRPr="00BE2251">
        <w:rPr>
          <w:color w:val="auto"/>
          <w:sz w:val="24"/>
        </w:rPr>
        <w:tab/>
        <w:t xml:space="preserve">Consensus statement: treatment of early-stage breast cancer. National Institutes of Health Consensus Development Panel. J Natl Cancer Inst Monogr 1992;(11):1–5. </w:t>
      </w:r>
    </w:p>
    <w:p w14:paraId="3CC732B0" w14:textId="77777777" w:rsidR="009C1954" w:rsidRPr="00BE2251" w:rsidRDefault="009C1954" w:rsidP="00F13160">
      <w:pPr>
        <w:pStyle w:val="Bibliography"/>
        <w:rPr>
          <w:color w:val="auto"/>
          <w:sz w:val="24"/>
        </w:rPr>
      </w:pPr>
      <w:r w:rsidRPr="00BE2251">
        <w:rPr>
          <w:color w:val="auto"/>
          <w:sz w:val="24"/>
        </w:rPr>
        <w:t xml:space="preserve">28. </w:t>
      </w:r>
      <w:r w:rsidRPr="00BE2251">
        <w:rPr>
          <w:color w:val="auto"/>
          <w:sz w:val="24"/>
        </w:rPr>
        <w:tab/>
        <w:t xml:space="preserve">Fisher B, Costantino JP, Wickerham DL, et al. Tamoxifen for Prevention of Breast Cancer: Report of the National Surgical Adjuvant Breast and Bowel Project P-1 Study. J Natl Cancer Inst 1998;90(18):1371–88. </w:t>
      </w:r>
    </w:p>
    <w:p w14:paraId="40F05DA2" w14:textId="77777777" w:rsidR="009C1954" w:rsidRPr="00BE2251" w:rsidRDefault="009C1954" w:rsidP="00F13160">
      <w:pPr>
        <w:pStyle w:val="Bibliography"/>
        <w:rPr>
          <w:color w:val="auto"/>
          <w:sz w:val="24"/>
        </w:rPr>
      </w:pPr>
      <w:r w:rsidRPr="00BE2251">
        <w:rPr>
          <w:color w:val="auto"/>
          <w:sz w:val="24"/>
        </w:rPr>
        <w:t xml:space="preserve">29. </w:t>
      </w:r>
      <w:r w:rsidRPr="00BE2251">
        <w:rPr>
          <w:color w:val="auto"/>
          <w:sz w:val="24"/>
        </w:rPr>
        <w:tab/>
        <w:t xml:space="preserve">Hunink MM, Goldman L, Tosteson AA, et al. The recent decline in mortality from coronary heart disease, 1980-1990: The effect of secular trends in risk factors and treatment. JAMA 1997;277(7):535–42. </w:t>
      </w:r>
    </w:p>
    <w:p w14:paraId="6044E591" w14:textId="77777777" w:rsidR="009C1954" w:rsidRPr="00BE2251" w:rsidRDefault="009C1954" w:rsidP="00F13160">
      <w:pPr>
        <w:pStyle w:val="Bibliography"/>
        <w:rPr>
          <w:color w:val="auto"/>
          <w:sz w:val="24"/>
        </w:rPr>
      </w:pPr>
      <w:r w:rsidRPr="00BE2251">
        <w:rPr>
          <w:color w:val="auto"/>
          <w:sz w:val="24"/>
        </w:rPr>
        <w:t xml:space="preserve">30. </w:t>
      </w:r>
      <w:r w:rsidRPr="00BE2251">
        <w:rPr>
          <w:color w:val="auto"/>
          <w:sz w:val="24"/>
        </w:rPr>
        <w:tab/>
        <w:t xml:space="preserve">Weisfeldt ML, Zieman SJ. Advances In The Prevention And Treatment Of Cardiovascular Disease. Health Aff (Millwood) 2007;26(1):25–37. </w:t>
      </w:r>
    </w:p>
    <w:p w14:paraId="4E27E416" w14:textId="77777777" w:rsidR="009C1954" w:rsidRPr="00BE2251" w:rsidRDefault="009C1954" w:rsidP="00F13160">
      <w:pPr>
        <w:pStyle w:val="Bibliography"/>
        <w:rPr>
          <w:color w:val="auto"/>
          <w:sz w:val="24"/>
        </w:rPr>
      </w:pPr>
      <w:r w:rsidRPr="00BE2251">
        <w:rPr>
          <w:color w:val="auto"/>
          <w:sz w:val="24"/>
        </w:rPr>
        <w:t xml:space="preserve">31. </w:t>
      </w:r>
      <w:r w:rsidRPr="00BE2251">
        <w:rPr>
          <w:color w:val="auto"/>
          <w:sz w:val="24"/>
        </w:rPr>
        <w:tab/>
        <w:t xml:space="preserve">Schairer C, Mink PJ, Carroll L, Devesa SS. Probabilities of Death From Breast Cancer and Other Causes Among Female Breast Cancer Patients. J Natl Cancer Inst 2004;96(17):1311–21. </w:t>
      </w:r>
    </w:p>
    <w:p w14:paraId="6B65F5DC" w14:textId="77777777" w:rsidR="009C1954" w:rsidRPr="00BE2251" w:rsidRDefault="009C1954" w:rsidP="00F13160">
      <w:pPr>
        <w:pStyle w:val="Bibliography"/>
        <w:rPr>
          <w:color w:val="auto"/>
          <w:sz w:val="24"/>
        </w:rPr>
      </w:pPr>
      <w:r w:rsidRPr="00BE2251">
        <w:rPr>
          <w:color w:val="auto"/>
          <w:sz w:val="24"/>
        </w:rPr>
        <w:t xml:space="preserve">32. </w:t>
      </w:r>
      <w:r w:rsidRPr="00BE2251">
        <w:rPr>
          <w:color w:val="auto"/>
          <w:sz w:val="24"/>
        </w:rPr>
        <w:tab/>
        <w:t xml:space="preserve">Percy C, Stanek E, Gloeckler L. Accuracy of cancer death certificates and its effect on cancer mortality statistics. Am J Public Health 1981;71(3):242–50. </w:t>
      </w:r>
    </w:p>
    <w:p w14:paraId="4195D8E8" w14:textId="77777777" w:rsidR="009C1954" w:rsidRPr="00BE2251" w:rsidRDefault="009C1954" w:rsidP="00F13160">
      <w:pPr>
        <w:pStyle w:val="Bibliography"/>
        <w:rPr>
          <w:color w:val="auto"/>
          <w:sz w:val="24"/>
        </w:rPr>
      </w:pPr>
      <w:r w:rsidRPr="00BE2251">
        <w:rPr>
          <w:color w:val="auto"/>
          <w:sz w:val="24"/>
        </w:rPr>
        <w:t xml:space="preserve">33. </w:t>
      </w:r>
      <w:r w:rsidRPr="00BE2251">
        <w:rPr>
          <w:color w:val="auto"/>
          <w:sz w:val="24"/>
        </w:rPr>
        <w:tab/>
        <w:t xml:space="preserve">German RR, Fink AK, Heron M, et al. The accuracy of cancer mortality statistics based on death certificates in the United States. Cancer Epidemiol 2011;35(2):126–31. </w:t>
      </w:r>
    </w:p>
    <w:p w14:paraId="2CAF09FC" w14:textId="77777777" w:rsidR="009C1954" w:rsidRPr="00BE2251" w:rsidRDefault="009C1954" w:rsidP="00F13160">
      <w:pPr>
        <w:pStyle w:val="Bibliography"/>
        <w:rPr>
          <w:color w:val="auto"/>
          <w:sz w:val="24"/>
        </w:rPr>
      </w:pPr>
      <w:r w:rsidRPr="00BE2251">
        <w:rPr>
          <w:color w:val="auto"/>
          <w:sz w:val="24"/>
        </w:rPr>
        <w:t xml:space="preserve">34. </w:t>
      </w:r>
      <w:r w:rsidRPr="00BE2251">
        <w:rPr>
          <w:color w:val="auto"/>
          <w:sz w:val="24"/>
        </w:rPr>
        <w:tab/>
        <w:t>Schneider KL, Lapane KL, Clark MA, Rakowski W. Using Small-Area Estimation to Describe County-Level Disparities in Mammography. Prev Chronic Dis [Internet] 2009 [cited 2015 Jun 12];6(4). Available from: http://www.ncbi.nlm.nih.gov/pmc/articles/PMC2774639/</w:t>
      </w:r>
    </w:p>
    <w:p w14:paraId="521EC9E2" w14:textId="77777777" w:rsidR="009C1954" w:rsidRPr="00BE2251" w:rsidRDefault="009C1954" w:rsidP="00F13160">
      <w:pPr>
        <w:pStyle w:val="Bibliography"/>
        <w:rPr>
          <w:color w:val="auto"/>
          <w:sz w:val="24"/>
        </w:rPr>
      </w:pPr>
      <w:r w:rsidRPr="00BE2251">
        <w:rPr>
          <w:color w:val="auto"/>
          <w:sz w:val="24"/>
        </w:rPr>
        <w:t xml:space="preserve">35. </w:t>
      </w:r>
      <w:r w:rsidRPr="00BE2251">
        <w:rPr>
          <w:color w:val="auto"/>
          <w:sz w:val="24"/>
        </w:rPr>
        <w:tab/>
        <w:t xml:space="preserve">Merrill RM, Dearden KA. How representative are the surveillance, epidemiology, and end results (SEER) Program cancer data of the United States? Cancer Causes Control 2004;15(10):1027–34. </w:t>
      </w:r>
    </w:p>
    <w:p w14:paraId="0233CBEE" w14:textId="77777777" w:rsidR="009C1954" w:rsidRPr="00BE2251" w:rsidRDefault="009C1954" w:rsidP="00F13160">
      <w:pPr>
        <w:pStyle w:val="Bibliography"/>
        <w:rPr>
          <w:color w:val="auto"/>
          <w:sz w:val="24"/>
        </w:rPr>
      </w:pPr>
      <w:r w:rsidRPr="00BE2251">
        <w:rPr>
          <w:color w:val="auto"/>
          <w:sz w:val="24"/>
        </w:rPr>
        <w:t xml:space="preserve">36. </w:t>
      </w:r>
      <w:r w:rsidRPr="00BE2251">
        <w:rPr>
          <w:color w:val="auto"/>
          <w:sz w:val="24"/>
        </w:rPr>
        <w:tab/>
        <w:t xml:space="preserve">Bonadonna G, Brusamolino E, Valagussa P, et al. Combination Chemotherapy as an Adjuvant Treatment in Operable Breast Cancer. N Engl J Med 1976;294(8):405–10. </w:t>
      </w:r>
    </w:p>
    <w:p w14:paraId="1823215C" w14:textId="77777777" w:rsidR="00BB4E57" w:rsidRPr="00BE2251" w:rsidRDefault="007C60E3" w:rsidP="007C60E3">
      <w:pPr>
        <w:spacing w:line="240" w:lineRule="auto"/>
      </w:pPr>
      <w:r w:rsidRPr="00BE2251">
        <w:rPr>
          <w:sz w:val="24"/>
          <w:szCs w:val="24"/>
        </w:rPr>
        <w:fldChar w:fldCharType="end"/>
      </w:r>
      <w:r w:rsidR="00BB4E57" w:rsidRPr="00BE2251">
        <w:br w:type="page"/>
      </w:r>
    </w:p>
    <w:p w14:paraId="16C38D3C" w14:textId="77777777" w:rsidR="00226350" w:rsidRPr="00BE2251" w:rsidRDefault="00BB4E57" w:rsidP="008D20E9">
      <w:pPr>
        <w:pStyle w:val="Normal1"/>
        <w:spacing w:line="480" w:lineRule="auto"/>
        <w:rPr>
          <w:b/>
          <w:sz w:val="24"/>
        </w:rPr>
      </w:pPr>
      <w:r w:rsidRPr="00BE2251">
        <w:rPr>
          <w:b/>
          <w:sz w:val="24"/>
        </w:rPr>
        <w:lastRenderedPageBreak/>
        <w:t>Figure Title</w:t>
      </w:r>
      <w:r w:rsidR="00EB106E" w:rsidRPr="00BE2251">
        <w:rPr>
          <w:b/>
          <w:sz w:val="24"/>
        </w:rPr>
        <w:t>s</w:t>
      </w:r>
      <w:r w:rsidRPr="00BE2251">
        <w:rPr>
          <w:b/>
          <w:sz w:val="24"/>
        </w:rPr>
        <w:t xml:space="preserve"> and Legend</w:t>
      </w:r>
      <w:r w:rsidR="00EB106E" w:rsidRPr="00BE2251">
        <w:rPr>
          <w:b/>
          <w:sz w:val="24"/>
        </w:rPr>
        <w:t>s</w:t>
      </w:r>
    </w:p>
    <w:p w14:paraId="670DF3DD"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1D51408D" w14:textId="77777777" w:rsidR="00863353" w:rsidRPr="00BE2251" w:rsidRDefault="00863353" w:rsidP="00863353">
      <w:pPr>
        <w:pStyle w:val="Normal1"/>
        <w:spacing w:line="240" w:lineRule="auto"/>
        <w:rPr>
          <w:sz w:val="24"/>
        </w:rPr>
      </w:pPr>
    </w:p>
    <w:p w14:paraId="51261DD7"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3E5398EC" w14:textId="77777777" w:rsidR="00863353" w:rsidRPr="00BE2251" w:rsidRDefault="00863353" w:rsidP="00863353">
      <w:pPr>
        <w:pStyle w:val="Normal1"/>
        <w:spacing w:line="240" w:lineRule="auto"/>
        <w:rPr>
          <w:sz w:val="24"/>
        </w:rPr>
      </w:pPr>
    </w:p>
    <w:p w14:paraId="281E6B14"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31FEB3D6" w14:textId="77777777" w:rsidR="00BB4E57" w:rsidRPr="00BE2251" w:rsidRDefault="00BB4E57" w:rsidP="00863353">
      <w:pPr>
        <w:pStyle w:val="Normal1"/>
        <w:spacing w:line="240" w:lineRule="auto"/>
        <w:rPr>
          <w:sz w:val="24"/>
        </w:rPr>
      </w:pPr>
    </w:p>
    <w:p w14:paraId="1345DCDB"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7A36754D" w14:textId="77777777" w:rsidR="00CB35E5" w:rsidRPr="00BE2251" w:rsidRDefault="00CB35E5" w:rsidP="00863353">
      <w:pPr>
        <w:pStyle w:val="Normal1"/>
        <w:spacing w:line="240" w:lineRule="auto"/>
        <w:rPr>
          <w:sz w:val="24"/>
        </w:rPr>
      </w:pPr>
    </w:p>
    <w:p w14:paraId="163F1093" w14:textId="77777777" w:rsidR="00BB4E57" w:rsidRPr="00BE2251" w:rsidRDefault="00BB4E57" w:rsidP="00863353">
      <w:pPr>
        <w:pStyle w:val="Normal1"/>
        <w:spacing w:line="240" w:lineRule="auto"/>
        <w:rPr>
          <w:sz w:val="24"/>
        </w:rPr>
      </w:pPr>
      <w:commentRangeStart w:id="37"/>
      <w:r w:rsidRPr="00BE2251">
        <w:rPr>
          <w:sz w:val="24"/>
        </w:rPr>
        <w:t xml:space="preserve">Figure 3.  </w:t>
      </w:r>
      <w:commentRangeEnd w:id="37"/>
      <w:r w:rsidR="00BC4E45" w:rsidRPr="00BE2251">
        <w:rPr>
          <w:rStyle w:val="CommentReference"/>
        </w:rPr>
        <w:commentReference w:id="37"/>
      </w:r>
      <w:r w:rsidR="00863353" w:rsidRPr="00BE2251">
        <w:rPr>
          <w:sz w:val="24"/>
        </w:rPr>
        <w:t xml:space="preserve">Contributions to Gain in Life Expectancy, Varying Level of Overdiagnosis </w:t>
      </w:r>
    </w:p>
    <w:p w14:paraId="0C6B85C9" w14:textId="77777777" w:rsidR="00CB35E5" w:rsidRPr="00BE2251" w:rsidRDefault="00CB35E5">
      <w:pPr>
        <w:rPr>
          <w:sz w:val="24"/>
        </w:rPr>
      </w:pPr>
    </w:p>
    <w:p w14:paraId="13F83435" w14:textId="77777777"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C4E45" w:rsidRPr="00BE2251">
        <w:rPr>
          <w:sz w:val="24"/>
          <w:szCs w:val="24"/>
        </w:rPr>
        <w:t>1</w:t>
      </w:r>
      <w:r w:rsidRPr="00BE2251">
        <w:rPr>
          <w:sz w:val="24"/>
          <w:szCs w:val="24"/>
        </w:rPr>
        <w:t xml:space="preserve">cm from 0% to </w:t>
      </w:r>
      <w:r w:rsidR="00BC4E45" w:rsidRPr="00BE2251">
        <w:rPr>
          <w:sz w:val="24"/>
          <w:szCs w:val="24"/>
        </w:rPr>
        <w:t>52</w:t>
      </w:r>
      <w:r w:rsidRPr="00BE2251">
        <w:rPr>
          <w:sz w:val="24"/>
          <w:szCs w:val="24"/>
        </w:rPr>
        <w:t>%</w:t>
      </w:r>
      <w:r w:rsidR="00BC4E45" w:rsidRPr="00BE2251">
        <w:rPr>
          <w:sz w:val="24"/>
          <w:szCs w:val="24"/>
        </w:rPr>
        <w:t xml:space="preserve"> and for tumors 1-3cm from 0% to 35%</w:t>
      </w:r>
      <w:r w:rsidRPr="00BE2251">
        <w:rPr>
          <w:sz w:val="24"/>
          <w:szCs w:val="24"/>
        </w:rPr>
        <w:t>.</w:t>
      </w:r>
      <w:r w:rsidR="00BB4E57" w:rsidRPr="00BE2251">
        <w:rPr>
          <w:sz w:val="24"/>
          <w:szCs w:val="24"/>
        </w:rPr>
        <w:br w:type="page"/>
      </w:r>
    </w:p>
    <w:p w14:paraId="33F793F8" w14:textId="77777777" w:rsidR="00BB4E57" w:rsidRPr="00BE2251" w:rsidRDefault="00BB4E57" w:rsidP="008D20E9">
      <w:pPr>
        <w:pStyle w:val="Normal1"/>
        <w:spacing w:line="480" w:lineRule="auto"/>
        <w:rPr>
          <w:sz w:val="24"/>
          <w:szCs w:val="24"/>
        </w:rPr>
      </w:pPr>
      <w:r w:rsidRPr="00BE2251">
        <w:rPr>
          <w:sz w:val="24"/>
          <w:szCs w:val="24"/>
        </w:rPr>
        <w:lastRenderedPageBreak/>
        <w:t xml:space="preserve">Table 1. </w:t>
      </w:r>
      <w:r w:rsidR="00863353" w:rsidRPr="00BE2251">
        <w:rPr>
          <w:sz w:val="24"/>
          <w:szCs w:val="24"/>
        </w:rPr>
        <w:t>Contribution of Earlier Detection by Age Group</w:t>
      </w:r>
    </w:p>
    <w:p w14:paraId="3BF46C35"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17F41218" w14:textId="77777777" w:rsidTr="007C60E3">
        <w:tc>
          <w:tcPr>
            <w:tcW w:w="2343" w:type="dxa"/>
            <w:tcMar>
              <w:top w:w="100" w:type="dxa"/>
              <w:left w:w="29" w:type="dxa"/>
              <w:bottom w:w="100" w:type="dxa"/>
              <w:right w:w="29" w:type="dxa"/>
            </w:tcMar>
          </w:tcPr>
          <w:p w14:paraId="2AE8024D"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ACFDAB" w14:textId="77777777" w:rsidR="00BB4E57" w:rsidRPr="00BE2251" w:rsidRDefault="00BB4E57" w:rsidP="00F62C08">
            <w:pPr>
              <w:pStyle w:val="Normal1"/>
              <w:spacing w:line="240" w:lineRule="auto"/>
              <w:jc w:val="center"/>
              <w:rPr>
                <w:sz w:val="24"/>
                <w:szCs w:val="24"/>
              </w:rPr>
            </w:pPr>
            <w:r w:rsidRPr="00BE2251">
              <w:rPr>
                <w:sz w:val="24"/>
                <w:szCs w:val="24"/>
              </w:rPr>
              <w:t>Age Group (Years)</w:t>
            </w:r>
          </w:p>
        </w:tc>
        <w:tc>
          <w:tcPr>
            <w:tcW w:w="908" w:type="dxa"/>
            <w:gridSpan w:val="2"/>
            <w:tcMar>
              <w:top w:w="100" w:type="dxa"/>
              <w:left w:w="29" w:type="dxa"/>
              <w:bottom w:w="100" w:type="dxa"/>
              <w:right w:w="29" w:type="dxa"/>
            </w:tcMar>
          </w:tcPr>
          <w:p w14:paraId="048C5DB8" w14:textId="77777777" w:rsidR="00BB4E57" w:rsidRPr="00BE2251" w:rsidRDefault="00BB4E57" w:rsidP="00F62C08">
            <w:pPr>
              <w:pStyle w:val="Normal1"/>
              <w:spacing w:line="240" w:lineRule="auto"/>
              <w:jc w:val="right"/>
              <w:rPr>
                <w:sz w:val="24"/>
                <w:szCs w:val="24"/>
              </w:rPr>
            </w:pPr>
          </w:p>
        </w:tc>
      </w:tr>
      <w:tr w:rsidR="00BB4E57" w:rsidRPr="00BE2251" w14:paraId="41FCE71A" w14:textId="77777777" w:rsidTr="007C60E3">
        <w:trPr>
          <w:gridAfter w:val="1"/>
          <w:wAfter w:w="256" w:type="dxa"/>
        </w:trPr>
        <w:tc>
          <w:tcPr>
            <w:tcW w:w="2343" w:type="dxa"/>
            <w:tcMar>
              <w:top w:w="100" w:type="dxa"/>
              <w:left w:w="29" w:type="dxa"/>
              <w:bottom w:w="100" w:type="dxa"/>
              <w:right w:w="29" w:type="dxa"/>
            </w:tcMar>
          </w:tcPr>
          <w:p w14:paraId="0966E9AE"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4C1F6C36"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6C872FB4"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193DEF4C"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78120774"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66B4ECF7"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45F3BB70"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326A8D42"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3CB9E116"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14:paraId="2B342BEC" w14:textId="77777777" w:rsidTr="007C60E3">
        <w:trPr>
          <w:gridAfter w:val="1"/>
          <w:wAfter w:w="256" w:type="dxa"/>
        </w:trPr>
        <w:tc>
          <w:tcPr>
            <w:tcW w:w="2343" w:type="dxa"/>
            <w:tcMar>
              <w:top w:w="100" w:type="dxa"/>
              <w:left w:w="29" w:type="dxa"/>
              <w:bottom w:w="100" w:type="dxa"/>
              <w:right w:w="29" w:type="dxa"/>
            </w:tcMar>
          </w:tcPr>
          <w:p w14:paraId="1E3AAFAE" w14:textId="77777777" w:rsidR="00BB4E57" w:rsidRPr="00BE2251" w:rsidRDefault="00BB4E57" w:rsidP="00F62C08">
            <w:pPr>
              <w:pStyle w:val="Normal1"/>
              <w:spacing w:line="240" w:lineRule="auto"/>
              <w:rPr>
                <w:sz w:val="24"/>
                <w:szCs w:val="24"/>
              </w:rPr>
            </w:pPr>
            <w:r w:rsidRPr="00BE2251">
              <w:rPr>
                <w:sz w:val="24"/>
                <w:szCs w:val="24"/>
              </w:rPr>
              <w:t>&lt;1 cm</w:t>
            </w:r>
          </w:p>
        </w:tc>
        <w:tc>
          <w:tcPr>
            <w:tcW w:w="884" w:type="dxa"/>
            <w:tcMar>
              <w:top w:w="100" w:type="dxa"/>
              <w:left w:w="29" w:type="dxa"/>
              <w:bottom w:w="100" w:type="dxa"/>
              <w:right w:w="29" w:type="dxa"/>
            </w:tcMar>
          </w:tcPr>
          <w:p w14:paraId="4C727AE1" w14:textId="77777777" w:rsidR="00BB4E57" w:rsidRPr="00BE2251" w:rsidRDefault="00BB4E57" w:rsidP="00F62C08">
            <w:pPr>
              <w:pStyle w:val="Normal1"/>
              <w:spacing w:line="240" w:lineRule="auto"/>
              <w:jc w:val="right"/>
              <w:rPr>
                <w:sz w:val="24"/>
                <w:szCs w:val="24"/>
              </w:rPr>
            </w:pPr>
            <w:r w:rsidRPr="00BE2251">
              <w:rPr>
                <w:sz w:val="24"/>
                <w:szCs w:val="24"/>
              </w:rPr>
              <w:t>0.71</w:t>
            </w:r>
          </w:p>
        </w:tc>
        <w:tc>
          <w:tcPr>
            <w:tcW w:w="838" w:type="dxa"/>
            <w:tcMar>
              <w:top w:w="100" w:type="dxa"/>
              <w:left w:w="29" w:type="dxa"/>
              <w:bottom w:w="100" w:type="dxa"/>
              <w:right w:w="29" w:type="dxa"/>
            </w:tcMar>
          </w:tcPr>
          <w:p w14:paraId="5EE0ED51" w14:textId="77777777" w:rsidR="00BB4E57" w:rsidRPr="00BE2251" w:rsidRDefault="00BB4E57" w:rsidP="00F62C08">
            <w:pPr>
              <w:pStyle w:val="Normal1"/>
              <w:spacing w:line="240" w:lineRule="auto"/>
              <w:jc w:val="right"/>
              <w:rPr>
                <w:sz w:val="24"/>
                <w:szCs w:val="24"/>
              </w:rPr>
            </w:pPr>
            <w:r w:rsidRPr="00BE2251">
              <w:rPr>
                <w:sz w:val="24"/>
                <w:szCs w:val="24"/>
              </w:rPr>
              <w:t>1.35</w:t>
            </w:r>
          </w:p>
        </w:tc>
        <w:tc>
          <w:tcPr>
            <w:tcW w:w="928" w:type="dxa"/>
            <w:tcMar>
              <w:top w:w="100" w:type="dxa"/>
              <w:left w:w="29" w:type="dxa"/>
              <w:bottom w:w="100" w:type="dxa"/>
              <w:right w:w="29" w:type="dxa"/>
            </w:tcMar>
          </w:tcPr>
          <w:p w14:paraId="75FD259F" w14:textId="77777777" w:rsidR="00BB4E57" w:rsidRPr="00BE2251" w:rsidRDefault="00BB4E57" w:rsidP="00F62C08">
            <w:pPr>
              <w:pStyle w:val="Normal1"/>
              <w:spacing w:line="240" w:lineRule="auto"/>
              <w:jc w:val="right"/>
              <w:rPr>
                <w:sz w:val="24"/>
                <w:szCs w:val="24"/>
              </w:rPr>
            </w:pPr>
            <w:r w:rsidRPr="00BE2251">
              <w:rPr>
                <w:sz w:val="24"/>
                <w:szCs w:val="24"/>
              </w:rPr>
              <w:t>1.29</w:t>
            </w:r>
          </w:p>
        </w:tc>
        <w:tc>
          <w:tcPr>
            <w:tcW w:w="899" w:type="dxa"/>
            <w:tcMar>
              <w:top w:w="100" w:type="dxa"/>
              <w:left w:w="29" w:type="dxa"/>
              <w:bottom w:w="100" w:type="dxa"/>
              <w:right w:w="29" w:type="dxa"/>
            </w:tcMar>
          </w:tcPr>
          <w:p w14:paraId="0B9945DE" w14:textId="77777777" w:rsidR="00BB4E57" w:rsidRPr="00BE2251" w:rsidRDefault="00BB4E57" w:rsidP="00F62C08">
            <w:pPr>
              <w:pStyle w:val="Normal1"/>
              <w:spacing w:line="240" w:lineRule="auto"/>
              <w:jc w:val="right"/>
              <w:rPr>
                <w:sz w:val="24"/>
                <w:szCs w:val="24"/>
              </w:rPr>
            </w:pPr>
            <w:r w:rsidRPr="00BE2251">
              <w:rPr>
                <w:sz w:val="24"/>
                <w:szCs w:val="24"/>
              </w:rPr>
              <w:t>1.14</w:t>
            </w:r>
          </w:p>
        </w:tc>
        <w:tc>
          <w:tcPr>
            <w:tcW w:w="928" w:type="dxa"/>
            <w:tcMar>
              <w:top w:w="100" w:type="dxa"/>
              <w:left w:w="29" w:type="dxa"/>
              <w:bottom w:w="100" w:type="dxa"/>
              <w:right w:w="29" w:type="dxa"/>
            </w:tcMar>
          </w:tcPr>
          <w:p w14:paraId="121A07EE" w14:textId="77777777" w:rsidR="00BB4E57" w:rsidRPr="00BE2251" w:rsidRDefault="00BB4E57" w:rsidP="00F62C08">
            <w:pPr>
              <w:pStyle w:val="Normal1"/>
              <w:spacing w:line="240" w:lineRule="auto"/>
              <w:jc w:val="right"/>
              <w:rPr>
                <w:sz w:val="24"/>
                <w:szCs w:val="24"/>
              </w:rPr>
            </w:pPr>
            <w:r w:rsidRPr="00BE2251">
              <w:rPr>
                <w:sz w:val="24"/>
                <w:szCs w:val="24"/>
              </w:rPr>
              <w:t>0.49</w:t>
            </w:r>
          </w:p>
        </w:tc>
        <w:tc>
          <w:tcPr>
            <w:tcW w:w="928" w:type="dxa"/>
            <w:tcMar>
              <w:top w:w="100" w:type="dxa"/>
              <w:left w:w="29" w:type="dxa"/>
              <w:bottom w:w="100" w:type="dxa"/>
              <w:right w:w="29" w:type="dxa"/>
            </w:tcMar>
          </w:tcPr>
          <w:p w14:paraId="0BAEE45F" w14:textId="77777777" w:rsidR="00BB4E57" w:rsidRPr="00BE2251" w:rsidRDefault="00BB4E57" w:rsidP="00F62C08">
            <w:pPr>
              <w:pStyle w:val="Normal1"/>
              <w:spacing w:line="240" w:lineRule="auto"/>
              <w:jc w:val="right"/>
              <w:rPr>
                <w:sz w:val="24"/>
                <w:szCs w:val="24"/>
              </w:rPr>
            </w:pPr>
            <w:r w:rsidRPr="00BE2251">
              <w:rPr>
                <w:sz w:val="24"/>
                <w:szCs w:val="24"/>
              </w:rPr>
              <w:t>0.04</w:t>
            </w:r>
          </w:p>
        </w:tc>
        <w:tc>
          <w:tcPr>
            <w:tcW w:w="849" w:type="dxa"/>
            <w:tcMar>
              <w:top w:w="100" w:type="dxa"/>
              <w:left w:w="29" w:type="dxa"/>
              <w:bottom w:w="100" w:type="dxa"/>
              <w:right w:w="29" w:type="dxa"/>
            </w:tcMar>
          </w:tcPr>
          <w:p w14:paraId="4F7BB8BF"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586B65FB" w14:textId="77777777" w:rsidR="00BB4E57" w:rsidRPr="00BE2251" w:rsidRDefault="00BB4E57" w:rsidP="00F62C08">
            <w:pPr>
              <w:pStyle w:val="Normal1"/>
              <w:spacing w:line="240" w:lineRule="auto"/>
              <w:jc w:val="right"/>
              <w:rPr>
                <w:sz w:val="24"/>
                <w:szCs w:val="24"/>
              </w:rPr>
            </w:pPr>
            <w:r w:rsidRPr="00BE2251">
              <w:rPr>
                <w:sz w:val="24"/>
                <w:szCs w:val="24"/>
              </w:rPr>
              <w:t>5.02</w:t>
            </w:r>
          </w:p>
        </w:tc>
      </w:tr>
      <w:tr w:rsidR="00BB4E57" w:rsidRPr="00BE2251" w14:paraId="1B037B9F" w14:textId="77777777" w:rsidTr="007C60E3">
        <w:trPr>
          <w:gridAfter w:val="1"/>
          <w:wAfter w:w="256" w:type="dxa"/>
        </w:trPr>
        <w:tc>
          <w:tcPr>
            <w:tcW w:w="2343" w:type="dxa"/>
            <w:tcMar>
              <w:top w:w="100" w:type="dxa"/>
              <w:left w:w="29" w:type="dxa"/>
              <w:bottom w:w="100" w:type="dxa"/>
              <w:right w:w="29" w:type="dxa"/>
            </w:tcMar>
          </w:tcPr>
          <w:p w14:paraId="0B85B921" w14:textId="77777777" w:rsidR="00BB4E57" w:rsidRPr="00BE2251" w:rsidRDefault="00BB4E57" w:rsidP="00F62C08">
            <w:pPr>
              <w:pStyle w:val="Normal1"/>
              <w:spacing w:line="240" w:lineRule="auto"/>
              <w:rPr>
                <w:sz w:val="24"/>
                <w:szCs w:val="24"/>
              </w:rPr>
            </w:pPr>
            <w:r w:rsidRPr="00BE2251">
              <w:rPr>
                <w:sz w:val="24"/>
                <w:szCs w:val="24"/>
              </w:rPr>
              <w:t>1-2 cm</w:t>
            </w:r>
          </w:p>
        </w:tc>
        <w:tc>
          <w:tcPr>
            <w:tcW w:w="884" w:type="dxa"/>
            <w:tcMar>
              <w:top w:w="100" w:type="dxa"/>
              <w:left w:w="29" w:type="dxa"/>
              <w:bottom w:w="100" w:type="dxa"/>
              <w:right w:w="29" w:type="dxa"/>
            </w:tcMar>
          </w:tcPr>
          <w:p w14:paraId="241BE9E7" w14:textId="77777777" w:rsidR="00BB4E57" w:rsidRPr="00BE2251" w:rsidRDefault="00BB4E57" w:rsidP="00F62C08">
            <w:pPr>
              <w:pStyle w:val="Normal1"/>
              <w:spacing w:line="240" w:lineRule="auto"/>
              <w:jc w:val="right"/>
              <w:rPr>
                <w:sz w:val="24"/>
                <w:szCs w:val="24"/>
              </w:rPr>
            </w:pPr>
            <w:r w:rsidRPr="00BE2251">
              <w:rPr>
                <w:sz w:val="24"/>
                <w:szCs w:val="24"/>
              </w:rPr>
              <w:t>0.29</w:t>
            </w:r>
          </w:p>
        </w:tc>
        <w:tc>
          <w:tcPr>
            <w:tcW w:w="838" w:type="dxa"/>
            <w:tcMar>
              <w:top w:w="100" w:type="dxa"/>
              <w:left w:w="29" w:type="dxa"/>
              <w:bottom w:w="100" w:type="dxa"/>
              <w:right w:w="29" w:type="dxa"/>
            </w:tcMar>
          </w:tcPr>
          <w:p w14:paraId="5DE8FE42" w14:textId="77777777" w:rsidR="00BB4E57" w:rsidRPr="00BE2251" w:rsidRDefault="00BB4E57" w:rsidP="00F62C08">
            <w:pPr>
              <w:pStyle w:val="Normal1"/>
              <w:spacing w:line="240" w:lineRule="auto"/>
              <w:jc w:val="right"/>
              <w:rPr>
                <w:sz w:val="24"/>
                <w:szCs w:val="24"/>
              </w:rPr>
            </w:pPr>
            <w:r w:rsidRPr="00BE2251">
              <w:rPr>
                <w:sz w:val="24"/>
                <w:szCs w:val="24"/>
              </w:rPr>
              <w:t>0.47</w:t>
            </w:r>
          </w:p>
        </w:tc>
        <w:tc>
          <w:tcPr>
            <w:tcW w:w="928" w:type="dxa"/>
            <w:tcMar>
              <w:top w:w="100" w:type="dxa"/>
              <w:left w:w="29" w:type="dxa"/>
              <w:bottom w:w="100" w:type="dxa"/>
              <w:right w:w="29" w:type="dxa"/>
            </w:tcMar>
          </w:tcPr>
          <w:p w14:paraId="4E6F24C9" w14:textId="77777777" w:rsidR="00BB4E57" w:rsidRPr="00BE2251" w:rsidRDefault="00BB4E57" w:rsidP="00F62C08">
            <w:pPr>
              <w:pStyle w:val="Normal1"/>
              <w:spacing w:line="240" w:lineRule="auto"/>
              <w:jc w:val="right"/>
              <w:rPr>
                <w:sz w:val="24"/>
                <w:szCs w:val="24"/>
              </w:rPr>
            </w:pPr>
            <w:r w:rsidRPr="00BE2251">
              <w:rPr>
                <w:sz w:val="24"/>
                <w:szCs w:val="24"/>
              </w:rPr>
              <w:t>0.60</w:t>
            </w:r>
          </w:p>
        </w:tc>
        <w:tc>
          <w:tcPr>
            <w:tcW w:w="899" w:type="dxa"/>
            <w:tcMar>
              <w:top w:w="100" w:type="dxa"/>
              <w:left w:w="29" w:type="dxa"/>
              <w:bottom w:w="100" w:type="dxa"/>
              <w:right w:w="29" w:type="dxa"/>
            </w:tcMar>
          </w:tcPr>
          <w:p w14:paraId="18E301B2" w14:textId="77777777" w:rsidR="00BB4E57" w:rsidRPr="00BE2251" w:rsidRDefault="00BB4E57" w:rsidP="00F62C08">
            <w:pPr>
              <w:pStyle w:val="Normal1"/>
              <w:spacing w:line="240" w:lineRule="auto"/>
              <w:jc w:val="right"/>
              <w:rPr>
                <w:sz w:val="24"/>
                <w:szCs w:val="24"/>
              </w:rPr>
            </w:pPr>
            <w:r w:rsidRPr="00BE2251">
              <w:rPr>
                <w:sz w:val="24"/>
                <w:szCs w:val="24"/>
              </w:rPr>
              <w:t>0.62</w:t>
            </w:r>
          </w:p>
        </w:tc>
        <w:tc>
          <w:tcPr>
            <w:tcW w:w="928" w:type="dxa"/>
            <w:tcMar>
              <w:top w:w="100" w:type="dxa"/>
              <w:left w:w="29" w:type="dxa"/>
              <w:bottom w:w="100" w:type="dxa"/>
              <w:right w:w="29" w:type="dxa"/>
            </w:tcMar>
          </w:tcPr>
          <w:p w14:paraId="57C4D8DD" w14:textId="77777777" w:rsidR="00BB4E57" w:rsidRPr="00BE2251" w:rsidRDefault="00BB4E57" w:rsidP="00F62C08">
            <w:pPr>
              <w:pStyle w:val="Normal1"/>
              <w:spacing w:line="240" w:lineRule="auto"/>
              <w:jc w:val="right"/>
              <w:rPr>
                <w:sz w:val="24"/>
                <w:szCs w:val="24"/>
              </w:rPr>
            </w:pPr>
            <w:r w:rsidRPr="00BE2251">
              <w:rPr>
                <w:sz w:val="24"/>
                <w:szCs w:val="24"/>
              </w:rPr>
              <w:t>0.38</w:t>
            </w:r>
          </w:p>
        </w:tc>
        <w:tc>
          <w:tcPr>
            <w:tcW w:w="928" w:type="dxa"/>
            <w:tcMar>
              <w:top w:w="100" w:type="dxa"/>
              <w:left w:w="29" w:type="dxa"/>
              <w:bottom w:w="100" w:type="dxa"/>
              <w:right w:w="29" w:type="dxa"/>
            </w:tcMar>
          </w:tcPr>
          <w:p w14:paraId="35C06FE6" w14:textId="77777777" w:rsidR="00BB4E57" w:rsidRPr="00BE2251" w:rsidRDefault="00BB4E57" w:rsidP="00F62C08">
            <w:pPr>
              <w:pStyle w:val="Normal1"/>
              <w:spacing w:line="240" w:lineRule="auto"/>
              <w:jc w:val="right"/>
              <w:rPr>
                <w:sz w:val="24"/>
                <w:szCs w:val="24"/>
              </w:rPr>
            </w:pPr>
            <w:r w:rsidRPr="00BE2251">
              <w:rPr>
                <w:sz w:val="24"/>
                <w:szCs w:val="24"/>
              </w:rPr>
              <w:t>0.08</w:t>
            </w:r>
          </w:p>
        </w:tc>
        <w:tc>
          <w:tcPr>
            <w:tcW w:w="849" w:type="dxa"/>
            <w:tcMar>
              <w:top w:w="100" w:type="dxa"/>
              <w:left w:w="29" w:type="dxa"/>
              <w:bottom w:w="100" w:type="dxa"/>
              <w:right w:w="29" w:type="dxa"/>
            </w:tcMar>
          </w:tcPr>
          <w:p w14:paraId="3291ADB0"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Mar>
              <w:top w:w="100" w:type="dxa"/>
              <w:left w:w="29" w:type="dxa"/>
              <w:bottom w:w="100" w:type="dxa"/>
              <w:right w:w="29" w:type="dxa"/>
            </w:tcMar>
          </w:tcPr>
          <w:p w14:paraId="19C0F854" w14:textId="77777777" w:rsidR="00BB4E57" w:rsidRPr="00BE2251" w:rsidRDefault="00BB4E57" w:rsidP="00F62C08">
            <w:pPr>
              <w:pStyle w:val="Normal1"/>
              <w:spacing w:line="240" w:lineRule="auto"/>
              <w:jc w:val="right"/>
              <w:rPr>
                <w:sz w:val="24"/>
                <w:szCs w:val="24"/>
              </w:rPr>
            </w:pPr>
            <w:r w:rsidRPr="00BE2251">
              <w:rPr>
                <w:sz w:val="24"/>
                <w:szCs w:val="24"/>
              </w:rPr>
              <w:t>2.43</w:t>
            </w:r>
          </w:p>
        </w:tc>
      </w:tr>
      <w:tr w:rsidR="00BB4E57" w:rsidRPr="00BE2251" w14:paraId="19D999EF"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6FAA32B7" w14:textId="77777777" w:rsidR="00BB4E57" w:rsidRPr="00BE2251" w:rsidRDefault="00BB4E57" w:rsidP="00F62C08">
            <w:pPr>
              <w:pStyle w:val="Normal1"/>
              <w:spacing w:line="240" w:lineRule="auto"/>
              <w:rPr>
                <w:sz w:val="24"/>
                <w:szCs w:val="24"/>
              </w:rPr>
            </w:pPr>
            <w:r w:rsidRPr="00BE2251">
              <w:rPr>
                <w:sz w:val="24"/>
                <w:szCs w:val="24"/>
              </w:rPr>
              <w:t xml:space="preserve">2-3cm, 3-5 cm, </w:t>
            </w:r>
            <w:r w:rsidR="00F16533" w:rsidRPr="00BE2251">
              <w:rPr>
                <w:sz w:val="24"/>
                <w:szCs w:val="24"/>
              </w:rPr>
              <w:t>≥5</w:t>
            </w:r>
            <w:r w:rsidRPr="00BE2251">
              <w:rPr>
                <w:sz w:val="24"/>
                <w:szCs w:val="24"/>
              </w:rPr>
              <w:t>cm</w:t>
            </w:r>
          </w:p>
        </w:tc>
        <w:tc>
          <w:tcPr>
            <w:tcW w:w="884" w:type="dxa"/>
            <w:tcBorders>
              <w:bottom w:val="single" w:sz="4" w:space="0" w:color="auto"/>
            </w:tcBorders>
            <w:tcMar>
              <w:top w:w="100" w:type="dxa"/>
              <w:left w:w="29" w:type="dxa"/>
              <w:bottom w:w="100" w:type="dxa"/>
              <w:right w:w="29" w:type="dxa"/>
            </w:tcMar>
          </w:tcPr>
          <w:p w14:paraId="6F6879E8" w14:textId="77777777" w:rsidR="00BB4E57" w:rsidRPr="00BE2251" w:rsidRDefault="00BB4E57" w:rsidP="00F62C08">
            <w:pPr>
              <w:pStyle w:val="Normal1"/>
              <w:spacing w:line="240" w:lineRule="auto"/>
              <w:jc w:val="right"/>
              <w:rPr>
                <w:sz w:val="24"/>
                <w:szCs w:val="24"/>
              </w:rPr>
            </w:pPr>
            <w:r w:rsidRPr="00BE2251">
              <w:rPr>
                <w:sz w:val="24"/>
                <w:szCs w:val="24"/>
              </w:rPr>
              <w:t>-0.44</w:t>
            </w:r>
          </w:p>
        </w:tc>
        <w:tc>
          <w:tcPr>
            <w:tcW w:w="838" w:type="dxa"/>
            <w:tcBorders>
              <w:bottom w:val="single" w:sz="4" w:space="0" w:color="auto"/>
            </w:tcBorders>
            <w:tcMar>
              <w:top w:w="100" w:type="dxa"/>
              <w:left w:w="29" w:type="dxa"/>
              <w:bottom w:w="100" w:type="dxa"/>
              <w:right w:w="29" w:type="dxa"/>
            </w:tcMar>
          </w:tcPr>
          <w:p w14:paraId="1619BAFC" w14:textId="77777777" w:rsidR="00BB4E57" w:rsidRPr="00BE2251" w:rsidRDefault="00BB4E57" w:rsidP="00F62C08">
            <w:pPr>
              <w:pStyle w:val="Normal1"/>
              <w:spacing w:line="240" w:lineRule="auto"/>
              <w:jc w:val="right"/>
              <w:rPr>
                <w:sz w:val="24"/>
                <w:szCs w:val="24"/>
              </w:rPr>
            </w:pPr>
            <w:r w:rsidRPr="00BE2251">
              <w:rPr>
                <w:sz w:val="24"/>
                <w:szCs w:val="24"/>
              </w:rPr>
              <w:t>-1.37</w:t>
            </w:r>
          </w:p>
        </w:tc>
        <w:tc>
          <w:tcPr>
            <w:tcW w:w="928" w:type="dxa"/>
            <w:tcBorders>
              <w:bottom w:val="single" w:sz="4" w:space="0" w:color="auto"/>
            </w:tcBorders>
            <w:tcMar>
              <w:top w:w="100" w:type="dxa"/>
              <w:left w:w="29" w:type="dxa"/>
              <w:bottom w:w="100" w:type="dxa"/>
              <w:right w:w="29" w:type="dxa"/>
            </w:tcMar>
          </w:tcPr>
          <w:p w14:paraId="74271934" w14:textId="77777777" w:rsidR="00BB4E57" w:rsidRPr="00BE2251" w:rsidRDefault="00BB4E57" w:rsidP="00F62C08">
            <w:pPr>
              <w:pStyle w:val="Normal1"/>
              <w:spacing w:line="240" w:lineRule="auto"/>
              <w:jc w:val="right"/>
              <w:rPr>
                <w:sz w:val="24"/>
                <w:szCs w:val="24"/>
              </w:rPr>
            </w:pPr>
            <w:r w:rsidRPr="00BE2251">
              <w:rPr>
                <w:sz w:val="24"/>
                <w:szCs w:val="24"/>
              </w:rPr>
              <w:t>-1.48</w:t>
            </w:r>
          </w:p>
        </w:tc>
        <w:tc>
          <w:tcPr>
            <w:tcW w:w="899" w:type="dxa"/>
            <w:tcBorders>
              <w:bottom w:val="single" w:sz="4" w:space="0" w:color="auto"/>
            </w:tcBorders>
            <w:tcMar>
              <w:top w:w="100" w:type="dxa"/>
              <w:left w:w="29" w:type="dxa"/>
              <w:bottom w:w="100" w:type="dxa"/>
              <w:right w:w="29" w:type="dxa"/>
            </w:tcMar>
          </w:tcPr>
          <w:p w14:paraId="1AFEE0EB" w14:textId="77777777" w:rsidR="00BB4E57" w:rsidRPr="00BE2251" w:rsidRDefault="00BB4E57" w:rsidP="00F62C08">
            <w:pPr>
              <w:pStyle w:val="Normal1"/>
              <w:spacing w:line="240" w:lineRule="auto"/>
              <w:jc w:val="right"/>
              <w:rPr>
                <w:sz w:val="24"/>
                <w:szCs w:val="24"/>
              </w:rPr>
            </w:pPr>
            <w:r w:rsidRPr="00BE2251">
              <w:rPr>
                <w:sz w:val="24"/>
                <w:szCs w:val="24"/>
              </w:rPr>
              <w:t>-1.04</w:t>
            </w:r>
          </w:p>
        </w:tc>
        <w:tc>
          <w:tcPr>
            <w:tcW w:w="928" w:type="dxa"/>
            <w:tcBorders>
              <w:bottom w:val="single" w:sz="4" w:space="0" w:color="auto"/>
            </w:tcBorders>
            <w:tcMar>
              <w:top w:w="100" w:type="dxa"/>
              <w:left w:w="29" w:type="dxa"/>
              <w:bottom w:w="100" w:type="dxa"/>
              <w:right w:w="29" w:type="dxa"/>
            </w:tcMar>
          </w:tcPr>
          <w:p w14:paraId="3F07691E" w14:textId="77777777" w:rsidR="00BB4E57" w:rsidRPr="00BE2251" w:rsidRDefault="00BB4E57" w:rsidP="00F62C08">
            <w:pPr>
              <w:pStyle w:val="Normal1"/>
              <w:spacing w:line="240" w:lineRule="auto"/>
              <w:jc w:val="right"/>
              <w:rPr>
                <w:sz w:val="24"/>
                <w:szCs w:val="24"/>
              </w:rPr>
            </w:pPr>
            <w:r w:rsidRPr="00BE2251">
              <w:rPr>
                <w:sz w:val="24"/>
                <w:szCs w:val="24"/>
              </w:rPr>
              <w:t>-0.23</w:t>
            </w:r>
          </w:p>
        </w:tc>
        <w:tc>
          <w:tcPr>
            <w:tcW w:w="928" w:type="dxa"/>
            <w:tcBorders>
              <w:bottom w:val="single" w:sz="4" w:space="0" w:color="auto"/>
            </w:tcBorders>
            <w:tcMar>
              <w:top w:w="100" w:type="dxa"/>
              <w:left w:w="29" w:type="dxa"/>
              <w:bottom w:w="100" w:type="dxa"/>
              <w:right w:w="29" w:type="dxa"/>
            </w:tcMar>
          </w:tcPr>
          <w:p w14:paraId="1A588442"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49" w:type="dxa"/>
            <w:tcBorders>
              <w:bottom w:val="single" w:sz="4" w:space="0" w:color="auto"/>
            </w:tcBorders>
            <w:tcMar>
              <w:top w:w="100" w:type="dxa"/>
              <w:left w:w="29" w:type="dxa"/>
              <w:bottom w:w="100" w:type="dxa"/>
              <w:right w:w="29" w:type="dxa"/>
            </w:tcMar>
          </w:tcPr>
          <w:p w14:paraId="50D6A214" w14:textId="77777777" w:rsidR="00BB4E57" w:rsidRPr="00BE2251" w:rsidRDefault="00BB4E57" w:rsidP="00F62C08">
            <w:pPr>
              <w:pStyle w:val="Normal1"/>
              <w:spacing w:line="240" w:lineRule="auto"/>
              <w:jc w:val="right"/>
              <w:rPr>
                <w:sz w:val="24"/>
                <w:szCs w:val="24"/>
              </w:rPr>
            </w:pPr>
            <w:r w:rsidRPr="00BE2251">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5514CBC1" w14:textId="77777777" w:rsidR="00BB4E57" w:rsidRPr="00BE2251" w:rsidRDefault="00BB4E57" w:rsidP="00F62C08">
            <w:pPr>
              <w:pStyle w:val="Normal1"/>
              <w:spacing w:line="240" w:lineRule="auto"/>
              <w:jc w:val="right"/>
              <w:rPr>
                <w:sz w:val="24"/>
                <w:szCs w:val="24"/>
              </w:rPr>
            </w:pPr>
            <w:r w:rsidRPr="00BE2251">
              <w:rPr>
                <w:sz w:val="24"/>
                <w:szCs w:val="24"/>
              </w:rPr>
              <w:t>-4.54</w:t>
            </w:r>
          </w:p>
        </w:tc>
      </w:tr>
      <w:tr w:rsidR="00BB4E57" w:rsidRPr="00BE2251" w14:paraId="3A59775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4BF3321A"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4BD5E5D6"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67DF2D23"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77D39537"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0B1068B4"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0F8D6F7A"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3FFA43A2"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7F016D0C"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74C16556"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15455D58" w14:textId="77777777" w:rsidR="00BB4E57" w:rsidRPr="00BE2251" w:rsidRDefault="00BB4E57" w:rsidP="008D20E9">
      <w:pPr>
        <w:pStyle w:val="Normal1"/>
        <w:spacing w:line="480" w:lineRule="auto"/>
        <w:rPr>
          <w:sz w:val="24"/>
          <w:szCs w:val="24"/>
        </w:rPr>
      </w:pPr>
    </w:p>
    <w:p w14:paraId="211AA6AD" w14:textId="77777777" w:rsidR="00BB4E57" w:rsidRPr="00C36E41" w:rsidRDefault="00C36E41" w:rsidP="00BB4E57">
      <w:pPr>
        <w:rPr>
          <w:sz w:val="24"/>
          <w:szCs w:val="24"/>
        </w:rPr>
      </w:pPr>
      <w:r w:rsidRPr="00BE2251">
        <w:rPr>
          <w:sz w:val="24"/>
          <w:szCs w:val="24"/>
        </w:rPr>
        <w:t>Note: cm=centimeter.</w:t>
      </w:r>
    </w:p>
    <w:p w14:paraId="16790D0C" w14:textId="77777777" w:rsidR="00BB4E57" w:rsidRPr="00BB4E57" w:rsidRDefault="00BB4E57" w:rsidP="00BB4E57"/>
    <w:p w14:paraId="3CF642CD" w14:textId="77777777" w:rsidR="00BB4E57" w:rsidRPr="00BB4E57" w:rsidRDefault="00BB4E57" w:rsidP="00BB4E57"/>
    <w:p w14:paraId="4E6D8A37" w14:textId="77777777" w:rsidR="00BB4E57" w:rsidRDefault="00BB4E57" w:rsidP="00BB4E57"/>
    <w:p w14:paraId="5B5C2E5B"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8-10T10:35:00Z" w:initials="SS">
    <w:p w14:paraId="1100003D" w14:textId="77777777" w:rsidR="00E60B7E" w:rsidRDefault="00E60B7E">
      <w:pPr>
        <w:pStyle w:val="CommentText"/>
      </w:pPr>
      <w:ins w:id="2" w:author="Samir Soneji" w:date="2015-08-10T10:33:00Z">
        <w:r>
          <w:rPr>
            <w:rStyle w:val="CommentReference"/>
          </w:rPr>
          <w:annotationRef/>
        </w:r>
      </w:ins>
      <w:r>
        <w:t xml:space="preserve">Add “Breast Cancer” here?  </w:t>
      </w:r>
    </w:p>
    <w:p w14:paraId="08FE59E4" w14:textId="77777777" w:rsidR="00E60B7E" w:rsidRDefault="00E60B7E">
      <w:pPr>
        <w:pStyle w:val="CommentText"/>
      </w:pPr>
    </w:p>
    <w:p w14:paraId="20CB32DB" w14:textId="294637A9" w:rsidR="00E60B7E" w:rsidRDefault="00E60B7E">
      <w:pPr>
        <w:pStyle w:val="CommentText"/>
      </w:pPr>
      <w:r>
        <w:t>+ Add “breast cancer” earlier in title</w:t>
      </w:r>
    </w:p>
    <w:p w14:paraId="7C16461F" w14:textId="368FDC63" w:rsidR="00E60B7E" w:rsidRDefault="00E60B7E" w:rsidP="007178CC">
      <w:pPr>
        <w:pStyle w:val="CommentText"/>
      </w:pPr>
      <w:r>
        <w:t>- “</w:t>
      </w:r>
      <w:proofErr w:type="gramStart"/>
      <w:r>
        <w:t>breast</w:t>
      </w:r>
      <w:proofErr w:type="gramEnd"/>
      <w:r>
        <w:t xml:space="preserve"> cancer” written twice</w:t>
      </w:r>
    </w:p>
  </w:comment>
  <w:comment w:id="23" w:author="Samir Soneji" w:date="2015-08-10T10:51:00Z" w:initials="SS">
    <w:p w14:paraId="0DD2DBC0" w14:textId="51489287" w:rsidR="004A5FDB" w:rsidRDefault="004A5FDB">
      <w:pPr>
        <w:pStyle w:val="CommentText"/>
      </w:pPr>
      <w:r>
        <w:rPr>
          <w:rStyle w:val="CommentReference"/>
        </w:rPr>
        <w:annotationRef/>
      </w:r>
      <w:r>
        <w:t>Hiram – do we need?</w:t>
      </w:r>
    </w:p>
  </w:comment>
  <w:comment w:id="37" w:author="Samir Soneji" w:date="2015-08-05T16:52:00Z" w:initials="SS">
    <w:p w14:paraId="606DF492" w14:textId="77777777" w:rsidR="00E60B7E" w:rsidRDefault="00E60B7E">
      <w:pPr>
        <w:pStyle w:val="CommentText"/>
      </w:pPr>
      <w:r>
        <w:rPr>
          <w:rStyle w:val="CommentReference"/>
        </w:rPr>
        <w:annotationRef/>
      </w:r>
      <w:r>
        <w:t xml:space="preserve">Either the </w:t>
      </w:r>
      <w:proofErr w:type="spellStart"/>
      <w:r>
        <w:t>multipanel</w:t>
      </w:r>
      <w:proofErr w:type="spellEnd"/>
      <w:r>
        <w:t xml:space="preserve"> figure from the appendix or the single panel graph showing the % contribution from earlier detection.</w:t>
      </w:r>
    </w:p>
    <w:p w14:paraId="754C5F41" w14:textId="77777777" w:rsidR="00E60B7E" w:rsidRDefault="00E60B7E">
      <w:pPr>
        <w:pStyle w:val="CommentText"/>
      </w:pPr>
    </w:p>
    <w:p w14:paraId="0DEF25C5" w14:textId="77777777" w:rsidR="00E60B7E" w:rsidRDefault="00E60B7E">
      <w:pPr>
        <w:pStyle w:val="CommentText"/>
      </w:pPr>
      <w:r>
        <w:t xml:space="preserve">The </w:t>
      </w:r>
      <w:proofErr w:type="spellStart"/>
      <w:r>
        <w:t>multipanel</w:t>
      </w:r>
      <w:proofErr w:type="spellEnd"/>
      <w:r>
        <w:t>, while a bit more complicated, addresses the spectrum of beliefs regarding overdiagnosis.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C8E003" w15:done="0"/>
  <w15:commentEx w15:paraId="7E14131D" w15:done="0"/>
  <w15:commentEx w15:paraId="1D5E90B3" w15:done="0"/>
  <w15:commentEx w15:paraId="0046B09B" w15:done="0"/>
  <w15:commentEx w15:paraId="2C7B1C79" w15:paraIdParent="0046B09B" w15:done="0"/>
  <w15:commentEx w15:paraId="32F1D1CC" w15:done="0"/>
  <w15:commentEx w15:paraId="020A4E64" w15:done="0"/>
  <w15:commentEx w15:paraId="7A33AC16" w15:paraIdParent="020A4E64" w15:done="0"/>
  <w15:commentEx w15:paraId="0DEF25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549FB"/>
    <w:rsid w:val="000572AB"/>
    <w:rsid w:val="00057AA8"/>
    <w:rsid w:val="0006370B"/>
    <w:rsid w:val="00065CBA"/>
    <w:rsid w:val="0006635C"/>
    <w:rsid w:val="00077772"/>
    <w:rsid w:val="000803B8"/>
    <w:rsid w:val="00085B7C"/>
    <w:rsid w:val="000937A8"/>
    <w:rsid w:val="000958AC"/>
    <w:rsid w:val="000B1D4C"/>
    <w:rsid w:val="000C19FF"/>
    <w:rsid w:val="000D0DFD"/>
    <w:rsid w:val="000E2307"/>
    <w:rsid w:val="000F5C79"/>
    <w:rsid w:val="001019B4"/>
    <w:rsid w:val="001054ED"/>
    <w:rsid w:val="00122E90"/>
    <w:rsid w:val="00135A0F"/>
    <w:rsid w:val="00137094"/>
    <w:rsid w:val="00142FC8"/>
    <w:rsid w:val="00152866"/>
    <w:rsid w:val="001607AA"/>
    <w:rsid w:val="00175168"/>
    <w:rsid w:val="00187DCE"/>
    <w:rsid w:val="0019494F"/>
    <w:rsid w:val="00197AAB"/>
    <w:rsid w:val="001D0377"/>
    <w:rsid w:val="001D0C3C"/>
    <w:rsid w:val="001D3E7C"/>
    <w:rsid w:val="001E777C"/>
    <w:rsid w:val="001F22FA"/>
    <w:rsid w:val="001F50E7"/>
    <w:rsid w:val="00210B74"/>
    <w:rsid w:val="002244D3"/>
    <w:rsid w:val="00226350"/>
    <w:rsid w:val="00232A27"/>
    <w:rsid w:val="00251851"/>
    <w:rsid w:val="00284D11"/>
    <w:rsid w:val="00293907"/>
    <w:rsid w:val="0029416B"/>
    <w:rsid w:val="00296A2C"/>
    <w:rsid w:val="002B0625"/>
    <w:rsid w:val="002F1C2F"/>
    <w:rsid w:val="00300279"/>
    <w:rsid w:val="00301872"/>
    <w:rsid w:val="0031128D"/>
    <w:rsid w:val="00315E0A"/>
    <w:rsid w:val="00327FAB"/>
    <w:rsid w:val="00330391"/>
    <w:rsid w:val="00333115"/>
    <w:rsid w:val="00354ABC"/>
    <w:rsid w:val="00357CF1"/>
    <w:rsid w:val="00357FC4"/>
    <w:rsid w:val="00360AA5"/>
    <w:rsid w:val="0036720A"/>
    <w:rsid w:val="00372E30"/>
    <w:rsid w:val="00373E3D"/>
    <w:rsid w:val="00385389"/>
    <w:rsid w:val="00396A2F"/>
    <w:rsid w:val="003A6D35"/>
    <w:rsid w:val="003B2A77"/>
    <w:rsid w:val="003D0FA0"/>
    <w:rsid w:val="003E0830"/>
    <w:rsid w:val="003E27F5"/>
    <w:rsid w:val="003E4FD1"/>
    <w:rsid w:val="003E7278"/>
    <w:rsid w:val="003E78F7"/>
    <w:rsid w:val="0040048B"/>
    <w:rsid w:val="00407819"/>
    <w:rsid w:val="00416547"/>
    <w:rsid w:val="00425009"/>
    <w:rsid w:val="00435CD7"/>
    <w:rsid w:val="00454D9D"/>
    <w:rsid w:val="00460A12"/>
    <w:rsid w:val="00474B87"/>
    <w:rsid w:val="0049043D"/>
    <w:rsid w:val="0049107A"/>
    <w:rsid w:val="004A5FDB"/>
    <w:rsid w:val="004C16D0"/>
    <w:rsid w:val="004D735B"/>
    <w:rsid w:val="00532DB5"/>
    <w:rsid w:val="0055083B"/>
    <w:rsid w:val="00564088"/>
    <w:rsid w:val="00582960"/>
    <w:rsid w:val="00584AFD"/>
    <w:rsid w:val="00585B78"/>
    <w:rsid w:val="005961EC"/>
    <w:rsid w:val="005A1953"/>
    <w:rsid w:val="005A489C"/>
    <w:rsid w:val="005C5769"/>
    <w:rsid w:val="005E6591"/>
    <w:rsid w:val="00610B58"/>
    <w:rsid w:val="00632CA1"/>
    <w:rsid w:val="00663F69"/>
    <w:rsid w:val="00666234"/>
    <w:rsid w:val="00666E0B"/>
    <w:rsid w:val="00686F13"/>
    <w:rsid w:val="006A21AC"/>
    <w:rsid w:val="006A4329"/>
    <w:rsid w:val="006D5B11"/>
    <w:rsid w:val="006E3C12"/>
    <w:rsid w:val="007155F4"/>
    <w:rsid w:val="007178CC"/>
    <w:rsid w:val="0072326D"/>
    <w:rsid w:val="007327EC"/>
    <w:rsid w:val="00733A73"/>
    <w:rsid w:val="0075486B"/>
    <w:rsid w:val="00763EE8"/>
    <w:rsid w:val="00770581"/>
    <w:rsid w:val="00774F21"/>
    <w:rsid w:val="00786A52"/>
    <w:rsid w:val="00794797"/>
    <w:rsid w:val="007A504C"/>
    <w:rsid w:val="007B1B8B"/>
    <w:rsid w:val="007C60E3"/>
    <w:rsid w:val="007E49C7"/>
    <w:rsid w:val="008048FF"/>
    <w:rsid w:val="00834B54"/>
    <w:rsid w:val="00863353"/>
    <w:rsid w:val="008659E5"/>
    <w:rsid w:val="00871F4B"/>
    <w:rsid w:val="008A0B13"/>
    <w:rsid w:val="008A435D"/>
    <w:rsid w:val="008B1EBF"/>
    <w:rsid w:val="008B7512"/>
    <w:rsid w:val="008C01DB"/>
    <w:rsid w:val="008D20E9"/>
    <w:rsid w:val="008D387C"/>
    <w:rsid w:val="008D51A0"/>
    <w:rsid w:val="00903EAD"/>
    <w:rsid w:val="00950717"/>
    <w:rsid w:val="0096522B"/>
    <w:rsid w:val="00987C4E"/>
    <w:rsid w:val="009C1954"/>
    <w:rsid w:val="009E2A3D"/>
    <w:rsid w:val="00A01F87"/>
    <w:rsid w:val="00A0398B"/>
    <w:rsid w:val="00A07B8F"/>
    <w:rsid w:val="00A1059B"/>
    <w:rsid w:val="00A377C3"/>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B01AF9"/>
    <w:rsid w:val="00B024F2"/>
    <w:rsid w:val="00B35181"/>
    <w:rsid w:val="00B53691"/>
    <w:rsid w:val="00B56C03"/>
    <w:rsid w:val="00B75225"/>
    <w:rsid w:val="00B820C2"/>
    <w:rsid w:val="00B8287F"/>
    <w:rsid w:val="00B91CFC"/>
    <w:rsid w:val="00BA7BB1"/>
    <w:rsid w:val="00BB4E57"/>
    <w:rsid w:val="00BC2E1B"/>
    <w:rsid w:val="00BC337B"/>
    <w:rsid w:val="00BC4E45"/>
    <w:rsid w:val="00BE2251"/>
    <w:rsid w:val="00BE474C"/>
    <w:rsid w:val="00BE6FA0"/>
    <w:rsid w:val="00C32860"/>
    <w:rsid w:val="00C35FBF"/>
    <w:rsid w:val="00C36E41"/>
    <w:rsid w:val="00C429CC"/>
    <w:rsid w:val="00C440C5"/>
    <w:rsid w:val="00C73C1B"/>
    <w:rsid w:val="00C854CA"/>
    <w:rsid w:val="00C87F93"/>
    <w:rsid w:val="00C97614"/>
    <w:rsid w:val="00CB35E5"/>
    <w:rsid w:val="00CC06FC"/>
    <w:rsid w:val="00CE2F4E"/>
    <w:rsid w:val="00CE77AC"/>
    <w:rsid w:val="00CF572F"/>
    <w:rsid w:val="00D108C8"/>
    <w:rsid w:val="00D32481"/>
    <w:rsid w:val="00D33B69"/>
    <w:rsid w:val="00D50A70"/>
    <w:rsid w:val="00D65F26"/>
    <w:rsid w:val="00D72F83"/>
    <w:rsid w:val="00D825F7"/>
    <w:rsid w:val="00D86190"/>
    <w:rsid w:val="00D90772"/>
    <w:rsid w:val="00DB3A26"/>
    <w:rsid w:val="00DD1080"/>
    <w:rsid w:val="00DD28C8"/>
    <w:rsid w:val="00DE06B2"/>
    <w:rsid w:val="00DF1B68"/>
    <w:rsid w:val="00DF26D8"/>
    <w:rsid w:val="00E0251D"/>
    <w:rsid w:val="00E03920"/>
    <w:rsid w:val="00E05997"/>
    <w:rsid w:val="00E10D64"/>
    <w:rsid w:val="00E36CBC"/>
    <w:rsid w:val="00E60B7E"/>
    <w:rsid w:val="00E63FFB"/>
    <w:rsid w:val="00E702D5"/>
    <w:rsid w:val="00E71220"/>
    <w:rsid w:val="00E91969"/>
    <w:rsid w:val="00E92EEC"/>
    <w:rsid w:val="00E95610"/>
    <w:rsid w:val="00EB106E"/>
    <w:rsid w:val="00EB2808"/>
    <w:rsid w:val="00EB7175"/>
    <w:rsid w:val="00EC7589"/>
    <w:rsid w:val="00F03C17"/>
    <w:rsid w:val="00F13160"/>
    <w:rsid w:val="00F149AB"/>
    <w:rsid w:val="00F16533"/>
    <w:rsid w:val="00F36A7F"/>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AF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5D7C4-4388-3C4B-B0EE-E1BC4D3C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18025</Words>
  <Characters>102745</Characters>
  <Application>Microsoft Macintosh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Samir Soneji</cp:lastModifiedBy>
  <cp:revision>2</cp:revision>
  <cp:lastPrinted>2015-08-10T13:13:00Z</cp:lastPrinted>
  <dcterms:created xsi:type="dcterms:W3CDTF">2015-08-10T14:54:00Z</dcterms:created>
  <dcterms:modified xsi:type="dcterms:W3CDTF">2015-08-10T14:54:00Z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id="0FZ3IVwO"/&gt;&lt;style id="http://www.zotero.org/styles/the-new-england-journal-of-medicine" hasBibliography="1" bibliographyStyleHasBeenSet="1"/&gt;&lt;prefs&gt;&lt;pref name="fieldType" value="Field"/&gt;&lt;pref nam</vt:lpwstr>
  </property>
  <property fmtid="{D5CDD505-2E9C-101B-9397-08002B2CF9AE}" pid="3" name="ZOTERO_PREF_2">
    <vt:lpwstr>e="storeReferences" value="true"/&gt;&lt;pref name="automaticJournalAbbreviations" value="true"/&gt;&lt;pref name="noteType" value="0"/&gt;&lt;/prefs&gt;&lt;/data&gt;</vt:lpwstr>
  </property>
</Properties>
</file>