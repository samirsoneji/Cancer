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DBCD"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0E61FFF9" w14:textId="77777777" w:rsidR="00065CBA" w:rsidRPr="00065CBA" w:rsidRDefault="00065CBA" w:rsidP="008D20E9">
      <w:pPr>
        <w:pStyle w:val="Normal1"/>
        <w:spacing w:line="240" w:lineRule="auto"/>
        <w:rPr>
          <w:sz w:val="24"/>
          <w:szCs w:val="24"/>
        </w:rPr>
      </w:pPr>
    </w:p>
    <w:p w14:paraId="60A5A548" w14:textId="77777777" w:rsidR="00065CBA" w:rsidRDefault="00065CBA" w:rsidP="008D20E9">
      <w:pPr>
        <w:pStyle w:val="Normal1"/>
        <w:spacing w:line="240" w:lineRule="auto"/>
        <w:rPr>
          <w:sz w:val="24"/>
          <w:szCs w:val="24"/>
        </w:rPr>
      </w:pPr>
      <w:r w:rsidRPr="00065CBA">
        <w:rPr>
          <w:sz w:val="24"/>
          <w:szCs w:val="24"/>
        </w:rPr>
        <w:t>Authors: Samir Soneji, PhD</w:t>
      </w:r>
    </w:p>
    <w:p w14:paraId="4DC2B357"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4166F7EF" w14:textId="77777777" w:rsidR="008D20E9" w:rsidRPr="00065CBA" w:rsidRDefault="008D20E9" w:rsidP="008D20E9">
      <w:pPr>
        <w:pStyle w:val="Normal1"/>
        <w:spacing w:line="240" w:lineRule="auto"/>
        <w:rPr>
          <w:sz w:val="24"/>
          <w:szCs w:val="24"/>
        </w:rPr>
      </w:pPr>
    </w:p>
    <w:p w14:paraId="264251CF"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59493EB3" w14:textId="77777777" w:rsidR="00065CBA" w:rsidRPr="00065CBA" w:rsidRDefault="00065CBA" w:rsidP="008D20E9">
      <w:pPr>
        <w:pStyle w:val="Normal1"/>
        <w:spacing w:line="240" w:lineRule="auto"/>
        <w:rPr>
          <w:sz w:val="24"/>
          <w:szCs w:val="24"/>
        </w:rPr>
      </w:pPr>
    </w:p>
    <w:p w14:paraId="69F74453"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4E050230" w14:textId="77777777" w:rsidR="00065CBA" w:rsidRPr="00065CBA" w:rsidRDefault="00065CBA" w:rsidP="008D20E9">
      <w:pPr>
        <w:pStyle w:val="Normal1"/>
        <w:spacing w:line="240" w:lineRule="auto"/>
        <w:rPr>
          <w:sz w:val="24"/>
          <w:szCs w:val="24"/>
        </w:rPr>
      </w:pPr>
    </w:p>
    <w:p w14:paraId="3131C3B4" w14:textId="74151D32"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w:t>
      </w:r>
      <w:r w:rsidR="003B2A77">
        <w:rPr>
          <w:sz w:val="24"/>
          <w:szCs w:val="24"/>
        </w:rPr>
        <w:t>6</w:t>
      </w:r>
      <w:r w:rsidR="000937A8">
        <w:rPr>
          <w:sz w:val="24"/>
          <w:szCs w:val="24"/>
        </w:rPr>
        <w:t>8</w:t>
      </w:r>
    </w:p>
    <w:p w14:paraId="5D2DA92E" w14:textId="77777777" w:rsidR="00065CBA" w:rsidRPr="00065CBA" w:rsidRDefault="00065CBA" w:rsidP="008D20E9">
      <w:pPr>
        <w:pStyle w:val="Normal1"/>
        <w:spacing w:line="240" w:lineRule="auto"/>
        <w:rPr>
          <w:sz w:val="24"/>
          <w:szCs w:val="24"/>
        </w:rPr>
      </w:pPr>
    </w:p>
    <w:p w14:paraId="3BC02CEB" w14:textId="77777777" w:rsidR="008D20E9" w:rsidRDefault="008D20E9" w:rsidP="008D20E9">
      <w:pPr>
        <w:spacing w:line="240" w:lineRule="auto"/>
      </w:pPr>
      <w:r>
        <w:br w:type="page"/>
      </w:r>
    </w:p>
    <w:p w14:paraId="5687F9BA"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w:t>
      </w:r>
      <w:r w:rsidR="003B2A77">
        <w:rPr>
          <w:b/>
          <w:bCs/>
          <w:sz w:val="24"/>
          <w:szCs w:val="24"/>
        </w:rPr>
        <w:t>8</w:t>
      </w:r>
      <w:r w:rsidR="00AA376E">
        <w:rPr>
          <w:b/>
          <w:bCs/>
          <w:sz w:val="24"/>
          <w:szCs w:val="24"/>
        </w:rPr>
        <w:t>)</w:t>
      </w:r>
    </w:p>
    <w:p w14:paraId="398443EA" w14:textId="77777777" w:rsidR="008D20E9" w:rsidRPr="008D20E9" w:rsidRDefault="008D20E9" w:rsidP="008D20E9">
      <w:pPr>
        <w:pStyle w:val="Normal1"/>
        <w:spacing w:line="240" w:lineRule="auto"/>
        <w:rPr>
          <w:b/>
          <w:sz w:val="24"/>
          <w:szCs w:val="24"/>
        </w:rPr>
      </w:pPr>
    </w:p>
    <w:p w14:paraId="222E3EB4"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3B2A77">
        <w:rPr>
          <w:bCs/>
          <w:sz w:val="24"/>
          <w:szCs w:val="24"/>
        </w:rPr>
        <w:t>The intense controversy over mammography screening arose and persists, in part, because of disagreement over the precise contribution of earlier detection versus advancements in breast cancer treatment</w:t>
      </w:r>
      <w:r w:rsidR="00EB2808">
        <w:rPr>
          <w:bCs/>
          <w:sz w:val="24"/>
          <w:szCs w:val="24"/>
        </w:rPr>
        <w:t xml:space="preserve">.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r w:rsidR="003B2A77">
        <w:rPr>
          <w:bCs/>
          <w:sz w:val="24"/>
          <w:szCs w:val="24"/>
        </w:rPr>
        <w:t xml:space="preserve"> since 1975</w:t>
      </w:r>
      <w:r w:rsidR="00B35181">
        <w:rPr>
          <w:bCs/>
          <w:sz w:val="24"/>
          <w:szCs w:val="24"/>
        </w:rPr>
        <w:t>.</w:t>
      </w:r>
    </w:p>
    <w:p w14:paraId="632838EF" w14:textId="77777777" w:rsidR="008D20E9" w:rsidRDefault="008D20E9" w:rsidP="008D20E9">
      <w:pPr>
        <w:pStyle w:val="Normal1"/>
        <w:spacing w:line="240" w:lineRule="auto"/>
        <w:rPr>
          <w:sz w:val="24"/>
          <w:szCs w:val="24"/>
        </w:rPr>
      </w:pPr>
    </w:p>
    <w:p w14:paraId="191D15D9" w14:textId="1D3C2C0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 xml:space="preserve">up to </w:t>
      </w:r>
      <w:ins w:id="0" w:author="Samir Soneji" w:date="2015-08-05T16:08:00Z">
        <w:r w:rsidR="004C16D0">
          <w:rPr>
            <w:sz w:val="24"/>
            <w:szCs w:val="24"/>
            <w:highlight w:val="yellow"/>
          </w:rPr>
          <w:t>97</w:t>
        </w:r>
      </w:ins>
      <w:r w:rsidR="00871F4B" w:rsidRPr="00AB1D88">
        <w:rPr>
          <w:sz w:val="24"/>
          <w:szCs w:val="24"/>
          <w:highlight w:val="yellow"/>
        </w:rPr>
        <w:t xml:space="preserve">% </w:t>
      </w:r>
      <w:ins w:id="1" w:author="Samir Soneji" w:date="2015-08-05T16:08:00Z">
        <w:r w:rsidR="004C16D0">
          <w:rPr>
            <w:sz w:val="24"/>
            <w:szCs w:val="24"/>
            <w:highlight w:val="yellow"/>
          </w:rPr>
          <w:t xml:space="preserve">for &lt;1cm tumors and up to </w:t>
        </w:r>
        <w:r w:rsidR="007A504C" w:rsidRPr="00AB1D88">
          <w:rPr>
            <w:sz w:val="24"/>
            <w:szCs w:val="24"/>
            <w:highlight w:val="yellow"/>
          </w:rPr>
          <w:t>5</w:t>
        </w:r>
      </w:ins>
      <w:ins w:id="2" w:author="Samir Soneji" w:date="2015-08-06T16:03:00Z">
        <w:r w:rsidR="004C16D0">
          <w:rPr>
            <w:sz w:val="24"/>
            <w:szCs w:val="24"/>
            <w:highlight w:val="yellow"/>
          </w:rPr>
          <w:t>2</w:t>
        </w:r>
      </w:ins>
      <w:ins w:id="3" w:author="Samir Soneji" w:date="2015-08-05T16:08:00Z">
        <w:r w:rsidR="007A504C" w:rsidRPr="00AB1D88">
          <w:rPr>
            <w:sz w:val="24"/>
            <w:szCs w:val="24"/>
            <w:highlight w:val="yellow"/>
          </w:rPr>
          <w:t xml:space="preserve">% for 1-3cm tumors </w:t>
        </w:r>
      </w:ins>
      <w:r w:rsidR="00871F4B" w:rsidRPr="00AB1D88">
        <w:rPr>
          <w:sz w:val="24"/>
          <w:szCs w:val="24"/>
          <w:highlight w:val="yellow"/>
        </w:rPr>
        <w:t>in a sensitivity analysis.</w:t>
      </w:r>
    </w:p>
    <w:p w14:paraId="0BDBE453" w14:textId="77777777" w:rsidR="00AE0563" w:rsidRDefault="00AE0563" w:rsidP="008D20E9">
      <w:pPr>
        <w:pStyle w:val="Normal1"/>
        <w:spacing w:line="240" w:lineRule="auto"/>
        <w:rPr>
          <w:sz w:val="24"/>
          <w:szCs w:val="24"/>
        </w:rPr>
      </w:pPr>
    </w:p>
    <w:p w14:paraId="0DD30A5D"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w:t>
      </w:r>
      <w:r w:rsidR="003B2A77">
        <w:rPr>
          <w:sz w:val="24"/>
          <w:szCs w:val="24"/>
        </w:rPr>
        <w:t xml:space="preserve">this </w:t>
      </w:r>
      <w:r w:rsidR="00786A52">
        <w:rPr>
          <w:sz w:val="24"/>
          <w:szCs w:val="24"/>
        </w:rPr>
        <w:t xml:space="preserve">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74414CD3" w14:textId="77777777" w:rsidR="00AE0563" w:rsidRDefault="00AE0563" w:rsidP="008D20E9">
      <w:pPr>
        <w:pStyle w:val="Normal1"/>
        <w:spacing w:line="240" w:lineRule="auto"/>
        <w:rPr>
          <w:sz w:val="24"/>
          <w:szCs w:val="24"/>
        </w:rPr>
      </w:pPr>
    </w:p>
    <w:p w14:paraId="082D3FF4"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4AFB2C83" w14:textId="77777777" w:rsidR="00077772" w:rsidRDefault="00077772">
      <w:pPr>
        <w:rPr>
          <w:b/>
          <w:sz w:val="24"/>
          <w:szCs w:val="24"/>
        </w:rPr>
      </w:pPr>
      <w:r>
        <w:rPr>
          <w:b/>
          <w:sz w:val="24"/>
          <w:szCs w:val="24"/>
        </w:rPr>
        <w:br w:type="page"/>
      </w:r>
    </w:p>
    <w:p w14:paraId="20E77243" w14:textId="77777777" w:rsidR="00226350" w:rsidRDefault="00065CBA" w:rsidP="008D20E9">
      <w:pPr>
        <w:pStyle w:val="Normal1"/>
        <w:spacing w:line="480" w:lineRule="auto"/>
      </w:pPr>
      <w:r>
        <w:rPr>
          <w:b/>
          <w:sz w:val="24"/>
          <w:szCs w:val="24"/>
        </w:rPr>
        <w:t>INTRODUCTION</w:t>
      </w:r>
    </w:p>
    <w:p w14:paraId="6A17318E" w14:textId="56E98693"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7A504C">
        <w:rPr>
          <w:sz w:val="24"/>
          <w:szCs w:val="24"/>
        </w:rPr>
        <w:instrText xml:space="preserve"> ADDIN ZOTERO_ITEM CSL_CITATION {"citationID":"euehJksP","properties":{"formattedCitation":"{\\rtf \\super 1\\uc0\\u8211{}6\\nosupersub{}}","plainCitation":"1–6"},"citationItems":[{"id":126,"uris":["http://zotero.org/users/39665/items/2R4236K3"],"uri":["http://zotero.org/users/39665/items/2R4236K3"],"itemData":{"id":126,"type":"article-journal","title":"Effect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r>
        <w:rPr>
          <w:sz w:val="24"/>
          <w:szCs w:val="24"/>
        </w:rPr>
        <w:t xml:space="preserve"> </w:t>
      </w:r>
      <w:proofErr w:type="gramStart"/>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16D4FDCA" w14:textId="21829EF5" w:rsidR="00226350" w:rsidRDefault="00407819" w:rsidP="008D20E9">
      <w:pPr>
        <w:pStyle w:val="Normal1"/>
        <w:spacing w:line="480" w:lineRule="auto"/>
        <w:ind w:firstLine="720"/>
      </w:pPr>
      <w:r>
        <w:rPr>
          <w:sz w:val="24"/>
          <w:szCs w:val="24"/>
        </w:rPr>
        <w:t xml:space="preserve">  </w:t>
      </w:r>
      <w:r w:rsidR="00065CBA">
        <w:rPr>
          <w:sz w:val="24"/>
          <w:szCs w:val="24"/>
        </w:rPr>
        <w:t xml:space="preserve">The controversy over screening arose and persists, in part, because of disagreement </w:t>
      </w:r>
      <w:r w:rsidR="003B2A77">
        <w:rPr>
          <w:sz w:val="24"/>
          <w:szCs w:val="24"/>
        </w:rPr>
        <w:t xml:space="preserve">over </w:t>
      </w:r>
      <w:r w:rsidR="00065CBA">
        <w:rPr>
          <w:sz w:val="24"/>
          <w:szCs w:val="24"/>
        </w:rPr>
        <w:t>the value of screening</w:t>
      </w:r>
      <w:r w:rsidR="00E63FFB">
        <w:rPr>
          <w:sz w:val="24"/>
          <w:szCs w:val="24"/>
        </w:rPr>
        <w:t xml:space="preserve"> and disagreement </w:t>
      </w:r>
      <w:r w:rsidR="003B2A77">
        <w:rPr>
          <w:sz w:val="24"/>
          <w:szCs w:val="24"/>
        </w:rPr>
        <w:t xml:space="preserve">over </w:t>
      </w:r>
      <w:r w:rsidR="00E63FFB">
        <w:rPr>
          <w:sz w:val="24"/>
          <w:szCs w:val="24"/>
        </w:rPr>
        <w:t>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7A504C">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7A504C">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BC4E45">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sz w:val="24"/>
          <w:szCs w:val="24"/>
        </w:rPr>
        <w:instrText>’</w:instrText>
      </w:r>
      <w:r w:rsidR="00BC4E45">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0418E2C3" w14:textId="4DB84409" w:rsidR="00226350" w:rsidRDefault="00065CBA" w:rsidP="00770581">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7A504C">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7A504C">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 xml:space="preserve">gain in life expectancy, rather than declines in breast cancer mortality rates, to account for </w:t>
      </w:r>
      <w:ins w:id="4" w:author="Samir Soneji" w:date="2015-08-06T10:50:00Z">
        <w:r w:rsidR="00770581" w:rsidRPr="0049043D">
          <w:rPr>
            <w:sz w:val="24"/>
            <w:szCs w:val="24"/>
            <w:highlight w:val="yellow"/>
          </w:rPr>
          <w:t>concurrent improvements in mortality from competing causes of death and changes</w:t>
        </w:r>
        <w:r w:rsidR="00770581">
          <w:rPr>
            <w:sz w:val="24"/>
            <w:szCs w:val="24"/>
          </w:rPr>
          <w:t xml:space="preserve"> </w:t>
        </w:r>
      </w:ins>
      <w:r w:rsidRPr="00632CA1">
        <w:rPr>
          <w:sz w:val="24"/>
          <w:szCs w:val="24"/>
        </w:rPr>
        <w:t>in the age structure of the US female population</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49C0050B" w14:textId="77777777" w:rsidR="00135A0F" w:rsidRDefault="00135A0F" w:rsidP="008D20E9">
      <w:pPr>
        <w:pStyle w:val="Normal1"/>
        <w:spacing w:line="480" w:lineRule="auto"/>
        <w:rPr>
          <w:b/>
          <w:sz w:val="24"/>
          <w:szCs w:val="24"/>
        </w:rPr>
      </w:pPr>
    </w:p>
    <w:p w14:paraId="668E454B" w14:textId="77777777" w:rsidR="008D20E9" w:rsidRPr="008D20E9" w:rsidRDefault="008D20E9" w:rsidP="008D20E9">
      <w:pPr>
        <w:pStyle w:val="Normal1"/>
        <w:spacing w:line="480" w:lineRule="auto"/>
        <w:rPr>
          <w:sz w:val="24"/>
          <w:szCs w:val="24"/>
        </w:rPr>
      </w:pPr>
      <w:r w:rsidRPr="008D20E9">
        <w:rPr>
          <w:b/>
          <w:sz w:val="24"/>
          <w:szCs w:val="24"/>
        </w:rPr>
        <w:t>2. METHODS</w:t>
      </w:r>
    </w:p>
    <w:p w14:paraId="7B054754" w14:textId="77777777"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148E4FBD"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t>Supplementary Materials, Section A</w:t>
      </w:r>
      <w:r w:rsidR="00B820C2">
        <w:rPr>
          <w:sz w:val="24"/>
          <w:szCs w:val="24"/>
        </w:rPr>
        <w:t>,</w:t>
      </w:r>
      <w:r w:rsidR="00632CA1">
        <w:rPr>
          <w:sz w:val="24"/>
          <w:szCs w:val="24"/>
        </w:rPr>
        <w:t xml:space="preserve"> </w:t>
      </w:r>
      <w:r w:rsidR="00DB3A26">
        <w:rPr>
          <w:sz w:val="24"/>
          <w:szCs w:val="24"/>
        </w:rPr>
        <w:t>describe</w:t>
      </w:r>
      <w:r w:rsidR="00B820C2">
        <w:rPr>
          <w:sz w:val="24"/>
          <w:szCs w:val="24"/>
        </w:rPr>
        <w:t>s</w:t>
      </w:r>
      <w:r w:rsidR="00632CA1">
        <w:rPr>
          <w:sz w:val="24"/>
          <w:szCs w:val="24"/>
        </w:rPr>
        <w:t xml:space="preserve"> the calculation of incidence-based case fatality rates.</w:t>
      </w:r>
    </w:p>
    <w:p w14:paraId="3295C0A1" w14:textId="7A7557E1" w:rsidR="008D20E9" w:rsidRPr="008D20E9" w:rsidRDefault="008D20E9" w:rsidP="00A453B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proofErr w:type="spellStart"/>
      <w:ins w:id="5" w:author="Samir Soneji" w:date="2015-08-05T16:14:00Z">
        <w:r w:rsidR="007A504C" w:rsidRPr="007A504C">
          <w:rPr>
            <w:sz w:val="24"/>
            <w:szCs w:val="24"/>
            <w:highlight w:val="yellow"/>
          </w:rPr>
          <w:t>Overdiagn</w:t>
        </w:r>
        <w:r w:rsidR="007A504C">
          <w:rPr>
            <w:sz w:val="24"/>
            <w:szCs w:val="24"/>
            <w:highlight w:val="yellow"/>
          </w:rPr>
          <w:t>o</w:t>
        </w:r>
        <w:r w:rsidR="007A504C" w:rsidRPr="007A504C">
          <w:rPr>
            <w:sz w:val="24"/>
            <w:szCs w:val="24"/>
            <w:highlight w:val="yellow"/>
          </w:rPr>
          <w:t>sed</w:t>
        </w:r>
      </w:ins>
      <w:proofErr w:type="spellEnd"/>
      <w:ins w:id="6" w:author="TDI" w:date="2015-08-05T06:16:00Z">
        <w:r w:rsidR="00A453B9" w:rsidRPr="007A504C">
          <w:rPr>
            <w:sz w:val="24"/>
            <w:szCs w:val="24"/>
            <w:highlight w:val="yellow"/>
          </w:rPr>
          <w:t xml:space="preserve"> cases </w:t>
        </w:r>
      </w:ins>
      <w:ins w:id="7" w:author="TDI" w:date="2015-08-05T06:17:00Z">
        <w:r w:rsidR="00A453B9" w:rsidRPr="007A504C">
          <w:rPr>
            <w:sz w:val="24"/>
            <w:szCs w:val="24"/>
            <w:highlight w:val="yellow"/>
          </w:rPr>
          <w:t xml:space="preserve">also </w:t>
        </w:r>
      </w:ins>
      <w:ins w:id="8" w:author="TDI" w:date="2015-08-05T06:18:00Z">
        <w:r w:rsidR="00A453B9" w:rsidRPr="007A504C">
          <w:rPr>
            <w:sz w:val="24"/>
            <w:szCs w:val="24"/>
            <w:highlight w:val="yellow"/>
          </w:rPr>
          <w:t xml:space="preserve">increase the </w:t>
        </w:r>
      </w:ins>
      <w:ins w:id="9" w:author="TDI" w:date="2015-08-05T06:19:00Z">
        <w:r w:rsidR="00A453B9" w:rsidRPr="007A504C">
          <w:rPr>
            <w:sz w:val="24"/>
            <w:szCs w:val="24"/>
            <w:highlight w:val="yellow"/>
          </w:rPr>
          <w:t xml:space="preserve">annual </w:t>
        </w:r>
      </w:ins>
      <w:ins w:id="10" w:author="TDI" w:date="2015-08-05T06:18:00Z">
        <w:r w:rsidR="00A453B9" w:rsidRPr="007A504C">
          <w:rPr>
            <w:sz w:val="24"/>
            <w:szCs w:val="24"/>
            <w:highlight w:val="yellow"/>
          </w:rPr>
          <w:t xml:space="preserve">share of smaller sized tumors.  We adjust the share by </w:t>
        </w:r>
      </w:ins>
      <w:ins w:id="11" w:author="TDI" w:date="2015-08-05T06:27:00Z">
        <w:r w:rsidR="00A453B9" w:rsidRPr="007A504C">
          <w:rPr>
            <w:sz w:val="24"/>
            <w:szCs w:val="24"/>
            <w:highlight w:val="yellow"/>
          </w:rPr>
          <w:t>subtracting</w:t>
        </w:r>
      </w:ins>
      <w:ins w:id="12" w:author="TDI" w:date="2015-08-05T06:23:00Z">
        <w:r w:rsidR="00A453B9" w:rsidRPr="007A504C">
          <w:rPr>
            <w:sz w:val="24"/>
            <w:szCs w:val="24"/>
            <w:highlight w:val="yellow"/>
          </w:rPr>
          <w:t xml:space="preserve"> the </w:t>
        </w:r>
        <w:proofErr w:type="spellStart"/>
        <w:r w:rsidR="00A453B9" w:rsidRPr="007A504C">
          <w:rPr>
            <w:sz w:val="24"/>
            <w:szCs w:val="24"/>
            <w:highlight w:val="yellow"/>
          </w:rPr>
          <w:t>overdiagnosed</w:t>
        </w:r>
        <w:proofErr w:type="spellEnd"/>
        <w:r w:rsidR="00A453B9" w:rsidRPr="007A504C">
          <w:rPr>
            <w:sz w:val="24"/>
            <w:szCs w:val="24"/>
            <w:highlight w:val="yellow"/>
          </w:rPr>
          <w:t xml:space="preserve"> cases </w:t>
        </w:r>
      </w:ins>
      <w:ins w:id="13" w:author="TDI" w:date="2015-08-05T06:27:00Z">
        <w:r w:rsidR="00A453B9" w:rsidRPr="007A504C">
          <w:rPr>
            <w:sz w:val="24"/>
            <w:szCs w:val="24"/>
            <w:highlight w:val="yellow"/>
          </w:rPr>
          <w:t>from</w:t>
        </w:r>
      </w:ins>
      <w:ins w:id="14" w:author="TDI" w:date="2015-08-05T06:23:00Z">
        <w:r w:rsidR="00A453B9" w:rsidRPr="007A504C">
          <w:rPr>
            <w:sz w:val="24"/>
            <w:szCs w:val="24"/>
            <w:highlight w:val="yellow"/>
          </w:rPr>
          <w:t xml:space="preserve"> the annual count </w:t>
        </w:r>
      </w:ins>
      <w:ins w:id="15" w:author="TDI" w:date="2015-08-05T06:27:00Z">
        <w:r w:rsidR="00A453B9" w:rsidRPr="007A504C">
          <w:rPr>
            <w:sz w:val="24"/>
            <w:szCs w:val="24"/>
            <w:highlight w:val="yellow"/>
          </w:rPr>
          <w:t xml:space="preserve">of incident cancers </w:t>
        </w:r>
      </w:ins>
      <w:ins w:id="16" w:author="TDI" w:date="2015-08-05T06:26:00Z">
        <w:r w:rsidR="00A453B9" w:rsidRPr="007A504C">
          <w:rPr>
            <w:sz w:val="24"/>
            <w:szCs w:val="24"/>
            <w:highlight w:val="yellow"/>
          </w:rPr>
          <w:t xml:space="preserve">and recalculate the </w:t>
        </w:r>
      </w:ins>
      <w:ins w:id="17" w:author="TDI" w:date="2015-08-05T06:27:00Z">
        <w:r w:rsidR="00A453B9" w:rsidRPr="007A504C">
          <w:rPr>
            <w:sz w:val="24"/>
            <w:szCs w:val="24"/>
            <w:highlight w:val="yellow"/>
          </w:rPr>
          <w:t>distribution by tumor size.</w:t>
        </w:r>
        <w:r w:rsidR="00A453B9">
          <w:rPr>
            <w:sz w:val="24"/>
            <w:szCs w:val="24"/>
          </w:rPr>
          <w:t xml:space="preserve">  </w:t>
        </w:r>
      </w:ins>
      <w:r w:rsidR="00FB5CAE">
        <w:rPr>
          <w:sz w:val="24"/>
          <w:szCs w:val="24"/>
        </w:rPr>
        <w:t>Supplementary Materials, Section B</w:t>
      </w:r>
      <w:r w:rsidR="00DF1B68">
        <w:rPr>
          <w:sz w:val="24"/>
          <w:szCs w:val="24"/>
        </w:rPr>
        <w:t>,</w:t>
      </w:r>
      <w:r w:rsidR="00FB5CAE">
        <w:rPr>
          <w:sz w:val="24"/>
          <w:szCs w:val="24"/>
        </w:rPr>
        <w:t xml:space="preserve"> </w:t>
      </w:r>
      <w:r w:rsidR="00DF1B68">
        <w:rPr>
          <w:sz w:val="24"/>
          <w:szCs w:val="24"/>
        </w:rPr>
        <w:t>describes</w:t>
      </w:r>
      <w:r w:rsidR="00FB5CAE">
        <w:rPr>
          <w:sz w:val="24"/>
          <w:szCs w:val="24"/>
        </w:rPr>
        <w:t xml:space="preserve"> the adjustment </w:t>
      </w:r>
      <w:r w:rsidR="00DF1B68">
        <w:rPr>
          <w:sz w:val="24"/>
          <w:szCs w:val="24"/>
        </w:rPr>
        <w:t xml:space="preserve">procedure </w:t>
      </w:r>
      <w:r w:rsidR="00FB5CAE">
        <w:rPr>
          <w:sz w:val="24"/>
          <w:szCs w:val="24"/>
        </w:rPr>
        <w:t>for overdiagnosis.</w:t>
      </w:r>
      <w:r w:rsidRPr="008D20E9">
        <w:rPr>
          <w:b/>
          <w:sz w:val="24"/>
          <w:szCs w:val="24"/>
        </w:rPr>
        <w:tab/>
      </w:r>
    </w:p>
    <w:p w14:paraId="360BB874" w14:textId="1BD56D2A"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7A504C">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w:t>
      </w:r>
      <w:r w:rsidR="00460A12">
        <w:rPr>
          <w:sz w:val="24"/>
          <w:szCs w:val="24"/>
        </w:rPr>
        <w:t xml:space="preserve"> (Supplementary Materials, Section C)</w:t>
      </w:r>
      <w:r w:rsidRPr="008D20E9">
        <w:rPr>
          <w:sz w:val="24"/>
          <w:szCs w:val="24"/>
        </w:rPr>
        <w:t xml:space="preserve">.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w:t>
      </w:r>
      <w:r w:rsidR="003B2A77">
        <w:rPr>
          <w:sz w:val="24"/>
          <w:szCs w:val="24"/>
        </w:rPr>
        <w:t xml:space="preserve"> from earlier detection</w:t>
      </w:r>
      <w:r w:rsidRPr="008D20E9">
        <w:rPr>
          <w:sz w:val="24"/>
          <w:szCs w:val="24"/>
        </w:rPr>
        <w:t>, [2] reductions in case fatality rates from breast cancer</w:t>
      </w:r>
      <w:r w:rsidR="003B2A77">
        <w:rPr>
          <w:sz w:val="24"/>
          <w:szCs w:val="24"/>
        </w:rPr>
        <w:t xml:space="preserve"> from advancements in breast cancer treatment,</w:t>
      </w:r>
      <w:r w:rsidRPr="008D20E9">
        <w:rPr>
          <w:sz w:val="24"/>
          <w:szCs w:val="24"/>
        </w:rPr>
        <w:t xml:space="preserve"> and [3] reductions in case fatality rates from competing causes of death</w:t>
      </w:r>
      <w:r w:rsidR="003B2A77">
        <w:rPr>
          <w:sz w:val="24"/>
          <w:szCs w:val="24"/>
        </w:rPr>
        <w:t xml:space="preserve"> from advancements in the treatment of other diseases</w:t>
      </w:r>
      <w:r w:rsidRPr="008D20E9">
        <w:rPr>
          <w:sz w:val="24"/>
          <w:szCs w:val="24"/>
        </w:rPr>
        <w:t xml:space="preserve">.  </w:t>
      </w:r>
    </w:p>
    <w:p w14:paraId="7AB01D6B" w14:textId="5517052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  Using an established demographic method, we calculated how much of the change in life expectancy over time was the result of changes in the aforementioned three factors.</w:t>
      </w:r>
      <w:r w:rsidR="0055083B">
        <w:rPr>
          <w:sz w:val="24"/>
          <w:szCs w:val="24"/>
        </w:rPr>
        <w:fldChar w:fldCharType="begin"/>
      </w:r>
      <w:r w:rsidR="007A504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2250,"uris":["http://zotero.org/users/39665/items/QGXHATFN"],"uri":["http://zotero.org/users/39665/items/QGXHATFN"],"itemData":{"id":2250,"type":"article-journal","title":"Assessing Progress in Reducing the Burden of Cancer Mortality, 1985-2005","container-title":"Journal of Clinical Oncology","page":"444-448","volume":"32","issue":"5","author":[{"literal":"Samir Soneji"},{"literal":"Hiram Beltrán-Sánchez"},{"literal":"Harold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Sections D-</w:t>
      </w:r>
      <w:r w:rsidR="007E49C7">
        <w:rPr>
          <w:sz w:val="24"/>
          <w:szCs w:val="24"/>
        </w:rPr>
        <w:t>G</w:t>
      </w:r>
      <w:r w:rsidRPr="008D20E9">
        <w:rPr>
          <w:sz w:val="24"/>
          <w:szCs w:val="24"/>
        </w:rPr>
        <w:t xml:space="preserve">. </w:t>
      </w:r>
    </w:p>
    <w:p w14:paraId="378801DE" w14:textId="4EA4DBF4" w:rsidR="004C16D0" w:rsidRDefault="008D20E9" w:rsidP="004C16D0">
      <w:pPr>
        <w:pStyle w:val="Normal1"/>
        <w:spacing w:line="480" w:lineRule="auto"/>
        <w:rPr>
          <w:ins w:id="18" w:author="Samir Soneji" w:date="2015-08-06T16:05:00Z"/>
          <w:sz w:val="24"/>
          <w:szCs w:val="24"/>
        </w:rPr>
      </w:pPr>
      <w:r w:rsidRPr="008D20E9">
        <w:rPr>
          <w:sz w:val="24"/>
          <w:szCs w:val="24"/>
        </w:rPr>
        <w:t xml:space="preserve">        </w:t>
      </w:r>
      <w:r w:rsidRPr="008D20E9">
        <w:rPr>
          <w:sz w:val="24"/>
          <w:szCs w:val="24"/>
        </w:rPr>
        <w:tab/>
        <w:t xml:space="preserve">To assess the robustness of our findings to the overdiagnosis level, we </w:t>
      </w:r>
      <w:ins w:id="19" w:author="Samir Soneji" w:date="2015-08-06T16:04:00Z">
        <w:r w:rsidR="004C16D0" w:rsidRPr="004C16D0">
          <w:rPr>
            <w:sz w:val="24"/>
            <w:szCs w:val="24"/>
            <w:highlight w:val="yellow"/>
          </w:rPr>
          <w:t xml:space="preserve">conducted two sensitivity analyses.  First, we </w:t>
        </w:r>
      </w:ins>
      <w:ins w:id="20" w:author="Samir Soneji" w:date="2015-08-05T16:09:00Z">
        <w:r w:rsidR="007A504C" w:rsidRPr="004C16D0">
          <w:rPr>
            <w:sz w:val="24"/>
            <w:szCs w:val="24"/>
            <w:highlight w:val="yellow"/>
          </w:rPr>
          <w:t xml:space="preserve">varied the </w:t>
        </w:r>
      </w:ins>
      <w:ins w:id="21" w:author="Samir Soneji" w:date="2015-08-06T16:04:00Z">
        <w:r w:rsidR="004C16D0" w:rsidRPr="004C16D0">
          <w:rPr>
            <w:sz w:val="24"/>
            <w:szCs w:val="24"/>
            <w:highlight w:val="yellow"/>
          </w:rPr>
          <w:t xml:space="preserve">overdiagnosis </w:t>
        </w:r>
      </w:ins>
      <w:ins w:id="22" w:author="Samir Soneji" w:date="2015-08-05T16:09:00Z">
        <w:r w:rsidR="007A504C" w:rsidRPr="004C16D0">
          <w:rPr>
            <w:sz w:val="24"/>
            <w:szCs w:val="24"/>
            <w:highlight w:val="yellow"/>
          </w:rPr>
          <w:t xml:space="preserve">level from 0% to 52% for </w:t>
        </w:r>
      </w:ins>
      <w:ins w:id="23" w:author="Samir Soneji" w:date="2015-08-06T16:04:00Z">
        <w:r w:rsidR="004C16D0" w:rsidRPr="004C16D0">
          <w:rPr>
            <w:sz w:val="24"/>
            <w:szCs w:val="24"/>
            <w:highlight w:val="yellow"/>
          </w:rPr>
          <w:t xml:space="preserve">all tumors </w:t>
        </w:r>
        <w:r w:rsidR="004C16D0" w:rsidRPr="004C16D0">
          <w:rPr>
            <w:rFonts w:eastAsia="ＭＳ ゴシック"/>
            <w:sz w:val="24"/>
            <w:szCs w:val="24"/>
            <w:highlight w:val="yellow"/>
          </w:rPr>
          <w:t>≤3cm.</w:t>
        </w:r>
        <w:r w:rsidR="004C16D0" w:rsidRPr="004C16D0">
          <w:rPr>
            <w:rFonts w:eastAsia="ＭＳ ゴシック"/>
            <w:sz w:val="24"/>
            <w:szCs w:val="24"/>
          </w:rPr>
          <w:t xml:space="preserve">  </w:t>
        </w:r>
      </w:ins>
      <w:ins w:id="24" w:author="Samir Soneji" w:date="2015-08-06T16:05:00Z">
        <w:r w:rsidR="004C16D0" w:rsidRPr="00AB1D88">
          <w:rPr>
            <w:sz w:val="24"/>
            <w:szCs w:val="24"/>
            <w:highlight w:val="yellow"/>
          </w:rPr>
          <w:t>We set the lower bound a</w:t>
        </w:r>
        <w:r w:rsidR="008B7512">
          <w:rPr>
            <w:sz w:val="24"/>
            <w:szCs w:val="24"/>
            <w:highlight w:val="yellow"/>
          </w:rPr>
          <w:t>t its theoretical minimum of 0% and</w:t>
        </w:r>
        <w:r w:rsidR="004C16D0" w:rsidRPr="00AB1D88">
          <w:rPr>
            <w:sz w:val="24"/>
            <w:szCs w:val="24"/>
            <w:highlight w:val="yellow"/>
          </w:rPr>
          <w:t xml:space="preserve"> the upper bound based on the highest estimate from randomized screening trials and observational studies.</w:t>
        </w:r>
        <w:r w:rsidR="004C16D0" w:rsidRPr="00AB1D88">
          <w:rPr>
            <w:sz w:val="24"/>
            <w:szCs w:val="24"/>
            <w:highlight w:val="yellow"/>
          </w:rPr>
          <w:fldChar w:fldCharType="begin"/>
        </w:r>
        <w:r w:rsidR="004C16D0" w:rsidRPr="00AB1D88">
          <w:rPr>
            <w:sz w:val="24"/>
            <w:szCs w:val="24"/>
            <w:highlight w:val="yellow"/>
          </w:rPr>
          <w:instrText xml:space="preserve"> ADDIN ZOTERO_ITEM CSL_CITATION {"citationID":"2ob10r5fsc","properties":{"formattedCitation":"{\\rtf \\super 15\\uc0\\u8211{}19\\nosupersub{}}","plainCitation":"15–19"},"citationItems":[{"id":6548,"uris":["http://zotero.org/users/39665/items/7UUPB59V"],"uri":["http://zotero.org/users/39665/items/7UUPB59V"],"itemData":{"id":6548,"type":"article-journal","title":"Quantifying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C."}],"issued":{"date-parts":[["2009"]]},"PMID":"19589821","PMCID":"PMC2714679"}},{"id":2660,"uris":["http://zotero.org/users/39665/items/U22CSPHA"],"uri":["http://zotero.org/users/39665/items/U22CSPHA"],"itemData":{"id":2660,"type":"article-journal","title":"Overdiagnosis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AB1D88">
          <w:rPr>
            <w:sz w:val="24"/>
            <w:szCs w:val="24"/>
            <w:highlight w:val="yellow"/>
          </w:rPr>
          <w:fldChar w:fldCharType="separate"/>
        </w:r>
        <w:r w:rsidR="004C16D0" w:rsidRPr="00AB1D88">
          <w:rPr>
            <w:sz w:val="24"/>
            <w:szCs w:val="24"/>
            <w:highlight w:val="yellow"/>
            <w:vertAlign w:val="superscript"/>
          </w:rPr>
          <w:t>15–19</w:t>
        </w:r>
        <w:r w:rsidR="004C16D0" w:rsidRPr="00AB1D88">
          <w:rPr>
            <w:sz w:val="24"/>
            <w:szCs w:val="24"/>
            <w:highlight w:val="yellow"/>
          </w:rPr>
          <w:fldChar w:fldCharType="end"/>
        </w:r>
        <w:proofErr w:type="gramStart"/>
        <w:r w:rsidR="008B7512">
          <w:rPr>
            <w:sz w:val="24"/>
            <w:szCs w:val="24"/>
          </w:rPr>
          <w:t xml:space="preserve">  </w:t>
        </w:r>
        <w:r w:rsidR="008B7512" w:rsidRPr="008B7512">
          <w:rPr>
            <w:sz w:val="24"/>
            <w:szCs w:val="24"/>
            <w:highlight w:val="yellow"/>
          </w:rPr>
          <w:t>Second</w:t>
        </w:r>
        <w:proofErr w:type="gramEnd"/>
        <w:r w:rsidR="008B7512" w:rsidRPr="008B7512">
          <w:rPr>
            <w:sz w:val="24"/>
            <w:szCs w:val="24"/>
            <w:highlight w:val="yellow"/>
          </w:rPr>
          <w:t xml:space="preserve">, we individually varied the </w:t>
        </w:r>
      </w:ins>
      <w:ins w:id="25" w:author="Samir Soneji" w:date="2015-08-06T16:06:00Z">
        <w:r w:rsidR="008B7512" w:rsidRPr="008B7512">
          <w:rPr>
            <w:sz w:val="24"/>
            <w:szCs w:val="24"/>
            <w:highlight w:val="yellow"/>
          </w:rPr>
          <w:t>overdiagnosis</w:t>
        </w:r>
      </w:ins>
      <w:ins w:id="26" w:author="Samir Soneji" w:date="2015-08-06T16:05:00Z">
        <w:r w:rsidR="008B7512" w:rsidRPr="008B7512">
          <w:rPr>
            <w:sz w:val="24"/>
            <w:szCs w:val="24"/>
            <w:highlight w:val="yellow"/>
          </w:rPr>
          <w:t xml:space="preserve"> </w:t>
        </w:r>
      </w:ins>
      <w:ins w:id="27" w:author="Samir Soneji" w:date="2015-08-06T16:06:00Z">
        <w:r w:rsidR="008B7512" w:rsidRPr="008B7512">
          <w:rPr>
            <w:sz w:val="24"/>
            <w:szCs w:val="24"/>
            <w:highlight w:val="yellow"/>
          </w:rPr>
          <w:t xml:space="preserve">level from 0% to 97% for tumors &lt;1cm and from 0% to 52% for 1-3cm tumors.  We set the upper bound </w:t>
        </w:r>
      </w:ins>
      <w:ins w:id="28" w:author="Samir Soneji" w:date="2015-08-06T16:07:00Z">
        <w:r w:rsidR="008B7512" w:rsidRPr="008B7512">
          <w:rPr>
            <w:sz w:val="24"/>
            <w:szCs w:val="24"/>
            <w:highlight w:val="yellow"/>
          </w:rPr>
          <w:t xml:space="preserve">based on the smallest percentage of patients diagnosed with &lt;1cm </w:t>
        </w:r>
        <w:proofErr w:type="gramStart"/>
        <w:r w:rsidR="008B7512" w:rsidRPr="008B7512">
          <w:rPr>
            <w:sz w:val="24"/>
            <w:szCs w:val="24"/>
            <w:highlight w:val="yellow"/>
          </w:rPr>
          <w:t>who</w:t>
        </w:r>
        <w:proofErr w:type="gramEnd"/>
        <w:r w:rsidR="008B7512" w:rsidRPr="008B7512">
          <w:rPr>
            <w:sz w:val="24"/>
            <w:szCs w:val="24"/>
            <w:highlight w:val="yellow"/>
          </w:rPr>
          <w:t xml:space="preserve"> subsequently died of breast cancer within 10 years (3%).</w:t>
        </w:r>
      </w:ins>
    </w:p>
    <w:p w14:paraId="12C1B2B3" w14:textId="7A319C3E" w:rsidR="004C16D0" w:rsidRDefault="004C16D0" w:rsidP="008D20E9">
      <w:pPr>
        <w:pStyle w:val="Normal1"/>
        <w:spacing w:line="480" w:lineRule="auto"/>
        <w:rPr>
          <w:ins w:id="29" w:author="Samir Soneji" w:date="2015-08-06T16:04:00Z"/>
          <w:sz w:val="24"/>
          <w:szCs w:val="24"/>
          <w:highlight w:val="yellow"/>
        </w:rPr>
      </w:pPr>
    </w:p>
    <w:p w14:paraId="26AA310E"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6A289C1B" w14:textId="77777777"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2-3cm, 3-5cm and </w:t>
      </w:r>
      <w:r w:rsidR="00F16533">
        <w:rPr>
          <w:sz w:val="24"/>
          <w:szCs w:val="24"/>
        </w:rPr>
        <w:t>≥5</w:t>
      </w:r>
      <w:r w:rsidR="00666234" w:rsidRPr="00666234">
        <w:rPr>
          <w:sz w:val="24"/>
          <w:szCs w:val="24"/>
        </w:rPr>
        <w:t>cm increased from 1975</w:t>
      </w:r>
      <w:r w:rsidR="00666234">
        <w:rPr>
          <w:sz w:val="24"/>
          <w:szCs w:val="24"/>
        </w:rPr>
        <w:t xml:space="preserve">, peaked around 1984, and </w:t>
      </w:r>
      <w:r w:rsidR="00666234" w:rsidRPr="00666234">
        <w:rPr>
          <w:sz w:val="24"/>
          <w:szCs w:val="24"/>
        </w:rPr>
        <w:t>decreased thereafter.</w:t>
      </w:r>
    </w:p>
    <w:p w14:paraId="32F9B697" w14:textId="77777777"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between 1975 </w:t>
      </w:r>
      <w:r w:rsidR="00077772">
        <w:rPr>
          <w:sz w:val="24"/>
          <w:szCs w:val="24"/>
        </w:rPr>
        <w:t>and</w:t>
      </w:r>
      <w:r w:rsidR="00077772" w:rsidRPr="008D20E9">
        <w:rPr>
          <w:sz w:val="24"/>
          <w:szCs w:val="24"/>
        </w:rPr>
        <w:t xml:space="preserve"> </w:t>
      </w:r>
      <w:r w:rsidRPr="008D20E9">
        <w:rPr>
          <w:sz w:val="24"/>
          <w:szCs w:val="24"/>
        </w:rPr>
        <w:t xml:space="preserve">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0DE7F38"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2C3624E" w14:textId="77777777" w:rsidR="00A92655" w:rsidRDefault="008D20E9" w:rsidP="00A92655">
      <w:pPr>
        <w:pStyle w:val="Normal1"/>
        <w:spacing w:line="480" w:lineRule="auto"/>
        <w:ind w:firstLine="720"/>
        <w:rPr>
          <w:sz w:val="24"/>
          <w:szCs w:val="24"/>
        </w:rPr>
      </w:pPr>
      <w:proofErr w:type="gramStart"/>
      <w:r w:rsidRPr="008D20E9">
        <w:rPr>
          <w:b/>
          <w:sz w:val="24"/>
          <w:szCs w:val="24"/>
        </w:rPr>
        <w:t>3.2.  Gains in Life Expectancy.</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gain in life expectancy (11%). </w:t>
      </w:r>
    </w:p>
    <w:p w14:paraId="7C9F37CE" w14:textId="77777777"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w:t>
      </w:r>
      <w:r w:rsidR="003B2A77">
        <w:rPr>
          <w:sz w:val="24"/>
          <w:szCs w:val="24"/>
        </w:rPr>
        <w:t>olds</w:t>
      </w:r>
      <w:r w:rsidR="00A963EB" w:rsidRPr="00A963EB">
        <w:rPr>
          <w:sz w:val="24"/>
          <w:szCs w:val="24"/>
        </w:rPr>
        <w:t xml:space="preserve"> contributed the most followed by 60-69 and 70-79 years </w:t>
      </w:r>
      <w:r w:rsidR="003B2A77">
        <w:rPr>
          <w:sz w:val="24"/>
          <w:szCs w:val="24"/>
        </w:rPr>
        <w:t>olds</w:t>
      </w:r>
      <w:r w:rsidR="00A963EB" w:rsidRPr="00A963EB">
        <w:rPr>
          <w:sz w:val="24"/>
          <w:szCs w:val="24"/>
        </w:rPr>
        <w:t xml:space="preserve">. Similarly, of the overall contribution of the growing share of 1-2 cm tumors, 70-79 years </w:t>
      </w:r>
      <w:r w:rsidR="003B2A77">
        <w:rPr>
          <w:sz w:val="24"/>
          <w:szCs w:val="24"/>
        </w:rPr>
        <w:t>olds</w:t>
      </w:r>
      <w:r w:rsidR="00A963EB" w:rsidRPr="00A963EB">
        <w:rPr>
          <w:sz w:val="24"/>
          <w:szCs w:val="24"/>
        </w:rPr>
        <w:t xml:space="preserve">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32CC224" w14:textId="61DF72BB" w:rsidR="008D20E9" w:rsidRPr="008B7512" w:rsidRDefault="008D20E9" w:rsidP="008B7512">
      <w:pPr>
        <w:pStyle w:val="Normal1"/>
        <w:spacing w:line="480" w:lineRule="auto"/>
        <w:ind w:firstLine="720"/>
        <w:rPr>
          <w:sz w:val="24"/>
          <w:szCs w:val="24"/>
        </w:rPr>
      </w:pPr>
      <w:r w:rsidRPr="00FA59E7">
        <w:rPr>
          <w:b/>
          <w:sz w:val="24"/>
          <w:szCs w:val="24"/>
          <w:highlight w:val="yellow"/>
        </w:rPr>
        <w:t xml:space="preserve">3.4.  </w:t>
      </w:r>
      <w:r w:rsidR="00863353" w:rsidRPr="00FA59E7">
        <w:rPr>
          <w:b/>
          <w:sz w:val="24"/>
          <w:szCs w:val="24"/>
          <w:highlight w:val="yellow"/>
        </w:rPr>
        <w:t xml:space="preserve">Varying Level of </w:t>
      </w:r>
      <w:r w:rsidRPr="00FA59E7">
        <w:rPr>
          <w:b/>
          <w:sz w:val="24"/>
          <w:szCs w:val="24"/>
          <w:highlight w:val="yellow"/>
        </w:rPr>
        <w:t xml:space="preserve">Overdiagnosis.  </w:t>
      </w:r>
      <w:r w:rsidRPr="00FA59E7">
        <w:rPr>
          <w:sz w:val="24"/>
          <w:szCs w:val="24"/>
          <w:highlight w:val="yellow"/>
        </w:rPr>
        <w:t xml:space="preserve">Our primary analysis assumed an overdiagnosis level of 10% among &lt;1cm, 1-2cm, and 2-3cm tumors.  In secondary analysis, we varied the overdiagnosis level among these tumors sizes between 0% and </w:t>
      </w:r>
      <w:ins w:id="30" w:author="Samir Soneji" w:date="2015-08-05T16:14:00Z">
        <w:r w:rsidR="007A504C" w:rsidRPr="00FA59E7">
          <w:rPr>
            <w:sz w:val="24"/>
            <w:szCs w:val="24"/>
            <w:highlight w:val="yellow"/>
          </w:rPr>
          <w:t>52</w:t>
        </w:r>
      </w:ins>
      <w:r w:rsidRPr="00FA59E7">
        <w:rPr>
          <w:sz w:val="24"/>
          <w:szCs w:val="24"/>
          <w:highlight w:val="yellow"/>
        </w:rPr>
        <w:t>%</w:t>
      </w:r>
      <w:ins w:id="31" w:author="Samir Soneji" w:date="2015-08-05T16:14:00Z">
        <w:r w:rsidR="007A504C" w:rsidRPr="00FA59E7">
          <w:rPr>
            <w:sz w:val="24"/>
            <w:szCs w:val="24"/>
            <w:highlight w:val="yellow"/>
          </w:rPr>
          <w:t xml:space="preserve"> </w:t>
        </w:r>
      </w:ins>
      <w:ins w:id="32" w:author="Samir Soneji" w:date="2015-08-05T16:32:00Z">
        <w:r w:rsidR="0031128D" w:rsidRPr="00FA59E7">
          <w:rPr>
            <w:sz w:val="24"/>
            <w:szCs w:val="24"/>
            <w:highlight w:val="yellow"/>
          </w:rPr>
          <w:t>(Figure 3</w:t>
        </w:r>
      </w:ins>
      <w:r w:rsidRPr="00FA59E7">
        <w:rPr>
          <w:sz w:val="24"/>
          <w:szCs w:val="24"/>
          <w:highlight w:val="yellow"/>
        </w:rPr>
        <w:t xml:space="preserve">).  As the percentage of overdiagnosis among these tumors sizes increased, the gain in life expectancy decreased because case fatality rates (from both breast cancer and competing causes of death) increased. </w:t>
      </w:r>
      <w:ins w:id="33" w:author="Samir Soneji" w:date="2015-08-06T16:18:00Z">
        <w:r w:rsidR="00FA59E7" w:rsidRPr="00FA59E7">
          <w:rPr>
            <w:sz w:val="24"/>
            <w:szCs w:val="24"/>
            <w:highlight w:val="yellow"/>
          </w:rPr>
          <w:t>As the overdiagnosis</w:t>
        </w:r>
      </w:ins>
      <w:r w:rsidRPr="00FA59E7">
        <w:rPr>
          <w:sz w:val="24"/>
          <w:szCs w:val="24"/>
          <w:highlight w:val="yellow"/>
        </w:rPr>
        <w:t xml:space="preserve"> level</w:t>
      </w:r>
      <w:ins w:id="34" w:author="Samir Soneji" w:date="2015-08-06T16:18:00Z">
        <w:r w:rsidR="00FA59E7" w:rsidRPr="00FA59E7">
          <w:rPr>
            <w:sz w:val="24"/>
            <w:szCs w:val="24"/>
            <w:highlight w:val="yellow"/>
          </w:rPr>
          <w:t xml:space="preserve"> increased</w:t>
        </w:r>
      </w:ins>
      <w:r w:rsidRPr="00FA59E7">
        <w:rPr>
          <w:sz w:val="24"/>
          <w:szCs w:val="24"/>
          <w:highlight w:val="yellow"/>
        </w:rPr>
        <w:t xml:space="preserve">, the </w:t>
      </w:r>
      <w:ins w:id="35" w:author="Samir Soneji" w:date="2015-08-06T16:18:00Z">
        <w:r w:rsidR="00FA59E7" w:rsidRPr="00FA59E7">
          <w:rPr>
            <w:sz w:val="24"/>
            <w:szCs w:val="24"/>
            <w:highlight w:val="yellow"/>
          </w:rPr>
          <w:t xml:space="preserve">proportionate contribution from </w:t>
        </w:r>
      </w:ins>
      <w:r w:rsidRPr="00FA59E7">
        <w:rPr>
          <w:sz w:val="24"/>
          <w:szCs w:val="24"/>
          <w:highlight w:val="yellow"/>
        </w:rPr>
        <w:t xml:space="preserve">reductions in case fatality rates from breast cancer </w:t>
      </w:r>
      <w:ins w:id="36" w:author="Samir Soneji" w:date="2015-08-06T16:18:00Z">
        <w:r w:rsidR="00FA59E7" w:rsidRPr="00FA59E7">
          <w:rPr>
            <w:sz w:val="24"/>
            <w:szCs w:val="24"/>
            <w:highlight w:val="yellow"/>
          </w:rPr>
          <w:t>increased while the proportionate contribution from earlier detection decreased</w:t>
        </w:r>
      </w:ins>
      <w:r w:rsidRPr="00FA59E7">
        <w:rPr>
          <w:sz w:val="24"/>
          <w:szCs w:val="24"/>
          <w:highlight w:val="yellow"/>
        </w:rPr>
        <w:t xml:space="preserve">.  </w:t>
      </w:r>
      <w:ins w:id="37" w:author="Samir Soneji" w:date="2015-08-05T16:23:00Z">
        <w:r w:rsidR="00733A73" w:rsidRPr="00FA59E7">
          <w:rPr>
            <w:sz w:val="24"/>
            <w:szCs w:val="24"/>
            <w:highlight w:val="yellow"/>
          </w:rPr>
          <w:t xml:space="preserve">For example, </w:t>
        </w:r>
      </w:ins>
      <w:ins w:id="38" w:author="Samir Soneji" w:date="2015-08-06T16:12:00Z">
        <w:r w:rsidR="008B7512" w:rsidRPr="00FA59E7">
          <w:rPr>
            <w:sz w:val="24"/>
            <w:szCs w:val="24"/>
            <w:highlight w:val="yellow"/>
          </w:rPr>
          <w:t>a</w:t>
        </w:r>
      </w:ins>
      <w:r w:rsidRPr="00FA59E7">
        <w:rPr>
          <w:sz w:val="24"/>
          <w:szCs w:val="24"/>
          <w:highlight w:val="yellow"/>
        </w:rPr>
        <w:t>t a 20% overdiagnosis level, the contributions to the 10.31</w:t>
      </w:r>
      <w:ins w:id="39" w:author="Samir Soneji" w:date="2015-08-06T16:21:00Z">
        <w:r w:rsidR="00FA59E7" w:rsidRPr="00FA59E7">
          <w:rPr>
            <w:sz w:val="24"/>
            <w:szCs w:val="24"/>
            <w:highlight w:val="yellow"/>
          </w:rPr>
          <w:t>-</w:t>
        </w:r>
      </w:ins>
      <w:r w:rsidRPr="00FA59E7">
        <w:rPr>
          <w:sz w:val="24"/>
          <w:szCs w:val="24"/>
          <w:highlight w:val="yellow"/>
        </w:rPr>
        <w:t xml:space="preserve">year gain in life expectancy were: 6.78 years from reductions in case fatality rates from breast cancer (66%), 2.32 years from the temporal shift to smaller sized tumors (23%), and 1.23 years from reductions in case fatality rates from competing causes of death (12%). </w:t>
      </w:r>
      <w:r w:rsidR="00454D9D" w:rsidRPr="00FA59E7">
        <w:rPr>
          <w:sz w:val="24"/>
          <w:szCs w:val="24"/>
          <w:highlight w:val="yellow"/>
        </w:rPr>
        <w:t xml:space="preserve"> </w:t>
      </w:r>
      <w:r w:rsidR="008B7512" w:rsidRPr="00FA59E7">
        <w:rPr>
          <w:sz w:val="24"/>
          <w:szCs w:val="24"/>
          <w:highlight w:val="yellow"/>
        </w:rPr>
        <w:t>We also independently varied the overdiagnosis level for &lt;1cm tumors and 1-3cm</w:t>
      </w:r>
      <w:ins w:id="40" w:author="Samir Soneji" w:date="2015-08-06T16:20:00Z">
        <w:r w:rsidR="00FA59E7" w:rsidRPr="00FA59E7">
          <w:rPr>
            <w:sz w:val="24"/>
            <w:szCs w:val="24"/>
            <w:highlight w:val="yellow"/>
          </w:rPr>
          <w:t xml:space="preserve"> tumors</w:t>
        </w:r>
      </w:ins>
      <w:r w:rsidR="008B7512" w:rsidRPr="00FA59E7">
        <w:rPr>
          <w:sz w:val="24"/>
          <w:szCs w:val="24"/>
          <w:highlight w:val="yellow"/>
        </w:rPr>
        <w:t xml:space="preserve"> </w:t>
      </w:r>
      <w:ins w:id="41" w:author="Samir Soneji" w:date="2015-08-06T16:13:00Z">
        <w:r w:rsidR="008B7512" w:rsidRPr="00FA59E7">
          <w:rPr>
            <w:sz w:val="24"/>
            <w:szCs w:val="24"/>
            <w:highlight w:val="yellow"/>
          </w:rPr>
          <w:t>(</w:t>
        </w:r>
      </w:ins>
      <w:ins w:id="42" w:author="Samir Soneji" w:date="2015-08-06T16:14:00Z">
        <w:r w:rsidR="008B7512" w:rsidRPr="00FA59E7">
          <w:rPr>
            <w:sz w:val="24"/>
            <w:szCs w:val="24"/>
            <w:highlight w:val="yellow"/>
          </w:rPr>
          <w:t>Supplementary Materials Figure 1)</w:t>
        </w:r>
      </w:ins>
      <w:r w:rsidR="008B7512" w:rsidRPr="00FA59E7">
        <w:rPr>
          <w:sz w:val="24"/>
          <w:szCs w:val="24"/>
          <w:highlight w:val="yellow"/>
        </w:rPr>
        <w:t>.</w:t>
      </w:r>
      <w:ins w:id="43" w:author="Samir Soneji" w:date="2015-08-06T16:14:00Z">
        <w:r w:rsidR="008B7512" w:rsidRPr="00FA59E7">
          <w:rPr>
            <w:sz w:val="24"/>
            <w:szCs w:val="24"/>
            <w:highlight w:val="yellow"/>
          </w:rPr>
          <w:t xml:space="preserve">  </w:t>
        </w:r>
        <w:commentRangeStart w:id="44"/>
        <w:r w:rsidR="008B7512" w:rsidRPr="00FA59E7">
          <w:rPr>
            <w:sz w:val="24"/>
            <w:szCs w:val="24"/>
            <w:highlight w:val="yellow"/>
          </w:rPr>
          <w:t>For</w:t>
        </w:r>
      </w:ins>
      <w:commentRangeEnd w:id="44"/>
      <w:r w:rsidR="0049043D">
        <w:rPr>
          <w:rStyle w:val="CommentReference"/>
        </w:rPr>
        <w:commentReference w:id="44"/>
      </w:r>
      <w:ins w:id="45" w:author="Samir Soneji" w:date="2015-08-06T16:14:00Z">
        <w:r w:rsidR="008B7512" w:rsidRPr="00FA59E7">
          <w:rPr>
            <w:sz w:val="24"/>
            <w:szCs w:val="24"/>
            <w:highlight w:val="yellow"/>
          </w:rPr>
          <w:t xml:space="preserve"> example, a</w:t>
        </w:r>
      </w:ins>
      <w:ins w:id="46" w:author="TDI" w:date="2015-08-05T06:53:00Z">
        <w:r w:rsidR="006D5B11" w:rsidRPr="00FA59E7">
          <w:rPr>
            <w:sz w:val="24"/>
            <w:szCs w:val="24"/>
            <w:highlight w:val="yellow"/>
          </w:rPr>
          <w:t>t overdiagnosis levels of 9</w:t>
        </w:r>
      </w:ins>
      <w:ins w:id="47" w:author="Samir Soneji" w:date="2015-08-06T16:21:00Z">
        <w:r w:rsidR="00FA59E7" w:rsidRPr="00FA59E7">
          <w:rPr>
            <w:sz w:val="24"/>
            <w:szCs w:val="24"/>
            <w:highlight w:val="yellow"/>
          </w:rPr>
          <w:t>7</w:t>
        </w:r>
      </w:ins>
      <w:ins w:id="48" w:author="TDI" w:date="2015-08-05T06:53:00Z">
        <w:r w:rsidR="006D5B11" w:rsidRPr="00FA59E7">
          <w:rPr>
            <w:sz w:val="24"/>
            <w:szCs w:val="24"/>
            <w:highlight w:val="yellow"/>
          </w:rPr>
          <w:t>% for &lt;1cm tumors and 3</w:t>
        </w:r>
      </w:ins>
      <w:ins w:id="49" w:author="Samir Soneji" w:date="2015-08-06T16:21:00Z">
        <w:r w:rsidR="00FA59E7" w:rsidRPr="00FA59E7">
          <w:rPr>
            <w:sz w:val="24"/>
            <w:szCs w:val="24"/>
            <w:highlight w:val="yellow"/>
          </w:rPr>
          <w:t>5</w:t>
        </w:r>
      </w:ins>
      <w:ins w:id="50" w:author="TDI" w:date="2015-08-05T06:53:00Z">
        <w:r w:rsidR="006D5B11" w:rsidRPr="00FA59E7">
          <w:rPr>
            <w:sz w:val="24"/>
            <w:szCs w:val="24"/>
            <w:highlight w:val="yellow"/>
          </w:rPr>
          <w:t xml:space="preserve">% for 1-3cm tumors, the contribution to the </w:t>
        </w:r>
      </w:ins>
      <w:ins w:id="51" w:author="TDI" w:date="2015-08-05T07:10:00Z">
        <w:r w:rsidR="00E702D5" w:rsidRPr="00FA59E7">
          <w:rPr>
            <w:sz w:val="24"/>
            <w:szCs w:val="24"/>
            <w:highlight w:val="yellow"/>
          </w:rPr>
          <w:t>7.</w:t>
        </w:r>
      </w:ins>
      <w:ins w:id="52" w:author="Samir Soneji" w:date="2015-08-06T16:21:00Z">
        <w:r w:rsidR="00FA59E7" w:rsidRPr="00FA59E7">
          <w:rPr>
            <w:sz w:val="24"/>
            <w:szCs w:val="24"/>
            <w:highlight w:val="yellow"/>
          </w:rPr>
          <w:t>58-</w:t>
        </w:r>
      </w:ins>
      <w:ins w:id="53" w:author="TDI" w:date="2015-08-05T06:54:00Z">
        <w:r w:rsidR="006D5B11" w:rsidRPr="00FA59E7">
          <w:rPr>
            <w:sz w:val="24"/>
            <w:szCs w:val="24"/>
            <w:highlight w:val="yellow"/>
          </w:rPr>
          <w:t xml:space="preserve">year gain in life expectancy were: </w:t>
        </w:r>
      </w:ins>
      <w:ins w:id="54" w:author="TDI" w:date="2015-08-05T07:10:00Z">
        <w:r w:rsidR="00E702D5" w:rsidRPr="00FA59E7">
          <w:rPr>
            <w:sz w:val="24"/>
            <w:szCs w:val="24"/>
            <w:highlight w:val="yellow"/>
          </w:rPr>
          <w:t>6.4</w:t>
        </w:r>
      </w:ins>
      <w:ins w:id="55" w:author="Samir Soneji" w:date="2015-08-06T16:22:00Z">
        <w:r w:rsidR="00FA59E7" w:rsidRPr="00FA59E7">
          <w:rPr>
            <w:sz w:val="24"/>
            <w:szCs w:val="24"/>
            <w:highlight w:val="yellow"/>
          </w:rPr>
          <w:t>0</w:t>
        </w:r>
      </w:ins>
      <w:ins w:id="56" w:author="TDI" w:date="2015-08-05T07:10:00Z">
        <w:r w:rsidR="00E702D5" w:rsidRPr="00FA59E7">
          <w:rPr>
            <w:sz w:val="24"/>
            <w:szCs w:val="24"/>
            <w:highlight w:val="yellow"/>
          </w:rPr>
          <w:t xml:space="preserve"> </w:t>
        </w:r>
      </w:ins>
      <w:ins w:id="57" w:author="TDI" w:date="2015-08-05T06:54:00Z">
        <w:r w:rsidR="006D5B11" w:rsidRPr="00FA59E7">
          <w:rPr>
            <w:sz w:val="24"/>
            <w:szCs w:val="24"/>
            <w:highlight w:val="yellow"/>
          </w:rPr>
          <w:t>years from reductions in case fatality rates from breast cancer (</w:t>
        </w:r>
      </w:ins>
      <w:ins w:id="58" w:author="TDI" w:date="2015-08-05T07:10:00Z">
        <w:r w:rsidR="00E702D5" w:rsidRPr="00FA59E7">
          <w:rPr>
            <w:sz w:val="24"/>
            <w:szCs w:val="24"/>
            <w:highlight w:val="yellow"/>
          </w:rPr>
          <w:t>84</w:t>
        </w:r>
      </w:ins>
      <w:ins w:id="59" w:author="TDI" w:date="2015-08-05T06:54:00Z">
        <w:r w:rsidR="006D5B11" w:rsidRPr="00FA59E7">
          <w:rPr>
            <w:sz w:val="24"/>
            <w:szCs w:val="24"/>
            <w:highlight w:val="yellow"/>
          </w:rPr>
          <w:t xml:space="preserve">%), </w:t>
        </w:r>
      </w:ins>
      <w:ins w:id="60" w:author="TDI" w:date="2015-08-05T07:11:00Z">
        <w:r w:rsidR="00E702D5" w:rsidRPr="00FA59E7">
          <w:rPr>
            <w:sz w:val="24"/>
            <w:szCs w:val="24"/>
            <w:highlight w:val="yellow"/>
          </w:rPr>
          <w:t>0.</w:t>
        </w:r>
      </w:ins>
      <w:ins w:id="61" w:author="Samir Soneji" w:date="2015-08-06T16:22:00Z">
        <w:r w:rsidR="00FA59E7" w:rsidRPr="00FA59E7">
          <w:rPr>
            <w:sz w:val="24"/>
            <w:szCs w:val="24"/>
            <w:highlight w:val="yellow"/>
          </w:rPr>
          <w:t>22</w:t>
        </w:r>
      </w:ins>
      <w:ins w:id="62" w:author="TDI" w:date="2015-08-05T07:11:00Z">
        <w:r w:rsidR="00E702D5" w:rsidRPr="00FA59E7">
          <w:rPr>
            <w:sz w:val="24"/>
            <w:szCs w:val="24"/>
            <w:highlight w:val="yellow"/>
          </w:rPr>
          <w:t xml:space="preserve"> </w:t>
        </w:r>
      </w:ins>
      <w:ins w:id="63" w:author="TDI" w:date="2015-08-05T06:54:00Z">
        <w:r w:rsidR="006D5B11" w:rsidRPr="00FA59E7">
          <w:rPr>
            <w:sz w:val="24"/>
            <w:szCs w:val="24"/>
            <w:highlight w:val="yellow"/>
          </w:rPr>
          <w:t>years from the temporal shift to smaller sized tumors (</w:t>
        </w:r>
      </w:ins>
      <w:ins w:id="64" w:author="TDI" w:date="2015-08-05T07:10:00Z">
        <w:r w:rsidR="00E702D5" w:rsidRPr="00FA59E7">
          <w:rPr>
            <w:sz w:val="24"/>
            <w:szCs w:val="24"/>
            <w:highlight w:val="yellow"/>
          </w:rPr>
          <w:t>3</w:t>
        </w:r>
      </w:ins>
      <w:ins w:id="65" w:author="TDI" w:date="2015-08-05T06:54:00Z">
        <w:r w:rsidR="006D5B11" w:rsidRPr="00FA59E7">
          <w:rPr>
            <w:sz w:val="24"/>
            <w:szCs w:val="24"/>
            <w:highlight w:val="yellow"/>
          </w:rPr>
          <w:t xml:space="preserve">%), and </w:t>
        </w:r>
      </w:ins>
      <w:ins w:id="66" w:author="Samir Soneji" w:date="2015-08-06T16:23:00Z">
        <w:r w:rsidR="00FA59E7" w:rsidRPr="00FA59E7">
          <w:rPr>
            <w:sz w:val="24"/>
            <w:szCs w:val="24"/>
            <w:highlight w:val="yellow"/>
          </w:rPr>
          <w:t>0.98</w:t>
        </w:r>
      </w:ins>
      <w:ins w:id="67" w:author="TDI" w:date="2015-08-05T07:11:00Z">
        <w:r w:rsidR="00E702D5" w:rsidRPr="00FA59E7">
          <w:rPr>
            <w:sz w:val="24"/>
            <w:szCs w:val="24"/>
            <w:highlight w:val="yellow"/>
          </w:rPr>
          <w:t xml:space="preserve"> </w:t>
        </w:r>
      </w:ins>
      <w:ins w:id="68" w:author="TDI" w:date="2015-08-05T06:54:00Z">
        <w:r w:rsidR="006D5B11" w:rsidRPr="00FA59E7">
          <w:rPr>
            <w:sz w:val="24"/>
            <w:szCs w:val="24"/>
            <w:highlight w:val="yellow"/>
          </w:rPr>
          <w:t xml:space="preserve">years from reductions in case fatality rates from competing causes of death </w:t>
        </w:r>
        <w:proofErr w:type="gramStart"/>
        <w:r w:rsidR="006D5B11" w:rsidRPr="00FA59E7">
          <w:rPr>
            <w:sz w:val="24"/>
            <w:szCs w:val="24"/>
            <w:highlight w:val="yellow"/>
          </w:rPr>
          <w:t>(</w:t>
        </w:r>
      </w:ins>
      <w:ins w:id="69" w:author="TDI" w:date="2015-08-05T07:11:00Z">
        <w:r w:rsidR="00E702D5" w:rsidRPr="00FA59E7">
          <w:rPr>
            <w:sz w:val="24"/>
            <w:szCs w:val="24"/>
            <w:highlight w:val="yellow"/>
          </w:rPr>
          <w:t>13</w:t>
        </w:r>
      </w:ins>
      <w:ins w:id="70" w:author="TDI" w:date="2015-08-05T06:54:00Z">
        <w:r w:rsidR="006D5B11" w:rsidRPr="00FA59E7">
          <w:rPr>
            <w:sz w:val="24"/>
            <w:szCs w:val="24"/>
            <w:highlight w:val="yellow"/>
          </w:rPr>
          <w:t>%</w:t>
        </w:r>
        <w:r w:rsidR="009E2A3D" w:rsidRPr="00FA59E7">
          <w:rPr>
            <w:sz w:val="24"/>
            <w:szCs w:val="24"/>
            <w:highlight w:val="yellow"/>
          </w:rPr>
          <w:t>).</w:t>
        </w:r>
      </w:ins>
      <w:proofErr w:type="gramEnd"/>
      <w:ins w:id="71" w:author="TDI" w:date="2015-08-05T07:04:00Z">
        <w:r w:rsidR="009E2A3D" w:rsidRPr="008B7512">
          <w:rPr>
            <w:sz w:val="24"/>
            <w:szCs w:val="24"/>
          </w:rPr>
          <w:t xml:space="preserve">  </w:t>
        </w:r>
      </w:ins>
    </w:p>
    <w:p w14:paraId="67208C8F" w14:textId="77777777" w:rsidR="00D50A70" w:rsidRDefault="00D50A70" w:rsidP="008D20E9">
      <w:pPr>
        <w:pStyle w:val="Normal1"/>
        <w:spacing w:line="480" w:lineRule="auto"/>
        <w:rPr>
          <w:sz w:val="24"/>
          <w:szCs w:val="24"/>
        </w:rPr>
      </w:pPr>
    </w:p>
    <w:p w14:paraId="66BD2D9B" w14:textId="77777777" w:rsidR="008D20E9" w:rsidRDefault="008D20E9" w:rsidP="008D20E9">
      <w:pPr>
        <w:pStyle w:val="Normal1"/>
        <w:spacing w:line="480" w:lineRule="auto"/>
        <w:rPr>
          <w:b/>
          <w:sz w:val="24"/>
          <w:szCs w:val="24"/>
        </w:rPr>
      </w:pPr>
      <w:r w:rsidRPr="008D20E9">
        <w:rPr>
          <w:b/>
          <w:sz w:val="24"/>
          <w:szCs w:val="24"/>
        </w:rPr>
        <w:t>4. Discussion</w:t>
      </w:r>
    </w:p>
    <w:p w14:paraId="028B741F" w14:textId="77777777" w:rsidR="008D20E9" w:rsidRPr="00A01F87" w:rsidRDefault="00CE2F4E" w:rsidP="008D20E9">
      <w:pPr>
        <w:pStyle w:val="Normal1"/>
        <w:spacing w:line="480" w:lineRule="auto"/>
        <w:ind w:firstLine="720"/>
        <w:rPr>
          <w:sz w:val="24"/>
          <w:szCs w:val="24"/>
        </w:rPr>
      </w:pPr>
      <w:r w:rsidRPr="00CE2F4E">
        <w:rPr>
          <w:sz w:val="24"/>
          <w:szCs w:val="24"/>
        </w:rPr>
        <w:t>Our analysis quantifies the contribution of earlier detection, advancements in breast cancer treatment, and advancements in the treatment of other diseases on the gain in life expectancy of US breast cancer patients.</w:t>
      </w:r>
      <w:r>
        <w:rPr>
          <w:sz w:val="24"/>
          <w:szCs w:val="24"/>
        </w:rPr>
        <w:t xml:space="preserve">  </w:t>
      </w:r>
      <w:r w:rsidR="008D20E9" w:rsidRPr="00A01F87">
        <w:rPr>
          <w:sz w:val="24"/>
          <w:szCs w:val="24"/>
        </w:rPr>
        <w:t xml:space="preserve">We show that the majority, 63%, of </w:t>
      </w:r>
      <w:r w:rsidR="0096522B">
        <w:rPr>
          <w:sz w:val="24"/>
          <w:szCs w:val="24"/>
        </w:rPr>
        <w:t xml:space="preserve">the </w:t>
      </w:r>
      <w:r w:rsidR="008D20E9"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008D20E9"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008D20E9"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3AF27073" w14:textId="31722A55" w:rsidR="008D20E9" w:rsidRDefault="008D20E9" w:rsidP="008D20E9">
      <w:pPr>
        <w:pStyle w:val="Normal1"/>
        <w:spacing w:line="480" w:lineRule="auto"/>
        <w:rPr>
          <w:ins w:id="72" w:author="TDI" w:date="2015-08-05T20:32:00Z"/>
          <w:color w:val="auto"/>
          <w:sz w:val="24"/>
          <w:szCs w:val="24"/>
        </w:rPr>
      </w:pPr>
      <w:r w:rsidRPr="00A01F87">
        <w:rPr>
          <w:sz w:val="24"/>
          <w:szCs w:val="24"/>
        </w:rPr>
        <w:tab/>
        <w:t>Our study adds to a growing body of research on the contribution of detection and treatment on improvements in breast cancer outcome</w:t>
      </w:r>
      <w:r w:rsidRPr="00A01F87">
        <w:rPr>
          <w:color w:val="auto"/>
          <w:sz w:val="24"/>
          <w:szCs w:val="24"/>
        </w:rPr>
        <w:t>s.</w:t>
      </w:r>
      <w:ins w:id="73" w:author="Samir Soneji" w:date="2015-08-05T16:31:00Z">
        <w:r w:rsidR="0031128D">
          <w:rPr>
            <w:color w:val="auto"/>
            <w:sz w:val="24"/>
            <w:szCs w:val="24"/>
          </w:rPr>
          <w:fldChar w:fldCharType="begin"/>
        </w:r>
        <w:r w:rsidR="0031128D">
          <w:rPr>
            <w:color w:val="auto"/>
            <w:sz w:val="24"/>
            <w:szCs w:val="24"/>
          </w:rPr>
          <w:instrText xml:space="preserve"> ADDIN ZOTERO_ITEM CSL_CITATION {"citationID":"1g326n2pm","properties":{"formattedCitation":"{\\rtf \\super 18\\nosupersub{}}","plainCitation":"18"},"citationItems":[{"id":1618,"uris":["http://zotero.org/users/39665/items/HZRMZEDK"],"uri":["http://zotero.org/users/39665/items/HZRMZEDK"],"itemData":{"id":1618,"type":"article-journal","title":"Effect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ins>
      <w:r w:rsidR="0031128D">
        <w:rPr>
          <w:color w:val="auto"/>
          <w:sz w:val="24"/>
          <w:szCs w:val="24"/>
        </w:rPr>
        <w:fldChar w:fldCharType="separate"/>
      </w:r>
      <w:ins w:id="74" w:author="Samir Soneji" w:date="2015-08-05T16:31:00Z">
        <w:r w:rsidR="0031128D" w:rsidRPr="0031128D">
          <w:rPr>
            <w:color w:val="auto"/>
            <w:sz w:val="24"/>
            <w:szCs w:val="24"/>
            <w:vertAlign w:val="superscript"/>
          </w:rPr>
          <w:t>18</w:t>
        </w:r>
        <w:r w:rsidR="0031128D">
          <w:rPr>
            <w:color w:val="auto"/>
            <w:sz w:val="24"/>
            <w:szCs w:val="24"/>
          </w:rPr>
          <w:fldChar w:fldCharType="end"/>
        </w:r>
      </w:ins>
      <w:proofErr w:type="gramStart"/>
      <w:r w:rsidRPr="00A01F87">
        <w:rPr>
          <w:color w:val="auto"/>
          <w:sz w:val="24"/>
          <w:szCs w:val="24"/>
        </w:rPr>
        <w:t xml:space="preserve">  For</w:t>
      </w:r>
      <w:proofErr w:type="gramEnd"/>
      <w:r w:rsidRPr="00A01F87">
        <w:rPr>
          <w:color w:val="auto"/>
          <w:sz w:val="24"/>
          <w:szCs w:val="24"/>
        </w:rPr>
        <w:t xml:space="preserve"> example, Sun et al. (2010) estimated earlier detection contributed </w:t>
      </w:r>
      <w:r w:rsidR="0096522B">
        <w:rPr>
          <w:color w:val="auto"/>
          <w:sz w:val="24"/>
          <w:szCs w:val="24"/>
        </w:rPr>
        <w:t>17</w:t>
      </w:r>
      <w:r w:rsidRPr="00A01F87">
        <w:rPr>
          <w:color w:val="auto"/>
          <w:sz w:val="24"/>
          <w:szCs w:val="24"/>
        </w:rPr>
        <w:t xml:space="preserve">% of the 3.6-year gain in 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BC4E45">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BC4E45">
        <w:rPr>
          <w:rFonts w:ascii="Libian SC Regular" w:hAnsi="Libian SC Regular" w:cs="Libian SC Regular"/>
          <w:color w:val="auto"/>
          <w:sz w:val="24"/>
          <w:szCs w:val="24"/>
        </w:rPr>
        <w:instrText>’</w:instrText>
      </w:r>
      <w:r w:rsidR="00BC4E45">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7A504C">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w:t>
      </w:r>
      <w:r w:rsidR="00666E0B">
        <w:rPr>
          <w:color w:val="auto"/>
          <w:sz w:val="24"/>
          <w:szCs w:val="24"/>
        </w:rPr>
        <w:t xml:space="preserve">of </w:t>
      </w:r>
      <w:r w:rsidRPr="00A01F87">
        <w:rPr>
          <w:color w:val="auto"/>
          <w:sz w:val="24"/>
          <w:szCs w:val="24"/>
        </w:rPr>
        <w:t xml:space="preserve">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ins w:id="75" w:author="Samir Soneji" w:date="2015-08-05T16:46:00Z">
        <w:r w:rsidR="00BC4E45">
          <w:rPr>
            <w:color w:val="auto"/>
            <w:sz w:val="24"/>
            <w:szCs w:val="24"/>
          </w:rPr>
          <w:t xml:space="preserve">  </w:t>
        </w:r>
        <w:r w:rsidR="00BC4E45" w:rsidRPr="00BC4E45">
          <w:rPr>
            <w:color w:val="auto"/>
            <w:sz w:val="24"/>
            <w:szCs w:val="24"/>
            <w:highlight w:val="yellow"/>
          </w:rPr>
          <w:t xml:space="preserve">Our results contrast </w:t>
        </w:r>
      </w:ins>
      <w:ins w:id="76" w:author="Samir Soneji" w:date="2015-08-05T16:47:00Z">
        <w:r w:rsidR="00BC4E45" w:rsidRPr="00BC4E45">
          <w:rPr>
            <w:color w:val="auto"/>
            <w:sz w:val="24"/>
            <w:szCs w:val="24"/>
            <w:highlight w:val="yellow"/>
          </w:rPr>
          <w:t xml:space="preserve">with a </w:t>
        </w:r>
      </w:ins>
      <w:ins w:id="77" w:author="Samir Soneji" w:date="2015-08-05T16:46:00Z">
        <w:r w:rsidR="00BC4E45" w:rsidRPr="00BC4E45">
          <w:rPr>
            <w:color w:val="auto"/>
            <w:sz w:val="24"/>
            <w:szCs w:val="24"/>
            <w:highlight w:val="yellow"/>
          </w:rPr>
          <w:t>recent ecological study of US counties, which concluded screening was not associated with reductions in breast cancer mortality</w:t>
        </w:r>
      </w:ins>
      <w:ins w:id="78" w:author="Samir Soneji" w:date="2015-08-05T16:47:00Z">
        <w:r w:rsidR="00BC4E45" w:rsidRPr="00BC4E45">
          <w:rPr>
            <w:color w:val="auto"/>
            <w:sz w:val="24"/>
            <w:szCs w:val="24"/>
            <w:highlight w:val="yellow"/>
          </w:rPr>
          <w:t xml:space="preserve"> nor, consequently, with the gain in life expectancy</w:t>
        </w:r>
      </w:ins>
      <w:ins w:id="79" w:author="Samir Soneji" w:date="2015-08-05T16:46:00Z">
        <w:r w:rsidR="00BC4E45" w:rsidRPr="00BC4E45">
          <w:rPr>
            <w:color w:val="auto"/>
            <w:sz w:val="24"/>
            <w:szCs w:val="24"/>
            <w:highlight w:val="yellow"/>
          </w:rPr>
          <w:t>.</w:t>
        </w:r>
      </w:ins>
      <w:ins w:id="80" w:author="Samir Soneji" w:date="2015-08-05T16:48:00Z">
        <w:r w:rsidR="00BC4E45" w:rsidRPr="00BC4E45">
          <w:rPr>
            <w:color w:val="auto"/>
            <w:sz w:val="24"/>
            <w:szCs w:val="24"/>
            <w:highlight w:val="yellow"/>
          </w:rPr>
          <w:fldChar w:fldCharType="begin"/>
        </w:r>
      </w:ins>
      <w:ins w:id="81" w:author="Samir Soneji" w:date="2015-08-05T16:50:00Z">
        <w:r w:rsidR="00BC4E45">
          <w:rPr>
            <w:color w:val="auto"/>
            <w:sz w:val="24"/>
            <w:szCs w:val="24"/>
            <w:highlight w:val="yellow"/>
          </w:rPr>
          <w:instrText xml:space="preserve"> ADDIN ZOTERO_ITEM CSL_CITATION {"citationID":"1vbqo36eui","properties":{"formattedCitation":"{\\rtf \\super 20\\nosupersub{}}","plainCitation":"20"},"citationItems":[{"id":6645,"uris":["http://zotero.org/users/39665/items/9IEKHN48"],"uri":["http://zotero.org/users/39665/items/9IEKHN48"],"itemData":{"id":6645,"type":"article-journal","title":"Breast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R"}],"issued":{"date-parts":[["2015",7,6]]},"accessed":{"date-parts":[["2015",8,5]]}}}],"schema":"https://github.com/citation-style-language/schema/raw/master/csl-citation.json"} </w:instrText>
        </w:r>
      </w:ins>
      <w:r w:rsidR="00BC4E45" w:rsidRPr="00BC4E45">
        <w:rPr>
          <w:color w:val="auto"/>
          <w:sz w:val="24"/>
          <w:szCs w:val="24"/>
          <w:highlight w:val="yellow"/>
        </w:rPr>
        <w:fldChar w:fldCharType="separate"/>
      </w:r>
      <w:ins w:id="82" w:author="Samir Soneji" w:date="2015-08-05T16:49:00Z">
        <w:r w:rsidR="00BC4E45" w:rsidRPr="00BC4E45">
          <w:rPr>
            <w:color w:val="auto"/>
            <w:sz w:val="24"/>
            <w:szCs w:val="24"/>
            <w:highlight w:val="yellow"/>
            <w:vertAlign w:val="superscript"/>
          </w:rPr>
          <w:t>20</w:t>
        </w:r>
      </w:ins>
      <w:ins w:id="83" w:author="Samir Soneji" w:date="2015-08-05T16:48:00Z">
        <w:r w:rsidR="00BC4E45" w:rsidRPr="00BC4E45">
          <w:rPr>
            <w:color w:val="auto"/>
            <w:sz w:val="24"/>
            <w:szCs w:val="24"/>
            <w:highlight w:val="yellow"/>
          </w:rPr>
          <w:fldChar w:fldCharType="end"/>
        </w:r>
      </w:ins>
      <w:proofErr w:type="gramStart"/>
      <w:ins w:id="84" w:author="Samir Soneji" w:date="2015-08-05T16:46:00Z">
        <w:r w:rsidR="00BC4E45" w:rsidRPr="00BC4E45">
          <w:rPr>
            <w:color w:val="auto"/>
            <w:sz w:val="24"/>
            <w:szCs w:val="24"/>
            <w:highlight w:val="yellow"/>
          </w:rPr>
          <w:t xml:space="preserve">  Even</w:t>
        </w:r>
        <w:proofErr w:type="gramEnd"/>
        <w:r w:rsidR="00BC4E45" w:rsidRPr="00BC4E45">
          <w:rPr>
            <w:color w:val="auto"/>
            <w:sz w:val="24"/>
            <w:szCs w:val="24"/>
            <w:highlight w:val="yellow"/>
          </w:rPr>
          <w:t xml:space="preserve"> at </w:t>
        </w:r>
      </w:ins>
      <w:ins w:id="85" w:author="Samir Soneji" w:date="2015-08-05T16:48:00Z">
        <w:r w:rsidR="00BC4E45" w:rsidRPr="00BC4E45">
          <w:rPr>
            <w:color w:val="auto"/>
            <w:sz w:val="24"/>
            <w:szCs w:val="24"/>
            <w:highlight w:val="yellow"/>
          </w:rPr>
          <w:t xml:space="preserve">the most conservative and highest levels of overdiagnosis, we find earlier detection contributed </w:t>
        </w:r>
        <w:r w:rsidR="00BC4E45" w:rsidRPr="006E3C12">
          <w:rPr>
            <w:color w:val="auto"/>
            <w:sz w:val="24"/>
            <w:szCs w:val="24"/>
            <w:highlight w:val="magenta"/>
          </w:rPr>
          <w:t>10</w:t>
        </w:r>
        <w:r w:rsidR="00BC4E45" w:rsidRPr="00BC4E45">
          <w:rPr>
            <w:color w:val="auto"/>
            <w:sz w:val="24"/>
            <w:szCs w:val="24"/>
            <w:highlight w:val="yellow"/>
          </w:rPr>
          <w:t>% of the gain in life expectancy.</w:t>
        </w:r>
      </w:ins>
    </w:p>
    <w:p w14:paraId="01D0C58C" w14:textId="08AA431B" w:rsidR="008D20E9" w:rsidRDefault="00663F69" w:rsidP="006E3C12">
      <w:pPr>
        <w:pStyle w:val="Normal1"/>
        <w:spacing w:line="480" w:lineRule="auto"/>
        <w:rPr>
          <w:ins w:id="86" w:author="TDI" w:date="2015-08-07T20:59:00Z"/>
          <w:sz w:val="24"/>
          <w:szCs w:val="24"/>
        </w:rPr>
      </w:pPr>
      <w:ins w:id="87" w:author="TDI" w:date="2015-08-05T20:32:00Z">
        <w:r>
          <w:rPr>
            <w:color w:val="auto"/>
            <w:sz w:val="24"/>
            <w:szCs w:val="24"/>
          </w:rPr>
          <w:tab/>
        </w:r>
      </w:ins>
      <w:r w:rsidR="008D20E9"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BC4E45">
        <w:rPr>
          <w:sz w:val="24"/>
          <w:szCs w:val="24"/>
        </w:rPr>
        <w:instrText xml:space="preserve"> ADDIN ZOTERO_ITEM CSL_CITATION {"citationID":"invmtk1ug","properties":{"formattedCitation":"{\\rtf \\super 2,21\\nosupersub{}}","plainCitation":"2,21"},"citationItems":[{"id":412,"uris":["http://zotero.org/users/39665/items/5RPQBIXI"],"uri":["http://zotero.org/users/39665/items/5RPQBIXI"],"itemData":{"id":412,"type":"article-journal","title":"Is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A01F87">
        <w:rPr>
          <w:sz w:val="24"/>
          <w:szCs w:val="24"/>
        </w:rPr>
        <w:fldChar w:fldCharType="separate"/>
      </w:r>
      <w:ins w:id="88" w:author="Samir Soneji" w:date="2015-08-05T16:49:00Z">
        <w:r w:rsidR="00BC4E45" w:rsidRPr="00BC4E45">
          <w:rPr>
            <w:sz w:val="24"/>
            <w:szCs w:val="24"/>
            <w:vertAlign w:val="superscript"/>
          </w:rPr>
          <w:t>2,21</w:t>
        </w:r>
      </w:ins>
      <w:r w:rsidR="00B91CFC" w:rsidRPr="00A01F87">
        <w:rPr>
          <w:sz w:val="24"/>
          <w:szCs w:val="24"/>
        </w:rPr>
        <w:fldChar w:fldCharType="end"/>
      </w:r>
      <w:proofErr w:type="gramStart"/>
      <w:r w:rsidR="008D20E9"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BC4E45">
        <w:rPr>
          <w:sz w:val="24"/>
          <w:szCs w:val="24"/>
        </w:rPr>
        <w:instrText xml:space="preserve"> ADDIN ZOTERO_ITEM CSL_CITATION {"citationID":"6umrjrgsu","properties":{"formattedCitation":"{\\rtf \\super 22\\uc0\\u8211{}24\\nosupersub{}}","plainCitation":"22–24"},"citationItems":[{"id":6707,"uris":["http://zotero.org/users/39665/items/RP7D22KF"],"uri":["http://zotero.org/users/39665/items/RP7D22KF"],"itemData":{"id":6707,"type":"article-journal","title":"Effect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Pr>
          <w:sz w:val="24"/>
          <w:szCs w:val="24"/>
        </w:rPr>
        <w:fldChar w:fldCharType="separate"/>
      </w:r>
      <w:ins w:id="89" w:author="Samir Soneji" w:date="2015-08-05T16:49:00Z">
        <w:r w:rsidR="00BC4E45" w:rsidRPr="00BC4E45">
          <w:rPr>
            <w:sz w:val="24"/>
            <w:szCs w:val="24"/>
            <w:vertAlign w:val="superscript"/>
          </w:rPr>
          <w:t>22–24</w:t>
        </w:r>
      </w:ins>
      <w:r w:rsidR="001F50E7">
        <w:rPr>
          <w:sz w:val="24"/>
          <w:szCs w:val="24"/>
        </w:rPr>
        <w:fldChar w:fldCharType="end"/>
      </w:r>
      <w:proofErr w:type="gramStart"/>
      <w:r w:rsidR="003E27F5">
        <w:rPr>
          <w:sz w:val="24"/>
          <w:szCs w:val="24"/>
        </w:rPr>
        <w:t xml:space="preserve">  </w:t>
      </w:r>
      <w:r w:rsidR="008D20E9" w:rsidRPr="00A01F87">
        <w:rPr>
          <w:sz w:val="24"/>
          <w:szCs w:val="24"/>
        </w:rPr>
        <w:t>We</w:t>
      </w:r>
      <w:proofErr w:type="gramEnd"/>
      <w:r w:rsidR="008D20E9" w:rsidRPr="00A01F87">
        <w:rPr>
          <w:sz w:val="24"/>
          <w:szCs w:val="24"/>
        </w:rPr>
        <w:t xml:space="preserve"> conclude that earlier detection among 40-49 year olds contributed 0.56 of the 10.94</w:t>
      </w:r>
      <w:r w:rsidR="0096522B">
        <w:rPr>
          <w:sz w:val="24"/>
          <w:szCs w:val="24"/>
        </w:rPr>
        <w:t>-</w:t>
      </w:r>
      <w:r w:rsidR="008D20E9" w:rsidRPr="00A01F87">
        <w:rPr>
          <w:sz w:val="24"/>
          <w:szCs w:val="24"/>
        </w:rPr>
        <w:t>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BC4E45">
        <w:rPr>
          <w:sz w:val="24"/>
          <w:szCs w:val="24"/>
        </w:rPr>
        <w:instrText xml:space="preserve"> ADDIN ZOTERO_ITEM CSL_CITATION {"citationID":"1d19nc0slr","properties":{"formattedCitation":"{\\rtf \\super 25\\nosupersub{}}","plainCitation":"25"},"citationItems":[{"id":6498,"uris":["http://zotero.org/users/39665/items/V3RP97NT"],"uri":["http://zotero.org/users/39665/items/V3RP97NT"],"itemData":{"id":6498,"type":"article-journal","title":"Calibration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A01F87">
        <w:rPr>
          <w:sz w:val="24"/>
          <w:szCs w:val="24"/>
        </w:rPr>
        <w:fldChar w:fldCharType="separate"/>
      </w:r>
      <w:ins w:id="90" w:author="Samir Soneji" w:date="2015-08-05T16:49:00Z">
        <w:r w:rsidR="00BC4E45" w:rsidRPr="00BC4E45">
          <w:rPr>
            <w:sz w:val="24"/>
            <w:szCs w:val="24"/>
            <w:vertAlign w:val="superscript"/>
          </w:rPr>
          <w:t>25</w:t>
        </w:r>
      </w:ins>
      <w:r w:rsidR="00B91CFC" w:rsidRPr="00A01F87">
        <w:rPr>
          <w:sz w:val="24"/>
          <w:szCs w:val="24"/>
        </w:rPr>
        <w:fldChar w:fldCharType="end"/>
      </w:r>
      <w:proofErr w:type="gramStart"/>
      <w:r w:rsidR="008D20E9" w:rsidRPr="00A01F87">
        <w:rPr>
          <w:sz w:val="24"/>
          <w:szCs w:val="24"/>
        </w:rPr>
        <w:t xml:space="preserve">  The</w:t>
      </w:r>
      <w:proofErr w:type="gramEnd"/>
      <w:r w:rsidR="008D20E9"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476B3F62" w14:textId="77777777" w:rsidR="00774F21" w:rsidRDefault="00774F21" w:rsidP="006E3C12">
      <w:pPr>
        <w:pStyle w:val="Normal1"/>
        <w:spacing w:line="480" w:lineRule="auto"/>
        <w:rPr>
          <w:ins w:id="91" w:author="TDI" w:date="2015-08-07T20:59:00Z"/>
          <w:sz w:val="24"/>
          <w:szCs w:val="24"/>
        </w:rPr>
      </w:pPr>
    </w:p>
    <w:p w14:paraId="786B78A7" w14:textId="77777777" w:rsidR="00774F21" w:rsidRDefault="00774F21" w:rsidP="006E3C12">
      <w:pPr>
        <w:pStyle w:val="Normal1"/>
        <w:spacing w:line="480" w:lineRule="auto"/>
        <w:rPr>
          <w:ins w:id="92" w:author="TDI" w:date="2015-08-07T20:59:00Z"/>
          <w:sz w:val="24"/>
          <w:szCs w:val="24"/>
        </w:rPr>
      </w:pPr>
    </w:p>
    <w:p w14:paraId="05608ADA" w14:textId="77777777" w:rsidR="00774F21" w:rsidRDefault="00774F21" w:rsidP="006E3C12">
      <w:pPr>
        <w:pStyle w:val="Normal1"/>
        <w:spacing w:line="480" w:lineRule="auto"/>
        <w:rPr>
          <w:ins w:id="93" w:author="Samir Soneji" w:date="2015-08-06T16:51:00Z"/>
          <w:sz w:val="24"/>
          <w:szCs w:val="24"/>
        </w:rPr>
      </w:pPr>
    </w:p>
    <w:p w14:paraId="0221E8E4" w14:textId="2FD7B900" w:rsidR="00D108C8" w:rsidRDefault="0049043D" w:rsidP="006E3C12">
      <w:pPr>
        <w:pStyle w:val="Normal1"/>
        <w:spacing w:line="480" w:lineRule="auto"/>
        <w:rPr>
          <w:ins w:id="94" w:author="TDI" w:date="2015-08-07T21:13:00Z"/>
          <w:sz w:val="24"/>
          <w:szCs w:val="24"/>
        </w:rPr>
      </w:pPr>
      <w:ins w:id="95" w:author="TDI" w:date="2015-08-06T21:04:00Z">
        <w:r>
          <w:rPr>
            <w:sz w:val="24"/>
            <w:szCs w:val="24"/>
          </w:rPr>
          <w:tab/>
        </w:r>
      </w:ins>
      <w:ins w:id="96" w:author="TDI" w:date="2015-08-07T20:58:00Z">
        <w:r w:rsidR="00774F21">
          <w:rPr>
            <w:sz w:val="24"/>
            <w:szCs w:val="24"/>
          </w:rPr>
          <w:t xml:space="preserve">The constancy of </w:t>
        </w:r>
      </w:ins>
      <w:ins w:id="97" w:author="TDI" w:date="2015-08-07T20:57:00Z">
        <w:r w:rsidR="00774F21">
          <w:rPr>
            <w:sz w:val="24"/>
            <w:szCs w:val="24"/>
          </w:rPr>
          <w:t xml:space="preserve">3-5cm and </w:t>
        </w:r>
        <w:r w:rsidR="00774F21" w:rsidRPr="0049043D">
          <w:rPr>
            <w:rFonts w:eastAsia="ＭＳ ゴシック"/>
            <w:sz w:val="24"/>
          </w:rPr>
          <w:t>≥</w:t>
        </w:r>
        <w:r w:rsidR="00774F21">
          <w:rPr>
            <w:rFonts w:eastAsia="ＭＳ ゴシック"/>
            <w:sz w:val="24"/>
          </w:rPr>
          <w:t>5cm</w:t>
        </w:r>
        <w:r w:rsidR="00774F21" w:rsidRPr="0049043D">
          <w:rPr>
            <w:rFonts w:eastAsia="ＭＳ ゴシック"/>
            <w:sz w:val="24"/>
            <w:szCs w:val="24"/>
          </w:rPr>
          <w:t xml:space="preserve"> </w:t>
        </w:r>
        <w:r w:rsidR="00774F21" w:rsidRPr="0049043D">
          <w:rPr>
            <w:sz w:val="24"/>
            <w:szCs w:val="24"/>
          </w:rPr>
          <w:t>t</w:t>
        </w:r>
        <w:r w:rsidR="00774F21">
          <w:rPr>
            <w:sz w:val="24"/>
            <w:szCs w:val="24"/>
          </w:rPr>
          <w:t xml:space="preserve">umor incidence rates </w:t>
        </w:r>
      </w:ins>
      <w:ins w:id="98" w:author="TDI" w:date="2015-08-07T20:58:00Z">
        <w:r w:rsidR="00774F21">
          <w:rPr>
            <w:sz w:val="24"/>
            <w:szCs w:val="24"/>
          </w:rPr>
          <w:t xml:space="preserve">since 1990 </w:t>
        </w:r>
      </w:ins>
      <w:ins w:id="99" w:author="TDI" w:date="2015-08-07T20:57:00Z">
        <w:r w:rsidR="00774F21">
          <w:rPr>
            <w:sz w:val="24"/>
            <w:szCs w:val="24"/>
          </w:rPr>
          <w:t xml:space="preserve">does not necessarily imply </w:t>
        </w:r>
      </w:ins>
      <w:ins w:id="100" w:author="TDI" w:date="2015-08-07T20:58:00Z">
        <w:r w:rsidR="00774F21">
          <w:rPr>
            <w:sz w:val="24"/>
            <w:szCs w:val="24"/>
          </w:rPr>
          <w:t xml:space="preserve">screening failed to detect </w:t>
        </w:r>
      </w:ins>
      <w:ins w:id="101" w:author="TDI" w:date="2015-08-07T21:02:00Z">
        <w:r w:rsidR="00A87DF7">
          <w:rPr>
            <w:sz w:val="24"/>
            <w:szCs w:val="24"/>
          </w:rPr>
          <w:t xml:space="preserve">breast cancers earlier.  </w:t>
        </w:r>
      </w:ins>
      <w:ins w:id="102" w:author="TDI" w:date="2015-08-07T21:13:00Z">
        <w:r w:rsidR="00D108C8">
          <w:rPr>
            <w:sz w:val="24"/>
            <w:szCs w:val="24"/>
          </w:rPr>
          <w:t>Screening only fails to reduce the incidence of larger sized tumors if we assume the underlying nature of these problematic cancers is constant over time.  Yet this assumption, in turn, fails to consider changes in the risk of breast cancer over age, time, and across cohorts.</w:t>
        </w:r>
      </w:ins>
    </w:p>
    <w:p w14:paraId="06DD0B93" w14:textId="25BD99CB" w:rsidR="006E3C12" w:rsidRPr="00A01F87" w:rsidRDefault="004D735B" w:rsidP="00D108C8">
      <w:pPr>
        <w:pStyle w:val="Normal1"/>
        <w:spacing w:line="480" w:lineRule="auto"/>
        <w:rPr>
          <w:sz w:val="24"/>
          <w:szCs w:val="24"/>
        </w:rPr>
      </w:pPr>
      <w:ins w:id="103" w:author="TDI" w:date="2015-08-07T20:50:00Z">
        <w:r>
          <w:rPr>
            <w:sz w:val="24"/>
            <w:szCs w:val="24"/>
          </w:rPr>
          <w:t xml:space="preserve">A recent </w:t>
        </w:r>
        <w:r w:rsidR="00774F21">
          <w:rPr>
            <w:sz w:val="24"/>
            <w:szCs w:val="24"/>
          </w:rPr>
          <w:t xml:space="preserve">analysis considered </w:t>
        </w:r>
      </w:ins>
      <w:ins w:id="104" w:author="TDI" w:date="2015-08-07T21:15:00Z">
        <w:r w:rsidR="00D108C8">
          <w:rPr>
            <w:sz w:val="24"/>
            <w:szCs w:val="24"/>
          </w:rPr>
          <w:t>these three factors and concluded that the incidence of metastatic breast cancer would have increased over time and screening reduced this increase to produce the constant trend observed.</w:t>
        </w:r>
      </w:ins>
      <w:bookmarkStart w:id="105" w:name="_GoBack"/>
      <w:bookmarkEnd w:id="105"/>
      <w:ins w:id="106" w:author="Samir Soneji" w:date="2015-08-06T16:51:00Z">
        <w:del w:id="107" w:author="TDI" w:date="2015-08-07T21:17:00Z">
          <w:r w:rsidR="006E3C12" w:rsidDel="00D108C8">
            <w:rPr>
              <w:sz w:val="24"/>
              <w:szCs w:val="24"/>
            </w:rPr>
            <w:tab/>
            <w:delText xml:space="preserve">Our study also addresses which metrics are most meaningful when assessing the effect of screening.  Temporal changes in incidence ratesby stage or tumor size are alone insufficient because they fail to account for changes in the composition of women screening (e.g., birth cohorts).  A recent study that did consider the effect of birth cohorts found screening indeed reduced late-stage </w:delText>
          </w:r>
        </w:del>
      </w:ins>
      <w:ins w:id="108" w:author="Samir Soneji" w:date="2015-08-06T16:54:00Z">
        <w:del w:id="109" w:author="TDI" w:date="2015-08-07T21:17:00Z">
          <w:r w:rsidR="006E3C12" w:rsidDel="00D108C8">
            <w:rPr>
              <w:sz w:val="24"/>
              <w:szCs w:val="24"/>
            </w:rPr>
            <w:delText>incidence</w:delText>
          </w:r>
        </w:del>
        <w:r w:rsidR="006E3C12">
          <w:rPr>
            <w:sz w:val="24"/>
            <w:szCs w:val="24"/>
          </w:rPr>
          <w:t xml:space="preserve"> </w:t>
        </w:r>
      </w:ins>
    </w:p>
    <w:p w14:paraId="41374734" w14:textId="601E206D"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BC4E45">
        <w:rPr>
          <w:sz w:val="24"/>
          <w:szCs w:val="24"/>
        </w:rPr>
        <w:instrText xml:space="preserve"> ADDIN ZOTERO_ITEM CSL_CITATION {"citationID":"fT2JQqP1","properties":{"formattedCitation":"{\\rtf \\super 26,27\\nosupersub{}}","plainCitation":"26,27"},"citationItems":[{"id":6548,"uris":["http://zotero.org/users/39665/items/52QZTNJB"],"uri":["http://zotero.org/users/39665/items/52QZTNJB"],"itemData":{"id":6548,"type":"article-journal","title":"Consensus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110" w:author="Samir Soneji" w:date="2015-08-05T16:49:00Z">
        <w:r w:rsidR="00BC4E45" w:rsidRPr="00BC4E45">
          <w:rPr>
            <w:sz w:val="24"/>
            <w:szCs w:val="24"/>
            <w:vertAlign w:val="superscript"/>
          </w:rPr>
          <w:t>26,27</w:t>
        </w:r>
      </w:ins>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BC4E45">
        <w:rPr>
          <w:sz w:val="24"/>
          <w:szCs w:val="24"/>
        </w:rPr>
        <w:instrText xml:space="preserve"> ADDIN ZOTERO_ITEM CSL_CITATION {"citationID":"2f5bdmpeb6","properties":{"formattedCitation":"{\\rtf \\super 28\\nosupersub{}}","plainCitation":"28"},"citationItems":[{"id":6438,"uris":["http://zotero.org/users/39665/items/953BG4FZ"],"uri":["http://zotero.org/users/39665/items/953BG4FZ"],"itemData":{"id":6438,"type":"article-journal","title":"Combination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474B87" w:rsidRPr="00A01F87">
        <w:rPr>
          <w:sz w:val="24"/>
          <w:szCs w:val="24"/>
        </w:rPr>
        <w:fldChar w:fldCharType="separate"/>
      </w:r>
      <w:ins w:id="111" w:author="Samir Soneji" w:date="2015-08-05T16:49:00Z">
        <w:r w:rsidR="00BC4E45" w:rsidRPr="00BC4E45">
          <w:rPr>
            <w:sz w:val="24"/>
            <w:szCs w:val="24"/>
            <w:vertAlign w:val="superscript"/>
          </w:rPr>
          <w:t>28</w:t>
        </w:r>
      </w:ins>
      <w:r w:rsidR="00474B87" w:rsidRPr="00A01F87">
        <w:rPr>
          <w:sz w:val="24"/>
          <w:szCs w:val="24"/>
        </w:rPr>
        <w:fldChar w:fldCharType="end"/>
      </w:r>
      <w:r w:rsidR="00474B87" w:rsidRPr="00A01F87">
        <w:rPr>
          <w:sz w:val="24"/>
          <w:szCs w:val="24"/>
        </w:rPr>
        <w:t xml:space="preserve"> </w:t>
      </w:r>
    </w:p>
    <w:p w14:paraId="00B36A57" w14:textId="1FF7551F"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BC4E45">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A01F87">
        <w:rPr>
          <w:sz w:val="24"/>
          <w:szCs w:val="24"/>
        </w:rPr>
        <w:fldChar w:fldCharType="separate"/>
      </w:r>
      <w:ins w:id="112" w:author="Samir Soneji" w:date="2015-08-05T16:49:00Z">
        <w:r w:rsidR="00BC4E45" w:rsidRPr="00BC4E45">
          <w:rPr>
            <w:sz w:val="24"/>
            <w:szCs w:val="24"/>
            <w:vertAlign w:val="superscript"/>
          </w:rPr>
          <w:t>29,30</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BC4E45">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A01F87">
        <w:rPr>
          <w:sz w:val="24"/>
          <w:szCs w:val="24"/>
        </w:rPr>
        <w:fldChar w:fldCharType="separate"/>
      </w:r>
      <w:ins w:id="113" w:author="Samir Soneji" w:date="2015-08-05T16:49:00Z">
        <w:r w:rsidR="00BC4E45" w:rsidRPr="00BC4E45">
          <w:rPr>
            <w:sz w:val="24"/>
            <w:szCs w:val="24"/>
            <w:vertAlign w:val="superscript"/>
          </w:rPr>
          <w:t>31</w:t>
        </w:r>
      </w:ins>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7E034AEB" w14:textId="2CEAE892"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BC4E45">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ins w:id="114" w:author="Samir Soneji" w:date="2015-08-05T16:49:00Z">
        <w:r w:rsidR="00BC4E45" w:rsidRPr="00BC4E45">
          <w:rPr>
            <w:sz w:val="24"/>
            <w:szCs w:val="24"/>
            <w:vertAlign w:val="superscript"/>
          </w:rPr>
          <w:t>32,33</w:t>
        </w:r>
      </w:ins>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BC4E45">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115" w:author="Samir Soneji" w:date="2015-08-05T16:49:00Z">
        <w:r w:rsidR="00BC4E45" w:rsidRPr="00BC4E45">
          <w:rPr>
            <w:sz w:val="24"/>
            <w:szCs w:val="24"/>
            <w:vertAlign w:val="superscript"/>
          </w:rPr>
          <w:t>34</w:t>
        </w:r>
      </w:ins>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BC4E45">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A01F87">
        <w:rPr>
          <w:sz w:val="24"/>
          <w:szCs w:val="24"/>
        </w:rPr>
        <w:fldChar w:fldCharType="separate"/>
      </w:r>
      <w:ins w:id="116" w:author="Samir Soneji" w:date="2015-08-05T16:49:00Z">
        <w:r w:rsidR="00BC4E45" w:rsidRPr="00BC4E45">
          <w:rPr>
            <w:sz w:val="24"/>
            <w:szCs w:val="24"/>
            <w:vertAlign w:val="superscript"/>
          </w:rPr>
          <w:t>35</w:t>
        </w:r>
      </w:ins>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085B7C">
        <w:rPr>
          <w:sz w:val="24"/>
          <w:szCs w:val="24"/>
        </w:rPr>
        <w:t>Supplementary</w:t>
      </w:r>
      <w:r w:rsidRPr="00A01F87">
        <w:rPr>
          <w:sz w:val="24"/>
          <w:szCs w:val="24"/>
        </w:rPr>
        <w:t xml:space="preserve"> </w:t>
      </w:r>
      <w:r w:rsidR="00666E0B">
        <w:rPr>
          <w:sz w:val="24"/>
          <w:szCs w:val="24"/>
        </w:rPr>
        <w:t>Material</w:t>
      </w:r>
      <w:r w:rsidR="00085B7C">
        <w:rPr>
          <w:sz w:val="24"/>
          <w:szCs w:val="24"/>
        </w:rPr>
        <w:t>s</w:t>
      </w:r>
      <w:r w:rsidR="00666E0B">
        <w:rPr>
          <w:sz w:val="24"/>
          <w:szCs w:val="24"/>
        </w:rPr>
        <w:t>, Section I</w:t>
      </w:r>
      <w:r w:rsidRPr="00A01F87">
        <w:rPr>
          <w:sz w:val="24"/>
          <w:szCs w:val="24"/>
        </w:rPr>
        <w:t xml:space="preserve">). </w:t>
      </w:r>
    </w:p>
    <w:p w14:paraId="5F5E05DE"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 xml:space="preserve">value of mammography screening by quantifying the </w:t>
      </w:r>
      <w:r w:rsidR="003B2A77">
        <w:rPr>
          <w:sz w:val="24"/>
          <w:szCs w:val="24"/>
        </w:rPr>
        <w:t xml:space="preserve">realized </w:t>
      </w:r>
      <w:r w:rsidR="00B53691" w:rsidRPr="00A01F87">
        <w:rPr>
          <w:sz w:val="24"/>
          <w:szCs w:val="24"/>
        </w:rPr>
        <w:t>benefit of earlier detection against which its potential harms can be measured.</w:t>
      </w:r>
    </w:p>
    <w:p w14:paraId="3513FBA0" w14:textId="77777777" w:rsidR="000549FB" w:rsidRDefault="000549FB">
      <w:pPr>
        <w:rPr>
          <w:b/>
          <w:sz w:val="24"/>
          <w:szCs w:val="24"/>
        </w:rPr>
      </w:pPr>
      <w:r>
        <w:rPr>
          <w:b/>
          <w:sz w:val="24"/>
          <w:szCs w:val="24"/>
        </w:rPr>
        <w:br w:type="page"/>
      </w:r>
    </w:p>
    <w:p w14:paraId="5AA90B21" w14:textId="40630F7B" w:rsidR="008D20E9" w:rsidRPr="008048FF" w:rsidRDefault="008D20E9" w:rsidP="008048FF">
      <w:pPr>
        <w:pStyle w:val="Normal1"/>
      </w:pPr>
      <w:r w:rsidRPr="008D20E9">
        <w:rPr>
          <w:b/>
          <w:sz w:val="24"/>
          <w:szCs w:val="24"/>
        </w:rPr>
        <w:t>Acknowledgements</w:t>
      </w:r>
      <w:r w:rsidRPr="008D20E9">
        <w:rPr>
          <w:sz w:val="24"/>
          <w:szCs w:val="24"/>
        </w:rPr>
        <w:t xml:space="preserve">: We thank </w:t>
      </w:r>
      <w:ins w:id="117" w:author="Samir Soneji" w:date="2015-08-05T16:30:00Z">
        <w:r w:rsidR="0031128D">
          <w:rPr>
            <w:sz w:val="24"/>
            <w:szCs w:val="24"/>
            <w:highlight w:val="yellow"/>
          </w:rPr>
          <w:t xml:space="preserve">Jonathan Skinner, X, Y, Z </w:t>
        </w:r>
      </w:ins>
      <w:r w:rsidRPr="008D20E9">
        <w:rPr>
          <w:sz w:val="24"/>
          <w:szCs w:val="24"/>
        </w:rPr>
        <w:t>for helpful comments and suggestions.</w:t>
      </w:r>
    </w:p>
    <w:p w14:paraId="221CE14F" w14:textId="77777777" w:rsidR="008D20E9" w:rsidRPr="008D20E9" w:rsidRDefault="008D20E9" w:rsidP="00BB4E57">
      <w:pPr>
        <w:pStyle w:val="Normal1"/>
        <w:spacing w:line="240" w:lineRule="auto"/>
        <w:rPr>
          <w:sz w:val="24"/>
          <w:szCs w:val="24"/>
        </w:rPr>
      </w:pPr>
    </w:p>
    <w:p w14:paraId="48FC51E4"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12DE6887" w14:textId="77777777" w:rsidR="008D20E9" w:rsidRPr="008D20E9" w:rsidRDefault="008D20E9" w:rsidP="00BB4E57">
      <w:pPr>
        <w:pStyle w:val="Normal1"/>
        <w:spacing w:line="240" w:lineRule="auto"/>
        <w:rPr>
          <w:sz w:val="24"/>
          <w:szCs w:val="24"/>
        </w:rPr>
      </w:pPr>
    </w:p>
    <w:p w14:paraId="795CCE91"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786D9479" w14:textId="77777777" w:rsidR="008D20E9" w:rsidRPr="008D20E9" w:rsidRDefault="008D20E9" w:rsidP="00BB4E57">
      <w:pPr>
        <w:pStyle w:val="Normal1"/>
        <w:spacing w:line="240" w:lineRule="auto"/>
        <w:rPr>
          <w:sz w:val="24"/>
          <w:szCs w:val="24"/>
        </w:rPr>
      </w:pPr>
    </w:p>
    <w:p w14:paraId="1EE5D34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71E7253B" w14:textId="77777777" w:rsidR="00BB4E57" w:rsidRDefault="00BB4E57">
      <w:pPr>
        <w:rPr>
          <w:sz w:val="24"/>
          <w:szCs w:val="24"/>
        </w:rPr>
      </w:pPr>
      <w:r>
        <w:rPr>
          <w:sz w:val="24"/>
          <w:szCs w:val="24"/>
        </w:rPr>
        <w:br w:type="page"/>
      </w:r>
    </w:p>
    <w:p w14:paraId="4B8C2B7D" w14:textId="77777777" w:rsidR="008D20E9" w:rsidRPr="007C60E3" w:rsidRDefault="00BB4E57" w:rsidP="007C60E3">
      <w:pPr>
        <w:pStyle w:val="Normal1"/>
        <w:spacing w:line="240" w:lineRule="auto"/>
        <w:rPr>
          <w:sz w:val="24"/>
          <w:szCs w:val="24"/>
        </w:rPr>
      </w:pPr>
      <w:r w:rsidRPr="007C60E3">
        <w:rPr>
          <w:b/>
          <w:sz w:val="24"/>
          <w:szCs w:val="24"/>
        </w:rPr>
        <w:t>References</w:t>
      </w:r>
      <w:r w:rsidR="00EB106E" w:rsidRPr="007C60E3">
        <w:rPr>
          <w:b/>
          <w:sz w:val="24"/>
          <w:szCs w:val="24"/>
        </w:rPr>
        <w:t xml:space="preserve"> and Notes</w:t>
      </w:r>
    </w:p>
    <w:p w14:paraId="3FD70452" w14:textId="1428BC70" w:rsidR="00BC4E45" w:rsidRPr="00BC4E45" w:rsidRDefault="007C60E3" w:rsidP="00BC4E45">
      <w:pPr>
        <w:pStyle w:val="Bibliography"/>
        <w:rPr>
          <w:ins w:id="118" w:author="Samir Soneji" w:date="2015-08-05T16:50:00Z"/>
          <w:color w:val="auto"/>
          <w:sz w:val="24"/>
          <w:szCs w:val="24"/>
        </w:rPr>
      </w:pPr>
      <w:r>
        <w:fldChar w:fldCharType="begin"/>
      </w:r>
      <w:r w:rsidR="00BC4E45">
        <w:instrText xml:space="preserve"> ADDIN ZOTERO_BIBL {"custom":[]} CSL_BIBLIOGRAPHY </w:instrText>
      </w:r>
      <w:r>
        <w:fldChar w:fldCharType="separate"/>
      </w:r>
      <w:ins w:id="119" w:author="Samir Soneji" w:date="2015-08-05T16:50:00Z">
        <w:r w:rsidR="00BC4E45" w:rsidRPr="00BC4E45">
          <w:rPr>
            <w:color w:val="auto"/>
            <w:sz w:val="24"/>
            <w:szCs w:val="24"/>
          </w:rPr>
          <w:t xml:space="preserve">1. </w:t>
        </w:r>
        <w:r w:rsidR="00BC4E45" w:rsidRPr="00BC4E45">
          <w:rPr>
            <w:color w:val="auto"/>
            <w:sz w:val="24"/>
            <w:szCs w:val="24"/>
          </w:rPr>
          <w:tab/>
          <w:t xml:space="preserve">Berry DA, Cronin KA, Plevritis SK, et al. Effect of Screening and Adjuvant Therapy on Mortality from Breast Cancer. N Engl J Med 2005;353(17):1784–92. </w:t>
        </w:r>
      </w:ins>
    </w:p>
    <w:p w14:paraId="36CD9B13" w14:textId="77777777" w:rsidR="00BC4E45" w:rsidRPr="00BC4E45" w:rsidRDefault="00BC4E45" w:rsidP="00BC4E45">
      <w:pPr>
        <w:pStyle w:val="Bibliography"/>
        <w:rPr>
          <w:ins w:id="120" w:author="Samir Soneji" w:date="2015-08-05T16:50:00Z"/>
          <w:color w:val="auto"/>
          <w:sz w:val="24"/>
          <w:szCs w:val="24"/>
        </w:rPr>
      </w:pPr>
      <w:ins w:id="121" w:author="Samir Soneji" w:date="2015-08-05T16:50:00Z">
        <w:r w:rsidRPr="00BC4E45">
          <w:rPr>
            <w:color w:val="auto"/>
            <w:sz w:val="24"/>
            <w:szCs w:val="24"/>
          </w:rPr>
          <w:t xml:space="preserve">2. </w:t>
        </w:r>
        <w:r w:rsidRPr="00BC4E45">
          <w:rPr>
            <w:color w:val="auto"/>
            <w:sz w:val="24"/>
            <w:szCs w:val="24"/>
          </w:rPr>
          <w:tab/>
          <w:t xml:space="preserve">Kopans DB. The 2009 U.S. Preventive Services Task Force Guidelines Ignore Important Scientific Evidence and Should Be Revised or Withdrawn. Radiology 2010;256(1):15–20. </w:t>
        </w:r>
      </w:ins>
    </w:p>
    <w:p w14:paraId="08C30737" w14:textId="77777777" w:rsidR="00BC4E45" w:rsidRPr="00BC4E45" w:rsidRDefault="00BC4E45" w:rsidP="00BC4E45">
      <w:pPr>
        <w:pStyle w:val="Bibliography"/>
        <w:rPr>
          <w:ins w:id="122" w:author="Samir Soneji" w:date="2015-08-05T16:50:00Z"/>
          <w:color w:val="auto"/>
          <w:sz w:val="24"/>
          <w:szCs w:val="24"/>
        </w:rPr>
      </w:pPr>
      <w:ins w:id="123" w:author="Samir Soneji" w:date="2015-08-05T16:50:00Z">
        <w:r w:rsidRPr="00BC4E45">
          <w:rPr>
            <w:color w:val="auto"/>
            <w:sz w:val="24"/>
            <w:szCs w:val="24"/>
          </w:rPr>
          <w:t xml:space="preserve">3. </w:t>
        </w:r>
        <w:r w:rsidRPr="00BC4E45">
          <w:rPr>
            <w:color w:val="auto"/>
            <w:sz w:val="24"/>
            <w:szCs w:val="24"/>
          </w:rPr>
          <w:tab/>
          <w:t xml:space="preserve">Petitti DB, Calonge N, LeFevre ML, Melnyk BM, Wilt TJ, Schwartz JS. Breast Cancer Screening: From Science to Recommendation. Radiology 2010;256(1):8–14. </w:t>
        </w:r>
      </w:ins>
    </w:p>
    <w:p w14:paraId="3CF87E41" w14:textId="77777777" w:rsidR="00BC4E45" w:rsidRPr="00BC4E45" w:rsidRDefault="00BC4E45" w:rsidP="00BC4E45">
      <w:pPr>
        <w:pStyle w:val="Bibliography"/>
        <w:rPr>
          <w:ins w:id="124" w:author="Samir Soneji" w:date="2015-08-05T16:50:00Z"/>
          <w:color w:val="auto"/>
          <w:sz w:val="24"/>
          <w:szCs w:val="24"/>
        </w:rPr>
      </w:pPr>
      <w:ins w:id="125" w:author="Samir Soneji" w:date="2015-08-05T16:50:00Z">
        <w:r w:rsidRPr="00BC4E45">
          <w:rPr>
            <w:color w:val="auto"/>
            <w:sz w:val="24"/>
            <w:szCs w:val="24"/>
          </w:rPr>
          <w:t xml:space="preserve">4. </w:t>
        </w:r>
        <w:r w:rsidRPr="00BC4E45">
          <w:rPr>
            <w:color w:val="auto"/>
            <w:sz w:val="24"/>
            <w:szCs w:val="24"/>
          </w:rPr>
          <w:tab/>
          <w:t xml:space="preserve">Gotzsche PC M. D., Heath I, Visco F. Mammography Screening: Truth, Lies and Controversy. 1 edition. London ; New York: Radcliffe Medical PR; 2012. </w:t>
        </w:r>
      </w:ins>
    </w:p>
    <w:p w14:paraId="24106313" w14:textId="77777777" w:rsidR="00BC4E45" w:rsidRPr="00BC4E45" w:rsidRDefault="00BC4E45" w:rsidP="00BC4E45">
      <w:pPr>
        <w:pStyle w:val="Bibliography"/>
        <w:rPr>
          <w:ins w:id="126" w:author="Samir Soneji" w:date="2015-08-05T16:50:00Z"/>
          <w:color w:val="auto"/>
          <w:sz w:val="24"/>
          <w:szCs w:val="24"/>
        </w:rPr>
      </w:pPr>
      <w:ins w:id="127" w:author="Samir Soneji" w:date="2015-08-05T16:50:00Z">
        <w:r w:rsidRPr="00BC4E45">
          <w:rPr>
            <w:color w:val="auto"/>
            <w:sz w:val="24"/>
            <w:szCs w:val="24"/>
          </w:rPr>
          <w:t xml:space="preserve">5. </w:t>
        </w:r>
        <w:r w:rsidRPr="00BC4E45">
          <w:rPr>
            <w:color w:val="auto"/>
            <w:sz w:val="24"/>
            <w:szCs w:val="24"/>
          </w:rPr>
          <w:tab/>
          <w:t xml:space="preserve">Berry D. Breast cancer screening: Controversy of impact. Breast 2013;22(0 2):S73–6. </w:t>
        </w:r>
      </w:ins>
    </w:p>
    <w:p w14:paraId="23B5931D" w14:textId="77777777" w:rsidR="00BC4E45" w:rsidRPr="00BC4E45" w:rsidRDefault="00BC4E45" w:rsidP="00BC4E45">
      <w:pPr>
        <w:pStyle w:val="Bibliography"/>
        <w:rPr>
          <w:ins w:id="128" w:author="Samir Soneji" w:date="2015-08-05T16:50:00Z"/>
          <w:color w:val="auto"/>
          <w:sz w:val="24"/>
          <w:szCs w:val="24"/>
        </w:rPr>
      </w:pPr>
      <w:ins w:id="129" w:author="Samir Soneji" w:date="2015-08-05T16:50:00Z">
        <w:r w:rsidRPr="00BC4E45">
          <w:rPr>
            <w:color w:val="auto"/>
            <w:sz w:val="24"/>
            <w:szCs w:val="24"/>
          </w:rPr>
          <w:t xml:space="preserve">6. </w:t>
        </w:r>
        <w:r w:rsidRPr="00BC4E45">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07D996C1" w14:textId="77777777" w:rsidR="00BC4E45" w:rsidRPr="00BC4E45" w:rsidRDefault="00BC4E45" w:rsidP="00BC4E45">
      <w:pPr>
        <w:pStyle w:val="Bibliography"/>
        <w:rPr>
          <w:ins w:id="130" w:author="Samir Soneji" w:date="2015-08-05T16:50:00Z"/>
          <w:color w:val="auto"/>
          <w:sz w:val="24"/>
          <w:szCs w:val="24"/>
        </w:rPr>
      </w:pPr>
      <w:ins w:id="131" w:author="Samir Soneji" w:date="2015-08-05T16:50:00Z">
        <w:r w:rsidRPr="00BC4E45">
          <w:rPr>
            <w:color w:val="auto"/>
            <w:sz w:val="24"/>
            <w:szCs w:val="24"/>
          </w:rPr>
          <w:t xml:space="preserve">7. </w:t>
        </w:r>
        <w:r w:rsidRPr="00BC4E45">
          <w:rPr>
            <w:color w:val="auto"/>
            <w:sz w:val="24"/>
            <w:szCs w:val="24"/>
          </w:rPr>
          <w:tab/>
          <w:t xml:space="preserve">Nelson HD, Tyne K, Naik A, Bougatsos C, Chan BK, Humphrey L. Screening for Breast Cancer: An Update for the U.S. Preventive Services Task Force. Ann Intern Med 2009;151(10):727–37. </w:t>
        </w:r>
      </w:ins>
    </w:p>
    <w:p w14:paraId="41792E13" w14:textId="77777777" w:rsidR="00BC4E45" w:rsidRPr="00BC4E45" w:rsidRDefault="00BC4E45" w:rsidP="00BC4E45">
      <w:pPr>
        <w:pStyle w:val="Bibliography"/>
        <w:rPr>
          <w:ins w:id="132" w:author="Samir Soneji" w:date="2015-08-05T16:50:00Z"/>
          <w:color w:val="auto"/>
          <w:sz w:val="24"/>
          <w:szCs w:val="24"/>
        </w:rPr>
      </w:pPr>
      <w:ins w:id="133" w:author="Samir Soneji" w:date="2015-08-05T16:50:00Z">
        <w:r w:rsidRPr="00BC4E45">
          <w:rPr>
            <w:color w:val="auto"/>
            <w:sz w:val="24"/>
            <w:szCs w:val="24"/>
          </w:rPr>
          <w:t xml:space="preserve">8. </w:t>
        </w:r>
        <w:r w:rsidRPr="00BC4E45">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60E95F13" w14:textId="77777777" w:rsidR="00BC4E45" w:rsidRPr="00BC4E45" w:rsidRDefault="00BC4E45" w:rsidP="00BC4E45">
      <w:pPr>
        <w:pStyle w:val="Bibliography"/>
        <w:rPr>
          <w:ins w:id="134" w:author="Samir Soneji" w:date="2015-08-05T16:50:00Z"/>
          <w:color w:val="auto"/>
          <w:sz w:val="24"/>
          <w:szCs w:val="24"/>
        </w:rPr>
      </w:pPr>
      <w:ins w:id="135" w:author="Samir Soneji" w:date="2015-08-05T16:50:00Z">
        <w:r w:rsidRPr="00BC4E45">
          <w:rPr>
            <w:color w:val="auto"/>
            <w:sz w:val="24"/>
            <w:szCs w:val="24"/>
          </w:rPr>
          <w:t xml:space="preserve">9. </w:t>
        </w:r>
        <w:r w:rsidRPr="00BC4E45">
          <w:rPr>
            <w:color w:val="auto"/>
            <w:sz w:val="24"/>
            <w:szCs w:val="24"/>
          </w:rPr>
          <w:tab/>
          <w:t xml:space="preserve">Helvie MA. Digital Mammography Imaging: Breast Tomosynthesis and Advanced Applications. Radiol Clin North Am 2010;48(5):917–29. </w:t>
        </w:r>
      </w:ins>
    </w:p>
    <w:p w14:paraId="73F14360" w14:textId="77777777" w:rsidR="00BC4E45" w:rsidRPr="00BC4E45" w:rsidRDefault="00BC4E45" w:rsidP="00BC4E45">
      <w:pPr>
        <w:pStyle w:val="Bibliography"/>
        <w:rPr>
          <w:ins w:id="136" w:author="Samir Soneji" w:date="2015-08-05T16:50:00Z"/>
          <w:color w:val="auto"/>
          <w:sz w:val="24"/>
          <w:szCs w:val="24"/>
        </w:rPr>
      </w:pPr>
      <w:ins w:id="137" w:author="Samir Soneji" w:date="2015-08-05T16:50:00Z">
        <w:r w:rsidRPr="00BC4E45">
          <w:rPr>
            <w:color w:val="auto"/>
            <w:sz w:val="24"/>
            <w:szCs w:val="24"/>
          </w:rPr>
          <w:t xml:space="preserve">10. </w:t>
        </w:r>
        <w:r w:rsidRPr="00BC4E45">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09B2B429" w14:textId="77777777" w:rsidR="00BC4E45" w:rsidRPr="00BC4E45" w:rsidRDefault="00BC4E45" w:rsidP="00BC4E45">
      <w:pPr>
        <w:pStyle w:val="Bibliography"/>
        <w:rPr>
          <w:ins w:id="138" w:author="Samir Soneji" w:date="2015-08-05T16:50:00Z"/>
          <w:color w:val="auto"/>
          <w:sz w:val="24"/>
          <w:szCs w:val="24"/>
        </w:rPr>
      </w:pPr>
      <w:ins w:id="139" w:author="Samir Soneji" w:date="2015-08-05T16:50:00Z">
        <w:r w:rsidRPr="00BC4E45">
          <w:rPr>
            <w:color w:val="auto"/>
            <w:sz w:val="24"/>
            <w:szCs w:val="24"/>
          </w:rPr>
          <w:t xml:space="preserve">11. </w:t>
        </w:r>
        <w:r w:rsidRPr="00BC4E45">
          <w:rPr>
            <w:color w:val="auto"/>
            <w:sz w:val="24"/>
            <w:szCs w:val="24"/>
          </w:rPr>
          <w:tab/>
          <w:t xml:space="preserve">Samir Soneji, Hiram Beltrán-Sánchez, Harold Sox. Assessing Progress in Reducing the Burden of Cancer Mortality, 1985-2005. J Clin Oncol 2014;32(5):444–8. </w:t>
        </w:r>
      </w:ins>
    </w:p>
    <w:p w14:paraId="27B64D28" w14:textId="77777777" w:rsidR="00BC4E45" w:rsidRPr="00BC4E45" w:rsidRDefault="00BC4E45" w:rsidP="00BC4E45">
      <w:pPr>
        <w:pStyle w:val="Bibliography"/>
        <w:rPr>
          <w:ins w:id="140" w:author="Samir Soneji" w:date="2015-08-05T16:50:00Z"/>
          <w:color w:val="auto"/>
          <w:sz w:val="24"/>
          <w:szCs w:val="24"/>
        </w:rPr>
      </w:pPr>
      <w:ins w:id="141" w:author="Samir Soneji" w:date="2015-08-05T16:50:00Z">
        <w:r w:rsidRPr="00BC4E45">
          <w:rPr>
            <w:color w:val="auto"/>
            <w:sz w:val="24"/>
            <w:szCs w:val="24"/>
          </w:rPr>
          <w:t xml:space="preserve">12. </w:t>
        </w:r>
        <w:r w:rsidRPr="00BC4E45">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17BABD38" w14:textId="77777777" w:rsidR="00BC4E45" w:rsidRPr="00BC4E45" w:rsidRDefault="00BC4E45" w:rsidP="00BC4E45">
      <w:pPr>
        <w:pStyle w:val="Bibliography"/>
        <w:rPr>
          <w:ins w:id="142" w:author="Samir Soneji" w:date="2015-08-05T16:50:00Z"/>
          <w:color w:val="auto"/>
          <w:sz w:val="24"/>
          <w:szCs w:val="24"/>
        </w:rPr>
      </w:pPr>
      <w:ins w:id="143" w:author="Samir Soneji" w:date="2015-08-05T16:50:00Z">
        <w:r w:rsidRPr="00BC4E45">
          <w:rPr>
            <w:color w:val="auto"/>
            <w:sz w:val="24"/>
            <w:szCs w:val="24"/>
          </w:rPr>
          <w:t xml:space="preserve">13. </w:t>
        </w:r>
        <w:r w:rsidRPr="00BC4E45">
          <w:rPr>
            <w:color w:val="auto"/>
            <w:sz w:val="24"/>
            <w:szCs w:val="24"/>
          </w:rPr>
          <w:tab/>
          <w:t xml:space="preserve">Preston SH, Heuveline P, Guillot M. Demography: Measuring and Modeling Population Processes. Blackwell Publishers Ltd; 2001. </w:t>
        </w:r>
      </w:ins>
    </w:p>
    <w:p w14:paraId="71F9BDF8" w14:textId="77777777" w:rsidR="00BC4E45" w:rsidRPr="00BC4E45" w:rsidRDefault="00BC4E45" w:rsidP="00BC4E45">
      <w:pPr>
        <w:pStyle w:val="Bibliography"/>
        <w:rPr>
          <w:ins w:id="144" w:author="Samir Soneji" w:date="2015-08-05T16:50:00Z"/>
          <w:color w:val="auto"/>
          <w:sz w:val="24"/>
          <w:szCs w:val="24"/>
        </w:rPr>
      </w:pPr>
      <w:ins w:id="145" w:author="Samir Soneji" w:date="2015-08-05T16:50:00Z">
        <w:r w:rsidRPr="00BC4E45">
          <w:rPr>
            <w:color w:val="auto"/>
            <w:sz w:val="24"/>
            <w:szCs w:val="24"/>
          </w:rPr>
          <w:t xml:space="preserve">14. </w:t>
        </w:r>
        <w:r w:rsidRPr="00BC4E45">
          <w:rPr>
            <w:color w:val="auto"/>
            <w:sz w:val="24"/>
            <w:szCs w:val="24"/>
          </w:rPr>
          <w:tab/>
          <w:t xml:space="preserve">Kitagawa EM. Components of a Difference Between Two Rates*. J Am Stat Assoc 1955;50(272):1168–94. </w:t>
        </w:r>
      </w:ins>
    </w:p>
    <w:p w14:paraId="14F9CEE1" w14:textId="77777777" w:rsidR="00BC4E45" w:rsidRPr="00BC4E45" w:rsidRDefault="00BC4E45" w:rsidP="00BC4E45">
      <w:pPr>
        <w:pStyle w:val="Bibliography"/>
        <w:rPr>
          <w:ins w:id="146" w:author="Samir Soneji" w:date="2015-08-05T16:50:00Z"/>
          <w:color w:val="auto"/>
          <w:sz w:val="24"/>
          <w:szCs w:val="24"/>
        </w:rPr>
      </w:pPr>
      <w:ins w:id="147" w:author="Samir Soneji" w:date="2015-08-05T16:50:00Z">
        <w:r w:rsidRPr="00BC4E45">
          <w:rPr>
            <w:color w:val="auto"/>
            <w:sz w:val="24"/>
            <w:szCs w:val="24"/>
          </w:rPr>
          <w:t xml:space="preserve">15. </w:t>
        </w:r>
        <w:r w:rsidRPr="00BC4E45">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4E8243E9" w14:textId="77777777" w:rsidR="00BC4E45" w:rsidRPr="00BC4E45" w:rsidRDefault="00BC4E45" w:rsidP="00BC4E45">
      <w:pPr>
        <w:pStyle w:val="Bibliography"/>
        <w:rPr>
          <w:ins w:id="148" w:author="Samir Soneji" w:date="2015-08-05T16:50:00Z"/>
          <w:color w:val="auto"/>
          <w:sz w:val="24"/>
          <w:szCs w:val="24"/>
        </w:rPr>
      </w:pPr>
      <w:ins w:id="149" w:author="Samir Soneji" w:date="2015-08-05T16:50:00Z">
        <w:r w:rsidRPr="00BC4E45">
          <w:rPr>
            <w:color w:val="auto"/>
            <w:sz w:val="24"/>
            <w:szCs w:val="24"/>
          </w:rPr>
          <w:t xml:space="preserve">16. </w:t>
        </w:r>
        <w:r w:rsidRPr="00BC4E45">
          <w:rPr>
            <w:color w:val="auto"/>
            <w:sz w:val="24"/>
            <w:szCs w:val="24"/>
          </w:rPr>
          <w:tab/>
          <w:t xml:space="preserve">Jørgensen KJ, Gøtzsche PC. Overdiagnosis in publicly organised mammography screening programmes: systematic review of incidence trends. BMJ 2009;339:b2587. </w:t>
        </w:r>
      </w:ins>
    </w:p>
    <w:p w14:paraId="767427FE" w14:textId="77777777" w:rsidR="00BC4E45" w:rsidRPr="00BC4E45" w:rsidRDefault="00BC4E45" w:rsidP="00BC4E45">
      <w:pPr>
        <w:pStyle w:val="Bibliography"/>
        <w:rPr>
          <w:ins w:id="150" w:author="Samir Soneji" w:date="2015-08-05T16:50:00Z"/>
          <w:color w:val="auto"/>
          <w:sz w:val="24"/>
          <w:szCs w:val="24"/>
        </w:rPr>
      </w:pPr>
      <w:ins w:id="151" w:author="Samir Soneji" w:date="2015-08-05T16:50:00Z">
        <w:r w:rsidRPr="00BC4E45">
          <w:rPr>
            <w:color w:val="auto"/>
            <w:sz w:val="24"/>
            <w:szCs w:val="24"/>
          </w:rPr>
          <w:t xml:space="preserve">17. </w:t>
        </w:r>
        <w:r w:rsidRPr="00BC4E45">
          <w:rPr>
            <w:color w:val="auto"/>
            <w:sz w:val="24"/>
            <w:szCs w:val="24"/>
          </w:rPr>
          <w:tab/>
          <w:t xml:space="preserve">Welch HG, Black WC. Overdiagnosis in Cancer. J Natl Cancer Inst 2010;102(9):605–13. </w:t>
        </w:r>
      </w:ins>
    </w:p>
    <w:p w14:paraId="612F401F" w14:textId="77777777" w:rsidR="00BC4E45" w:rsidRPr="00BC4E45" w:rsidRDefault="00BC4E45" w:rsidP="00BC4E45">
      <w:pPr>
        <w:pStyle w:val="Bibliography"/>
        <w:rPr>
          <w:ins w:id="152" w:author="Samir Soneji" w:date="2015-08-05T16:50:00Z"/>
          <w:color w:val="auto"/>
          <w:sz w:val="24"/>
          <w:szCs w:val="24"/>
        </w:rPr>
      </w:pPr>
      <w:ins w:id="153" w:author="Samir Soneji" w:date="2015-08-05T16:50:00Z">
        <w:r w:rsidRPr="00BC4E45">
          <w:rPr>
            <w:color w:val="auto"/>
            <w:sz w:val="24"/>
            <w:szCs w:val="24"/>
          </w:rPr>
          <w:t xml:space="preserve">18. </w:t>
        </w:r>
        <w:r w:rsidRPr="00BC4E45">
          <w:rPr>
            <w:color w:val="auto"/>
            <w:sz w:val="24"/>
            <w:szCs w:val="24"/>
          </w:rPr>
          <w:tab/>
          <w:t xml:space="preserve">Kalager M, Zelen M, Langmark F, Adami H-O. Effect of screening mammography on breast-cancer mortality in Norway. N Engl J Med 2010;363(13):1203–10. </w:t>
        </w:r>
      </w:ins>
    </w:p>
    <w:p w14:paraId="6CBBC10C" w14:textId="77777777" w:rsidR="00BC4E45" w:rsidRPr="00BC4E45" w:rsidRDefault="00BC4E45" w:rsidP="00BC4E45">
      <w:pPr>
        <w:pStyle w:val="Bibliography"/>
        <w:rPr>
          <w:ins w:id="154" w:author="Samir Soneji" w:date="2015-08-05T16:50:00Z"/>
          <w:color w:val="auto"/>
          <w:sz w:val="24"/>
          <w:szCs w:val="24"/>
        </w:rPr>
      </w:pPr>
      <w:ins w:id="155" w:author="Samir Soneji" w:date="2015-08-05T16:50:00Z">
        <w:r w:rsidRPr="00BC4E45">
          <w:rPr>
            <w:color w:val="auto"/>
            <w:sz w:val="24"/>
            <w:szCs w:val="24"/>
          </w:rPr>
          <w:t xml:space="preserve">19. </w:t>
        </w:r>
        <w:r w:rsidRPr="00BC4E45">
          <w:rPr>
            <w:color w:val="auto"/>
            <w:sz w:val="24"/>
            <w:szCs w:val="24"/>
          </w:rPr>
          <w:tab/>
          <w:t xml:space="preserve">Etzioni R, Xia J, Hubbard R, Weiss NS, Gulati R. A Reality Check for Overdiagnosis Estimates Associated With Breast Cancer Screening. J Natl Cancer Inst 2014;106(12):dju315. </w:t>
        </w:r>
      </w:ins>
    </w:p>
    <w:p w14:paraId="79E9D6C0" w14:textId="77777777" w:rsidR="00BC4E45" w:rsidRPr="00BC4E45" w:rsidRDefault="00BC4E45" w:rsidP="00BC4E45">
      <w:pPr>
        <w:pStyle w:val="Bibliography"/>
        <w:rPr>
          <w:ins w:id="156" w:author="Samir Soneji" w:date="2015-08-05T16:50:00Z"/>
          <w:color w:val="auto"/>
          <w:sz w:val="24"/>
          <w:szCs w:val="24"/>
        </w:rPr>
      </w:pPr>
      <w:ins w:id="157" w:author="Samir Soneji" w:date="2015-08-05T16:50:00Z">
        <w:r w:rsidRPr="00BC4E45">
          <w:rPr>
            <w:color w:val="auto"/>
            <w:sz w:val="24"/>
            <w:szCs w:val="24"/>
          </w:rPr>
          <w:t xml:space="preserve">20. </w:t>
        </w:r>
        <w:r w:rsidRPr="00BC4E45">
          <w:rPr>
            <w:color w:val="auto"/>
            <w:sz w:val="24"/>
            <w:szCs w:val="24"/>
          </w:rPr>
          <w:tab/>
          <w:t>Harding C, Pompei F, Burmistrov D, Welch H, Abebe R, Wilson R. Breast cancer screening, incidence, and mortality across us counties. JAMA Intern Med [Internet] 2015 [cited 2015 Aug 5];Available from: http://dx.doi.org/10.1001/jamainternmed.2015.3043</w:t>
        </w:r>
      </w:ins>
    </w:p>
    <w:p w14:paraId="1AE08B73" w14:textId="77777777" w:rsidR="00BC4E45" w:rsidRPr="00BC4E45" w:rsidRDefault="00BC4E45" w:rsidP="00BC4E45">
      <w:pPr>
        <w:pStyle w:val="Bibliography"/>
        <w:rPr>
          <w:ins w:id="158" w:author="Samir Soneji" w:date="2015-08-05T16:50:00Z"/>
          <w:color w:val="auto"/>
          <w:sz w:val="24"/>
          <w:szCs w:val="24"/>
        </w:rPr>
      </w:pPr>
      <w:ins w:id="159" w:author="Samir Soneji" w:date="2015-08-05T16:50:00Z">
        <w:r w:rsidRPr="00BC4E45">
          <w:rPr>
            <w:color w:val="auto"/>
            <w:sz w:val="24"/>
            <w:szCs w:val="24"/>
          </w:rPr>
          <w:t xml:space="preserve">21. </w:t>
        </w:r>
        <w:r w:rsidRPr="00BC4E45">
          <w:rPr>
            <w:color w:val="auto"/>
            <w:sz w:val="24"/>
            <w:szCs w:val="24"/>
          </w:rPr>
          <w:tab/>
          <w:t xml:space="preserve">Gøtzsche PC, Olsen O. Is screening for breast cancer with mammography justifiable? Lancet 2000;355(9198):129–34. </w:t>
        </w:r>
      </w:ins>
    </w:p>
    <w:p w14:paraId="33526C75" w14:textId="77777777" w:rsidR="00BC4E45" w:rsidRPr="00BC4E45" w:rsidRDefault="00BC4E45" w:rsidP="00BC4E45">
      <w:pPr>
        <w:pStyle w:val="Bibliography"/>
        <w:rPr>
          <w:ins w:id="160" w:author="Samir Soneji" w:date="2015-08-05T16:50:00Z"/>
          <w:color w:val="auto"/>
          <w:sz w:val="24"/>
          <w:szCs w:val="24"/>
        </w:rPr>
      </w:pPr>
      <w:ins w:id="161" w:author="Samir Soneji" w:date="2015-08-05T16:50:00Z">
        <w:r w:rsidRPr="00BC4E45">
          <w:rPr>
            <w:color w:val="auto"/>
            <w:sz w:val="24"/>
            <w:szCs w:val="24"/>
          </w:rPr>
          <w:t xml:space="preserve">22. </w:t>
        </w:r>
        <w:r w:rsidRPr="00BC4E45">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7C178863" w14:textId="77777777" w:rsidR="00BC4E45" w:rsidRPr="00BC4E45" w:rsidRDefault="00BC4E45" w:rsidP="00BC4E45">
      <w:pPr>
        <w:pStyle w:val="Bibliography"/>
        <w:rPr>
          <w:ins w:id="162" w:author="Samir Soneji" w:date="2015-08-05T16:50:00Z"/>
          <w:color w:val="auto"/>
          <w:sz w:val="24"/>
          <w:szCs w:val="24"/>
        </w:rPr>
      </w:pPr>
      <w:ins w:id="163" w:author="Samir Soneji" w:date="2015-08-05T16:50:00Z">
        <w:r w:rsidRPr="00BC4E45">
          <w:rPr>
            <w:color w:val="auto"/>
            <w:sz w:val="24"/>
            <w:szCs w:val="24"/>
          </w:rPr>
          <w:t xml:space="preserve">23. </w:t>
        </w:r>
        <w:r w:rsidRPr="00BC4E45">
          <w:rPr>
            <w:color w:val="auto"/>
            <w:sz w:val="24"/>
            <w:szCs w:val="24"/>
          </w:rPr>
          <w:tab/>
          <w:t xml:space="preserve">Lauby-Secretan B, Scoccianti C, Loomis D, et al. Breast-cancer screening--viewpoint of the IARC Working Group. N Engl J Med 2015;372(24):2353–8. </w:t>
        </w:r>
      </w:ins>
    </w:p>
    <w:p w14:paraId="2DD82D89" w14:textId="77777777" w:rsidR="00BC4E45" w:rsidRPr="00BC4E45" w:rsidRDefault="00BC4E45" w:rsidP="00BC4E45">
      <w:pPr>
        <w:pStyle w:val="Bibliography"/>
        <w:rPr>
          <w:ins w:id="164" w:author="Samir Soneji" w:date="2015-08-05T16:50:00Z"/>
          <w:color w:val="auto"/>
          <w:sz w:val="24"/>
          <w:szCs w:val="24"/>
        </w:rPr>
      </w:pPr>
      <w:ins w:id="165" w:author="Samir Soneji" w:date="2015-08-05T16:50:00Z">
        <w:r w:rsidRPr="00BC4E45">
          <w:rPr>
            <w:color w:val="auto"/>
            <w:sz w:val="24"/>
            <w:szCs w:val="24"/>
          </w:rPr>
          <w:t xml:space="preserve">24. </w:t>
        </w:r>
        <w:r w:rsidRPr="00BC4E45">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5957A614" w14:textId="77777777" w:rsidR="00BC4E45" w:rsidRPr="00BC4E45" w:rsidRDefault="00BC4E45" w:rsidP="00BC4E45">
      <w:pPr>
        <w:pStyle w:val="Bibliography"/>
        <w:rPr>
          <w:ins w:id="166" w:author="Samir Soneji" w:date="2015-08-05T16:50:00Z"/>
          <w:color w:val="auto"/>
          <w:sz w:val="24"/>
          <w:szCs w:val="24"/>
        </w:rPr>
      </w:pPr>
      <w:ins w:id="167" w:author="Samir Soneji" w:date="2015-08-05T16:50:00Z">
        <w:r w:rsidRPr="00BC4E45">
          <w:rPr>
            <w:color w:val="auto"/>
            <w:sz w:val="24"/>
            <w:szCs w:val="24"/>
          </w:rPr>
          <w:t xml:space="preserve">25. </w:t>
        </w:r>
        <w:r w:rsidRPr="00BC4E45">
          <w:rPr>
            <w:color w:val="auto"/>
            <w:sz w:val="24"/>
            <w:szCs w:val="24"/>
          </w:rPr>
          <w:tab/>
          <w:t xml:space="preserve">Stout NK, Knudsen AB, Kong CY (Joey), McMahon PM, Gazelle GS. Calibration Methods Used in Cancer Simulation Models and Suggested Reporting Guidelines. PharmacoEconomics 2009;27(7):533–45. </w:t>
        </w:r>
      </w:ins>
    </w:p>
    <w:p w14:paraId="128B27C8" w14:textId="77777777" w:rsidR="00BC4E45" w:rsidRPr="00BC4E45" w:rsidRDefault="00BC4E45" w:rsidP="00BC4E45">
      <w:pPr>
        <w:pStyle w:val="Bibliography"/>
        <w:rPr>
          <w:ins w:id="168" w:author="Samir Soneji" w:date="2015-08-05T16:50:00Z"/>
          <w:color w:val="auto"/>
          <w:sz w:val="24"/>
          <w:szCs w:val="24"/>
        </w:rPr>
      </w:pPr>
      <w:ins w:id="169" w:author="Samir Soneji" w:date="2015-08-05T16:50:00Z">
        <w:r w:rsidRPr="00BC4E45">
          <w:rPr>
            <w:color w:val="auto"/>
            <w:sz w:val="24"/>
            <w:szCs w:val="24"/>
          </w:rPr>
          <w:t xml:space="preserve">26. </w:t>
        </w:r>
        <w:r w:rsidRPr="00BC4E45">
          <w:rPr>
            <w:color w:val="auto"/>
            <w:sz w:val="24"/>
            <w:szCs w:val="24"/>
          </w:rPr>
          <w:tab/>
          <w:t xml:space="preserve">Consensus statement: treatment of early-stage breast cancer. National Institutes of Health Consensus Development Panel. J Natl Cancer Inst Monogr 1992;(11):1–5. </w:t>
        </w:r>
      </w:ins>
    </w:p>
    <w:p w14:paraId="7F81E750" w14:textId="77777777" w:rsidR="00BC4E45" w:rsidRPr="00BC4E45" w:rsidRDefault="00BC4E45" w:rsidP="00BC4E45">
      <w:pPr>
        <w:pStyle w:val="Bibliography"/>
        <w:rPr>
          <w:ins w:id="170" w:author="Samir Soneji" w:date="2015-08-05T16:50:00Z"/>
          <w:color w:val="auto"/>
          <w:sz w:val="24"/>
          <w:szCs w:val="24"/>
        </w:rPr>
      </w:pPr>
      <w:ins w:id="171" w:author="Samir Soneji" w:date="2015-08-05T16:50:00Z">
        <w:r w:rsidRPr="00BC4E45">
          <w:rPr>
            <w:color w:val="auto"/>
            <w:sz w:val="24"/>
            <w:szCs w:val="24"/>
          </w:rPr>
          <w:t xml:space="preserve">27. </w:t>
        </w:r>
        <w:r w:rsidRPr="00BC4E45">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3593E917" w14:textId="77777777" w:rsidR="00BC4E45" w:rsidRPr="00BC4E45" w:rsidRDefault="00BC4E45" w:rsidP="00BC4E45">
      <w:pPr>
        <w:pStyle w:val="Bibliography"/>
        <w:rPr>
          <w:ins w:id="172" w:author="Samir Soneji" w:date="2015-08-05T16:50:00Z"/>
          <w:color w:val="auto"/>
          <w:sz w:val="24"/>
          <w:szCs w:val="24"/>
        </w:rPr>
      </w:pPr>
      <w:ins w:id="173" w:author="Samir Soneji" w:date="2015-08-05T16:50:00Z">
        <w:r w:rsidRPr="00BC4E45">
          <w:rPr>
            <w:color w:val="auto"/>
            <w:sz w:val="24"/>
            <w:szCs w:val="24"/>
          </w:rPr>
          <w:t xml:space="preserve">28. </w:t>
        </w:r>
        <w:r w:rsidRPr="00BC4E45">
          <w:rPr>
            <w:color w:val="auto"/>
            <w:sz w:val="24"/>
            <w:szCs w:val="24"/>
          </w:rPr>
          <w:tab/>
          <w:t xml:space="preserve">Bonadonna G, Brusamolino E, Valagussa P, et al. Combination Chemotherapy as an Adjuvant Treatment in Operable Breast Cancer. N Engl J Med 1976;294(8):405–10. </w:t>
        </w:r>
      </w:ins>
    </w:p>
    <w:p w14:paraId="0661E91B" w14:textId="77777777" w:rsidR="00BC4E45" w:rsidRPr="00BC4E45" w:rsidRDefault="00BC4E45" w:rsidP="00BC4E45">
      <w:pPr>
        <w:pStyle w:val="Bibliography"/>
        <w:rPr>
          <w:ins w:id="174" w:author="Samir Soneji" w:date="2015-08-05T16:50:00Z"/>
          <w:color w:val="auto"/>
          <w:sz w:val="24"/>
          <w:szCs w:val="24"/>
        </w:rPr>
      </w:pPr>
      <w:ins w:id="175" w:author="Samir Soneji" w:date="2015-08-05T16:50:00Z">
        <w:r w:rsidRPr="00BC4E45">
          <w:rPr>
            <w:color w:val="auto"/>
            <w:sz w:val="24"/>
            <w:szCs w:val="24"/>
          </w:rPr>
          <w:t xml:space="preserve">29. </w:t>
        </w:r>
        <w:r w:rsidRPr="00BC4E45">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75386ACD" w14:textId="77777777" w:rsidR="00BC4E45" w:rsidRPr="00BC4E45" w:rsidRDefault="00BC4E45" w:rsidP="00BC4E45">
      <w:pPr>
        <w:pStyle w:val="Bibliography"/>
        <w:rPr>
          <w:ins w:id="176" w:author="Samir Soneji" w:date="2015-08-05T16:50:00Z"/>
          <w:color w:val="auto"/>
          <w:sz w:val="24"/>
          <w:szCs w:val="24"/>
        </w:rPr>
      </w:pPr>
      <w:ins w:id="177" w:author="Samir Soneji" w:date="2015-08-05T16:50:00Z">
        <w:r w:rsidRPr="00BC4E45">
          <w:rPr>
            <w:color w:val="auto"/>
            <w:sz w:val="24"/>
            <w:szCs w:val="24"/>
          </w:rPr>
          <w:t xml:space="preserve">30. </w:t>
        </w:r>
        <w:r w:rsidRPr="00BC4E45">
          <w:rPr>
            <w:color w:val="auto"/>
            <w:sz w:val="24"/>
            <w:szCs w:val="24"/>
          </w:rPr>
          <w:tab/>
          <w:t xml:space="preserve">Weisfeldt ML, Zieman SJ. Advances In The Prevention And Treatment Of Cardiovascular Disease. Health Aff (Millwood) 2007;26(1):25–37. </w:t>
        </w:r>
      </w:ins>
    </w:p>
    <w:p w14:paraId="10662AF1" w14:textId="77777777" w:rsidR="00BC4E45" w:rsidRPr="00BC4E45" w:rsidRDefault="00BC4E45" w:rsidP="00BC4E45">
      <w:pPr>
        <w:pStyle w:val="Bibliography"/>
        <w:rPr>
          <w:ins w:id="178" w:author="Samir Soneji" w:date="2015-08-05T16:50:00Z"/>
          <w:color w:val="auto"/>
          <w:sz w:val="24"/>
          <w:szCs w:val="24"/>
        </w:rPr>
      </w:pPr>
      <w:ins w:id="179" w:author="Samir Soneji" w:date="2015-08-05T16:50:00Z">
        <w:r w:rsidRPr="00BC4E45">
          <w:rPr>
            <w:color w:val="auto"/>
            <w:sz w:val="24"/>
            <w:szCs w:val="24"/>
          </w:rPr>
          <w:t xml:space="preserve">31. </w:t>
        </w:r>
        <w:r w:rsidRPr="00BC4E45">
          <w:rPr>
            <w:color w:val="auto"/>
            <w:sz w:val="24"/>
            <w:szCs w:val="24"/>
          </w:rPr>
          <w:tab/>
          <w:t xml:space="preserve">Schairer C, Mink PJ, Carroll L, Devesa SS. Probabilities of Death From Breast Cancer and Other Causes Among Female Breast Cancer Patients. J Natl Cancer Inst 2004;96(17):1311–21. </w:t>
        </w:r>
      </w:ins>
    </w:p>
    <w:p w14:paraId="3A8A2BC1" w14:textId="77777777" w:rsidR="00BC4E45" w:rsidRPr="00BC4E45" w:rsidRDefault="00BC4E45" w:rsidP="00BC4E45">
      <w:pPr>
        <w:pStyle w:val="Bibliography"/>
        <w:rPr>
          <w:ins w:id="180" w:author="Samir Soneji" w:date="2015-08-05T16:50:00Z"/>
          <w:color w:val="auto"/>
          <w:sz w:val="24"/>
          <w:szCs w:val="24"/>
        </w:rPr>
      </w:pPr>
      <w:ins w:id="181" w:author="Samir Soneji" w:date="2015-08-05T16:50:00Z">
        <w:r w:rsidRPr="00BC4E45">
          <w:rPr>
            <w:color w:val="auto"/>
            <w:sz w:val="24"/>
            <w:szCs w:val="24"/>
          </w:rPr>
          <w:t xml:space="preserve">32. </w:t>
        </w:r>
        <w:r w:rsidRPr="00BC4E45">
          <w:rPr>
            <w:color w:val="auto"/>
            <w:sz w:val="24"/>
            <w:szCs w:val="24"/>
          </w:rPr>
          <w:tab/>
          <w:t xml:space="preserve">Percy C, Stanek E, Gloeckler L. Accuracy of cancer death certificates and its effect on cancer mortality statistics. Am J Public Health 1981;71(3):242–50. </w:t>
        </w:r>
      </w:ins>
    </w:p>
    <w:p w14:paraId="61BD5A89" w14:textId="77777777" w:rsidR="00BC4E45" w:rsidRPr="00BC4E45" w:rsidRDefault="00BC4E45" w:rsidP="00BC4E45">
      <w:pPr>
        <w:pStyle w:val="Bibliography"/>
        <w:rPr>
          <w:ins w:id="182" w:author="Samir Soneji" w:date="2015-08-05T16:50:00Z"/>
          <w:color w:val="auto"/>
          <w:sz w:val="24"/>
          <w:szCs w:val="24"/>
        </w:rPr>
      </w:pPr>
      <w:ins w:id="183" w:author="Samir Soneji" w:date="2015-08-05T16:50:00Z">
        <w:r w:rsidRPr="00BC4E45">
          <w:rPr>
            <w:color w:val="auto"/>
            <w:sz w:val="24"/>
            <w:szCs w:val="24"/>
          </w:rPr>
          <w:t xml:space="preserve">33. </w:t>
        </w:r>
        <w:r w:rsidRPr="00BC4E45">
          <w:rPr>
            <w:color w:val="auto"/>
            <w:sz w:val="24"/>
            <w:szCs w:val="24"/>
          </w:rPr>
          <w:tab/>
          <w:t xml:space="preserve">German RR, Fink AK, Heron M, et al. The accuracy of cancer mortality statistics based on death certificates in the United States. Cancer Epidemiol 2011;35(2):126–31. </w:t>
        </w:r>
      </w:ins>
    </w:p>
    <w:p w14:paraId="3847284A" w14:textId="77777777" w:rsidR="00BC4E45" w:rsidRPr="00BC4E45" w:rsidRDefault="00BC4E45" w:rsidP="00BC4E45">
      <w:pPr>
        <w:pStyle w:val="Bibliography"/>
        <w:rPr>
          <w:ins w:id="184" w:author="Samir Soneji" w:date="2015-08-05T16:50:00Z"/>
          <w:color w:val="auto"/>
          <w:sz w:val="24"/>
          <w:szCs w:val="24"/>
        </w:rPr>
      </w:pPr>
      <w:ins w:id="185" w:author="Samir Soneji" w:date="2015-08-05T16:50:00Z">
        <w:r w:rsidRPr="00BC4E45">
          <w:rPr>
            <w:color w:val="auto"/>
            <w:sz w:val="24"/>
            <w:szCs w:val="24"/>
          </w:rPr>
          <w:t xml:space="preserve">34. </w:t>
        </w:r>
        <w:r w:rsidRPr="00BC4E45">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1CE175A7" w14:textId="77777777" w:rsidR="00BC4E45" w:rsidRPr="00BC4E45" w:rsidRDefault="00BC4E45" w:rsidP="00BC4E45">
      <w:pPr>
        <w:pStyle w:val="Bibliography"/>
        <w:rPr>
          <w:ins w:id="186" w:author="Samir Soneji" w:date="2015-08-05T16:50:00Z"/>
          <w:color w:val="auto"/>
          <w:sz w:val="24"/>
          <w:szCs w:val="24"/>
        </w:rPr>
      </w:pPr>
      <w:ins w:id="187" w:author="Samir Soneji" w:date="2015-08-05T16:50:00Z">
        <w:r w:rsidRPr="00BC4E45">
          <w:rPr>
            <w:color w:val="auto"/>
            <w:sz w:val="24"/>
            <w:szCs w:val="24"/>
          </w:rPr>
          <w:t xml:space="preserve">35. </w:t>
        </w:r>
        <w:r w:rsidRPr="00BC4E45">
          <w:rPr>
            <w:color w:val="auto"/>
            <w:sz w:val="24"/>
            <w:szCs w:val="24"/>
          </w:rPr>
          <w:tab/>
          <w:t xml:space="preserve">Merrill RM, Dearden KA. How representative are the surveillance, epidemiology, and end results (SEER) Program cancer data of the United States? Cancer Causes Control 2004;15(10):1027–34. </w:t>
        </w:r>
      </w:ins>
    </w:p>
    <w:p w14:paraId="5D640F56" w14:textId="77777777" w:rsidR="00BB4E57" w:rsidRDefault="007C60E3" w:rsidP="007C60E3">
      <w:pPr>
        <w:spacing w:line="240" w:lineRule="auto"/>
      </w:pPr>
      <w:r>
        <w:rPr>
          <w:sz w:val="24"/>
          <w:szCs w:val="24"/>
        </w:rPr>
        <w:fldChar w:fldCharType="end"/>
      </w:r>
      <w:r w:rsidR="00BB4E57">
        <w:br w:type="page"/>
      </w:r>
    </w:p>
    <w:p w14:paraId="62AD2E48" w14:textId="77777777" w:rsidR="00226350" w:rsidRPr="007C60E3" w:rsidRDefault="00BB4E57" w:rsidP="008D20E9">
      <w:pPr>
        <w:pStyle w:val="Normal1"/>
        <w:spacing w:line="480" w:lineRule="auto"/>
        <w:rPr>
          <w:b/>
          <w:sz w:val="24"/>
        </w:rPr>
      </w:pPr>
      <w:r w:rsidRPr="007C60E3">
        <w:rPr>
          <w:b/>
          <w:sz w:val="24"/>
        </w:rPr>
        <w:t>Figure Title</w:t>
      </w:r>
      <w:r w:rsidR="00EB106E" w:rsidRPr="007C60E3">
        <w:rPr>
          <w:b/>
          <w:sz w:val="24"/>
        </w:rPr>
        <w:t>s</w:t>
      </w:r>
      <w:r w:rsidRPr="007C60E3">
        <w:rPr>
          <w:b/>
          <w:sz w:val="24"/>
        </w:rPr>
        <w:t xml:space="preserve"> and Legend</w:t>
      </w:r>
      <w:r w:rsidR="00EB106E" w:rsidRPr="007C60E3">
        <w:rPr>
          <w:b/>
          <w:sz w:val="24"/>
        </w:rPr>
        <w:t>s</w:t>
      </w:r>
    </w:p>
    <w:p w14:paraId="28D56A68" w14:textId="7777777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1E5FE0FD" w14:textId="77777777" w:rsidR="00863353" w:rsidRPr="007C60E3" w:rsidRDefault="00863353" w:rsidP="00863353">
      <w:pPr>
        <w:pStyle w:val="Normal1"/>
        <w:spacing w:line="240" w:lineRule="auto"/>
        <w:rPr>
          <w:sz w:val="24"/>
        </w:rPr>
      </w:pPr>
    </w:p>
    <w:p w14:paraId="5F470F24" w14:textId="77777777"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441CD1FD" w14:textId="77777777" w:rsidR="00863353" w:rsidRPr="007C60E3" w:rsidRDefault="00863353" w:rsidP="00863353">
      <w:pPr>
        <w:pStyle w:val="Normal1"/>
        <w:spacing w:line="240" w:lineRule="auto"/>
        <w:rPr>
          <w:sz w:val="24"/>
        </w:rPr>
      </w:pPr>
    </w:p>
    <w:p w14:paraId="20B09EB2" w14:textId="77777777"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32C4C697" w14:textId="77777777" w:rsidR="00BB4E57" w:rsidRPr="007C60E3" w:rsidRDefault="00BB4E57" w:rsidP="00863353">
      <w:pPr>
        <w:pStyle w:val="Normal1"/>
        <w:spacing w:line="240" w:lineRule="auto"/>
        <w:rPr>
          <w:sz w:val="24"/>
        </w:rPr>
      </w:pPr>
    </w:p>
    <w:p w14:paraId="420363F9" w14:textId="77777777" w:rsidR="00863353" w:rsidRPr="007C60E3" w:rsidRDefault="00CB35E5" w:rsidP="00863353">
      <w:pPr>
        <w:pStyle w:val="Normal1"/>
        <w:spacing w:line="240" w:lineRule="auto"/>
        <w:rPr>
          <w:sz w:val="24"/>
        </w:rPr>
      </w:pPr>
      <w:r w:rsidRPr="007C60E3">
        <w:rPr>
          <w:sz w:val="24"/>
        </w:rPr>
        <w:t xml:space="preserve">Overall gain in life expectancy and the contribution of the temporal shift in tumor size (by tumor size and net contribution) and reductions in case fatality rates from breast cancer and competing causes of death.  </w:t>
      </w:r>
    </w:p>
    <w:p w14:paraId="171F2E7C" w14:textId="77777777" w:rsidR="00CB35E5" w:rsidRPr="007C60E3" w:rsidRDefault="00CB35E5" w:rsidP="00863353">
      <w:pPr>
        <w:pStyle w:val="Normal1"/>
        <w:spacing w:line="240" w:lineRule="auto"/>
        <w:rPr>
          <w:sz w:val="24"/>
        </w:rPr>
      </w:pPr>
    </w:p>
    <w:p w14:paraId="22471B86" w14:textId="77777777" w:rsidR="00BB4E57" w:rsidRPr="007C60E3" w:rsidRDefault="00BB4E57" w:rsidP="00863353">
      <w:pPr>
        <w:pStyle w:val="Normal1"/>
        <w:spacing w:line="240" w:lineRule="auto"/>
        <w:rPr>
          <w:sz w:val="24"/>
        </w:rPr>
      </w:pPr>
      <w:commentRangeStart w:id="188"/>
      <w:r w:rsidRPr="007C60E3">
        <w:rPr>
          <w:sz w:val="24"/>
        </w:rPr>
        <w:t xml:space="preserve">Figure 3.  </w:t>
      </w:r>
      <w:commentRangeEnd w:id="188"/>
      <w:r w:rsidR="00BC4E45">
        <w:rPr>
          <w:rStyle w:val="CommentReference"/>
        </w:rPr>
        <w:commentReference w:id="188"/>
      </w:r>
      <w:r w:rsidR="00863353" w:rsidRPr="007C60E3">
        <w:rPr>
          <w:sz w:val="24"/>
        </w:rPr>
        <w:t xml:space="preserve">Contributions to Gain in Life Expectancy, Varying Level of Overdiagnosis </w:t>
      </w:r>
    </w:p>
    <w:p w14:paraId="1CF79A4E" w14:textId="77777777" w:rsidR="00CB35E5" w:rsidRPr="007C60E3" w:rsidRDefault="00CB35E5">
      <w:pPr>
        <w:rPr>
          <w:sz w:val="24"/>
        </w:rPr>
      </w:pPr>
    </w:p>
    <w:p w14:paraId="61E765C5" w14:textId="4F31C9D1" w:rsidR="00BB4E57" w:rsidRDefault="00CB35E5">
      <w:r w:rsidRPr="007C60E3">
        <w:rPr>
          <w:sz w:val="24"/>
        </w:rPr>
        <w:t xml:space="preserve">Overall gain in </w:t>
      </w:r>
      <w:r w:rsidRPr="00A526D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C4E45">
        <w:rPr>
          <w:rFonts w:eastAsia="MS Gothic"/>
          <w:sz w:val="24"/>
          <w:szCs w:val="24"/>
          <w:highlight w:val="yellow"/>
        </w:rPr>
        <w:t>≤</w:t>
      </w:r>
      <w:ins w:id="189" w:author="Samir Soneji" w:date="2015-08-05T16:50:00Z">
        <w:r w:rsidR="00BC4E45" w:rsidRPr="00BC4E45">
          <w:rPr>
            <w:sz w:val="24"/>
            <w:szCs w:val="24"/>
            <w:highlight w:val="yellow"/>
          </w:rPr>
          <w:t>1</w:t>
        </w:r>
      </w:ins>
      <w:r w:rsidRPr="00BC4E45">
        <w:rPr>
          <w:sz w:val="24"/>
          <w:szCs w:val="24"/>
          <w:highlight w:val="yellow"/>
        </w:rPr>
        <w:t xml:space="preserve">cm from 0% to </w:t>
      </w:r>
      <w:ins w:id="190" w:author="Samir Soneji" w:date="2015-08-05T16:50:00Z">
        <w:r w:rsidR="00BC4E45" w:rsidRPr="00BC4E45">
          <w:rPr>
            <w:sz w:val="24"/>
            <w:szCs w:val="24"/>
            <w:highlight w:val="yellow"/>
          </w:rPr>
          <w:t>52</w:t>
        </w:r>
      </w:ins>
      <w:r w:rsidRPr="00BC4E45">
        <w:rPr>
          <w:sz w:val="24"/>
          <w:szCs w:val="24"/>
          <w:highlight w:val="yellow"/>
        </w:rPr>
        <w:t>%</w:t>
      </w:r>
      <w:ins w:id="191" w:author="Samir Soneji" w:date="2015-08-05T16:50:00Z">
        <w:r w:rsidR="00BC4E45" w:rsidRPr="00BC4E45">
          <w:rPr>
            <w:sz w:val="24"/>
            <w:szCs w:val="24"/>
            <w:highlight w:val="yellow"/>
          </w:rPr>
          <w:t xml:space="preserve"> and for tumors 1-3cm from 0% to 35%</w:t>
        </w:r>
      </w:ins>
      <w:r w:rsidRPr="00BC4E45">
        <w:rPr>
          <w:sz w:val="24"/>
          <w:szCs w:val="24"/>
          <w:highlight w:val="yellow"/>
        </w:rPr>
        <w:t>.</w:t>
      </w:r>
      <w:r w:rsidR="00BB4E57" w:rsidRPr="00A526D1">
        <w:rPr>
          <w:sz w:val="24"/>
          <w:szCs w:val="24"/>
        </w:rPr>
        <w:br w:type="page"/>
      </w:r>
    </w:p>
    <w:p w14:paraId="053822B1"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559797E6"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6E774A74" w14:textId="77777777" w:rsidTr="007C60E3">
        <w:tc>
          <w:tcPr>
            <w:tcW w:w="2343" w:type="dxa"/>
            <w:tcMar>
              <w:top w:w="100" w:type="dxa"/>
              <w:left w:w="29" w:type="dxa"/>
              <w:bottom w:w="100" w:type="dxa"/>
              <w:right w:w="29" w:type="dxa"/>
            </w:tcMar>
          </w:tcPr>
          <w:p w14:paraId="33AB23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478B3F1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4400D1A4" w14:textId="77777777" w:rsidR="00BB4E57" w:rsidRPr="008D20E9" w:rsidRDefault="00BB4E57" w:rsidP="00F62C08">
            <w:pPr>
              <w:pStyle w:val="Normal1"/>
              <w:spacing w:line="240" w:lineRule="auto"/>
              <w:jc w:val="right"/>
              <w:rPr>
                <w:sz w:val="24"/>
                <w:szCs w:val="24"/>
              </w:rPr>
            </w:pPr>
          </w:p>
        </w:tc>
      </w:tr>
      <w:tr w:rsidR="00BB4E57" w:rsidRPr="008D20E9" w14:paraId="63BE1629" w14:textId="77777777" w:rsidTr="007C60E3">
        <w:trPr>
          <w:gridAfter w:val="1"/>
          <w:wAfter w:w="256" w:type="dxa"/>
        </w:trPr>
        <w:tc>
          <w:tcPr>
            <w:tcW w:w="2343" w:type="dxa"/>
            <w:tcMar>
              <w:top w:w="100" w:type="dxa"/>
              <w:left w:w="29" w:type="dxa"/>
              <w:bottom w:w="100" w:type="dxa"/>
              <w:right w:w="29" w:type="dxa"/>
            </w:tcMar>
          </w:tcPr>
          <w:p w14:paraId="71704816"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7B8A6F3F"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08DABC73"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A7C454B"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1C7B2CF5"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3C787D42"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756A270A"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04689137" w14:textId="77777777"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A9791B8"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5E779953" w14:textId="77777777" w:rsidTr="007C60E3">
        <w:trPr>
          <w:gridAfter w:val="1"/>
          <w:wAfter w:w="256" w:type="dxa"/>
        </w:trPr>
        <w:tc>
          <w:tcPr>
            <w:tcW w:w="2343" w:type="dxa"/>
            <w:tcMar>
              <w:top w:w="100" w:type="dxa"/>
              <w:left w:w="29" w:type="dxa"/>
              <w:bottom w:w="100" w:type="dxa"/>
              <w:right w:w="29" w:type="dxa"/>
            </w:tcMar>
          </w:tcPr>
          <w:p w14:paraId="0E650654"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54B0796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112EBA7E"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48B5253A"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6861F769"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115D7314"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49148A60"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340D62F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9B3CC9"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740AB616" w14:textId="77777777" w:rsidTr="007C60E3">
        <w:trPr>
          <w:gridAfter w:val="1"/>
          <w:wAfter w:w="256" w:type="dxa"/>
        </w:trPr>
        <w:tc>
          <w:tcPr>
            <w:tcW w:w="2343" w:type="dxa"/>
            <w:tcMar>
              <w:top w:w="100" w:type="dxa"/>
              <w:left w:w="29" w:type="dxa"/>
              <w:bottom w:w="100" w:type="dxa"/>
              <w:right w:w="29" w:type="dxa"/>
            </w:tcMar>
          </w:tcPr>
          <w:p w14:paraId="2D41E8B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548A4299"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5729BA4D"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76DD0A30"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18DCDB0F"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BCC9F98"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4137F8F"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B1155D0"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315BD45"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9922BCB"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59F868C6"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29D84B5F"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69D05460"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7841D10C"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0FFDA1F6"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103B23BA"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47D64361"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01E3AB8C"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1638BC08"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19A15899"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17A6CDA9"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752C87BC"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4860321B"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2D6F048F"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170EB81F"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ABA2C65"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4345DBD5"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6A0F5C9C"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6A60AB87"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DD0B767" w14:textId="77777777" w:rsidR="00BB4E57" w:rsidRPr="00C36E41" w:rsidRDefault="00BB4E57" w:rsidP="008D20E9">
      <w:pPr>
        <w:pStyle w:val="Normal1"/>
        <w:spacing w:line="480" w:lineRule="auto"/>
        <w:rPr>
          <w:sz w:val="24"/>
          <w:szCs w:val="24"/>
        </w:rPr>
      </w:pPr>
    </w:p>
    <w:p w14:paraId="2B18D1BF" w14:textId="77777777" w:rsidR="00BB4E57" w:rsidRPr="00C36E41" w:rsidRDefault="00C36E41" w:rsidP="00BB4E57">
      <w:pPr>
        <w:rPr>
          <w:sz w:val="24"/>
          <w:szCs w:val="24"/>
        </w:rPr>
      </w:pPr>
      <w:r w:rsidRPr="00C36E41">
        <w:rPr>
          <w:sz w:val="24"/>
          <w:szCs w:val="24"/>
        </w:rPr>
        <w:t>Note: cm=centimeter.</w:t>
      </w:r>
    </w:p>
    <w:p w14:paraId="7233525E" w14:textId="77777777" w:rsidR="00BB4E57" w:rsidRPr="00BB4E57" w:rsidRDefault="00BB4E57" w:rsidP="00BB4E57"/>
    <w:p w14:paraId="35EBD304" w14:textId="77777777" w:rsidR="00BB4E57" w:rsidRPr="00BB4E57" w:rsidRDefault="00BB4E57" w:rsidP="00BB4E57"/>
    <w:p w14:paraId="330B0577" w14:textId="77777777" w:rsidR="00BB4E57" w:rsidRDefault="00BB4E57" w:rsidP="00BB4E57"/>
    <w:p w14:paraId="48DD64DF"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TDI" w:date="2015-08-06T20:57:00Z" w:initials="T">
    <w:p w14:paraId="3116DEB8" w14:textId="25933468" w:rsidR="00A87DF7" w:rsidRDefault="00A87DF7">
      <w:pPr>
        <w:pStyle w:val="CommentText"/>
      </w:pPr>
      <w:r>
        <w:rPr>
          <w:rStyle w:val="CommentReference"/>
        </w:rPr>
        <w:annotationRef/>
      </w:r>
      <w:r>
        <w:t>Hiram -- This section seems long.  Do we need two examples?  Is there a way to shorten this section?</w:t>
      </w:r>
    </w:p>
  </w:comment>
  <w:comment w:id="188" w:author="Samir Soneji" w:date="2015-08-05T16:52:00Z" w:initials="SS">
    <w:p w14:paraId="7325853C" w14:textId="77777777" w:rsidR="00A87DF7" w:rsidRDefault="00A87DF7">
      <w:pPr>
        <w:pStyle w:val="CommentText"/>
      </w:pPr>
      <w:r>
        <w:rPr>
          <w:rStyle w:val="CommentReference"/>
        </w:rPr>
        <w:annotationRef/>
      </w:r>
      <w:r>
        <w:t xml:space="preserve">Either the </w:t>
      </w:r>
      <w:proofErr w:type="spellStart"/>
      <w:r>
        <w:t>multipanel</w:t>
      </w:r>
      <w:proofErr w:type="spellEnd"/>
      <w:r>
        <w:t xml:space="preserve"> figure from the appendix or the single panel graph showing the % contribution from earlier detection.</w:t>
      </w:r>
    </w:p>
    <w:p w14:paraId="01754CFB" w14:textId="77777777" w:rsidR="00A87DF7" w:rsidRDefault="00A87DF7">
      <w:pPr>
        <w:pStyle w:val="CommentText"/>
      </w:pPr>
    </w:p>
    <w:p w14:paraId="70CB6D16" w14:textId="65D568D3" w:rsidR="00A87DF7" w:rsidRDefault="00A87DF7">
      <w:pPr>
        <w:pStyle w:val="CommentText"/>
      </w:pPr>
      <w:r>
        <w:t xml:space="preserve">The </w:t>
      </w:r>
      <w:proofErr w:type="spellStart"/>
      <w:r>
        <w:t>multipanel</w:t>
      </w:r>
      <w:proofErr w:type="spellEnd"/>
      <w:r>
        <w:t>, while a bit more complicated, addresses the spectrum of beliefs regarding overdiagnosis.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ibian SC Regular">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savePreviewPicture/>
  <w:compat>
    <w:compatSetting w:name="compatibilityMode" w:uri="http://schemas.microsoft.com/office/word" w:val="14"/>
  </w:compat>
  <w:rsids>
    <w:rsidRoot w:val="00226350"/>
    <w:rsid w:val="00021D1A"/>
    <w:rsid w:val="000350FC"/>
    <w:rsid w:val="000549FB"/>
    <w:rsid w:val="000572AB"/>
    <w:rsid w:val="0006370B"/>
    <w:rsid w:val="00065CBA"/>
    <w:rsid w:val="0006635C"/>
    <w:rsid w:val="00077772"/>
    <w:rsid w:val="000803B8"/>
    <w:rsid w:val="00085B7C"/>
    <w:rsid w:val="000937A8"/>
    <w:rsid w:val="000958AC"/>
    <w:rsid w:val="000B1D4C"/>
    <w:rsid w:val="000C19FF"/>
    <w:rsid w:val="000D0DFD"/>
    <w:rsid w:val="000E2307"/>
    <w:rsid w:val="000F5C79"/>
    <w:rsid w:val="001019B4"/>
    <w:rsid w:val="001054ED"/>
    <w:rsid w:val="00135A0F"/>
    <w:rsid w:val="00137094"/>
    <w:rsid w:val="00142FC8"/>
    <w:rsid w:val="001607AA"/>
    <w:rsid w:val="00175168"/>
    <w:rsid w:val="0019494F"/>
    <w:rsid w:val="00197AAB"/>
    <w:rsid w:val="001D0377"/>
    <w:rsid w:val="001D0C3C"/>
    <w:rsid w:val="001D3E7C"/>
    <w:rsid w:val="001E777C"/>
    <w:rsid w:val="001F50E7"/>
    <w:rsid w:val="00210B74"/>
    <w:rsid w:val="002244D3"/>
    <w:rsid w:val="00226350"/>
    <w:rsid w:val="00232A27"/>
    <w:rsid w:val="00284D11"/>
    <w:rsid w:val="00293907"/>
    <w:rsid w:val="0029416B"/>
    <w:rsid w:val="00296A2C"/>
    <w:rsid w:val="002B0625"/>
    <w:rsid w:val="00300279"/>
    <w:rsid w:val="0031128D"/>
    <w:rsid w:val="00315E0A"/>
    <w:rsid w:val="00327FAB"/>
    <w:rsid w:val="00330391"/>
    <w:rsid w:val="00333115"/>
    <w:rsid w:val="00354ABC"/>
    <w:rsid w:val="00357CF1"/>
    <w:rsid w:val="00357FC4"/>
    <w:rsid w:val="00360AA5"/>
    <w:rsid w:val="0036720A"/>
    <w:rsid w:val="00372E30"/>
    <w:rsid w:val="00373E3D"/>
    <w:rsid w:val="00385389"/>
    <w:rsid w:val="003B2A77"/>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C16D0"/>
    <w:rsid w:val="004D735B"/>
    <w:rsid w:val="0055083B"/>
    <w:rsid w:val="00584AFD"/>
    <w:rsid w:val="00585B78"/>
    <w:rsid w:val="005961EC"/>
    <w:rsid w:val="005A1953"/>
    <w:rsid w:val="005A489C"/>
    <w:rsid w:val="005C5769"/>
    <w:rsid w:val="005E6591"/>
    <w:rsid w:val="00610B58"/>
    <w:rsid w:val="00632CA1"/>
    <w:rsid w:val="00663F69"/>
    <w:rsid w:val="00666234"/>
    <w:rsid w:val="00666E0B"/>
    <w:rsid w:val="00686F13"/>
    <w:rsid w:val="006A21AC"/>
    <w:rsid w:val="006A4329"/>
    <w:rsid w:val="006D5B11"/>
    <w:rsid w:val="006E3C12"/>
    <w:rsid w:val="0072326D"/>
    <w:rsid w:val="007327EC"/>
    <w:rsid w:val="00733A73"/>
    <w:rsid w:val="0075486B"/>
    <w:rsid w:val="00763EE8"/>
    <w:rsid w:val="00770581"/>
    <w:rsid w:val="00774F21"/>
    <w:rsid w:val="00786A52"/>
    <w:rsid w:val="00794797"/>
    <w:rsid w:val="007A504C"/>
    <w:rsid w:val="007B1B8B"/>
    <w:rsid w:val="007C60E3"/>
    <w:rsid w:val="007E49C7"/>
    <w:rsid w:val="008048FF"/>
    <w:rsid w:val="00834B54"/>
    <w:rsid w:val="00863353"/>
    <w:rsid w:val="008659E5"/>
    <w:rsid w:val="00871F4B"/>
    <w:rsid w:val="008A0B13"/>
    <w:rsid w:val="008A435D"/>
    <w:rsid w:val="008B1EBF"/>
    <w:rsid w:val="008B7512"/>
    <w:rsid w:val="008C01DB"/>
    <w:rsid w:val="008D20E9"/>
    <w:rsid w:val="008D387C"/>
    <w:rsid w:val="00903EAD"/>
    <w:rsid w:val="00950717"/>
    <w:rsid w:val="0096522B"/>
    <w:rsid w:val="00987C4E"/>
    <w:rsid w:val="009E2A3D"/>
    <w:rsid w:val="00A01F87"/>
    <w:rsid w:val="00A0398B"/>
    <w:rsid w:val="00A07B8F"/>
    <w:rsid w:val="00A1059B"/>
    <w:rsid w:val="00A453B9"/>
    <w:rsid w:val="00A526D1"/>
    <w:rsid w:val="00A755FC"/>
    <w:rsid w:val="00A81DFD"/>
    <w:rsid w:val="00A82A42"/>
    <w:rsid w:val="00A86484"/>
    <w:rsid w:val="00A87DF7"/>
    <w:rsid w:val="00A92655"/>
    <w:rsid w:val="00A927B2"/>
    <w:rsid w:val="00A963EB"/>
    <w:rsid w:val="00AA376E"/>
    <w:rsid w:val="00AB1D88"/>
    <w:rsid w:val="00AB5144"/>
    <w:rsid w:val="00AC4A30"/>
    <w:rsid w:val="00AD39B9"/>
    <w:rsid w:val="00AD3DAC"/>
    <w:rsid w:val="00AE0563"/>
    <w:rsid w:val="00AF24DA"/>
    <w:rsid w:val="00B01AF9"/>
    <w:rsid w:val="00B35181"/>
    <w:rsid w:val="00B53691"/>
    <w:rsid w:val="00B56C03"/>
    <w:rsid w:val="00B75225"/>
    <w:rsid w:val="00B820C2"/>
    <w:rsid w:val="00B8287F"/>
    <w:rsid w:val="00B91CFC"/>
    <w:rsid w:val="00BB4E57"/>
    <w:rsid w:val="00BC2E1B"/>
    <w:rsid w:val="00BC4E45"/>
    <w:rsid w:val="00BE474C"/>
    <w:rsid w:val="00BE6FA0"/>
    <w:rsid w:val="00C32860"/>
    <w:rsid w:val="00C35FBF"/>
    <w:rsid w:val="00C36E41"/>
    <w:rsid w:val="00C429CC"/>
    <w:rsid w:val="00C440C5"/>
    <w:rsid w:val="00C97614"/>
    <w:rsid w:val="00CB35E5"/>
    <w:rsid w:val="00CE2F4E"/>
    <w:rsid w:val="00CE77AC"/>
    <w:rsid w:val="00D108C8"/>
    <w:rsid w:val="00D32481"/>
    <w:rsid w:val="00D33B69"/>
    <w:rsid w:val="00D50A70"/>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63FFB"/>
    <w:rsid w:val="00E702D5"/>
    <w:rsid w:val="00E91969"/>
    <w:rsid w:val="00E92EEC"/>
    <w:rsid w:val="00E95610"/>
    <w:rsid w:val="00EB106E"/>
    <w:rsid w:val="00EB2808"/>
    <w:rsid w:val="00EB7175"/>
    <w:rsid w:val="00EC7589"/>
    <w:rsid w:val="00F149AB"/>
    <w:rsid w:val="00F16533"/>
    <w:rsid w:val="00F36A7F"/>
    <w:rsid w:val="00F62C08"/>
    <w:rsid w:val="00F644DA"/>
    <w:rsid w:val="00F94264"/>
    <w:rsid w:val="00FA59E7"/>
    <w:rsid w:val="00FB1A51"/>
    <w:rsid w:val="00FB5CAE"/>
    <w:rsid w:val="00FB64D7"/>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F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FD00E-4640-9A4F-A99A-82B57E93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21</Pages>
  <Words>18154</Words>
  <Characters>103480</Characters>
  <Application>Microsoft Macintosh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9</cp:revision>
  <cp:lastPrinted>2015-07-29T17:55:00Z</cp:lastPrinted>
  <dcterms:created xsi:type="dcterms:W3CDTF">2015-08-06T14:47:00Z</dcterms:created>
  <dcterms:modified xsi:type="dcterms:W3CDTF">2015-08-08T01:17:00Z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id="9sIjmg1q"/&gt;&lt;style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