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AACA1E" w14:textId="77777777" w:rsidR="00065CBA" w:rsidRPr="00E654D6" w:rsidRDefault="00065CBA" w:rsidP="008D20E9">
      <w:pPr>
        <w:pStyle w:val="Normal1"/>
        <w:spacing w:line="240" w:lineRule="auto"/>
        <w:rPr>
          <w:color w:val="000000" w:themeColor="text1"/>
          <w:sz w:val="24"/>
          <w:szCs w:val="24"/>
        </w:rPr>
      </w:pPr>
      <w:r w:rsidRPr="00E654D6">
        <w:rPr>
          <w:color w:val="000000" w:themeColor="text1"/>
          <w:sz w:val="24"/>
          <w:szCs w:val="24"/>
        </w:rPr>
        <w:t xml:space="preserve">Title: </w:t>
      </w:r>
      <w:r w:rsidRPr="00E654D6">
        <w:rPr>
          <w:bCs/>
          <w:color w:val="000000" w:themeColor="text1"/>
          <w:sz w:val="24"/>
          <w:szCs w:val="24"/>
        </w:rPr>
        <w:t xml:space="preserve">Quantifying the Contribution of Earlier Detection and </w:t>
      </w:r>
      <w:r w:rsidR="00692A42" w:rsidRPr="00E654D6">
        <w:rPr>
          <w:bCs/>
          <w:color w:val="000000" w:themeColor="text1"/>
          <w:sz w:val="24"/>
          <w:szCs w:val="24"/>
        </w:rPr>
        <w:t>Advances</w:t>
      </w:r>
      <w:r w:rsidRPr="00E654D6">
        <w:rPr>
          <w:bCs/>
          <w:color w:val="000000" w:themeColor="text1"/>
          <w:sz w:val="24"/>
          <w:szCs w:val="24"/>
        </w:rPr>
        <w:t xml:space="preserve"> in Treatment on </w:t>
      </w:r>
      <w:r w:rsidR="000958AC" w:rsidRPr="00E654D6">
        <w:rPr>
          <w:bCs/>
          <w:color w:val="000000" w:themeColor="text1"/>
          <w:sz w:val="24"/>
          <w:szCs w:val="24"/>
        </w:rPr>
        <w:t xml:space="preserve">the </w:t>
      </w:r>
      <w:r w:rsidRPr="00E654D6">
        <w:rPr>
          <w:bCs/>
          <w:color w:val="000000" w:themeColor="text1"/>
          <w:sz w:val="24"/>
          <w:szCs w:val="24"/>
        </w:rPr>
        <w:t>Gain in Life Expectancy for US Breast Cancer Patients</w:t>
      </w:r>
      <w:r w:rsidR="0049107A" w:rsidRPr="00E654D6">
        <w:rPr>
          <w:bCs/>
          <w:color w:val="000000" w:themeColor="text1"/>
          <w:sz w:val="24"/>
          <w:szCs w:val="24"/>
        </w:rPr>
        <w:t xml:space="preserve"> Since</w:t>
      </w:r>
      <w:r w:rsidR="000958AC" w:rsidRPr="00E654D6">
        <w:rPr>
          <w:bCs/>
          <w:color w:val="000000" w:themeColor="text1"/>
          <w:sz w:val="24"/>
          <w:szCs w:val="24"/>
        </w:rPr>
        <w:t xml:space="preserve"> </w:t>
      </w:r>
      <w:r w:rsidRPr="00E654D6">
        <w:rPr>
          <w:bCs/>
          <w:color w:val="000000" w:themeColor="text1"/>
          <w:sz w:val="24"/>
          <w:szCs w:val="24"/>
        </w:rPr>
        <w:t>1975</w:t>
      </w:r>
      <w:r w:rsidR="00A81DFD" w:rsidRPr="00E654D6">
        <w:rPr>
          <w:bCs/>
          <w:color w:val="000000" w:themeColor="text1"/>
          <w:sz w:val="24"/>
          <w:szCs w:val="24"/>
        </w:rPr>
        <w:t xml:space="preserve"> </w:t>
      </w:r>
    </w:p>
    <w:p w14:paraId="4C18E36C" w14:textId="77777777" w:rsidR="00065CBA" w:rsidRPr="00E654D6" w:rsidRDefault="00065CBA" w:rsidP="008D20E9">
      <w:pPr>
        <w:pStyle w:val="Normal1"/>
        <w:spacing w:line="240" w:lineRule="auto"/>
        <w:rPr>
          <w:color w:val="000000" w:themeColor="text1"/>
          <w:sz w:val="24"/>
          <w:szCs w:val="24"/>
        </w:rPr>
      </w:pPr>
    </w:p>
    <w:p w14:paraId="71D99041"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Authors: Samir Soneji, PhD</w:t>
      </w:r>
    </w:p>
    <w:p w14:paraId="42800EA4" w14:textId="77777777" w:rsidR="008D20E9" w:rsidRPr="00E654D6" w:rsidRDefault="008D20E9" w:rsidP="008D20E9">
      <w:pPr>
        <w:pStyle w:val="Normal1"/>
        <w:tabs>
          <w:tab w:val="left" w:pos="990"/>
        </w:tabs>
        <w:spacing w:line="240" w:lineRule="auto"/>
        <w:rPr>
          <w:bCs/>
          <w:color w:val="000000" w:themeColor="text1"/>
          <w:sz w:val="24"/>
          <w:szCs w:val="24"/>
        </w:rPr>
      </w:pPr>
      <w:r w:rsidRPr="00E654D6">
        <w:rPr>
          <w:color w:val="000000" w:themeColor="text1"/>
          <w:sz w:val="24"/>
          <w:szCs w:val="24"/>
        </w:rPr>
        <w:tab/>
      </w:r>
      <w:r w:rsidRPr="00E654D6">
        <w:rPr>
          <w:bCs/>
          <w:color w:val="000000" w:themeColor="text1"/>
          <w:sz w:val="24"/>
          <w:szCs w:val="24"/>
        </w:rPr>
        <w:t>Hiram Beltrán-Sánchez, PhD</w:t>
      </w:r>
    </w:p>
    <w:p w14:paraId="45BE7B53" w14:textId="77777777" w:rsidR="008D20E9" w:rsidRPr="00E654D6" w:rsidRDefault="008D20E9" w:rsidP="008D20E9">
      <w:pPr>
        <w:pStyle w:val="Normal1"/>
        <w:spacing w:line="240" w:lineRule="auto"/>
        <w:rPr>
          <w:color w:val="000000" w:themeColor="text1"/>
          <w:sz w:val="24"/>
          <w:szCs w:val="24"/>
        </w:rPr>
      </w:pPr>
    </w:p>
    <w:p w14:paraId="378DFF83" w14:textId="77777777" w:rsidR="008D20E9" w:rsidRPr="00E654D6" w:rsidRDefault="00065CBA" w:rsidP="008D20E9">
      <w:pPr>
        <w:pStyle w:val="Normal1"/>
        <w:spacing w:line="240" w:lineRule="auto"/>
        <w:rPr>
          <w:bCs/>
          <w:color w:val="000000" w:themeColor="text1"/>
          <w:sz w:val="24"/>
          <w:szCs w:val="24"/>
        </w:rPr>
      </w:pPr>
      <w:r w:rsidRPr="00E654D6">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E654D6">
        <w:rPr>
          <w:bCs/>
          <w:color w:val="000000" w:themeColor="text1"/>
          <w:sz w:val="24"/>
          <w:szCs w:val="24"/>
        </w:rPr>
        <w:t>Department of Community Health Sciences</w:t>
      </w:r>
      <w:r w:rsidR="00C73C1B" w:rsidRPr="00E654D6">
        <w:rPr>
          <w:bCs/>
          <w:color w:val="000000" w:themeColor="text1"/>
          <w:sz w:val="24"/>
          <w:szCs w:val="24"/>
        </w:rPr>
        <w:t xml:space="preserve"> and the California Center for Population Research</w:t>
      </w:r>
      <w:r w:rsidR="008D20E9" w:rsidRPr="00E654D6">
        <w:rPr>
          <w:bCs/>
          <w:color w:val="000000" w:themeColor="text1"/>
          <w:sz w:val="24"/>
          <w:szCs w:val="24"/>
        </w:rPr>
        <w:t>, University of California Los Angeles (HBS).</w:t>
      </w:r>
    </w:p>
    <w:p w14:paraId="5D900EB1" w14:textId="77777777" w:rsidR="00065CBA" w:rsidRPr="00E654D6" w:rsidRDefault="00065CBA" w:rsidP="008D20E9">
      <w:pPr>
        <w:pStyle w:val="Normal1"/>
        <w:spacing w:line="240" w:lineRule="auto"/>
        <w:rPr>
          <w:color w:val="000000" w:themeColor="text1"/>
          <w:sz w:val="24"/>
          <w:szCs w:val="24"/>
        </w:rPr>
      </w:pPr>
    </w:p>
    <w:p w14:paraId="7A908ECA" w14:textId="77777777" w:rsidR="00065CBA" w:rsidRPr="00E654D6" w:rsidRDefault="00065CBA" w:rsidP="008D20E9">
      <w:pPr>
        <w:pStyle w:val="Normal1"/>
        <w:spacing w:line="240" w:lineRule="auto"/>
        <w:rPr>
          <w:color w:val="000000" w:themeColor="text1"/>
          <w:sz w:val="24"/>
          <w:szCs w:val="24"/>
        </w:rPr>
      </w:pPr>
      <w:r w:rsidRPr="00E654D6">
        <w:rPr>
          <w:color w:val="000000" w:themeColor="text1"/>
          <w:sz w:val="24"/>
          <w:szCs w:val="24"/>
        </w:rPr>
        <w:t xml:space="preserve">Address correspondence to: Samir Soneji, PhD, Norris Cotton Cancer Center, One Medical Center Drive, Lebanon, NH </w:t>
      </w:r>
      <w:r w:rsidR="007178CC" w:rsidRPr="00E654D6">
        <w:rPr>
          <w:color w:val="000000" w:themeColor="text1"/>
          <w:sz w:val="24"/>
          <w:szCs w:val="24"/>
        </w:rPr>
        <w:t>03766</w:t>
      </w:r>
      <w:r w:rsidRPr="00E654D6">
        <w:rPr>
          <w:color w:val="000000" w:themeColor="text1"/>
          <w:sz w:val="24"/>
          <w:szCs w:val="24"/>
        </w:rPr>
        <w:t>; tel. 603-65</w:t>
      </w:r>
      <w:r w:rsidR="000958AC" w:rsidRPr="00E654D6">
        <w:rPr>
          <w:color w:val="000000" w:themeColor="text1"/>
          <w:sz w:val="24"/>
          <w:szCs w:val="24"/>
        </w:rPr>
        <w:t>0</w:t>
      </w:r>
      <w:r w:rsidRPr="00E654D6">
        <w:rPr>
          <w:color w:val="000000" w:themeColor="text1"/>
          <w:sz w:val="24"/>
          <w:szCs w:val="24"/>
        </w:rPr>
        <w:t>-</w:t>
      </w:r>
      <w:r w:rsidR="000958AC" w:rsidRPr="00E654D6">
        <w:rPr>
          <w:color w:val="000000" w:themeColor="text1"/>
          <w:sz w:val="24"/>
          <w:szCs w:val="24"/>
        </w:rPr>
        <w:t>3520</w:t>
      </w:r>
      <w:r w:rsidRPr="00E654D6">
        <w:rPr>
          <w:color w:val="000000" w:themeColor="text1"/>
          <w:sz w:val="24"/>
          <w:szCs w:val="24"/>
        </w:rPr>
        <w:t>; fax 603-653-0820; e-mail samir.soneji@dartmouth.edu.</w:t>
      </w:r>
    </w:p>
    <w:p w14:paraId="16C2CA34" w14:textId="77777777" w:rsidR="00065CBA" w:rsidRPr="00E654D6" w:rsidRDefault="00065CBA" w:rsidP="008D20E9">
      <w:pPr>
        <w:pStyle w:val="Normal1"/>
        <w:spacing w:line="240" w:lineRule="auto"/>
        <w:rPr>
          <w:color w:val="000000" w:themeColor="text1"/>
          <w:sz w:val="24"/>
          <w:szCs w:val="24"/>
        </w:rPr>
      </w:pPr>
    </w:p>
    <w:p w14:paraId="49D3F93E"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 xml:space="preserve">Word Count: </w:t>
      </w:r>
      <w:r w:rsidR="00AA376E" w:rsidRPr="00E654D6">
        <w:rPr>
          <w:color w:val="000000" w:themeColor="text1"/>
          <w:sz w:val="24"/>
          <w:szCs w:val="24"/>
        </w:rPr>
        <w:t>30</w:t>
      </w:r>
      <w:r w:rsidR="005A6413" w:rsidRPr="00E654D6">
        <w:rPr>
          <w:color w:val="000000" w:themeColor="text1"/>
          <w:sz w:val="24"/>
          <w:szCs w:val="24"/>
        </w:rPr>
        <w:t>19</w:t>
      </w:r>
      <w:ins w:id="0" w:author="Samir S. Soneji" w:date="2016-01-18T15:46:00Z">
        <w:r w:rsidR="00467441" w:rsidRPr="00E654D6">
          <w:rPr>
            <w:color w:val="000000" w:themeColor="text1"/>
            <w:sz w:val="24"/>
            <w:szCs w:val="24"/>
          </w:rPr>
          <w:t xml:space="preserve"> </w:t>
        </w:r>
      </w:ins>
      <w:ins w:id="1" w:author="Samir Soneji" w:date="2016-01-19T09:17:00Z">
        <w:r w:rsidR="00EA2A06">
          <w:rPr>
            <w:color w:val="000000" w:themeColor="text1"/>
            <w:sz w:val="24"/>
            <w:szCs w:val="24"/>
          </w:rPr>
          <w:t xml:space="preserve"> </w:t>
        </w:r>
      </w:ins>
    </w:p>
    <w:p w14:paraId="640D9CE2" w14:textId="77777777" w:rsidR="00065CBA" w:rsidRPr="00E654D6" w:rsidRDefault="00065CBA" w:rsidP="008D20E9">
      <w:pPr>
        <w:pStyle w:val="Normal1"/>
        <w:spacing w:line="240" w:lineRule="auto"/>
        <w:rPr>
          <w:color w:val="000000" w:themeColor="text1"/>
          <w:sz w:val="24"/>
          <w:szCs w:val="24"/>
        </w:rPr>
      </w:pPr>
    </w:p>
    <w:p w14:paraId="79487060" w14:textId="77777777" w:rsidR="008D20E9" w:rsidRPr="00E654D6" w:rsidRDefault="008D20E9" w:rsidP="008D20E9">
      <w:pPr>
        <w:spacing w:line="240" w:lineRule="auto"/>
        <w:rPr>
          <w:color w:val="000000" w:themeColor="text1"/>
          <w:sz w:val="24"/>
          <w:szCs w:val="24"/>
        </w:rPr>
      </w:pPr>
      <w:r w:rsidRPr="00E654D6">
        <w:rPr>
          <w:color w:val="000000" w:themeColor="text1"/>
          <w:sz w:val="24"/>
          <w:szCs w:val="24"/>
        </w:rPr>
        <w:br w:type="page"/>
      </w:r>
    </w:p>
    <w:p w14:paraId="6B0C10C1" w14:textId="77777777" w:rsidR="008D20E9" w:rsidRPr="00E654D6" w:rsidRDefault="008D20E9" w:rsidP="00BD5F67">
      <w:pPr>
        <w:pStyle w:val="Normal1"/>
        <w:spacing w:line="240" w:lineRule="auto"/>
        <w:outlineLvl w:val="0"/>
        <w:rPr>
          <w:b/>
          <w:color w:val="000000" w:themeColor="text1"/>
          <w:sz w:val="24"/>
          <w:szCs w:val="24"/>
        </w:rPr>
      </w:pPr>
      <w:r w:rsidRPr="00E654D6">
        <w:rPr>
          <w:b/>
          <w:bCs/>
          <w:color w:val="000000" w:themeColor="text1"/>
          <w:sz w:val="24"/>
          <w:szCs w:val="24"/>
        </w:rPr>
        <w:lastRenderedPageBreak/>
        <w:t>ABSTRACT</w:t>
      </w:r>
      <w:r w:rsidR="00AA376E" w:rsidRPr="00E654D6">
        <w:rPr>
          <w:b/>
          <w:bCs/>
          <w:color w:val="000000" w:themeColor="text1"/>
          <w:sz w:val="24"/>
          <w:szCs w:val="24"/>
        </w:rPr>
        <w:t xml:space="preserve"> </w:t>
      </w:r>
    </w:p>
    <w:p w14:paraId="48EB9BF2" w14:textId="77777777" w:rsidR="008D20E9" w:rsidRPr="00E654D6" w:rsidRDefault="008D20E9" w:rsidP="008D20E9">
      <w:pPr>
        <w:pStyle w:val="Normal1"/>
        <w:spacing w:line="240" w:lineRule="auto"/>
        <w:rPr>
          <w:b/>
          <w:color w:val="000000" w:themeColor="text1"/>
          <w:sz w:val="24"/>
          <w:szCs w:val="24"/>
        </w:rPr>
      </w:pPr>
    </w:p>
    <w:p w14:paraId="11CA790B"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Background.  The intense controversy over mammography screening arose and persists, in part, because of disagreement over the </w:t>
      </w:r>
      <w:r w:rsidR="00A30EEC" w:rsidRPr="00E654D6">
        <w:rPr>
          <w:color w:val="000000" w:themeColor="text1"/>
          <w:sz w:val="24"/>
          <w:szCs w:val="24"/>
        </w:rPr>
        <w:t xml:space="preserve">relative </w:t>
      </w:r>
      <w:r w:rsidRPr="00E654D6">
        <w:rPr>
          <w:color w:val="000000" w:themeColor="text1"/>
          <w:sz w:val="24"/>
          <w:szCs w:val="24"/>
        </w:rPr>
        <w:t xml:space="preserve">contribution of earlier detection versus advances in breast cancer treatment.  We quantify the contributions of these two factors, accounting for concurrent advances in the treatment of other diseases, </w:t>
      </w:r>
      <w:r w:rsidR="00CE3CF7" w:rsidRPr="00E654D6">
        <w:rPr>
          <w:color w:val="000000" w:themeColor="text1"/>
          <w:sz w:val="24"/>
          <w:szCs w:val="24"/>
        </w:rPr>
        <w:t xml:space="preserve">to </w:t>
      </w:r>
      <w:r w:rsidRPr="00E654D6">
        <w:rPr>
          <w:color w:val="000000" w:themeColor="text1"/>
          <w:sz w:val="24"/>
          <w:szCs w:val="24"/>
        </w:rPr>
        <w:t>the gain in life expectancy among breast cancer patients since 1975.</w:t>
      </w:r>
    </w:p>
    <w:p w14:paraId="1F926494"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 </w:t>
      </w:r>
    </w:p>
    <w:p w14:paraId="4E29437A" w14:textId="77777777" w:rsidR="009C017C" w:rsidRPr="00E654D6" w:rsidRDefault="002D2734" w:rsidP="009C017C">
      <w:pPr>
        <w:pStyle w:val="Normal2"/>
        <w:rPr>
          <w:rFonts w:eastAsia="Arial Unicode MS"/>
          <w:strike/>
          <w:color w:val="000000" w:themeColor="text1"/>
          <w:sz w:val="24"/>
          <w:szCs w:val="24"/>
        </w:rPr>
      </w:pPr>
      <w:r w:rsidRPr="00E654D6">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E654D6">
        <w:rPr>
          <w:rFonts w:eastAsia="Arial Unicode MS"/>
          <w:color w:val="000000" w:themeColor="text1"/>
          <w:sz w:val="24"/>
          <w:szCs w:val="24"/>
          <w:rPrChange w:id="2" w:author="Samir Soneji" w:date="2016-01-18T15:51:00Z">
            <w:rPr>
              <w:rFonts w:eastAsia="Arial Unicode MS"/>
              <w:color w:val="000000" w:themeColor="text1"/>
              <w:sz w:val="24"/>
              <w:szCs w:val="24"/>
              <w:highlight w:val="yellow"/>
            </w:rPr>
          </w:rPrChange>
        </w:rPr>
        <w:t>, which require fewer assumptions than simulation-based studies,</w:t>
      </w:r>
      <w:r w:rsidRPr="00E654D6">
        <w:rPr>
          <w:rFonts w:eastAsia="Arial Unicode MS"/>
          <w:color w:val="000000" w:themeColor="text1"/>
          <w:sz w:val="24"/>
          <w:szCs w:val="24"/>
        </w:rPr>
        <w:t xml:space="preserve"> to calculate the gain in life expectancy and quantified the three constituent components of this gain: [1] earlier detection, [2] </w:t>
      </w:r>
      <w:r w:rsidRPr="00E654D6">
        <w:rPr>
          <w:rFonts w:eastAsia="Arial Unicode MS"/>
          <w:color w:val="000000" w:themeColor="text1"/>
          <w:sz w:val="24"/>
          <w:szCs w:val="24"/>
          <w:rPrChange w:id="3" w:author="Samir Soneji" w:date="2016-01-18T15:51:00Z">
            <w:rPr>
              <w:rFonts w:eastAsia="Arial Unicode MS"/>
              <w:color w:val="000000" w:themeColor="text1"/>
              <w:sz w:val="24"/>
              <w:szCs w:val="24"/>
              <w:highlight w:val="yellow"/>
            </w:rPr>
          </w:rPrChange>
        </w:rPr>
        <w:t>advances</w:t>
      </w:r>
      <w:r w:rsidRPr="00E654D6">
        <w:rPr>
          <w:rFonts w:eastAsia="Arial Unicode MS"/>
          <w:color w:val="000000" w:themeColor="text1"/>
          <w:sz w:val="24"/>
          <w:szCs w:val="24"/>
        </w:rPr>
        <w:t xml:space="preserve"> in breast cancer treatment, and [3] </w:t>
      </w:r>
      <w:r w:rsidRPr="00E654D6">
        <w:rPr>
          <w:rFonts w:eastAsia="Arial Unicode MS"/>
          <w:color w:val="000000" w:themeColor="text1"/>
          <w:sz w:val="24"/>
          <w:szCs w:val="24"/>
          <w:rPrChange w:id="4" w:author="Samir Soneji" w:date="2016-01-18T15:51:00Z">
            <w:rPr>
              <w:rFonts w:eastAsia="Arial Unicode MS"/>
              <w:color w:val="000000" w:themeColor="text1"/>
              <w:sz w:val="24"/>
              <w:szCs w:val="24"/>
              <w:highlight w:val="yellow"/>
            </w:rPr>
          </w:rPrChange>
        </w:rPr>
        <w:t>advances</w:t>
      </w:r>
      <w:r w:rsidRPr="00E654D6">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E654D6">
        <w:rPr>
          <w:rFonts w:eastAsia="Arial Unicode MS"/>
          <w:color w:val="000000" w:themeColor="text1"/>
          <w:sz w:val="24"/>
          <w:szCs w:val="24"/>
        </w:rPr>
        <w:t>n.</w:t>
      </w:r>
    </w:p>
    <w:p w14:paraId="200E84A0" w14:textId="77777777" w:rsidR="002D2734" w:rsidRPr="00E654D6" w:rsidRDefault="002D2734" w:rsidP="009C017C">
      <w:pPr>
        <w:pStyle w:val="Normal2"/>
        <w:rPr>
          <w:color w:val="000000" w:themeColor="text1"/>
          <w:sz w:val="24"/>
          <w:szCs w:val="24"/>
        </w:rPr>
      </w:pPr>
    </w:p>
    <w:p w14:paraId="6802B7C7"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Results.  Life expectancy increased 10.94 years between 1975 and 2002 for a 40-year old newly diagnosed breast cancer patient.  Advances in breast cancer treatment contributed more to this gain in life expectancy than earlier detection: 6.79 years (62%) versus 2.92 years (27%).  </w:t>
      </w:r>
      <w:r w:rsidRPr="00E654D6">
        <w:rPr>
          <w:color w:val="000000" w:themeColor="text1"/>
          <w:sz w:val="24"/>
          <w:szCs w:val="24"/>
          <w:rPrChange w:id="5" w:author="Samir Soneji" w:date="2016-01-18T15:51:00Z">
            <w:rPr>
              <w:color w:val="000000" w:themeColor="text1"/>
              <w:sz w:val="24"/>
              <w:szCs w:val="24"/>
              <w:highlight w:val="yellow"/>
            </w:rPr>
          </w:rPrChange>
        </w:rPr>
        <w:t>Advances</w:t>
      </w:r>
      <w:r w:rsidRPr="00E654D6">
        <w:rPr>
          <w:color w:val="000000" w:themeColor="text1"/>
          <w:sz w:val="24"/>
          <w:szCs w:val="24"/>
        </w:rPr>
        <w:t xml:space="preserve"> in the treatment of other diseases contributed the remaining 1.25 years to this gain (11%).  By age group, earlier detection contributed </w:t>
      </w:r>
      <w:r w:rsidR="006A4B7E" w:rsidRPr="00E654D6">
        <w:rPr>
          <w:color w:val="000000" w:themeColor="text1"/>
          <w:sz w:val="24"/>
          <w:szCs w:val="24"/>
          <w:rPrChange w:id="6" w:author="Samir Soneji" w:date="2016-01-18T15:51:00Z">
            <w:rPr>
              <w:color w:val="000000" w:themeColor="text1"/>
              <w:sz w:val="24"/>
              <w:szCs w:val="24"/>
              <w:highlight w:val="yellow"/>
            </w:rPr>
          </w:rPrChange>
        </w:rPr>
        <w:t xml:space="preserve">approximately </w:t>
      </w:r>
      <w:r w:rsidR="009A2AA1" w:rsidRPr="00E654D6">
        <w:rPr>
          <w:color w:val="000000" w:themeColor="text1"/>
          <w:sz w:val="24"/>
          <w:szCs w:val="24"/>
          <w:rPrChange w:id="7" w:author="Samir Soneji" w:date="2016-01-18T15:51:00Z">
            <w:rPr>
              <w:color w:val="000000" w:themeColor="text1"/>
              <w:sz w:val="24"/>
              <w:szCs w:val="24"/>
              <w:highlight w:val="yellow"/>
            </w:rPr>
          </w:rPrChange>
        </w:rPr>
        <w:t>equally</w:t>
      </w:r>
      <w:r w:rsidR="009A2AA1" w:rsidRPr="00E654D6">
        <w:rPr>
          <w:color w:val="000000" w:themeColor="text1"/>
          <w:sz w:val="24"/>
          <w:szCs w:val="24"/>
        </w:rPr>
        <w:t xml:space="preserve"> </w:t>
      </w:r>
      <w:r w:rsidRPr="00E654D6">
        <w:rPr>
          <w:color w:val="000000" w:themeColor="text1"/>
          <w:sz w:val="24"/>
          <w:szCs w:val="24"/>
        </w:rPr>
        <w:t xml:space="preserve">to the gain in life expectancy </w:t>
      </w:r>
      <w:r w:rsidR="00A0178D" w:rsidRPr="00E654D6">
        <w:rPr>
          <w:color w:val="000000" w:themeColor="text1"/>
          <w:sz w:val="24"/>
          <w:szCs w:val="24"/>
        </w:rPr>
        <w:t xml:space="preserve">among 40-49 year olds </w:t>
      </w:r>
      <w:r w:rsidRPr="00E654D6">
        <w:rPr>
          <w:color w:val="000000" w:themeColor="text1"/>
          <w:sz w:val="24"/>
          <w:szCs w:val="24"/>
        </w:rPr>
        <w:t xml:space="preserve">(0.56 years) </w:t>
      </w:r>
      <w:r w:rsidR="009A2AA1" w:rsidRPr="00E654D6">
        <w:rPr>
          <w:color w:val="000000" w:themeColor="text1"/>
          <w:sz w:val="24"/>
          <w:szCs w:val="24"/>
          <w:rPrChange w:id="8" w:author="Samir Soneji" w:date="2016-01-18T15:51:00Z">
            <w:rPr>
              <w:color w:val="000000" w:themeColor="text1"/>
              <w:sz w:val="24"/>
              <w:szCs w:val="24"/>
              <w:highlight w:val="yellow"/>
            </w:rPr>
          </w:rPrChange>
        </w:rPr>
        <w:t>as it did</w:t>
      </w:r>
      <w:r w:rsidR="009A2AA1" w:rsidRPr="00E654D6">
        <w:rPr>
          <w:color w:val="000000" w:themeColor="text1"/>
          <w:sz w:val="24"/>
          <w:szCs w:val="24"/>
        </w:rPr>
        <w:t xml:space="preserve"> </w:t>
      </w:r>
      <w:r w:rsidRPr="00E654D6">
        <w:rPr>
          <w:color w:val="000000" w:themeColor="text1"/>
          <w:sz w:val="24"/>
          <w:szCs w:val="24"/>
          <w:rPrChange w:id="9" w:author="Samir Soneji" w:date="2016-01-18T15:51:00Z">
            <w:rPr>
              <w:color w:val="000000" w:themeColor="text1"/>
              <w:sz w:val="24"/>
              <w:szCs w:val="24"/>
              <w:highlight w:val="yellow"/>
            </w:rPr>
          </w:rPrChange>
        </w:rPr>
        <w:t>for</w:t>
      </w:r>
      <w:r w:rsidRPr="00E654D6">
        <w:rPr>
          <w:color w:val="000000" w:themeColor="text1"/>
          <w:sz w:val="24"/>
          <w:szCs w:val="24"/>
        </w:rPr>
        <w:t xml:space="preserve"> 50-59 and 60-69 year olds (0.45 and 0.41 years, respectively</w:t>
      </w:r>
      <w:r w:rsidR="009C017C" w:rsidRPr="00E654D6">
        <w:rPr>
          <w:color w:val="000000" w:themeColor="text1"/>
          <w:sz w:val="24"/>
          <w:szCs w:val="24"/>
        </w:rPr>
        <w:t>.</w:t>
      </w:r>
      <w:r w:rsidR="006A4B7E" w:rsidRPr="00E654D6">
        <w:rPr>
          <w:color w:val="000000" w:themeColor="text1"/>
          <w:sz w:val="24"/>
          <w:szCs w:val="24"/>
        </w:rPr>
        <w:t xml:space="preserve"> </w:t>
      </w:r>
    </w:p>
    <w:p w14:paraId="4B513C56"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 </w:t>
      </w:r>
    </w:p>
    <w:p w14:paraId="0684906E" w14:textId="77777777" w:rsidR="002D2734" w:rsidRPr="00E654D6" w:rsidRDefault="002D2734" w:rsidP="002D2734">
      <w:pPr>
        <w:pStyle w:val="Normal2"/>
        <w:rPr>
          <w:color w:val="000000" w:themeColor="text1"/>
          <w:sz w:val="24"/>
          <w:szCs w:val="24"/>
        </w:rPr>
      </w:pPr>
      <w:r w:rsidRPr="00E654D6">
        <w:rPr>
          <w:color w:val="000000" w:themeColor="text1"/>
          <w:sz w:val="24"/>
          <w:szCs w:val="24"/>
        </w:rPr>
        <w:t xml:space="preserve">Conclusion.  Life expectancy among breast cancer patients increased over time primarily because of advances in breast cancer treatment, although </w:t>
      </w:r>
      <w:ins w:id="10" w:author="Samir S. Soneji" w:date="2016-01-18T09:48:00Z">
        <w:r w:rsidR="00526611" w:rsidRPr="00E654D6">
          <w:rPr>
            <w:color w:val="000000" w:themeColor="text1"/>
            <w:sz w:val="24"/>
            <w:szCs w:val="24"/>
          </w:rPr>
          <w:t>earlier detection also contributed substantially</w:t>
        </w:r>
        <w:r w:rsidR="002B3206" w:rsidRPr="00E654D6">
          <w:rPr>
            <w:color w:val="000000" w:themeColor="text1"/>
            <w:sz w:val="24"/>
            <w:szCs w:val="24"/>
          </w:rPr>
          <w:t>.</w:t>
        </w:r>
      </w:ins>
    </w:p>
    <w:p w14:paraId="26A56FA1" w14:textId="77777777" w:rsidR="00077772" w:rsidRPr="00E654D6" w:rsidRDefault="00077772">
      <w:pPr>
        <w:rPr>
          <w:b/>
          <w:color w:val="000000" w:themeColor="text1"/>
          <w:sz w:val="24"/>
          <w:szCs w:val="24"/>
        </w:rPr>
      </w:pPr>
      <w:r w:rsidRPr="00E654D6">
        <w:rPr>
          <w:b/>
          <w:color w:val="000000" w:themeColor="text1"/>
          <w:sz w:val="24"/>
          <w:szCs w:val="24"/>
        </w:rPr>
        <w:br w:type="page"/>
      </w:r>
    </w:p>
    <w:p w14:paraId="33B838A6" w14:textId="77777777" w:rsidR="00226350" w:rsidRPr="00E654D6" w:rsidRDefault="00A019D8" w:rsidP="008D20E9">
      <w:pPr>
        <w:pStyle w:val="Normal1"/>
        <w:spacing w:line="480" w:lineRule="auto"/>
        <w:rPr>
          <w:color w:val="000000" w:themeColor="text1"/>
          <w:sz w:val="24"/>
          <w:szCs w:val="24"/>
        </w:rPr>
      </w:pPr>
      <w:r w:rsidRPr="00E654D6">
        <w:rPr>
          <w:b/>
          <w:color w:val="000000" w:themeColor="text1"/>
          <w:sz w:val="24"/>
          <w:szCs w:val="24"/>
        </w:rPr>
        <w:lastRenderedPageBreak/>
        <w:t xml:space="preserve">1.  </w:t>
      </w:r>
      <w:r w:rsidR="00065CBA" w:rsidRPr="00E654D6">
        <w:rPr>
          <w:b/>
          <w:color w:val="000000" w:themeColor="text1"/>
          <w:sz w:val="24"/>
          <w:szCs w:val="24"/>
        </w:rPr>
        <w:t>INTRODUCTION</w:t>
      </w:r>
    </w:p>
    <w:p w14:paraId="3D6204E2" w14:textId="77777777" w:rsidR="008F7C88" w:rsidRPr="00E654D6" w:rsidRDefault="00407819" w:rsidP="008F7C88">
      <w:pPr>
        <w:pStyle w:val="Normal2"/>
        <w:spacing w:line="480" w:lineRule="auto"/>
        <w:rPr>
          <w:color w:val="000000" w:themeColor="text1"/>
          <w:sz w:val="24"/>
          <w:szCs w:val="24"/>
        </w:rPr>
      </w:pPr>
      <w:r w:rsidRPr="00E654D6">
        <w:rPr>
          <w:b/>
          <w:color w:val="000000" w:themeColor="text1"/>
          <w:sz w:val="24"/>
          <w:szCs w:val="24"/>
        </w:rPr>
        <w:tab/>
      </w:r>
      <w:r w:rsidR="008F7C88" w:rsidRPr="00E654D6">
        <w:rPr>
          <w:color w:val="000000" w:themeColor="text1"/>
          <w:sz w:val="24"/>
          <w:szCs w:val="24"/>
        </w:rPr>
        <w:t>Mammography screening</w:t>
      </w:r>
      <w:r w:rsidR="00C24488" w:rsidRPr="00E654D6">
        <w:rPr>
          <w:strike/>
          <w:color w:val="000000" w:themeColor="text1"/>
          <w:sz w:val="24"/>
          <w:szCs w:val="24"/>
        </w:rPr>
        <w:t xml:space="preserve"> </w:t>
      </w:r>
      <w:r w:rsidR="008F7C88" w:rsidRPr="00E654D6">
        <w:rPr>
          <w:color w:val="000000" w:themeColor="text1"/>
          <w:sz w:val="24"/>
          <w:szCs w:val="24"/>
        </w:rPr>
        <w:t>has become the subject of intense controversy.</w:t>
      </w:r>
      <w:r w:rsidR="00BB21A3" w:rsidRPr="00732BCC">
        <w:rPr>
          <w:color w:val="000000" w:themeColor="text1"/>
          <w:sz w:val="24"/>
          <w:szCs w:val="24"/>
        </w:rPr>
        <w:fldChar w:fldCharType="begin"/>
      </w:r>
      <w:ins w:id="11" w:author="Samir Soneji" w:date="2016-01-18T15:56:00Z">
        <w:r w:rsidR="002E4C53">
          <w:rPr>
            <w:color w:val="000000" w:themeColor="text1"/>
            <w:sz w:val="24"/>
            <w:szCs w:val="24"/>
          </w:rPr>
          <w:instrText xml:space="preserve"> ADDIN ZOTERO_ITEM CSL_CITATION {"citationID":"FLdffsoz","properties":{"formattedCitation":"{\\rtf \\super 1\\uc0\\u8211{}10\\nosupersub{}}","plainCitation":"1–10"},"citationItems":[{"id":65,"uris":["http://zotero.org/users/39665/items/2R4236K3"],"uri":["http://zotero.org/users/39665/items/2R4236K3"],"itemData":{"id":65,"type":"article-journal","title":"Effect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J."}],"issued":{"date-parts":[["2005",10,27]]},"PMID":"16251534"}},{"id":3352,"uris":["http://zotero.org/users/39665/items/XUBXV4QB"],"uri":["http://zotero.org/users/39665/items/XUBXV4QB"],"itemData":{"id":3352,"type":"article-journal","title":"Screening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B."}],"issued":{"date-parts":[["2010",7,1]]}}},{"id":3080,"uris":["http://zotero.org/users/39665/items/V87DBWID"],"uri":["http://zotero.org/users/39665/items/V87DBWID"],"itemData":{"id":3080,"type":"article-journal","title":"Breast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Sanford"}],"issued":{"date-parts":[["2010",7,1]]}}},{"id":2126,"uris":["http://zotero.org/users/39665/items/MD3FAJG9"],"uri":["http://zotero.org/users/39665/items/MD3FAJG9"],"itemData":{"id":2126,"type":"book","title":"Mammography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3215,"uris":["http://zotero.org/users/39665/items/WKNSIX5X"],"uri":["http://zotero.org/users/39665/items/WKNSIX5X"],"itemData":{"id":3215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295,"uris":["http://zotero.org/users/39665/items/4UX2TFZI"],"uri":["http://zotero.org/users/39665/items/4UX2TFZI"],"itemData":{"id":295,"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A."}],"issued":{"date-parts":[["2014",2,11]]},"PMID":"24519768"}},{"id":2825,"uris":["http://zotero.org/users/39665/items/TEI4M5MG"],"uri":["http://zotero.org/users/39665/items/TEI4M5MG"],"itemData":{"id":2825,"type":"article-journal","title":"Breast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R"}],"issued":{"date-parts":[["2015"]]}}},{"id":7227,"uris":["http://zotero.org/users/39665/items/XBIFZGHN"],"uri":["http://zotero.org/users/39665/items/XBIFZGHN"],"itemData":{"id":7227,"type":"article-journal","title":"Benefits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al"}],"issued":{"date-parts":[["2015",10,20]]}}},{"id":7253,"uris":["http://zotero.org/users/39665/items/9ZJ2V7X5"],"uri":["http://zotero.org/users/39665/items/9ZJ2V7X5"],"itemData":{"id":7253,"type":"article-journal","title":"Benefits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ins>
      <w:del w:id="12" w:author="Samir Soneji" w:date="2016-01-18T15:56:00Z">
        <w:r w:rsidR="001B1F06" w:rsidRPr="00E654D6" w:rsidDel="002E4C53">
          <w:rPr>
            <w:color w:val="000000" w:themeColor="text1"/>
            <w:sz w:val="24"/>
            <w:szCs w:val="24"/>
          </w:rPr>
          <w:del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delInstrText>
        </w:r>
      </w:del>
      <w:r w:rsidR="00BB21A3" w:rsidRPr="00732BCC">
        <w:rPr>
          <w:color w:val="000000" w:themeColor="text1"/>
          <w:sz w:val="24"/>
          <w:szCs w:val="24"/>
          <w:rPrChange w:id="13" w:author="Samir Soneji" w:date="2016-01-18T15:51:00Z">
            <w:rPr>
              <w:color w:val="000000" w:themeColor="text1"/>
              <w:sz w:val="24"/>
              <w:szCs w:val="24"/>
            </w:rPr>
          </w:rPrChange>
        </w:rPr>
        <w:fldChar w:fldCharType="separate"/>
      </w:r>
      <w:r w:rsidR="001B1F06" w:rsidRPr="00E654D6">
        <w:rPr>
          <w:rFonts w:eastAsia="Times New Roman"/>
          <w:color w:val="000000" w:themeColor="text1"/>
          <w:sz w:val="24"/>
          <w:vertAlign w:val="superscript"/>
        </w:rPr>
        <w:t>1–10</w:t>
      </w:r>
      <w:r w:rsidR="00BB21A3" w:rsidRPr="00732BCC">
        <w:rPr>
          <w:color w:val="000000" w:themeColor="text1"/>
          <w:sz w:val="24"/>
          <w:szCs w:val="24"/>
        </w:rPr>
        <w:fldChar w:fldCharType="end"/>
      </w:r>
      <w:r w:rsidR="008F7C88" w:rsidRPr="00E654D6">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E654D6">
        <w:rPr>
          <w:color w:val="000000" w:themeColor="text1"/>
          <w:sz w:val="24"/>
          <w:szCs w:val="24"/>
        </w:rPr>
        <w:t xml:space="preserve">that </w:t>
      </w:r>
      <w:r w:rsidR="008F7C88" w:rsidRPr="00E654D6">
        <w:rPr>
          <w:color w:val="000000" w:themeColor="text1"/>
          <w:sz w:val="24"/>
          <w:szCs w:val="24"/>
        </w:rPr>
        <w:t>insurers</w:t>
      </w:r>
      <w:r w:rsidR="00CE3CF7" w:rsidRPr="00E654D6">
        <w:rPr>
          <w:color w:val="000000" w:themeColor="text1"/>
          <w:sz w:val="24"/>
          <w:szCs w:val="24"/>
        </w:rPr>
        <w:t xml:space="preserve"> must </w:t>
      </w:r>
      <w:r w:rsidR="008F7C88" w:rsidRPr="00E654D6">
        <w:rPr>
          <w:color w:val="000000" w:themeColor="text1"/>
          <w:sz w:val="24"/>
          <w:szCs w:val="24"/>
        </w:rPr>
        <w:t xml:space="preserve">follow the 2002—not the 2009—USPSTF recommendation. </w:t>
      </w:r>
    </w:p>
    <w:p w14:paraId="74621E00" w14:textId="77777777" w:rsidR="001B1F06" w:rsidRPr="002E4C53" w:rsidRDefault="008F7C88" w:rsidP="001B1F06">
      <w:pPr>
        <w:pStyle w:val="NormalWeb"/>
        <w:spacing w:line="480" w:lineRule="auto"/>
        <w:ind w:firstLine="720"/>
        <w:rPr>
          <w:rPrChange w:id="14" w:author="Samir Soneji" w:date="2016-01-18T15:55:00Z">
            <w:rPr>
              <w:rFonts w:ascii="Arial" w:hAnsi="Arial" w:cs="Arial"/>
              <w:color w:val="000000" w:themeColor="text1"/>
            </w:rPr>
          </w:rPrChange>
        </w:rPr>
      </w:pPr>
      <w:r w:rsidRPr="00E654D6">
        <w:rPr>
          <w:rFonts w:ascii="Arial" w:hAnsi="Arial" w:cs="Arial"/>
          <w:color w:val="000000" w:themeColor="text1"/>
        </w:rPr>
        <w:t>The controversy over screening persists</w:t>
      </w:r>
      <w:r w:rsidR="00BC63F3" w:rsidRPr="00E654D6">
        <w:rPr>
          <w:rFonts w:ascii="Arial" w:hAnsi="Arial" w:cs="Arial"/>
          <w:color w:val="000000" w:themeColor="text1"/>
        </w:rPr>
        <w:t xml:space="preserve"> </w:t>
      </w:r>
      <w:r w:rsidRPr="00E654D6">
        <w:rPr>
          <w:rFonts w:ascii="Arial" w:hAnsi="Arial" w:cs="Arial"/>
          <w:color w:val="000000" w:themeColor="text1"/>
        </w:rPr>
        <w:t xml:space="preserve">because of disagreement over the precise contributions of screening and </w:t>
      </w:r>
      <w:r w:rsidR="00692A42" w:rsidRPr="00E654D6">
        <w:rPr>
          <w:rFonts w:ascii="Arial" w:hAnsi="Arial" w:cs="Arial"/>
          <w:color w:val="000000" w:themeColor="text1"/>
          <w:rPrChange w:id="15" w:author="Samir Soneji" w:date="2016-01-18T15:51:00Z">
            <w:rPr>
              <w:rFonts w:ascii="Arial" w:hAnsi="Arial" w:cs="Arial"/>
              <w:color w:val="000000" w:themeColor="text1"/>
              <w:highlight w:val="yellow"/>
            </w:rPr>
          </w:rPrChange>
        </w:rPr>
        <w:t>advances</w:t>
      </w:r>
      <w:r w:rsidRPr="00E654D6">
        <w:rPr>
          <w:rFonts w:ascii="Arial" w:hAnsi="Arial" w:cs="Arial"/>
          <w:color w:val="000000" w:themeColor="text1"/>
          <w:rPrChange w:id="16" w:author="Samir Soneji" w:date="2016-01-18T15:51:00Z">
            <w:rPr>
              <w:rFonts w:ascii="Arial" w:hAnsi="Arial" w:cs="Arial"/>
              <w:color w:val="000000" w:themeColor="text1"/>
              <w:highlight w:val="yellow"/>
            </w:rPr>
          </w:rPrChange>
        </w:rPr>
        <w:t xml:space="preserve"> </w:t>
      </w:r>
      <w:r w:rsidRPr="00E654D6">
        <w:rPr>
          <w:rFonts w:ascii="Arial" w:hAnsi="Arial" w:cs="Arial"/>
          <w:color w:val="000000" w:themeColor="text1"/>
        </w:rPr>
        <w:t xml:space="preserve">in breast cancer treatment on </w:t>
      </w:r>
      <w:r w:rsidR="001B1F06" w:rsidRPr="00E654D6">
        <w:rPr>
          <w:rFonts w:ascii="Arial" w:hAnsi="Arial" w:cs="Arial"/>
          <w:color w:val="000000" w:themeColor="text1"/>
          <w:rPrChange w:id="17" w:author="Samir Soneji" w:date="2016-01-18T15:51:00Z">
            <w:rPr>
              <w:rFonts w:ascii="Arial" w:hAnsi="Arial" w:cs="Arial"/>
              <w:color w:val="000000" w:themeColor="text1"/>
              <w:highlight w:val="yellow"/>
            </w:rPr>
          </w:rPrChange>
        </w:rPr>
        <w:t>the survival of breast cancer patients</w:t>
      </w:r>
      <w:r w:rsidRPr="00E654D6">
        <w:rPr>
          <w:rFonts w:ascii="Arial" w:hAnsi="Arial" w:cs="Arial"/>
          <w:color w:val="000000" w:themeColor="text1"/>
        </w:rPr>
        <w:t xml:space="preserve">.  Quantifying these contributions requires simultaneous assessment of three components: [1] changes in the distribution of stage at diagnosis over time because women diagnosed at earlier stages typically live longer than women diagnosed at later stages, [2] </w:t>
      </w:r>
      <w:r w:rsidR="00692A42" w:rsidRPr="00E654D6">
        <w:rPr>
          <w:rFonts w:ascii="Arial" w:hAnsi="Arial" w:cs="Arial"/>
          <w:color w:val="000000" w:themeColor="text1"/>
          <w:rPrChange w:id="18" w:author="Samir Soneji" w:date="2016-01-18T15:51:00Z">
            <w:rPr>
              <w:rFonts w:ascii="Arial" w:hAnsi="Arial" w:cs="Arial"/>
              <w:color w:val="000000" w:themeColor="text1"/>
              <w:highlight w:val="yellow"/>
            </w:rPr>
          </w:rPrChange>
        </w:rPr>
        <w:t>better</w:t>
      </w:r>
      <w:r w:rsidRPr="00E654D6">
        <w:rPr>
          <w:rFonts w:ascii="Arial" w:hAnsi="Arial" w:cs="Arial"/>
          <w:color w:val="000000" w:themeColor="text1"/>
          <w:rPrChange w:id="19" w:author="Samir Soneji" w:date="2016-01-18T15:51:00Z">
            <w:rPr>
              <w:rFonts w:ascii="Arial" w:hAnsi="Arial" w:cs="Arial"/>
              <w:color w:val="000000" w:themeColor="text1"/>
              <w:highlight w:val="yellow"/>
            </w:rPr>
          </w:rPrChange>
        </w:rPr>
        <w:t xml:space="preserve"> </w:t>
      </w:r>
      <w:r w:rsidRPr="00E654D6">
        <w:rPr>
          <w:rFonts w:ascii="Arial" w:hAnsi="Arial" w:cs="Arial"/>
          <w:color w:val="000000" w:themeColor="text1"/>
        </w:rPr>
        <w:t>breast cancer treatment</w:t>
      </w:r>
      <w:r w:rsidR="00692A42" w:rsidRPr="00E654D6">
        <w:rPr>
          <w:rFonts w:ascii="Arial" w:hAnsi="Arial" w:cs="Arial"/>
          <w:color w:val="000000" w:themeColor="text1"/>
        </w:rPr>
        <w:t>s</w:t>
      </w:r>
      <w:r w:rsidRPr="00E654D6">
        <w:rPr>
          <w:rFonts w:ascii="Arial" w:hAnsi="Arial" w:cs="Arial"/>
          <w:color w:val="000000" w:themeColor="text1"/>
        </w:rPr>
        <w:t xml:space="preserve"> that reduce fatality rates from breast cancer, and [3] </w:t>
      </w:r>
      <w:r w:rsidR="001B1F06" w:rsidRPr="00E654D6">
        <w:rPr>
          <w:rFonts w:ascii="Arial" w:hAnsi="Arial" w:cs="Arial"/>
          <w:color w:val="000000" w:themeColor="text1"/>
          <w:rPrChange w:id="20" w:author="Samir Soneji" w:date="2016-01-18T15:51:00Z">
            <w:rPr>
              <w:rFonts w:ascii="Arial" w:hAnsi="Arial" w:cs="Arial"/>
              <w:color w:val="000000" w:themeColor="text1"/>
              <w:highlight w:val="yellow"/>
            </w:rPr>
          </w:rPrChange>
        </w:rPr>
        <w:t>better</w:t>
      </w:r>
      <w:r w:rsidRPr="00E654D6">
        <w:rPr>
          <w:rFonts w:ascii="Arial" w:hAnsi="Arial" w:cs="Arial"/>
          <w:color w:val="000000" w:themeColor="text1"/>
        </w:rPr>
        <w:t xml:space="preserve"> prevention and treatment of other diseases that are the leading causes of death among wome</w:t>
      </w:r>
      <w:r w:rsidR="007B105B" w:rsidRPr="00E654D6">
        <w:rPr>
          <w:rFonts w:ascii="Arial" w:hAnsi="Arial" w:cs="Arial"/>
          <w:color w:val="000000" w:themeColor="text1"/>
        </w:rPr>
        <w:t xml:space="preserve">n.  </w:t>
      </w:r>
      <w:ins w:id="21" w:author="Hal Sox" w:date="2016-01-17T12:21:00Z">
        <w:r w:rsidR="007B105B" w:rsidRPr="00E654D6">
          <w:rPr>
            <w:rFonts w:ascii="Arial" w:hAnsi="Arial" w:cs="Arial"/>
            <w:color w:val="000000" w:themeColor="text1"/>
          </w:rPr>
          <w:t>A</w:t>
        </w:r>
      </w:ins>
      <w:ins w:id="22" w:author="Hal Sox" w:date="2016-01-17T12:22:00Z">
        <w:r w:rsidR="007B105B" w:rsidRPr="00E654D6">
          <w:rPr>
            <w:rFonts w:ascii="Arial" w:hAnsi="Arial" w:cs="Arial"/>
            <w:color w:val="000000" w:themeColor="text1"/>
          </w:rPr>
          <w:t xml:space="preserve"> </w:t>
        </w:r>
      </w:ins>
      <w:ins w:id="23" w:author="Hal Sox" w:date="2016-01-17T12:21:00Z">
        <w:r w:rsidR="007B105B" w:rsidRPr="00E654D6">
          <w:rPr>
            <w:rFonts w:ascii="Arial" w:hAnsi="Arial" w:cs="Arial"/>
            <w:color w:val="000000" w:themeColor="text1"/>
          </w:rPr>
          <w:t>previous study</w:t>
        </w:r>
      </w:ins>
      <w:r w:rsidRPr="00E654D6">
        <w:rPr>
          <w:rFonts w:ascii="Arial" w:hAnsi="Arial" w:cs="Arial"/>
          <w:color w:val="000000" w:themeColor="text1"/>
        </w:rPr>
        <w:t xml:space="preserve"> only estimated the contribution of screening and attributed the remainder to the contribution of </w:t>
      </w:r>
      <w:r w:rsidR="001B1F06" w:rsidRPr="00E654D6">
        <w:rPr>
          <w:rFonts w:ascii="Arial" w:hAnsi="Arial" w:cs="Arial"/>
          <w:color w:val="000000" w:themeColor="text1"/>
          <w:rPrChange w:id="24" w:author="Samir Soneji" w:date="2016-01-18T15:51:00Z">
            <w:rPr>
              <w:rFonts w:ascii="Arial" w:hAnsi="Arial" w:cs="Arial"/>
              <w:color w:val="000000" w:themeColor="text1"/>
              <w:highlight w:val="yellow"/>
            </w:rPr>
          </w:rPrChange>
        </w:rPr>
        <w:t>breast cancer</w:t>
      </w:r>
      <w:r w:rsidR="001B1F06" w:rsidRPr="00E654D6">
        <w:rPr>
          <w:rFonts w:ascii="Arial" w:hAnsi="Arial" w:cs="Arial"/>
          <w:color w:val="000000" w:themeColor="text1"/>
        </w:rPr>
        <w:t xml:space="preserve"> </w:t>
      </w:r>
      <w:r w:rsidRPr="00E654D6">
        <w:rPr>
          <w:rFonts w:ascii="Arial" w:hAnsi="Arial" w:cs="Arial"/>
          <w:color w:val="000000" w:themeColor="text1"/>
        </w:rPr>
        <w:t>treatment.</w:t>
      </w:r>
      <w:r w:rsidR="00BB21A3" w:rsidRPr="00EA2A06">
        <w:rPr>
          <w:rFonts w:ascii="Arial" w:hAnsi="Arial" w:cs="Arial"/>
          <w:color w:val="000000" w:themeColor="text1"/>
        </w:rPr>
        <w:fldChar w:fldCharType="begin"/>
      </w:r>
      <w:ins w:id="25" w:author="Samir Soneji" w:date="2016-01-18T15:56:00Z">
        <w:r w:rsidR="002E4C53">
          <w:rPr>
            <w:rFonts w:ascii="Arial" w:hAnsi="Arial" w:cs="Arial"/>
            <w:color w:val="000000" w:themeColor="text1"/>
          </w:rPr>
          <w:instrText xml:space="preserve"> ADDIN ZOTERO_ITEM CSL_CITATION {"citationID":"tF7571Vw","properties":{"formattedCitation":"{\\rtf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E4C53">
          <w:rPr>
            <w:rFonts w:ascii="Baoli SC Regular" w:hAnsi="Baoli SC Regular" w:cs="Baoli SC Regular"/>
            <w:color w:val="000000" w:themeColor="text1"/>
          </w:rPr>
          <w:instrText>’</w:instrText>
        </w:r>
        <w:r w:rsidR="002E4C53">
          <w:rPr>
            <w:rFonts w:ascii="Arial" w:hAnsi="Arial" w:cs="Arial"/>
            <w:color w:val="000000" w:themeColor="text1"/>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ins>
      <w:del w:id="26" w:author="Samir Soneji" w:date="2016-01-18T15:56:00Z">
        <w:r w:rsidR="00CA5573" w:rsidRPr="00E654D6" w:rsidDel="002E4C53">
          <w:rPr>
            <w:rFonts w:ascii="Arial" w:hAnsi="Arial" w:cs="Arial"/>
            <w:color w:val="000000" w:themeColor="text1"/>
          </w:rPr>
          <w:del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delInstrText>
        </w:r>
      </w:del>
      <w:r w:rsidR="00BB21A3" w:rsidRPr="00EA2A06">
        <w:rPr>
          <w:rFonts w:ascii="Arial" w:hAnsi="Arial" w:cs="Arial"/>
          <w:color w:val="000000" w:themeColor="text1"/>
          <w:rPrChange w:id="27" w:author="Samir Soneji" w:date="2016-01-18T15:51:00Z">
            <w:rPr>
              <w:rFonts w:ascii="Arial" w:hAnsi="Arial" w:cs="Arial"/>
              <w:color w:val="000000" w:themeColor="text1"/>
            </w:rPr>
          </w:rPrChange>
        </w:rPr>
        <w:fldChar w:fldCharType="separate"/>
      </w:r>
      <w:r w:rsidR="001B1F06" w:rsidRPr="00E654D6">
        <w:rPr>
          <w:rFonts w:ascii="Arial" w:eastAsia="Times New Roman" w:hAnsi="Arial" w:cs="Arial"/>
          <w:color w:val="000000" w:themeColor="text1"/>
          <w:vertAlign w:val="superscript"/>
        </w:rPr>
        <w:t>11</w:t>
      </w:r>
      <w:r w:rsidR="00BB21A3" w:rsidRPr="00EA2A06">
        <w:rPr>
          <w:rFonts w:ascii="Arial" w:hAnsi="Arial" w:cs="Arial"/>
          <w:color w:val="000000" w:themeColor="text1"/>
        </w:rPr>
        <w:fldChar w:fldCharType="end"/>
      </w:r>
      <w:r w:rsidRPr="00E654D6">
        <w:rPr>
          <w:rFonts w:ascii="Arial" w:hAnsi="Arial" w:cs="Arial"/>
          <w:color w:val="000000" w:themeColor="text1"/>
        </w:rPr>
        <w:t xml:space="preserve">  </w:t>
      </w:r>
      <w:ins w:id="28" w:author="Hal Sox" w:date="2016-01-17T12:22:00Z">
        <w:r w:rsidR="007B105B" w:rsidRPr="00E654D6">
          <w:rPr>
            <w:rFonts w:ascii="Arial" w:hAnsi="Arial" w:cs="Arial"/>
            <w:color w:val="000000" w:themeColor="text1"/>
          </w:rPr>
          <w:t>We hypothesized that</w:t>
        </w:r>
      </w:ins>
      <w:r w:rsidRPr="00E654D6">
        <w:rPr>
          <w:rFonts w:ascii="Arial" w:hAnsi="Arial" w:cs="Arial"/>
          <w:color w:val="000000" w:themeColor="text1"/>
        </w:rPr>
        <w:t xml:space="preserve"> </w:t>
      </w:r>
      <w:r w:rsidR="001B1F06" w:rsidRPr="00E654D6">
        <w:rPr>
          <w:rFonts w:ascii="Arial" w:hAnsi="Arial" w:cs="Arial"/>
          <w:color w:val="000000" w:themeColor="text1"/>
          <w:rPrChange w:id="29" w:author="Samir Soneji" w:date="2016-01-18T15:51:00Z">
            <w:rPr>
              <w:rFonts w:ascii="Arial" w:hAnsi="Arial" w:cs="Arial"/>
              <w:color w:val="000000" w:themeColor="text1"/>
              <w:highlight w:val="yellow"/>
            </w:rPr>
          </w:rPrChange>
        </w:rPr>
        <w:t>this</w:t>
      </w:r>
      <w:r w:rsidR="001B1F06" w:rsidRPr="00E654D6">
        <w:rPr>
          <w:rFonts w:ascii="Arial" w:hAnsi="Arial" w:cs="Arial"/>
          <w:color w:val="000000" w:themeColor="text1"/>
        </w:rPr>
        <w:t xml:space="preserve"> </w:t>
      </w:r>
      <w:r w:rsidR="001B1F06" w:rsidRPr="00E654D6">
        <w:rPr>
          <w:rFonts w:ascii="Arial" w:hAnsi="Arial" w:cs="Arial"/>
          <w:color w:val="000000" w:themeColor="text1"/>
          <w:rPrChange w:id="30" w:author="Samir Soneji" w:date="2016-01-18T15:51:00Z">
            <w:rPr>
              <w:rFonts w:ascii="Arial" w:hAnsi="Arial" w:cs="Arial"/>
              <w:color w:val="000000" w:themeColor="text1"/>
              <w:highlight w:val="yellow"/>
            </w:rPr>
          </w:rPrChange>
        </w:rPr>
        <w:t xml:space="preserve">study </w:t>
      </w:r>
      <w:r w:rsidR="00DC515A" w:rsidRPr="00E654D6">
        <w:rPr>
          <w:rFonts w:ascii="Arial" w:hAnsi="Arial" w:cs="Arial"/>
          <w:color w:val="000000" w:themeColor="text1"/>
          <w:rPrChange w:id="31" w:author="Samir Soneji" w:date="2016-01-18T15:51:00Z">
            <w:rPr>
              <w:rFonts w:ascii="Arial" w:hAnsi="Arial" w:cs="Arial"/>
              <w:color w:val="000000" w:themeColor="text1"/>
              <w:highlight w:val="yellow"/>
            </w:rPr>
          </w:rPrChange>
        </w:rPr>
        <w:t>overestimated</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contribution of breast cancer treatment because </w:t>
      </w:r>
      <w:r w:rsidR="001B1F06" w:rsidRPr="00E654D6">
        <w:rPr>
          <w:rFonts w:ascii="Arial" w:hAnsi="Arial" w:cs="Arial"/>
          <w:color w:val="000000" w:themeColor="text1"/>
          <w:rPrChange w:id="32" w:author="Samir Soneji" w:date="2016-01-18T15:51:00Z">
            <w:rPr>
              <w:rFonts w:ascii="Arial" w:hAnsi="Arial" w:cs="Arial"/>
              <w:color w:val="000000" w:themeColor="text1"/>
              <w:highlight w:val="yellow"/>
            </w:rPr>
          </w:rPrChange>
        </w:rPr>
        <w:t>it</w:t>
      </w:r>
      <w:r w:rsidR="001B1F06" w:rsidRPr="00E654D6">
        <w:rPr>
          <w:rFonts w:ascii="Arial" w:hAnsi="Arial" w:cs="Arial"/>
          <w:color w:val="000000" w:themeColor="text1"/>
        </w:rPr>
        <w:t xml:space="preserve"> </w:t>
      </w:r>
      <w:r w:rsidRPr="00E654D6">
        <w:rPr>
          <w:rFonts w:ascii="Arial" w:hAnsi="Arial" w:cs="Arial"/>
          <w:color w:val="000000" w:themeColor="text1"/>
        </w:rPr>
        <w:t xml:space="preserve">failed to </w:t>
      </w:r>
      <w:r w:rsidR="00DC515A" w:rsidRPr="00E654D6">
        <w:rPr>
          <w:rFonts w:ascii="Arial" w:hAnsi="Arial" w:cs="Arial"/>
          <w:color w:val="000000" w:themeColor="text1"/>
          <w:rPrChange w:id="33" w:author="Samir Soneji" w:date="2016-01-18T15:51:00Z">
            <w:rPr>
              <w:rFonts w:ascii="Arial" w:hAnsi="Arial" w:cs="Arial"/>
              <w:color w:val="000000" w:themeColor="text1"/>
              <w:highlight w:val="yellow"/>
            </w:rPr>
          </w:rPrChange>
        </w:rPr>
        <w:t>consider</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substantial improvements in the treatment of other diseases that independently </w:t>
      </w:r>
      <w:r w:rsidR="0025059A" w:rsidRPr="00E654D6">
        <w:rPr>
          <w:rFonts w:ascii="Arial" w:hAnsi="Arial" w:cs="Arial"/>
          <w:color w:val="000000" w:themeColor="text1"/>
          <w:rPrChange w:id="34" w:author="Samir Soneji" w:date="2016-01-18T15:51:00Z">
            <w:rPr>
              <w:rFonts w:ascii="Arial" w:hAnsi="Arial" w:cs="Arial"/>
              <w:color w:val="000000" w:themeColor="text1"/>
              <w:highlight w:val="yellow"/>
            </w:rPr>
          </w:rPrChange>
        </w:rPr>
        <w:t>increased</w:t>
      </w:r>
      <w:r w:rsidR="00692A42" w:rsidRPr="00E654D6">
        <w:rPr>
          <w:rFonts w:ascii="Arial" w:hAnsi="Arial" w:cs="Arial"/>
          <w:color w:val="000000" w:themeColor="text1"/>
        </w:rPr>
        <w:t xml:space="preserve"> </w:t>
      </w:r>
      <w:r w:rsidRPr="00E654D6">
        <w:rPr>
          <w:rFonts w:ascii="Arial" w:hAnsi="Arial" w:cs="Arial"/>
          <w:color w:val="000000" w:themeColor="text1"/>
        </w:rPr>
        <w:t xml:space="preserve">survival among </w:t>
      </w:r>
      <w:r w:rsidR="00692A42" w:rsidRPr="00E654D6">
        <w:rPr>
          <w:rFonts w:ascii="Arial" w:hAnsi="Arial" w:cs="Arial"/>
          <w:color w:val="000000" w:themeColor="text1"/>
        </w:rPr>
        <w:t xml:space="preserve">the </w:t>
      </w:r>
      <w:r w:rsidR="0025059A" w:rsidRPr="00E654D6">
        <w:rPr>
          <w:rFonts w:ascii="Arial" w:hAnsi="Arial" w:cs="Arial"/>
          <w:color w:val="000000" w:themeColor="text1"/>
          <w:rPrChange w:id="35" w:author="Samir Soneji" w:date="2016-01-18T15:51:00Z">
            <w:rPr>
              <w:rFonts w:ascii="Arial" w:hAnsi="Arial" w:cs="Arial"/>
              <w:color w:val="000000" w:themeColor="text1"/>
              <w:highlight w:val="yellow"/>
            </w:rPr>
          </w:rPrChange>
        </w:rPr>
        <w:t>growing</w:t>
      </w:r>
      <w:r w:rsidRPr="00E654D6">
        <w:rPr>
          <w:rFonts w:ascii="Arial" w:hAnsi="Arial" w:cs="Arial"/>
          <w:color w:val="000000" w:themeColor="text1"/>
        </w:rPr>
        <w:t xml:space="preserve"> </w:t>
      </w:r>
      <w:r w:rsidRPr="002E4C53">
        <w:rPr>
          <w:rFonts w:ascii="Arial" w:hAnsi="Arial" w:cs="Arial"/>
          <w:color w:val="000000" w:themeColor="text1"/>
        </w:rPr>
        <w:t xml:space="preserve">number of women diagnosed with early stage breast cancer.  </w:t>
      </w:r>
      <w:r w:rsidR="001B1F06" w:rsidRPr="002E4C53">
        <w:rPr>
          <w:rFonts w:ascii="Arial" w:hAnsi="Arial" w:cs="Arial"/>
          <w:color w:val="000000" w:themeColor="text1"/>
          <w:rPrChange w:id="36" w:author="Samir Soneji" w:date="2016-01-18T15:56:00Z">
            <w:rPr>
              <w:rFonts w:ascii="Arial" w:hAnsi="Arial" w:cs="Arial"/>
              <w:color w:val="000000" w:themeColor="text1"/>
              <w:highlight w:val="yellow"/>
            </w:rPr>
          </w:rPrChange>
        </w:rPr>
        <w:t xml:space="preserve">Other </w:t>
      </w:r>
      <w:r w:rsidR="001B1F06" w:rsidRPr="002E4C53">
        <w:rPr>
          <w:rFonts w:ascii="Arial" w:hAnsi="Arial" w:cs="Arial"/>
          <w:rPrChange w:id="37" w:author="Samir Soneji" w:date="2016-01-18T15:56:00Z">
            <w:rPr>
              <w:rFonts w:ascii="Arial" w:hAnsi="Arial" w:cs="Arial"/>
              <w:color w:val="000000" w:themeColor="text1"/>
              <w:shd w:val="clear" w:color="auto" w:fill="FFFF00"/>
            </w:rPr>
          </w:rPrChange>
        </w:rPr>
        <w:t>studies only focus on the reduction in breast cancer</w:t>
      </w:r>
      <w:ins w:id="38" w:author="Hal Sox" w:date="2016-01-17T12:23:00Z">
        <w:r w:rsidR="007B105B" w:rsidRPr="002E4C53">
          <w:rPr>
            <w:rFonts w:ascii="Arial" w:hAnsi="Arial" w:cs="Arial"/>
            <w:rPrChange w:id="39" w:author="Samir Soneji" w:date="2016-01-18T15:56:00Z">
              <w:rPr>
                <w:rFonts w:ascii="Arial" w:hAnsi="Arial" w:cs="Arial"/>
                <w:color w:val="000000" w:themeColor="text1"/>
                <w:shd w:val="clear" w:color="auto" w:fill="FFFF00"/>
              </w:rPr>
            </w:rPrChange>
          </w:rPr>
          <w:t>-specific</w:t>
        </w:r>
      </w:ins>
      <w:r w:rsidR="001B1F06" w:rsidRPr="002E4C53">
        <w:rPr>
          <w:rFonts w:ascii="Arial" w:hAnsi="Arial" w:cs="Arial"/>
          <w:rPrChange w:id="40" w:author="Samir Soneji" w:date="2016-01-18T15:56:00Z">
            <w:rPr>
              <w:rFonts w:ascii="Arial" w:hAnsi="Arial" w:cs="Arial"/>
              <w:color w:val="000000" w:themeColor="text1"/>
              <w:shd w:val="clear" w:color="auto" w:fill="FFFF00"/>
            </w:rPr>
          </w:rPrChange>
        </w:rPr>
        <w:t xml:space="preserve"> mortality rates rather than </w:t>
      </w:r>
      <w:r w:rsidR="001B1F06" w:rsidRPr="002E4C53">
        <w:rPr>
          <w:rFonts w:ascii="Arial" w:hAnsi="Arial" w:cs="Arial"/>
          <w:rPrChange w:id="41" w:author="Samir Soneji" w:date="2016-01-18T15:56:00Z">
            <w:rPr>
              <w:rFonts w:ascii="Arial" w:hAnsi="Arial" w:cs="Arial"/>
              <w:color w:val="000000" w:themeColor="text1"/>
              <w:shd w:val="clear" w:color="auto" w:fill="FFFF00"/>
            </w:rPr>
          </w:rPrChange>
        </w:rPr>
        <w:lastRenderedPageBreak/>
        <w:t xml:space="preserve">reductions in overall mortality rates and, </w:t>
      </w:r>
      <w:r w:rsidR="00A0178D" w:rsidRPr="002E4C53">
        <w:rPr>
          <w:rFonts w:ascii="Arial" w:hAnsi="Arial" w:cs="Arial"/>
          <w:rPrChange w:id="42" w:author="Samir Soneji" w:date="2016-01-18T15:56:00Z">
            <w:rPr>
              <w:rFonts w:ascii="Arial" w:hAnsi="Arial" w:cs="Arial"/>
              <w:color w:val="000000" w:themeColor="text1"/>
              <w:shd w:val="clear" w:color="auto" w:fill="FFFF00"/>
            </w:rPr>
          </w:rPrChange>
        </w:rPr>
        <w:t>consequently</w:t>
      </w:r>
      <w:r w:rsidR="001B1F06" w:rsidRPr="002E4C53">
        <w:rPr>
          <w:rFonts w:ascii="Arial" w:hAnsi="Arial" w:cs="Arial"/>
          <w:rPrChange w:id="43" w:author="Samir Soneji" w:date="2016-01-18T15:56:00Z">
            <w:rPr>
              <w:rFonts w:ascii="Arial" w:hAnsi="Arial" w:cs="Arial"/>
              <w:color w:val="000000" w:themeColor="text1"/>
              <w:shd w:val="clear" w:color="auto" w:fill="FFFF00"/>
            </w:rPr>
          </w:rPrChange>
        </w:rPr>
        <w:t>, ignore</w:t>
      </w:r>
      <w:r w:rsidR="002D43CB" w:rsidRPr="002E4C53">
        <w:rPr>
          <w:rFonts w:ascii="Arial" w:hAnsi="Arial" w:cs="Arial"/>
          <w:rPrChange w:id="44" w:author="Samir Soneji" w:date="2016-01-18T15:56:00Z">
            <w:rPr>
              <w:rFonts w:ascii="Arial" w:hAnsi="Arial" w:cs="Arial"/>
              <w:color w:val="000000" w:themeColor="text1"/>
              <w:shd w:val="clear" w:color="auto" w:fill="FFFF00"/>
            </w:rPr>
          </w:rPrChange>
        </w:rPr>
        <w:t>d</w:t>
      </w:r>
      <w:r w:rsidR="001B1F06" w:rsidRPr="002E4C53">
        <w:rPr>
          <w:rFonts w:ascii="Arial" w:hAnsi="Arial" w:cs="Arial"/>
          <w:rPrChange w:id="45" w:author="Samir Soneji" w:date="2016-01-18T15:56:00Z">
            <w:rPr>
              <w:rFonts w:ascii="Arial" w:hAnsi="Arial" w:cs="Arial"/>
              <w:color w:val="000000" w:themeColor="text1"/>
              <w:shd w:val="clear" w:color="auto" w:fill="FFFF00"/>
            </w:rPr>
          </w:rPrChange>
        </w:rPr>
        <w:t xml:space="preserve"> the substantial improvements in the prevention and treatment of other diseases.</w:t>
      </w:r>
      <w:r w:rsidR="0025059A" w:rsidRPr="002E4C53">
        <w:rPr>
          <w:rFonts w:ascii="Arial" w:hAnsi="Arial" w:cs="Arial"/>
          <w:vertAlign w:val="superscript"/>
          <w:rPrChange w:id="46" w:author="Samir Soneji" w:date="2016-01-18T15:56:00Z">
            <w:rPr>
              <w:rFonts w:ascii="Arial" w:hAnsi="Arial" w:cs="Arial"/>
              <w:color w:val="000000" w:themeColor="text1"/>
              <w:shd w:val="clear" w:color="auto" w:fill="FFFF00"/>
            </w:rPr>
          </w:rPrChange>
        </w:rPr>
        <w:fldChar w:fldCharType="begin"/>
      </w:r>
      <w:ins w:id="47" w:author="Samir Soneji" w:date="2016-01-18T15:56:00Z">
        <w:r w:rsidR="002E4C53" w:rsidRPr="002E4C53">
          <w:rPr>
            <w:rFonts w:ascii="Arial" w:hAnsi="Arial" w:cs="Arial"/>
            <w:vertAlign w:val="superscript"/>
            <w:rPrChange w:id="48" w:author="Samir Soneji" w:date="2016-01-18T15:56:00Z">
              <w:rPr>
                <w:rFonts w:ascii="Arial" w:hAnsi="Arial" w:cs="Arial"/>
              </w:rPr>
            </w:rPrChange>
          </w:rPr>
          <w:instrText xml:space="preserve"> ADDIN ZOTERO_ITEM CSL_CITATION {"citationID":"rcgrijp91","properties":{"formattedCitation":"{\\rtf \\super 1,12\\nosupersub{}}","plainCitation":"1,12"},"citationItems":[{"id":65,"uris":["http://zotero.org/users/39665/items/2R4236K3"],"uri":["http://zotero.org/users/39665/items/2R4236K3"],"itemData":{"id":65,"type":"article-journal","title":"Effect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J."}],"issued":{"date-parts":[["2005",10,27]]},"PMID":"16251534"}},{"id":7419,"uris":["http://zotero.org/users/39665/items/P3B7TZF9"],"uri":["http://zotero.org/users/39665/items/P3B7TZF9"],"itemData":{"id":7419,"type":"article-journal","title":"Improvements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ins>
      <w:del w:id="49" w:author="Samir Soneji" w:date="2016-01-18T15:56:00Z">
        <w:r w:rsidR="0025059A" w:rsidRPr="002E4C53" w:rsidDel="002E4C53">
          <w:rPr>
            <w:rFonts w:ascii="Arial" w:hAnsi="Arial" w:cs="Arial"/>
            <w:vertAlign w:val="superscript"/>
            <w:rPrChange w:id="50" w:author="Samir Soneji" w:date="2016-01-18T15:56:00Z">
              <w:rPr>
                <w:rFonts w:ascii="Arial" w:hAnsi="Arial" w:cs="Arial"/>
                <w:color w:val="000000" w:themeColor="text1"/>
                <w:shd w:val="clear" w:color="auto" w:fill="FFFF00"/>
              </w:rPr>
            </w:rPrChange>
          </w:rPr>
          <w:del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delInstrText>
        </w:r>
      </w:del>
      <w:r w:rsidR="0025059A" w:rsidRPr="002E4C53">
        <w:rPr>
          <w:rFonts w:ascii="Arial" w:hAnsi="Arial" w:cs="Arial"/>
          <w:vertAlign w:val="superscript"/>
          <w:rPrChange w:id="51" w:author="Samir Soneji" w:date="2016-01-18T15:56:00Z">
            <w:rPr>
              <w:rFonts w:ascii="Arial" w:hAnsi="Arial" w:cs="Arial"/>
              <w:color w:val="000000" w:themeColor="text1"/>
              <w:shd w:val="clear" w:color="auto" w:fill="FFFF00"/>
            </w:rPr>
          </w:rPrChange>
        </w:rPr>
        <w:fldChar w:fldCharType="separate"/>
      </w:r>
      <w:r w:rsidR="0025059A" w:rsidRPr="002E4C53">
        <w:rPr>
          <w:rFonts w:ascii="Arial" w:hAnsi="Arial" w:cs="Arial"/>
          <w:vertAlign w:val="superscript"/>
          <w:rPrChange w:id="52" w:author="Samir Soneji" w:date="2016-01-18T15:56:00Z">
            <w:rPr>
              <w:rFonts w:ascii="Arial" w:eastAsia="Times New Roman" w:hAnsi="Arial" w:cs="Arial"/>
              <w:color w:val="000000" w:themeColor="text1"/>
              <w:vertAlign w:val="superscript"/>
            </w:rPr>
          </w:rPrChange>
        </w:rPr>
        <w:t>1,12</w:t>
      </w:r>
      <w:r w:rsidR="0025059A" w:rsidRPr="002E4C53">
        <w:rPr>
          <w:rFonts w:ascii="Arial" w:hAnsi="Arial" w:cs="Arial"/>
          <w:vertAlign w:val="superscript"/>
          <w:rPrChange w:id="53" w:author="Samir Soneji" w:date="2016-01-18T15:56:00Z">
            <w:rPr>
              <w:rFonts w:ascii="Arial" w:hAnsi="Arial" w:cs="Arial"/>
              <w:color w:val="000000" w:themeColor="text1"/>
              <w:shd w:val="clear" w:color="auto" w:fill="FFFF00"/>
            </w:rPr>
          </w:rPrChange>
        </w:rPr>
        <w:fldChar w:fldCharType="end"/>
      </w:r>
      <w:r w:rsidR="001B1F06" w:rsidRPr="002E4C53">
        <w:rPr>
          <w:rFonts w:ascii="Arial" w:hAnsi="Arial" w:cs="Arial"/>
          <w:rPrChange w:id="54" w:author="Samir Soneji" w:date="2016-01-18T15:56:00Z">
            <w:rPr>
              <w:rFonts w:ascii="Arial" w:hAnsi="Arial" w:cs="Arial"/>
              <w:color w:val="000000" w:themeColor="text1"/>
              <w:shd w:val="clear" w:color="auto" w:fill="FFFF00"/>
            </w:rPr>
          </w:rPrChange>
        </w:rPr>
        <w:t xml:space="preserve">  Thus, these studies </w:t>
      </w:r>
      <w:r w:rsidR="00603616" w:rsidRPr="002E4C53">
        <w:rPr>
          <w:rFonts w:ascii="Arial" w:hAnsi="Arial" w:cs="Arial"/>
          <w:rPrChange w:id="55" w:author="Samir Soneji" w:date="2016-01-18T15:56:00Z">
            <w:rPr>
              <w:rFonts w:ascii="Arial" w:hAnsi="Arial" w:cs="Arial"/>
              <w:color w:val="000000" w:themeColor="text1"/>
              <w:shd w:val="clear" w:color="auto" w:fill="FFFF00"/>
            </w:rPr>
          </w:rPrChange>
        </w:rPr>
        <w:t xml:space="preserve">could not </w:t>
      </w:r>
      <w:r w:rsidR="001B1F06" w:rsidRPr="002E4C53">
        <w:rPr>
          <w:rFonts w:ascii="Arial" w:hAnsi="Arial" w:cs="Arial"/>
          <w:rPrChange w:id="56" w:author="Samir Soneji" w:date="2016-01-18T15:56:00Z">
            <w:rPr>
              <w:rFonts w:ascii="Arial" w:hAnsi="Arial" w:cs="Arial"/>
              <w:color w:val="000000" w:themeColor="text1"/>
              <w:shd w:val="clear" w:color="auto" w:fill="FFFF00"/>
            </w:rPr>
          </w:rPrChange>
        </w:rPr>
        <w:t xml:space="preserve">quantify the contribution of screening </w:t>
      </w:r>
      <w:ins w:id="57" w:author="Hal Sox" w:date="2016-01-17T12:23:00Z">
        <w:r w:rsidR="007B105B" w:rsidRPr="002E4C53">
          <w:rPr>
            <w:rFonts w:ascii="Arial" w:hAnsi="Arial" w:cs="Arial"/>
            <w:rPrChange w:id="58" w:author="Samir Soneji" w:date="2016-01-18T15:56:00Z">
              <w:rPr>
                <w:rFonts w:ascii="Arial" w:hAnsi="Arial" w:cs="Arial"/>
                <w:color w:val="000000" w:themeColor="text1"/>
                <w:shd w:val="clear" w:color="auto" w:fill="FFFF00"/>
              </w:rPr>
            </w:rPrChange>
          </w:rPr>
          <w:t xml:space="preserve">to </w:t>
        </w:r>
      </w:ins>
      <w:r w:rsidR="001B1F06" w:rsidRPr="002E4C53">
        <w:rPr>
          <w:rFonts w:ascii="Arial" w:hAnsi="Arial" w:cs="Arial"/>
          <w:rPrChange w:id="59" w:author="Samir Soneji" w:date="2016-01-18T15:56:00Z">
            <w:rPr>
              <w:rFonts w:ascii="Arial" w:hAnsi="Arial" w:cs="Arial"/>
              <w:color w:val="000000" w:themeColor="text1"/>
              <w:shd w:val="clear" w:color="auto" w:fill="FFFF00"/>
            </w:rPr>
          </w:rPrChange>
        </w:rPr>
        <w:t>the increase in survival of breast cancer patients over time.</w:t>
      </w:r>
      <w:r w:rsidR="001B1F06" w:rsidRPr="002E4C53">
        <w:rPr>
          <w:rPrChange w:id="60" w:author="Samir Soneji" w:date="2016-01-18T15:55:00Z">
            <w:rPr>
              <w:rFonts w:ascii="Arial" w:hAnsi="Arial" w:cs="Arial"/>
              <w:strike/>
              <w:color w:val="000000" w:themeColor="text1"/>
            </w:rPr>
          </w:rPrChange>
        </w:rPr>
        <w:t xml:space="preserve"> </w:t>
      </w:r>
    </w:p>
    <w:p w14:paraId="7325E646" w14:textId="77777777" w:rsidR="0025059A" w:rsidRPr="00E654D6" w:rsidRDefault="001B1F06" w:rsidP="0025059A">
      <w:pPr>
        <w:pStyle w:val="Normal2"/>
        <w:spacing w:line="480" w:lineRule="auto"/>
        <w:rPr>
          <w:color w:val="000000" w:themeColor="text1"/>
          <w:sz w:val="24"/>
          <w:szCs w:val="24"/>
        </w:rPr>
      </w:pPr>
      <w:r w:rsidRPr="00E654D6">
        <w:rPr>
          <w:color w:val="000000" w:themeColor="text1"/>
          <w:sz w:val="24"/>
          <w:szCs w:val="24"/>
        </w:rPr>
        <w:tab/>
      </w:r>
      <w:r w:rsidR="008F7C88" w:rsidRPr="00E654D6">
        <w:rPr>
          <w:color w:val="000000" w:themeColor="text1"/>
          <w:sz w:val="24"/>
          <w:szCs w:val="24"/>
        </w:rPr>
        <w:t xml:space="preserve">In this study, we address these research gaps and quantify the contribution of the three </w:t>
      </w:r>
      <w:r w:rsidR="009671D1" w:rsidRPr="00E654D6">
        <w:rPr>
          <w:color w:val="000000" w:themeColor="text1"/>
          <w:sz w:val="24"/>
          <w:szCs w:val="24"/>
          <w:rPrChange w:id="61" w:author="Samir Soneji" w:date="2016-01-18T15:51:00Z">
            <w:rPr>
              <w:color w:val="000000" w:themeColor="text1"/>
              <w:sz w:val="24"/>
              <w:szCs w:val="24"/>
              <w:highlight w:val="yellow"/>
            </w:rPr>
          </w:rPrChange>
        </w:rPr>
        <w:t>components</w:t>
      </w:r>
      <w:r w:rsidR="008F7C88" w:rsidRPr="00E654D6">
        <w:rPr>
          <w:color w:val="000000" w:themeColor="text1"/>
          <w:sz w:val="24"/>
          <w:szCs w:val="24"/>
        </w:rPr>
        <w:t xml:space="preserve"> that could have led to the gain in life expectancy among breast cancer patients.  We extend and improve prior research in three ways: (a) our analytic approach </w:t>
      </w:r>
      <w:ins w:id="62" w:author="Samir Soneji" w:date="2016-01-18T15:48:00Z">
        <w:r w:rsidR="00E654D6" w:rsidRPr="00E654D6">
          <w:rPr>
            <w:color w:val="000000" w:themeColor="text1"/>
            <w:sz w:val="24"/>
            <w:szCs w:val="24"/>
          </w:rPr>
          <w:t xml:space="preserve">mathematically accounts for the effects </w:t>
        </w:r>
      </w:ins>
      <w:r w:rsidR="008F7C88" w:rsidRPr="00E654D6">
        <w:rPr>
          <w:color w:val="000000" w:themeColor="text1"/>
          <w:sz w:val="24"/>
          <w:szCs w:val="24"/>
        </w:rPr>
        <w:t xml:space="preserve">of these components, (b) we base </w:t>
      </w:r>
      <w:r w:rsidR="006A2F8A" w:rsidRPr="00E654D6">
        <w:rPr>
          <w:color w:val="000000" w:themeColor="text1"/>
          <w:sz w:val="24"/>
          <w:szCs w:val="24"/>
          <w:rPrChange w:id="63" w:author="Samir Soneji" w:date="2016-01-18T15:51:00Z">
            <w:rPr>
              <w:color w:val="000000" w:themeColor="text1"/>
              <w:sz w:val="24"/>
              <w:szCs w:val="24"/>
              <w:highlight w:val="yellow"/>
            </w:rPr>
          </w:rPrChange>
        </w:rPr>
        <w:t xml:space="preserve">our </w:t>
      </w:r>
      <w:r w:rsidR="008F7C88" w:rsidRPr="00E654D6">
        <w:rPr>
          <w:color w:val="000000" w:themeColor="text1"/>
          <w:sz w:val="24"/>
          <w:szCs w:val="24"/>
        </w:rPr>
        <w:t xml:space="preserve">results on the observed mortality experience of actual breast cancer patients rather than on simulation of the </w:t>
      </w:r>
      <w:r w:rsidR="000063AD" w:rsidRPr="00E654D6">
        <w:rPr>
          <w:color w:val="000000" w:themeColor="text1"/>
          <w:sz w:val="24"/>
          <w:szCs w:val="24"/>
        </w:rPr>
        <w:t xml:space="preserve">progression of </w:t>
      </w:r>
      <w:r w:rsidR="009671D1" w:rsidRPr="00E654D6">
        <w:rPr>
          <w:color w:val="000000" w:themeColor="text1"/>
          <w:sz w:val="24"/>
          <w:szCs w:val="24"/>
        </w:rPr>
        <w:t>breast cancer</w:t>
      </w:r>
      <w:r w:rsidR="008F7C88" w:rsidRPr="00E654D6">
        <w:rPr>
          <w:color w:val="000000" w:themeColor="text1"/>
          <w:sz w:val="24"/>
          <w:szCs w:val="24"/>
        </w:rPr>
        <w:t>, and (c) we utilize case fatality rates</w:t>
      </w:r>
      <w:ins w:id="64" w:author="Hal Sox" w:date="2016-01-17T12:27:00Z">
        <w:r w:rsidR="00896852" w:rsidRPr="00E654D6">
          <w:rPr>
            <w:color w:val="000000" w:themeColor="text1"/>
            <w:sz w:val="24"/>
            <w:szCs w:val="24"/>
          </w:rPr>
          <w:t>,</w:t>
        </w:r>
      </w:ins>
      <w:r w:rsidR="008F7C88" w:rsidRPr="00E654D6">
        <w:rPr>
          <w:color w:val="000000" w:themeColor="text1"/>
          <w:sz w:val="24"/>
          <w:szCs w:val="24"/>
        </w:rPr>
        <w:t xml:space="preserve"> </w:t>
      </w:r>
      <w:r w:rsidR="009671D1" w:rsidRPr="00E654D6">
        <w:rPr>
          <w:color w:val="000000" w:themeColor="text1"/>
          <w:sz w:val="24"/>
          <w:szCs w:val="24"/>
          <w:rPrChange w:id="65" w:author="Samir Soneji" w:date="2016-01-18T15:51:00Z">
            <w:rPr>
              <w:color w:val="000000" w:themeColor="text1"/>
              <w:sz w:val="24"/>
              <w:szCs w:val="24"/>
              <w:highlight w:val="yellow"/>
            </w:rPr>
          </w:rPrChange>
        </w:rPr>
        <w:t>thus</w:t>
      </w:r>
      <w:r w:rsidR="008F7C88" w:rsidRPr="00E654D6">
        <w:rPr>
          <w:color w:val="000000" w:themeColor="text1"/>
          <w:sz w:val="24"/>
          <w:szCs w:val="24"/>
        </w:rPr>
        <w:t xml:space="preserve"> </w:t>
      </w:r>
      <w:r w:rsidR="009671D1" w:rsidRPr="00E654D6">
        <w:rPr>
          <w:color w:val="000000" w:themeColor="text1"/>
          <w:sz w:val="24"/>
          <w:szCs w:val="24"/>
          <w:rPrChange w:id="66" w:author="Samir Soneji" w:date="2016-01-18T15:51:00Z">
            <w:rPr>
              <w:color w:val="000000" w:themeColor="text1"/>
              <w:sz w:val="24"/>
              <w:szCs w:val="24"/>
              <w:highlight w:val="yellow"/>
            </w:rPr>
          </w:rPrChange>
        </w:rPr>
        <w:t>avoiding</w:t>
      </w:r>
      <w:r w:rsidR="008F7C88" w:rsidRPr="00E654D6">
        <w:rPr>
          <w:color w:val="000000" w:themeColor="text1"/>
          <w:sz w:val="24"/>
          <w:szCs w:val="24"/>
        </w:rPr>
        <w:t xml:space="preserve"> biases inherent in survival time data</w:t>
      </w:r>
      <w:ins w:id="67" w:author="Samir S. Soneji" w:date="2016-01-18T09:49:00Z">
        <w:r w:rsidR="002B3206" w:rsidRPr="00E654D6">
          <w:rPr>
            <w:color w:val="000000" w:themeColor="text1"/>
            <w:sz w:val="24"/>
            <w:szCs w:val="24"/>
          </w:rPr>
          <w:t xml:space="preserve"> (e.g., length-time bias)</w:t>
        </w:r>
      </w:ins>
      <w:r w:rsidR="008F7C88" w:rsidRPr="00E654D6">
        <w:rPr>
          <w:color w:val="000000" w:themeColor="text1"/>
          <w:sz w:val="24"/>
          <w:szCs w:val="24"/>
        </w:rPr>
        <w:t xml:space="preserve">.  We measure earlier detection, which resulted from more widespread screening and </w:t>
      </w:r>
      <w:r w:rsidR="00692A42" w:rsidRPr="00E654D6">
        <w:rPr>
          <w:color w:val="000000" w:themeColor="text1"/>
          <w:sz w:val="24"/>
          <w:szCs w:val="24"/>
          <w:rPrChange w:id="68" w:author="Samir Soneji" w:date="2016-01-18T15:51:00Z">
            <w:rPr>
              <w:color w:val="000000" w:themeColor="text1"/>
              <w:sz w:val="24"/>
              <w:szCs w:val="24"/>
              <w:highlight w:val="yellow"/>
            </w:rPr>
          </w:rPrChange>
        </w:rPr>
        <w:t>advances</w:t>
      </w:r>
      <w:r w:rsidR="008F7C88" w:rsidRPr="00E654D6">
        <w:rPr>
          <w:color w:val="000000" w:themeColor="text1"/>
          <w:sz w:val="24"/>
          <w:szCs w:val="24"/>
          <w:rPrChange w:id="69"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in screening technology</w:t>
      </w:r>
      <w:r w:rsidR="009C2EC3" w:rsidRPr="00E654D6">
        <w:rPr>
          <w:color w:val="000000" w:themeColor="text1"/>
          <w:sz w:val="24"/>
          <w:szCs w:val="24"/>
        </w:rPr>
        <w:t>,</w:t>
      </w:r>
      <w:r w:rsidR="009C2EC3" w:rsidRPr="00732BCC">
        <w:rPr>
          <w:color w:val="000000" w:themeColor="text1"/>
          <w:sz w:val="24"/>
          <w:szCs w:val="24"/>
        </w:rPr>
        <w:fldChar w:fldCharType="begin"/>
      </w:r>
      <w:ins w:id="70" w:author="Samir Soneji" w:date="2016-01-18T15:56:00Z">
        <w:r w:rsidR="002E4C53">
          <w:rPr>
            <w:color w:val="000000" w:themeColor="text1"/>
            <w:sz w:val="24"/>
            <w:szCs w:val="24"/>
          </w:rPr>
          <w:instrText xml:space="preserve"> ADDIN ZOTERO_ITEM CSL_CITATION {"citationID":"18sdrqqjfp","properties":{"formattedCitation":"{\\rtf \\super 13\\nosupersub{}}","plainCitation":"13"},"citationItems":[{"id":2507,"uris":["http://zotero.org/users/39665/items/QTQH83JG"],"uri":["http://zotero.org/users/39665/items/QTQH83JG"],"itemData":{"id":2507,"type":"article-journal","title":"Digital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ins>
      <w:del w:id="71" w:author="Samir Soneji" w:date="2016-01-18T15:56:00Z">
        <w:r w:rsidR="0025059A" w:rsidRPr="00E654D6" w:rsidDel="002E4C53">
          <w:rPr>
            <w:color w:val="000000" w:themeColor="text1"/>
            <w:sz w:val="24"/>
            <w:szCs w:val="24"/>
          </w:rPr>
          <w:del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delInstrText>
        </w:r>
      </w:del>
      <w:r w:rsidR="009C2EC3" w:rsidRPr="00732BCC">
        <w:rPr>
          <w:color w:val="000000" w:themeColor="text1"/>
          <w:sz w:val="24"/>
          <w:szCs w:val="24"/>
          <w:rPrChange w:id="72" w:author="Samir Soneji" w:date="2016-01-18T15:51:00Z">
            <w:rPr>
              <w:color w:val="000000" w:themeColor="text1"/>
              <w:sz w:val="24"/>
              <w:szCs w:val="24"/>
            </w:rPr>
          </w:rPrChange>
        </w:rPr>
        <w:fldChar w:fldCharType="separate"/>
      </w:r>
      <w:r w:rsidR="0025059A" w:rsidRPr="00E654D6">
        <w:rPr>
          <w:rFonts w:eastAsia="Times New Roman"/>
          <w:color w:val="000000" w:themeColor="text1"/>
          <w:sz w:val="24"/>
          <w:vertAlign w:val="superscript"/>
        </w:rPr>
        <w:t>13</w:t>
      </w:r>
      <w:r w:rsidR="009C2EC3" w:rsidRPr="00732BCC">
        <w:rPr>
          <w:color w:val="000000" w:themeColor="text1"/>
          <w:sz w:val="24"/>
          <w:szCs w:val="24"/>
        </w:rPr>
        <w:fldChar w:fldCharType="end"/>
      </w:r>
      <w:r w:rsidR="009C2EC3" w:rsidRPr="00E654D6">
        <w:rPr>
          <w:color w:val="000000" w:themeColor="text1"/>
          <w:sz w:val="24"/>
          <w:szCs w:val="24"/>
        </w:rPr>
        <w:t xml:space="preserve"> </w:t>
      </w:r>
      <w:r w:rsidR="008F7C88" w:rsidRPr="00E654D6">
        <w:rPr>
          <w:color w:val="000000" w:themeColor="text1"/>
          <w:sz w:val="24"/>
          <w:szCs w:val="24"/>
        </w:rPr>
        <w:t xml:space="preserve">by the changes over time in the </w:t>
      </w:r>
      <w:r w:rsidR="0025059A" w:rsidRPr="00E654D6">
        <w:rPr>
          <w:color w:val="000000" w:themeColor="text1"/>
          <w:sz w:val="24"/>
          <w:szCs w:val="24"/>
          <w:rPrChange w:id="73" w:author="Samir Soneji" w:date="2016-01-18T15:51:00Z">
            <w:rPr>
              <w:color w:val="000000" w:themeColor="text1"/>
              <w:sz w:val="24"/>
              <w:szCs w:val="24"/>
              <w:highlight w:val="yellow"/>
            </w:rPr>
          </w:rPrChange>
        </w:rPr>
        <w:t>distribution</w:t>
      </w:r>
      <w:r w:rsidR="0025059A" w:rsidRPr="00E654D6">
        <w:rPr>
          <w:color w:val="000000" w:themeColor="text1"/>
          <w:sz w:val="24"/>
          <w:szCs w:val="24"/>
        </w:rPr>
        <w:t xml:space="preserve"> </w:t>
      </w:r>
      <w:r w:rsidR="008F7C88" w:rsidRPr="00E654D6">
        <w:rPr>
          <w:color w:val="000000" w:themeColor="text1"/>
          <w:sz w:val="24"/>
          <w:szCs w:val="24"/>
        </w:rPr>
        <w:t xml:space="preserve">of tumor sizes of newly diagnosed breast cancer patients.  We measure </w:t>
      </w:r>
      <w:r w:rsidR="00692A42" w:rsidRPr="00E654D6">
        <w:rPr>
          <w:color w:val="000000" w:themeColor="text1"/>
          <w:sz w:val="24"/>
          <w:szCs w:val="24"/>
          <w:rPrChange w:id="74" w:author="Samir Soneji" w:date="2016-01-18T15:51:00Z">
            <w:rPr>
              <w:color w:val="000000" w:themeColor="text1"/>
              <w:sz w:val="24"/>
              <w:szCs w:val="24"/>
              <w:highlight w:val="yellow"/>
            </w:rPr>
          </w:rPrChange>
        </w:rPr>
        <w:t>advances</w:t>
      </w:r>
      <w:r w:rsidR="008F7C88" w:rsidRPr="00E654D6">
        <w:rPr>
          <w:color w:val="000000" w:themeColor="text1"/>
          <w:sz w:val="24"/>
          <w:szCs w:val="24"/>
          <w:rPrChange w:id="75"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 xml:space="preserve">in breast cancer treatment and treatment of other diseases, which resulted from improvements in the delivery of existing </w:t>
      </w:r>
      <w:r w:rsidR="00A0178D" w:rsidRPr="00E654D6">
        <w:rPr>
          <w:color w:val="000000" w:themeColor="text1"/>
          <w:sz w:val="24"/>
          <w:szCs w:val="24"/>
          <w:rPrChange w:id="76" w:author="Samir Soneji" w:date="2016-01-18T15:51:00Z">
            <w:rPr>
              <w:color w:val="000000" w:themeColor="text1"/>
              <w:sz w:val="24"/>
              <w:szCs w:val="24"/>
              <w:highlight w:val="yellow"/>
            </w:rPr>
          </w:rPrChange>
        </w:rPr>
        <w:t>treatments</w:t>
      </w:r>
      <w:r w:rsidR="00A0178D" w:rsidRPr="00E654D6">
        <w:rPr>
          <w:color w:val="000000" w:themeColor="text1"/>
          <w:sz w:val="24"/>
          <w:szCs w:val="24"/>
        </w:rPr>
        <w:t xml:space="preserve"> </w:t>
      </w:r>
      <w:r w:rsidR="008F7C88" w:rsidRPr="00E654D6">
        <w:rPr>
          <w:color w:val="000000" w:themeColor="text1"/>
          <w:sz w:val="24"/>
          <w:szCs w:val="24"/>
        </w:rPr>
        <w:t>and development of novel treatments,</w:t>
      </w:r>
      <w:r w:rsidR="00BB21A3" w:rsidRPr="00732BCC">
        <w:rPr>
          <w:color w:val="000000" w:themeColor="text1"/>
          <w:sz w:val="24"/>
          <w:szCs w:val="24"/>
        </w:rPr>
        <w:fldChar w:fldCharType="begin"/>
      </w:r>
      <w:ins w:id="77" w:author="Samir Soneji" w:date="2016-01-18T15:56:00Z">
        <w:r w:rsidR="002E4C53">
          <w:rPr>
            <w:color w:val="000000" w:themeColor="text1"/>
            <w:sz w:val="24"/>
            <w:szCs w:val="24"/>
          </w:rPr>
          <w:instrText xml:space="preserve"> ADDIN ZOTERO_ITEM CSL_CITATION {"citationID":"4c7SUAsu","properties":{"formattedCitation":"{\\rtf \\super 14,15\\nosupersub{}}","plainCitation":"14,15"},"citationItems":[{"id":312,"uris":["http://zotero.org/users/39665/items/52QZTNJB"],"uri":["http://zotero.org/users/39665/items/52QZTNJB"],"itemData":{"id":312,"type":"article-journal","title":"Consensus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Monographs","language":"eng","issued":{"date-parts":[["1992"]]},"PMID":"1627416"}},{"id":830,"uris":["http://zotero.org/users/39665/items/9U6JQXRK"],"uri":["http://zotero.org/users/39665/items/9U6JQXRK"],"itemData":{"id":830,"type":"article-journal","title":"Tamoxifen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ins>
      <w:del w:id="78" w:author="Samir Soneji" w:date="2016-01-18T15:56:00Z">
        <w:r w:rsidR="0025059A" w:rsidRPr="00E654D6" w:rsidDel="002E4C53">
          <w:rPr>
            <w:color w:val="000000" w:themeColor="text1"/>
            <w:sz w:val="24"/>
            <w:szCs w:val="24"/>
          </w:rPr>
          <w:del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delInstrText>
        </w:r>
      </w:del>
      <w:r w:rsidR="00BB21A3" w:rsidRPr="00732BCC">
        <w:rPr>
          <w:color w:val="000000" w:themeColor="text1"/>
          <w:sz w:val="24"/>
          <w:szCs w:val="24"/>
          <w:rPrChange w:id="79" w:author="Samir Soneji" w:date="2016-01-18T15:51:00Z">
            <w:rPr>
              <w:color w:val="000000" w:themeColor="text1"/>
              <w:sz w:val="24"/>
              <w:szCs w:val="24"/>
            </w:rPr>
          </w:rPrChange>
        </w:rPr>
        <w:fldChar w:fldCharType="separate"/>
      </w:r>
      <w:r w:rsidR="0025059A" w:rsidRPr="00E654D6">
        <w:rPr>
          <w:rFonts w:eastAsia="Times New Roman"/>
          <w:color w:val="000000" w:themeColor="text1"/>
          <w:sz w:val="24"/>
          <w:vertAlign w:val="superscript"/>
        </w:rPr>
        <w:t>14,15</w:t>
      </w:r>
      <w:r w:rsidR="00BB21A3" w:rsidRPr="00732BCC">
        <w:rPr>
          <w:color w:val="000000" w:themeColor="text1"/>
          <w:sz w:val="24"/>
          <w:szCs w:val="24"/>
        </w:rPr>
        <w:fldChar w:fldCharType="end"/>
      </w:r>
      <w:r w:rsidR="009C2EC3" w:rsidRPr="00E654D6">
        <w:rPr>
          <w:color w:val="000000" w:themeColor="text1"/>
          <w:sz w:val="24"/>
          <w:szCs w:val="24"/>
        </w:rPr>
        <w:t xml:space="preserve"> </w:t>
      </w:r>
      <w:r w:rsidR="008F7C88" w:rsidRPr="00E654D6">
        <w:rPr>
          <w:color w:val="000000" w:themeColor="text1"/>
          <w:sz w:val="24"/>
          <w:szCs w:val="24"/>
        </w:rPr>
        <w:t xml:space="preserve">by reductions in </w:t>
      </w:r>
      <w:ins w:id="80" w:author="Samir S. Soneji" w:date="2016-01-18T09:54:00Z">
        <w:r w:rsidR="002B3206" w:rsidRPr="00E654D6">
          <w:rPr>
            <w:color w:val="000000" w:themeColor="text1"/>
            <w:sz w:val="24"/>
            <w:szCs w:val="24"/>
          </w:rPr>
          <w:t xml:space="preserve">tumor size-specific </w:t>
        </w:r>
      </w:ins>
      <w:r w:rsidR="008F7C88" w:rsidRPr="00E654D6">
        <w:rPr>
          <w:color w:val="000000" w:themeColor="text1"/>
          <w:sz w:val="24"/>
          <w:szCs w:val="24"/>
        </w:rPr>
        <w:t>case fatality rates from breast cancer and competing causes of death, respectively.  We also quantify how the contribution of earlier detection to gains in life expectancy varied by age at diagnosis</w:t>
      </w:r>
      <w:r w:rsidR="006A2F8A" w:rsidRPr="00E654D6">
        <w:rPr>
          <w:color w:val="000000" w:themeColor="text1"/>
          <w:sz w:val="24"/>
          <w:szCs w:val="24"/>
        </w:rPr>
        <w:t>, which</w:t>
      </w:r>
      <w:r w:rsidR="008F7C88" w:rsidRPr="00E654D6">
        <w:rPr>
          <w:color w:val="000000" w:themeColor="text1"/>
          <w:sz w:val="24"/>
          <w:szCs w:val="24"/>
          <w:rPrChange w:id="81"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 xml:space="preserve">directly </w:t>
      </w:r>
      <w:r w:rsidR="008F7C88" w:rsidRPr="00E654D6">
        <w:rPr>
          <w:color w:val="000000" w:themeColor="text1"/>
          <w:sz w:val="24"/>
          <w:szCs w:val="24"/>
          <w:rPrChange w:id="82" w:author="Samir Soneji" w:date="2016-01-18T15:51:00Z">
            <w:rPr>
              <w:color w:val="000000" w:themeColor="text1"/>
              <w:sz w:val="24"/>
              <w:szCs w:val="24"/>
              <w:highlight w:val="yellow"/>
            </w:rPr>
          </w:rPrChange>
        </w:rPr>
        <w:t>address</w:t>
      </w:r>
      <w:r w:rsidR="006A2F8A" w:rsidRPr="00E654D6">
        <w:rPr>
          <w:color w:val="000000" w:themeColor="text1"/>
          <w:sz w:val="24"/>
          <w:szCs w:val="24"/>
          <w:rPrChange w:id="83" w:author="Samir Soneji" w:date="2016-01-18T15:51:00Z">
            <w:rPr>
              <w:color w:val="000000" w:themeColor="text1"/>
              <w:sz w:val="24"/>
              <w:szCs w:val="24"/>
              <w:highlight w:val="yellow"/>
            </w:rPr>
          </w:rPrChange>
        </w:rPr>
        <w:t>es</w:t>
      </w:r>
      <w:r w:rsidR="008F7C88" w:rsidRPr="00E654D6">
        <w:rPr>
          <w:color w:val="000000" w:themeColor="text1"/>
          <w:sz w:val="24"/>
          <w:szCs w:val="24"/>
          <w:rPrChange w:id="84" w:author="Samir Soneji" w:date="2016-01-18T15:51:00Z">
            <w:rPr>
              <w:color w:val="000000" w:themeColor="text1"/>
              <w:sz w:val="24"/>
              <w:szCs w:val="24"/>
              <w:highlight w:val="yellow"/>
            </w:rPr>
          </w:rPrChange>
        </w:rPr>
        <w:t xml:space="preserve"> </w:t>
      </w:r>
      <w:r w:rsidR="008F7C88" w:rsidRPr="00E654D6">
        <w:rPr>
          <w:color w:val="000000" w:themeColor="text1"/>
          <w:sz w:val="24"/>
          <w:szCs w:val="24"/>
        </w:rPr>
        <w:t xml:space="preserve">the controversy </w:t>
      </w:r>
      <w:r w:rsidR="00A0178D" w:rsidRPr="00E654D6">
        <w:rPr>
          <w:color w:val="000000" w:themeColor="text1"/>
          <w:sz w:val="24"/>
          <w:szCs w:val="24"/>
          <w:rPrChange w:id="85" w:author="Samir Soneji" w:date="2016-01-18T15:51:00Z">
            <w:rPr>
              <w:color w:val="000000" w:themeColor="text1"/>
              <w:sz w:val="24"/>
              <w:szCs w:val="24"/>
              <w:highlight w:val="yellow"/>
            </w:rPr>
          </w:rPrChange>
        </w:rPr>
        <w:t>over the value of screening at different ages</w:t>
      </w:r>
      <w:r w:rsidR="008F7C88" w:rsidRPr="00E654D6">
        <w:rPr>
          <w:color w:val="000000" w:themeColor="text1"/>
          <w:sz w:val="24"/>
          <w:szCs w:val="24"/>
        </w:rPr>
        <w:t xml:space="preserve">.  We focus on contributions to the gain in life expectancy, rather than the declines in breast cancer mortality rates, to account for concurrent improvements in mortality from competing causes of death and changes in </w:t>
      </w:r>
      <w:r w:rsidR="008F7C88" w:rsidRPr="00E654D6">
        <w:rPr>
          <w:color w:val="000000" w:themeColor="text1"/>
          <w:sz w:val="24"/>
          <w:szCs w:val="24"/>
        </w:rPr>
        <w:lastRenderedPageBreak/>
        <w:t xml:space="preserve">the age structure of the US female population.  </w:t>
      </w:r>
      <w:r w:rsidR="0025059A" w:rsidRPr="00E654D6">
        <w:rPr>
          <w:color w:val="000000" w:themeColor="text1"/>
          <w:sz w:val="24"/>
          <w:szCs w:val="24"/>
          <w:rPrChange w:id="86" w:author="Samir Soneji" w:date="2016-01-18T15:51:00Z">
            <w:rPr>
              <w:color w:val="000000" w:themeColor="text1"/>
              <w:sz w:val="24"/>
              <w:szCs w:val="24"/>
              <w:highlight w:val="yellow"/>
            </w:rPr>
          </w:rPrChange>
        </w:rPr>
        <w:t xml:space="preserve">Finally, we vary the </w:t>
      </w:r>
      <w:r w:rsidR="00A0178D" w:rsidRPr="00E654D6">
        <w:rPr>
          <w:color w:val="000000" w:themeColor="text1"/>
          <w:sz w:val="24"/>
          <w:szCs w:val="24"/>
          <w:rPrChange w:id="87" w:author="Samir Soneji" w:date="2016-01-18T15:51:00Z">
            <w:rPr>
              <w:color w:val="000000" w:themeColor="text1"/>
              <w:sz w:val="24"/>
              <w:szCs w:val="24"/>
              <w:highlight w:val="yellow"/>
            </w:rPr>
          </w:rPrChange>
        </w:rPr>
        <w:t xml:space="preserve">assumed </w:t>
      </w:r>
      <w:ins w:id="88" w:author="Samir Soneji" w:date="2016-01-18T16:13:00Z">
        <w:r w:rsidR="00CF154C">
          <w:rPr>
            <w:color w:val="000000" w:themeColor="text1"/>
            <w:sz w:val="24"/>
            <w:szCs w:val="24"/>
          </w:rPr>
          <w:t>prevalence</w:t>
        </w:r>
      </w:ins>
      <w:r w:rsidR="0025059A" w:rsidRPr="00E654D6">
        <w:rPr>
          <w:color w:val="000000" w:themeColor="text1"/>
          <w:sz w:val="24"/>
          <w:szCs w:val="24"/>
          <w:rPrChange w:id="89" w:author="Samir Soneji" w:date="2016-01-18T15:51:00Z">
            <w:rPr>
              <w:color w:val="000000" w:themeColor="text1"/>
              <w:sz w:val="24"/>
              <w:szCs w:val="24"/>
              <w:highlight w:val="yellow"/>
            </w:rPr>
          </w:rPrChange>
        </w:rPr>
        <w:t xml:space="preserve"> of overdiagnosis and re-quantify contributions to the gain in life expectancy.</w:t>
      </w:r>
    </w:p>
    <w:p w14:paraId="10000A70" w14:textId="77777777" w:rsidR="008F7C88" w:rsidRPr="00E654D6" w:rsidRDefault="008F7C88" w:rsidP="0025059A">
      <w:pPr>
        <w:pStyle w:val="Normal2"/>
        <w:spacing w:line="480" w:lineRule="auto"/>
        <w:rPr>
          <w:color w:val="000000" w:themeColor="text1"/>
          <w:sz w:val="24"/>
          <w:szCs w:val="24"/>
        </w:rPr>
      </w:pPr>
    </w:p>
    <w:p w14:paraId="6C9D19AA"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t>2. METHODS</w:t>
      </w:r>
    </w:p>
    <w:p w14:paraId="61EE8AB0" w14:textId="77777777" w:rsidR="00765DFD" w:rsidRPr="00E654D6" w:rsidRDefault="00023A72" w:rsidP="00765DFD">
      <w:pPr>
        <w:spacing w:line="480" w:lineRule="auto"/>
        <w:rPr>
          <w:rFonts w:ascii="Times New Roman" w:eastAsia="Times New Roman" w:hAnsi="Times New Roman" w:cs="Times New Roman"/>
          <w:color w:val="000000" w:themeColor="text1"/>
          <w:sz w:val="24"/>
          <w:szCs w:val="24"/>
        </w:rPr>
      </w:pPr>
      <w:r w:rsidRPr="00E654D6">
        <w:rPr>
          <w:color w:val="000000" w:themeColor="text1"/>
          <w:sz w:val="24"/>
          <w:szCs w:val="24"/>
        </w:rPr>
        <w:tab/>
      </w:r>
      <w:r w:rsidRPr="00E654D6">
        <w:rPr>
          <w:b/>
          <w:color w:val="000000" w:themeColor="text1"/>
          <w:sz w:val="24"/>
          <w:szCs w:val="24"/>
        </w:rPr>
        <w:t>2.1  Analytic Methods</w:t>
      </w:r>
      <w:r w:rsidRPr="00E654D6">
        <w:rPr>
          <w:color w:val="000000" w:themeColor="text1"/>
          <w:sz w:val="24"/>
          <w:szCs w:val="24"/>
        </w:rPr>
        <w:t xml:space="preserve">.  </w:t>
      </w:r>
      <w:r w:rsidR="007F1EC1" w:rsidRPr="00E654D6">
        <w:rPr>
          <w:color w:val="000000" w:themeColor="text1"/>
          <w:sz w:val="24"/>
          <w:szCs w:val="24"/>
        </w:rPr>
        <w:t>Our analytic approach consists of two main steps (Figure 1).</w:t>
      </w:r>
      <w:r w:rsidR="00765DFD" w:rsidRPr="00E654D6">
        <w:rPr>
          <w:color w:val="000000" w:themeColor="text1"/>
          <w:sz w:val="24"/>
          <w:szCs w:val="24"/>
        </w:rPr>
        <w:t xml:space="preserve">  </w:t>
      </w:r>
      <w:r w:rsidR="00765DFD" w:rsidRPr="00E654D6">
        <w:rPr>
          <w:rFonts w:eastAsia="Times New Roman"/>
          <w:color w:val="000000" w:themeColor="text1"/>
          <w:sz w:val="24"/>
          <w:szCs w:val="24"/>
        </w:rPr>
        <w:t xml:space="preserve">The first step estimates the contribution of earlier detection to gains in life expectancy (component [1]).  </w:t>
      </w:r>
      <w:r w:rsidR="00765DFD" w:rsidRPr="00E654D6">
        <w:rPr>
          <w:color w:val="000000" w:themeColor="text1"/>
          <w:sz w:val="24"/>
          <w:szCs w:val="24"/>
        </w:rPr>
        <w:t>We began with all-cause incidence-based case fatality rates (hereafter “fatality rates”) by tumor size</w:t>
      </w:r>
      <w:r w:rsidR="007F1EC1" w:rsidRPr="00E654D6">
        <w:rPr>
          <w:color w:val="000000" w:themeColor="text1"/>
          <w:sz w:val="24"/>
          <w:szCs w:val="24"/>
        </w:rPr>
        <w:t xml:space="preserve"> (</w:t>
      </w:r>
      <w:r w:rsidR="00765DFD" w:rsidRPr="00E654D6">
        <w:rPr>
          <w:color w:val="000000" w:themeColor="text1"/>
          <w:sz w:val="24"/>
          <w:szCs w:val="24"/>
        </w:rPr>
        <w:t>Section 2.2</w:t>
      </w:r>
      <w:r w:rsidR="007F1EC1" w:rsidRPr="00E654D6">
        <w:rPr>
          <w:color w:val="000000" w:themeColor="text1"/>
          <w:sz w:val="24"/>
          <w:szCs w:val="24"/>
        </w:rPr>
        <w:t>)</w:t>
      </w:r>
      <w:r w:rsidR="00765DFD" w:rsidRPr="00E654D6">
        <w:rPr>
          <w:color w:val="000000" w:themeColor="text1"/>
          <w:sz w:val="24"/>
          <w:szCs w:val="24"/>
        </w:rPr>
        <w:t>.  We adjusted these fatality rates for overdiagnosis</w:t>
      </w:r>
      <w:r w:rsidR="007F1EC1" w:rsidRPr="00E654D6">
        <w:rPr>
          <w:color w:val="000000" w:themeColor="text1"/>
          <w:sz w:val="24"/>
          <w:szCs w:val="24"/>
        </w:rPr>
        <w:t xml:space="preserve"> </w:t>
      </w:r>
      <w:ins w:id="90" w:author="Samir Soneji" w:date="2016-01-18T15:49:00Z">
        <w:r w:rsidR="00E654D6" w:rsidRPr="00E654D6">
          <w:rPr>
            <w:color w:val="000000" w:themeColor="text1"/>
            <w:sz w:val="24"/>
            <w:szCs w:val="24"/>
          </w:rPr>
          <w:t xml:space="preserve">because overdiagnosed cases artificially lower observed fatality rates </w:t>
        </w:r>
      </w:ins>
      <w:r w:rsidR="007F1EC1" w:rsidRPr="00E654D6">
        <w:rPr>
          <w:color w:val="000000" w:themeColor="text1"/>
          <w:sz w:val="24"/>
          <w:szCs w:val="24"/>
        </w:rPr>
        <w:t>(</w:t>
      </w:r>
      <w:r w:rsidR="00EC284A" w:rsidRPr="00E654D6">
        <w:rPr>
          <w:color w:val="000000" w:themeColor="text1"/>
          <w:sz w:val="24"/>
          <w:szCs w:val="24"/>
        </w:rPr>
        <w:t>Section 2.3</w:t>
      </w:r>
      <w:r w:rsidR="007F1EC1" w:rsidRPr="00E654D6">
        <w:rPr>
          <w:color w:val="000000" w:themeColor="text1"/>
          <w:sz w:val="24"/>
          <w:szCs w:val="24"/>
        </w:rPr>
        <w:t>)</w:t>
      </w:r>
      <w:r w:rsidR="00765DFD" w:rsidRPr="00E654D6">
        <w:rPr>
          <w:color w:val="000000" w:themeColor="text1"/>
          <w:sz w:val="24"/>
          <w:szCs w:val="24"/>
        </w:rPr>
        <w:t xml:space="preserve">. The adjusted tumor size-specific fatality rates served as input to demographic life tables that produced tumor size-specific life expectancies in 1975 and 2002 (see </w:t>
      </w:r>
      <w:proofErr w:type="spellStart"/>
      <w:r w:rsidR="00765DFD" w:rsidRPr="00E654D6">
        <w:rPr>
          <w:color w:val="000000" w:themeColor="text1"/>
          <w:sz w:val="24"/>
          <w:szCs w:val="24"/>
        </w:rPr>
        <w:t>eAppendix</w:t>
      </w:r>
      <w:proofErr w:type="spellEnd"/>
      <w:r w:rsidR="00765DFD" w:rsidRPr="00E654D6">
        <w:rPr>
          <w:color w:val="000000" w:themeColor="text1"/>
          <w:sz w:val="24"/>
          <w:szCs w:val="24"/>
        </w:rPr>
        <w:t xml:space="preserve"> C for example of </w:t>
      </w:r>
      <w:r w:rsidR="00765DFD" w:rsidRPr="00E654D6">
        <w:rPr>
          <w:rFonts w:eastAsia="Times New Roman"/>
          <w:color w:val="000000" w:themeColor="text1"/>
          <w:sz w:val="24"/>
          <w:szCs w:val="24"/>
        </w:rPr>
        <w:t>life table calculations)</w:t>
      </w:r>
      <w:r w:rsidR="00765DFD" w:rsidRPr="00E654D6">
        <w:rPr>
          <w:color w:val="000000" w:themeColor="text1"/>
          <w:sz w:val="24"/>
          <w:szCs w:val="24"/>
        </w:rPr>
        <w:t xml:space="preserve">.  We calculated overall life expectancy </w:t>
      </w:r>
      <w:ins w:id="91" w:author="Samir S. Soneji" w:date="2016-01-18T09:55:00Z">
        <w:r w:rsidR="002B3206" w:rsidRPr="00E654D6">
          <w:rPr>
            <w:color w:val="000000" w:themeColor="text1"/>
            <w:sz w:val="24"/>
            <w:szCs w:val="24"/>
          </w:rPr>
          <w:t xml:space="preserve">in 1975 and 2002 </w:t>
        </w:r>
      </w:ins>
      <w:r w:rsidR="00765DFD" w:rsidRPr="00E654D6">
        <w:rPr>
          <w:color w:val="000000" w:themeColor="text1"/>
          <w:sz w:val="24"/>
          <w:szCs w:val="24"/>
        </w:rPr>
        <w:t>as the weighted average of tumor-size specific life expectancies, where the weights corresponded to the annual distribution of incident breast cancers by tumor size</w:t>
      </w:r>
      <w:ins w:id="92" w:author="Samir Soneji" w:date="2016-01-18T15:59:00Z">
        <w:r w:rsidR="002E4C53">
          <w:rPr>
            <w:color w:val="000000" w:themeColor="text1"/>
            <w:sz w:val="24"/>
            <w:szCs w:val="24"/>
          </w:rPr>
          <w:t xml:space="preserve"> also adjusted to overdiagnosis</w:t>
        </w:r>
      </w:ins>
      <w:ins w:id="93" w:author="Samir Soneji" w:date="2016-01-18T16:00:00Z">
        <w:r w:rsidR="002E4C53">
          <w:rPr>
            <w:color w:val="000000" w:themeColor="text1"/>
            <w:sz w:val="24"/>
            <w:szCs w:val="24"/>
          </w:rPr>
          <w:t xml:space="preserve"> (overdiagnosed cases artificially raise the observed proportion of tumors, especially smaller sized).  </w:t>
        </w:r>
      </w:ins>
      <w:r w:rsidR="00765DFD" w:rsidRPr="00E654D6">
        <w:rPr>
          <w:color w:val="000000" w:themeColor="text1"/>
          <w:sz w:val="24"/>
          <w:szCs w:val="24"/>
        </w:rPr>
        <w:t>The gain in life expectancy was then computed as the difference in overall life expectancy</w:t>
      </w:r>
      <w:ins w:id="94" w:author="Samir Soneji" w:date="2016-01-18T15:50:00Z">
        <w:r w:rsidR="00E654D6" w:rsidRPr="00E654D6">
          <w:rPr>
            <w:color w:val="000000" w:themeColor="text1"/>
            <w:sz w:val="24"/>
            <w:szCs w:val="24"/>
          </w:rPr>
          <w:t xml:space="preserve"> for cohorts formed in 1975 and 2002 and followed forward 10 years</w:t>
        </w:r>
      </w:ins>
      <w:r w:rsidR="00765DFD" w:rsidRPr="00E654D6">
        <w:rPr>
          <w:color w:val="000000" w:themeColor="text1"/>
          <w:sz w:val="24"/>
          <w:szCs w:val="24"/>
        </w:rPr>
        <w:t>. Next, we utilized an established demographic method (Kitagawa decomposition</w:t>
      </w:r>
      <w:r w:rsidR="00765DFD" w:rsidRPr="00E654D6">
        <w:rPr>
          <w:color w:val="000000" w:themeColor="text1"/>
          <w:sz w:val="24"/>
          <w:szCs w:val="24"/>
        </w:rPr>
        <w:fldChar w:fldCharType="begin"/>
      </w:r>
      <w:ins w:id="95" w:author="Samir Soneji" w:date="2016-01-18T15:56:00Z">
        <w:r w:rsidR="002E4C53">
          <w:rPr>
            <w:color w:val="000000" w:themeColor="text1"/>
            <w:sz w:val="24"/>
            <w:szCs w:val="24"/>
          </w:rPr>
          <w:instrText xml:space="preserve"> ADDIN ZOTERO_ITEM CSL_CITATION {"citationID":"2d3c5bjia3","properties":{"formattedCitation":"{\\rtf \\super 16\\nosupersub{}}","plainCitation":"16"},"citationItems":[{"id":1546,"uris":["http://zotero.org/users/39665/items/G8VW6934"],"uri":["http://zotero.org/users/39665/items/G8VW6934"],"itemData":{"id":1546,"type":"article-journal","title":"Components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ins>
      <w:del w:id="96" w:author="Samir Soneji" w:date="2016-01-18T15:56:00Z">
        <w:r w:rsidR="00765DFD" w:rsidRPr="00E654D6" w:rsidDel="002E4C53">
          <w:rPr>
            <w:color w:val="000000" w:themeColor="text1"/>
            <w:sz w:val="24"/>
            <w:szCs w:val="24"/>
          </w:rPr>
          <w:del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delInstrText>
        </w:r>
      </w:del>
      <w:r w:rsidR="00765DFD" w:rsidRPr="00E654D6">
        <w:rPr>
          <w:color w:val="000000" w:themeColor="text1"/>
          <w:sz w:val="24"/>
          <w:szCs w:val="24"/>
          <w:rPrChange w:id="97" w:author="Samir Soneji" w:date="2016-01-18T15:51:00Z">
            <w:rPr>
              <w:color w:val="000000" w:themeColor="text1"/>
              <w:sz w:val="24"/>
              <w:szCs w:val="24"/>
            </w:rPr>
          </w:rPrChange>
        </w:rPr>
        <w:fldChar w:fldCharType="separate"/>
      </w:r>
      <w:ins w:id="98" w:author="Samir Soneji" w:date="2016-01-18T15:56:00Z">
        <w:r w:rsidR="002E4C53" w:rsidRPr="002E4C53">
          <w:rPr>
            <w:sz w:val="24"/>
            <w:szCs w:val="24"/>
            <w:vertAlign w:val="superscript"/>
          </w:rPr>
          <w:t>16</w:t>
        </w:r>
      </w:ins>
      <w:r w:rsidR="00765DFD" w:rsidRPr="00E654D6">
        <w:rPr>
          <w:color w:val="000000" w:themeColor="text1"/>
          <w:sz w:val="24"/>
          <w:szCs w:val="24"/>
        </w:rPr>
        <w:fldChar w:fldCharType="end"/>
      </w:r>
      <w:r w:rsidR="00765DFD" w:rsidRPr="00E654D6">
        <w:rPr>
          <w:color w:val="000000" w:themeColor="text1"/>
          <w:sz w:val="24"/>
          <w:szCs w:val="24"/>
        </w:rPr>
        <w:t xml:space="preserve">) to estimate how much of this gain was due to changes in the annual </w:t>
      </w:r>
      <w:r w:rsidR="00765DFD" w:rsidRPr="00E654D6">
        <w:rPr>
          <w:color w:val="000000" w:themeColor="text1"/>
          <w:sz w:val="24"/>
          <w:szCs w:val="24"/>
          <w:rPrChange w:id="99" w:author="Samir Soneji" w:date="2016-01-18T15:51:00Z">
            <w:rPr>
              <w:color w:val="000000" w:themeColor="text1"/>
              <w:sz w:val="24"/>
              <w:szCs w:val="24"/>
              <w:highlight w:val="yellow"/>
            </w:rPr>
          </w:rPrChange>
        </w:rPr>
        <w:t>distribution</w:t>
      </w:r>
      <w:r w:rsidR="00765DFD" w:rsidRPr="00E654D6">
        <w:rPr>
          <w:color w:val="000000" w:themeColor="text1"/>
          <w:sz w:val="24"/>
          <w:szCs w:val="24"/>
        </w:rPr>
        <w:t xml:space="preserve"> of incident breast cancers by tumor size </w:t>
      </w:r>
      <w:r w:rsidR="00765DFD" w:rsidRPr="00E654D6">
        <w:rPr>
          <w:color w:val="000000" w:themeColor="text1"/>
          <w:sz w:val="24"/>
          <w:szCs w:val="24"/>
          <w:rPrChange w:id="100" w:author="Samir Soneji" w:date="2016-01-18T15:51:00Z">
            <w:rPr>
              <w:color w:val="000000" w:themeColor="text1"/>
              <w:sz w:val="24"/>
              <w:szCs w:val="24"/>
              <w:highlight w:val="yellow"/>
            </w:rPr>
          </w:rPrChange>
        </w:rPr>
        <w:t>(i.e., more small tumors over time)</w:t>
      </w:r>
      <w:r w:rsidR="00765DFD" w:rsidRPr="00E654D6">
        <w:rPr>
          <w:color w:val="000000" w:themeColor="text1"/>
          <w:sz w:val="24"/>
          <w:szCs w:val="24"/>
        </w:rPr>
        <w:t xml:space="preserve"> and improvements in adjusted all-cause fatality rates. </w:t>
      </w:r>
    </w:p>
    <w:p w14:paraId="174B6C90" w14:textId="77777777" w:rsidR="00023A72" w:rsidRPr="00E654D6" w:rsidRDefault="00765DFD" w:rsidP="007F1EC1">
      <w:pPr>
        <w:spacing w:line="480" w:lineRule="auto"/>
        <w:ind w:firstLine="720"/>
        <w:rPr>
          <w:color w:val="000000" w:themeColor="text1"/>
          <w:sz w:val="24"/>
          <w:szCs w:val="24"/>
        </w:rPr>
      </w:pPr>
      <w:r w:rsidRPr="00E654D6">
        <w:rPr>
          <w:rFonts w:eastAsia="Times New Roman"/>
          <w:color w:val="000000" w:themeColor="text1"/>
          <w:sz w:val="24"/>
          <w:szCs w:val="24"/>
          <w:rPrChange w:id="101" w:author="Samir Soneji" w:date="2016-01-18T15:51:00Z">
            <w:rPr>
              <w:rFonts w:eastAsia="Times New Roman"/>
              <w:color w:val="000000" w:themeColor="text1"/>
              <w:sz w:val="24"/>
              <w:szCs w:val="24"/>
              <w:highlight w:val="yellow"/>
            </w:rPr>
          </w:rPrChange>
        </w:rPr>
        <w:lastRenderedPageBreak/>
        <w:t xml:space="preserve">The second step estimates </w:t>
      </w:r>
      <w:r w:rsidR="000A0173" w:rsidRPr="00E654D6">
        <w:rPr>
          <w:rFonts w:eastAsia="Times New Roman"/>
          <w:color w:val="000000" w:themeColor="text1"/>
          <w:sz w:val="24"/>
          <w:szCs w:val="24"/>
          <w:rPrChange w:id="102" w:author="Samir Soneji" w:date="2016-01-18T15:51:00Z">
            <w:rPr>
              <w:rFonts w:eastAsia="Times New Roman"/>
              <w:color w:val="000000" w:themeColor="text1"/>
              <w:sz w:val="24"/>
              <w:szCs w:val="24"/>
              <w:highlight w:val="yellow"/>
            </w:rPr>
          </w:rPrChange>
        </w:rPr>
        <w:t>the contribution of advances in breast cancer treatment (component [2]) and advances in the treatment of other diseases (component [3]) on gains in life expectancy.</w:t>
      </w:r>
      <w:r w:rsidR="000A0173" w:rsidRPr="00E654D6">
        <w:rPr>
          <w:rFonts w:eastAsia="Times New Roman"/>
          <w:color w:val="000000" w:themeColor="text1"/>
          <w:sz w:val="24"/>
          <w:szCs w:val="24"/>
        </w:rPr>
        <w:t xml:space="preserve">  </w:t>
      </w:r>
      <w:r w:rsidR="000A0173" w:rsidRPr="00E654D6">
        <w:rPr>
          <w:color w:val="000000" w:themeColor="text1"/>
          <w:sz w:val="24"/>
          <w:szCs w:val="24"/>
        </w:rPr>
        <w:t>W</w:t>
      </w:r>
      <w:r w:rsidR="00023A72" w:rsidRPr="00E654D6">
        <w:rPr>
          <w:color w:val="000000" w:themeColor="text1"/>
          <w:sz w:val="24"/>
          <w:szCs w:val="24"/>
        </w:rPr>
        <w:t xml:space="preserve">e began with </w:t>
      </w:r>
      <w:ins w:id="103" w:author="Samir Soneji" w:date="2016-01-18T15:50:00Z">
        <w:r w:rsidR="00E654D6" w:rsidRPr="00E654D6">
          <w:rPr>
            <w:color w:val="000000" w:themeColor="text1"/>
            <w:sz w:val="24"/>
            <w:szCs w:val="24"/>
          </w:rPr>
          <w:t xml:space="preserve">cause-specific </w:t>
        </w:r>
      </w:ins>
      <w:r w:rsidR="00023A72" w:rsidRPr="00E654D6">
        <w:rPr>
          <w:color w:val="000000" w:themeColor="text1"/>
          <w:sz w:val="24"/>
          <w:szCs w:val="24"/>
        </w:rPr>
        <w:t xml:space="preserve">fatality rates by tumor size (breast cancer and all other causes).  </w:t>
      </w:r>
      <w:r w:rsidR="000A0173" w:rsidRPr="00E654D6">
        <w:rPr>
          <w:color w:val="000000" w:themeColor="text1"/>
          <w:sz w:val="24"/>
          <w:szCs w:val="24"/>
          <w:rPrChange w:id="104" w:author="Samir Soneji" w:date="2016-01-18T15:51:00Z">
            <w:rPr>
              <w:color w:val="000000" w:themeColor="text1"/>
              <w:sz w:val="24"/>
              <w:szCs w:val="24"/>
              <w:highlight w:val="yellow"/>
            </w:rPr>
          </w:rPrChange>
        </w:rPr>
        <w:t xml:space="preserve">We then </w:t>
      </w:r>
      <w:r w:rsidR="00023A72" w:rsidRPr="00E654D6">
        <w:rPr>
          <w:color w:val="000000" w:themeColor="text1"/>
          <w:sz w:val="24"/>
          <w:szCs w:val="24"/>
          <w:rPrChange w:id="105" w:author="Samir Soneji" w:date="2016-01-18T15:51:00Z">
            <w:rPr>
              <w:color w:val="000000" w:themeColor="text1"/>
              <w:sz w:val="24"/>
              <w:szCs w:val="24"/>
              <w:highlight w:val="yellow"/>
            </w:rPr>
          </w:rPrChange>
        </w:rPr>
        <w:t xml:space="preserve">adjusted </w:t>
      </w:r>
      <w:r w:rsidR="000A0173" w:rsidRPr="00E654D6">
        <w:rPr>
          <w:color w:val="000000" w:themeColor="text1"/>
          <w:sz w:val="24"/>
          <w:szCs w:val="24"/>
          <w:rPrChange w:id="106" w:author="Samir Soneji" w:date="2016-01-18T15:51:00Z">
            <w:rPr>
              <w:color w:val="000000" w:themeColor="text1"/>
              <w:sz w:val="24"/>
              <w:szCs w:val="24"/>
              <w:highlight w:val="yellow"/>
            </w:rPr>
          </w:rPrChange>
        </w:rPr>
        <w:t xml:space="preserve">these rates </w:t>
      </w:r>
      <w:r w:rsidR="00023A72" w:rsidRPr="00E654D6">
        <w:rPr>
          <w:color w:val="000000" w:themeColor="text1"/>
          <w:sz w:val="24"/>
          <w:szCs w:val="24"/>
          <w:rPrChange w:id="107" w:author="Samir Soneji" w:date="2016-01-18T15:51:00Z">
            <w:rPr>
              <w:color w:val="000000" w:themeColor="text1"/>
              <w:sz w:val="24"/>
              <w:szCs w:val="24"/>
              <w:highlight w:val="yellow"/>
            </w:rPr>
          </w:rPrChange>
        </w:rPr>
        <w:t>for overdiagnosis.</w:t>
      </w:r>
      <w:r w:rsidR="00023A72" w:rsidRPr="00E654D6">
        <w:rPr>
          <w:color w:val="000000" w:themeColor="text1"/>
          <w:sz w:val="24"/>
          <w:szCs w:val="24"/>
        </w:rPr>
        <w:t xml:space="preserve">  The adjusted tumor size- and cause-specific fatality rates served as the input to demographic life </w:t>
      </w:r>
      <w:r w:rsidR="00023A72" w:rsidRPr="002E4C53">
        <w:rPr>
          <w:color w:val="000000" w:themeColor="text1"/>
          <w:sz w:val="24"/>
          <w:szCs w:val="24"/>
        </w:rPr>
        <w:t xml:space="preserve">tables </w:t>
      </w:r>
      <w:r w:rsidR="000A0173" w:rsidRPr="002E4C53">
        <w:rPr>
          <w:sz w:val="24"/>
          <w:szCs w:val="24"/>
          <w:rPrChange w:id="108" w:author="Samir Soneji" w:date="2016-01-18T15:54:00Z">
            <w:rPr>
              <w:rFonts w:eastAsia="Times New Roman"/>
              <w:color w:val="000000" w:themeColor="text1"/>
              <w:sz w:val="24"/>
              <w:szCs w:val="24"/>
              <w:shd w:val="clear" w:color="auto" w:fill="FFFF00"/>
            </w:rPr>
          </w:rPrChange>
        </w:rPr>
        <w:t>(one for breast cancer and the other for all other causes)</w:t>
      </w:r>
      <w:r w:rsidR="000A0173" w:rsidRPr="002E4C53">
        <w:rPr>
          <w:rFonts w:eastAsia="Times New Roman"/>
          <w:color w:val="000000" w:themeColor="text1"/>
          <w:sz w:val="24"/>
          <w:szCs w:val="24"/>
          <w:rPrChange w:id="109" w:author="Samir Soneji" w:date="2016-01-18T15:54:00Z">
            <w:rPr>
              <w:rFonts w:eastAsia="Times New Roman"/>
              <w:color w:val="000000" w:themeColor="text1"/>
              <w:sz w:val="18"/>
              <w:szCs w:val="18"/>
            </w:rPr>
          </w:rPrChange>
        </w:rPr>
        <w:t xml:space="preserve"> </w:t>
      </w:r>
      <w:r w:rsidR="00023A72" w:rsidRPr="002E4C53">
        <w:rPr>
          <w:color w:val="000000" w:themeColor="text1"/>
          <w:sz w:val="24"/>
          <w:szCs w:val="24"/>
        </w:rPr>
        <w:t>that</w:t>
      </w:r>
      <w:r w:rsidR="00023A72" w:rsidRPr="00E654D6">
        <w:rPr>
          <w:color w:val="000000" w:themeColor="text1"/>
          <w:sz w:val="24"/>
          <w:szCs w:val="24"/>
        </w:rPr>
        <w:t xml:space="preserve"> produce corresponding life-years in 1975 and 20</w:t>
      </w:r>
      <w:r w:rsidR="00A0178D" w:rsidRPr="00E654D6">
        <w:rPr>
          <w:color w:val="000000" w:themeColor="text1"/>
          <w:sz w:val="24"/>
          <w:szCs w:val="24"/>
        </w:rPr>
        <w:t>0</w:t>
      </w:r>
      <w:r w:rsidR="00A038EF" w:rsidRPr="00E654D6">
        <w:rPr>
          <w:color w:val="000000" w:themeColor="text1"/>
          <w:sz w:val="24"/>
          <w:szCs w:val="24"/>
        </w:rPr>
        <w:t>2</w:t>
      </w:r>
      <w:r w:rsidR="00023A72" w:rsidRPr="00E654D6">
        <w:rPr>
          <w:color w:val="000000" w:themeColor="text1"/>
          <w:sz w:val="24"/>
          <w:szCs w:val="24"/>
        </w:rPr>
        <w:t>.  We then utilized a related demographic method (Beltrán-Sánchez decomposition</w:t>
      </w:r>
      <w:r w:rsidR="00023A72" w:rsidRPr="00E654D6">
        <w:rPr>
          <w:color w:val="000000" w:themeColor="text1"/>
          <w:sz w:val="24"/>
          <w:szCs w:val="24"/>
        </w:rPr>
        <w:fldChar w:fldCharType="begin"/>
      </w:r>
      <w:ins w:id="110" w:author="Samir Soneji" w:date="2016-01-18T15:57:00Z">
        <w:r w:rsidR="002E4C53">
          <w:rPr>
            <w:color w:val="000000" w:themeColor="text1"/>
            <w:sz w:val="24"/>
            <w:szCs w:val="24"/>
          </w:rPr>
          <w:instrText xml:space="preserve"> ADDIN ZOTERO_ITEM CSL_CITATION {"citationID":"WukBFxR9","properties":{"formattedCitation":"{\\rtf \\super 17\\nosupersub{}}","plainCitation":"17"},"citationItems":[{"id":1499,"uris":["http://zotero.org/users/39665/items/FTIXTTBS"],"uri":["http://zotero.org/users/39665/items/FTIXTTBS"],"itemData":{"id":1499,"type":"article-journal","title":"An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ins>
      <w:del w:id="111" w:author="Samir Soneji" w:date="2016-01-18T15:56:00Z">
        <w:r w:rsidR="00B078EC" w:rsidRPr="00E654D6" w:rsidDel="002E4C53">
          <w:rPr>
            <w:color w:val="000000" w:themeColor="text1"/>
            <w:sz w:val="24"/>
            <w:szCs w:val="24"/>
          </w:rPr>
          <w:del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delInstrText>
        </w:r>
      </w:del>
      <w:r w:rsidR="00023A72" w:rsidRPr="00E654D6">
        <w:rPr>
          <w:color w:val="000000" w:themeColor="text1"/>
          <w:sz w:val="24"/>
          <w:szCs w:val="24"/>
          <w:rPrChange w:id="112" w:author="Samir Soneji" w:date="2016-01-18T15:51:00Z">
            <w:rPr>
              <w:color w:val="000000" w:themeColor="text1"/>
              <w:sz w:val="24"/>
              <w:szCs w:val="24"/>
            </w:rPr>
          </w:rPrChange>
        </w:rPr>
        <w:fldChar w:fldCharType="separate"/>
      </w:r>
      <w:ins w:id="113" w:author="Samir Soneji" w:date="2016-01-18T15:57:00Z">
        <w:r w:rsidR="002E4C53" w:rsidRPr="002E4C53">
          <w:rPr>
            <w:sz w:val="24"/>
            <w:szCs w:val="24"/>
            <w:vertAlign w:val="superscript"/>
          </w:rPr>
          <w:t>17</w:t>
        </w:r>
      </w:ins>
      <w:r w:rsidR="00023A72" w:rsidRPr="00E654D6">
        <w:rPr>
          <w:color w:val="000000" w:themeColor="text1"/>
          <w:sz w:val="24"/>
          <w:szCs w:val="24"/>
        </w:rPr>
        <w:fldChar w:fldCharType="end"/>
      </w:r>
      <w:r w:rsidR="00023A72" w:rsidRPr="00E654D6">
        <w:rPr>
          <w:color w:val="000000" w:themeColor="text1"/>
          <w:sz w:val="24"/>
          <w:szCs w:val="24"/>
        </w:rPr>
        <w:t xml:space="preserve">) to estimate how much of the contribution of improvements in adjusted all-cause fatality rates was due to improvements in adjusted fatality rates from breast cancer and </w:t>
      </w:r>
      <w:r w:rsidRPr="00E654D6">
        <w:rPr>
          <w:color w:val="000000" w:themeColor="text1"/>
          <w:sz w:val="24"/>
          <w:szCs w:val="24"/>
        </w:rPr>
        <w:t xml:space="preserve">from all other causes. </w:t>
      </w:r>
      <w:r w:rsidR="00C24488" w:rsidRPr="00E654D6">
        <w:rPr>
          <w:color w:val="000000" w:themeColor="text1"/>
          <w:sz w:val="24"/>
          <w:szCs w:val="24"/>
        </w:rPr>
        <w:t xml:space="preserve"> </w:t>
      </w:r>
      <w:r w:rsidRPr="00E654D6">
        <w:rPr>
          <w:color w:val="000000" w:themeColor="text1"/>
          <w:sz w:val="24"/>
          <w:szCs w:val="24"/>
          <w:rPrChange w:id="114" w:author="Samir Soneji" w:date="2016-01-18T15:51:00Z">
            <w:rPr>
              <w:color w:val="000000" w:themeColor="text1"/>
              <w:sz w:val="24"/>
              <w:szCs w:val="24"/>
              <w:highlight w:val="yellow"/>
            </w:rPr>
          </w:rPrChange>
        </w:rPr>
        <w:t>The three components, all of which we derive from life tables, sums to the total gain in life expectancy.</w:t>
      </w:r>
      <w:r w:rsidRPr="00E654D6">
        <w:rPr>
          <w:color w:val="000000" w:themeColor="text1"/>
          <w:sz w:val="24"/>
          <w:szCs w:val="24"/>
        </w:rPr>
        <w:t xml:space="preserve">  We did not report any sampling uncertainty in the gain in life expectancy or its three </w:t>
      </w:r>
      <w:r w:rsidR="00023A72" w:rsidRPr="00E654D6">
        <w:rPr>
          <w:color w:val="000000" w:themeColor="text1"/>
          <w:sz w:val="24"/>
          <w:szCs w:val="24"/>
        </w:rPr>
        <w:t>components because our calculations used registry data that fully captured the mortality experience of defined populations</w:t>
      </w:r>
      <w:r w:rsidR="007173D2" w:rsidRPr="00E654D6">
        <w:rPr>
          <w:color w:val="000000" w:themeColor="text1"/>
          <w:sz w:val="24"/>
          <w:szCs w:val="24"/>
        </w:rPr>
        <w:t>.</w:t>
      </w:r>
      <w:r w:rsidR="00023A72" w:rsidRPr="00E654D6">
        <w:rPr>
          <w:color w:val="000000" w:themeColor="text1"/>
          <w:sz w:val="24"/>
          <w:szCs w:val="24"/>
          <w:vertAlign w:val="superscript"/>
        </w:rPr>
        <w:t>17</w:t>
      </w:r>
      <w:r w:rsidR="00023A72" w:rsidRPr="00E654D6">
        <w:rPr>
          <w:color w:val="000000" w:themeColor="text1"/>
          <w:sz w:val="24"/>
          <w:szCs w:val="24"/>
        </w:rPr>
        <w:t xml:space="preserve">  We mathematically des</w:t>
      </w:r>
      <w:r w:rsidR="00610DA0" w:rsidRPr="00E654D6">
        <w:rPr>
          <w:color w:val="000000" w:themeColor="text1"/>
          <w:sz w:val="24"/>
          <w:szCs w:val="24"/>
        </w:rPr>
        <w:t xml:space="preserve">cribe the methods in </w:t>
      </w:r>
      <w:proofErr w:type="spellStart"/>
      <w:r w:rsidR="00610DA0" w:rsidRPr="00E654D6">
        <w:rPr>
          <w:color w:val="000000" w:themeColor="text1"/>
          <w:sz w:val="24"/>
          <w:szCs w:val="24"/>
        </w:rPr>
        <w:t>eAppendix</w:t>
      </w:r>
      <w:proofErr w:type="spellEnd"/>
      <w:r w:rsidR="00610DA0" w:rsidRPr="00E654D6">
        <w:rPr>
          <w:color w:val="000000" w:themeColor="text1"/>
          <w:sz w:val="24"/>
          <w:szCs w:val="24"/>
        </w:rPr>
        <w:t xml:space="preserve"> </w:t>
      </w:r>
      <w:r w:rsidR="00A0178D" w:rsidRPr="00E654D6">
        <w:rPr>
          <w:color w:val="000000" w:themeColor="text1"/>
          <w:sz w:val="24"/>
          <w:szCs w:val="24"/>
        </w:rPr>
        <w:t>D</w:t>
      </w:r>
      <w:r w:rsidR="00023A72" w:rsidRPr="00E654D6">
        <w:rPr>
          <w:color w:val="000000" w:themeColor="text1"/>
          <w:sz w:val="24"/>
          <w:szCs w:val="24"/>
        </w:rPr>
        <w:t>-G.</w:t>
      </w:r>
    </w:p>
    <w:p w14:paraId="439095FF" w14:textId="77777777" w:rsidR="0045642D" w:rsidRPr="00E654D6" w:rsidRDefault="00023A72" w:rsidP="00A7028C">
      <w:pPr>
        <w:spacing w:line="480" w:lineRule="auto"/>
        <w:rPr>
          <w:rFonts w:ascii="Times New Roman" w:eastAsia="Times New Roman" w:hAnsi="Times New Roman" w:cs="Times New Roman"/>
          <w:color w:val="000000" w:themeColor="text1"/>
          <w:sz w:val="24"/>
          <w:szCs w:val="24"/>
        </w:rPr>
      </w:pPr>
      <w:r w:rsidRPr="00E654D6">
        <w:rPr>
          <w:color w:val="000000" w:themeColor="text1"/>
          <w:sz w:val="24"/>
          <w:szCs w:val="24"/>
        </w:rPr>
        <w:tab/>
      </w:r>
      <w:r w:rsidRPr="00E654D6">
        <w:rPr>
          <w:b/>
          <w:color w:val="000000" w:themeColor="text1"/>
          <w:sz w:val="24"/>
          <w:szCs w:val="24"/>
        </w:rPr>
        <w:t>2.2 Patient Data.</w:t>
      </w:r>
      <w:r w:rsidRPr="00E654D6">
        <w:rPr>
          <w:color w:val="000000" w:themeColor="text1"/>
          <w:sz w:val="24"/>
          <w:szCs w:val="24"/>
        </w:rPr>
        <w:t xml:space="preserve">  We obtained incidence and mortality data for breast cancer from the SEER 9 registry database</w:t>
      </w:r>
      <w:ins w:id="115" w:author="Samir S. Soneji" w:date="2016-01-18T09:57:00Z">
        <w:r w:rsidR="002B3206" w:rsidRPr="00E654D6">
          <w:rPr>
            <w:color w:val="000000" w:themeColor="text1"/>
            <w:sz w:val="24"/>
            <w:szCs w:val="24"/>
          </w:rPr>
          <w:t>.</w:t>
        </w:r>
      </w:ins>
      <w:r w:rsidRPr="00E654D6">
        <w:rPr>
          <w:color w:val="000000" w:themeColor="text1"/>
          <w:sz w:val="24"/>
          <w:szCs w:val="24"/>
        </w:rPr>
        <w:t xml:space="preserve"> </w:t>
      </w:r>
      <w:r w:rsidR="00C24488" w:rsidRPr="00E654D6">
        <w:rPr>
          <w:color w:val="000000" w:themeColor="text1"/>
          <w:sz w:val="24"/>
          <w:szCs w:val="24"/>
        </w:rPr>
        <w:t xml:space="preserve"> </w:t>
      </w:r>
      <w:r w:rsidRPr="00E654D6">
        <w:rPr>
          <w:color w:val="000000" w:themeColor="text1"/>
          <w:sz w:val="24"/>
          <w:szCs w:val="24"/>
        </w:rPr>
        <w:t xml:space="preserve">We analyzed 663,860 breast cancer cases diagnosed between 1975 and 2012 and </w:t>
      </w:r>
      <w:r w:rsidR="0053130D" w:rsidRPr="00E654D6">
        <w:rPr>
          <w:color w:val="000000" w:themeColor="text1"/>
          <w:sz w:val="24"/>
          <w:szCs w:val="24"/>
          <w:rPrChange w:id="116" w:author="Samir Soneji" w:date="2016-01-18T15:51:00Z">
            <w:rPr>
              <w:color w:val="000000" w:themeColor="text1"/>
              <w:sz w:val="24"/>
              <w:szCs w:val="24"/>
              <w:highlight w:val="yellow"/>
            </w:rPr>
          </w:rPrChange>
        </w:rPr>
        <w:t>included</w:t>
      </w:r>
      <w:r w:rsidRPr="00E654D6">
        <w:rPr>
          <w:color w:val="000000" w:themeColor="text1"/>
          <w:sz w:val="24"/>
          <w:szCs w:val="24"/>
        </w:rPr>
        <w:t xml:space="preserve"> cases with both malignant and non-malignant</w:t>
      </w:r>
      <w:ins w:id="117" w:author="Hal Sox" w:date="2016-01-17T12:42:00Z">
        <w:r w:rsidR="00500EE2" w:rsidRPr="00E654D6">
          <w:rPr>
            <w:color w:val="000000" w:themeColor="text1"/>
            <w:sz w:val="24"/>
            <w:szCs w:val="24"/>
          </w:rPr>
          <w:t xml:space="preserve"> (e.g., ductal carcinoma in situ)</w:t>
        </w:r>
      </w:ins>
      <w:r w:rsidRPr="00E654D6">
        <w:rPr>
          <w:color w:val="000000" w:themeColor="text1"/>
          <w:sz w:val="24"/>
          <w:szCs w:val="24"/>
        </w:rPr>
        <w:t xml:space="preserve"> behavior. SEER classifies breast cancer as the cause of death</w:t>
      </w:r>
      <w:r w:rsidR="004B7B45" w:rsidRPr="00E654D6">
        <w:rPr>
          <w:color w:val="000000" w:themeColor="text1"/>
          <w:sz w:val="24"/>
          <w:szCs w:val="24"/>
        </w:rPr>
        <w:t xml:space="preserve"> based on the death certificate and</w:t>
      </w:r>
      <w:r w:rsidRPr="00E654D6">
        <w:rPr>
          <w:color w:val="000000" w:themeColor="text1"/>
          <w:sz w:val="24"/>
          <w:szCs w:val="24"/>
        </w:rPr>
        <w:t xml:space="preserve"> identity of a primary tumor.</w:t>
      </w:r>
      <w:ins w:id="118" w:author="Samir Soneji" w:date="2016-01-18T16:01:00Z">
        <w:r w:rsidR="002E4C53">
          <w:rPr>
            <w:color w:val="000000" w:themeColor="text1"/>
            <w:sz w:val="24"/>
            <w:szCs w:val="24"/>
          </w:rPr>
          <w:fldChar w:fldCharType="begin"/>
        </w:r>
        <w:r w:rsidR="002E4C53">
          <w:rPr>
            <w:color w:val="000000" w:themeColor="text1"/>
            <w:sz w:val="24"/>
            <w:szCs w:val="24"/>
          </w:rPr>
          <w:instrText xml:space="preserve"> ADDIN ZOTERO_ITEM CSL_CITATION {"citationID":"193e3g5fjo","properties":{"formattedCitation":"{\\rtf \\super 18\\nosupersub{}}","plainCitation":"18"},"citationItems":[{"id":1851,"uris":["http://zotero.org/users/39665/items/IUWHSHQ8"],"uri":["http://zotero.org/users/39665/items/IUWHSHQ8"],"itemData":{"id":1851,"type":"article-journal","title":"Should cause of death from the death certificate be used to examine cancer-specific survival? A study of patients with distant stage disease","container-title":"Cancer Investigation","page":"758-764","volume":"28","issue":"7","source":"NCBI PubMed","abstract":"Death certificates are used to classify cause of death for studies of cancer survival and mortality. Using data from the National Cancer Institute's Surveillance, Epidemiology, and End Results program, we evaluated cause of death (site-specific, cancer cause-specific, or other cause of death) for 229,181 patients with distant stage disease during 1994-2003 who died by 2005. Agreement between coded cause of death and initial diagnosis was 85% in patients with only one primary and 64% in patients with more than one primary. Our findings support the usefulness of site and cancer cause-specific causes of death reported on the death certificate for distant stage patients with a single cancer.","DOI":"10.3109/07357901003630959","ISSN":"1532-4192","note":"PMID: 20504221","shortTitle":"Should cause of death from the death certificate be used to examine cancer-specific survival?","journalAbbreviation":"Cancer Invest.","author":[{"family":"Lund","given":"Jennifer L"},{"family":"Harlan","given":"Linda C"},{"family":"Yabroff","given":"K Robin"},{"family":"Warren","given":"Joan L"}],"issued":{"date-parts":[["2010",8]]},"PMID":"20504221"}}],"schema":"https://github.com/citation-style-language/schema/raw/master/csl-citation.json"} </w:instrText>
        </w:r>
      </w:ins>
      <w:r w:rsidR="002E4C53">
        <w:rPr>
          <w:color w:val="000000" w:themeColor="text1"/>
          <w:sz w:val="24"/>
          <w:szCs w:val="24"/>
        </w:rPr>
        <w:fldChar w:fldCharType="separate"/>
      </w:r>
      <w:ins w:id="119" w:author="Samir Soneji" w:date="2016-01-18T16:01:00Z">
        <w:r w:rsidR="002E4C53" w:rsidRPr="002E4C53">
          <w:rPr>
            <w:sz w:val="24"/>
            <w:szCs w:val="24"/>
            <w:vertAlign w:val="superscript"/>
          </w:rPr>
          <w:t>18</w:t>
        </w:r>
        <w:r w:rsidR="002E4C53">
          <w:rPr>
            <w:color w:val="000000" w:themeColor="text1"/>
            <w:sz w:val="24"/>
            <w:szCs w:val="24"/>
          </w:rPr>
          <w:fldChar w:fldCharType="end"/>
        </w:r>
      </w:ins>
      <w:r w:rsidRPr="00E654D6">
        <w:rPr>
          <w:color w:val="000000" w:themeColor="text1"/>
          <w:sz w:val="24"/>
          <w:szCs w:val="24"/>
        </w:rPr>
        <w:t xml:space="preserve">  We placed a further requirement: the breast cancer death must have occurred within 10 years of diagnosis.</w:t>
      </w:r>
      <w:r w:rsidR="00587C76" w:rsidRPr="00E654D6">
        <w:rPr>
          <w:color w:val="000000" w:themeColor="text1"/>
          <w:sz w:val="24"/>
          <w:szCs w:val="24"/>
        </w:rPr>
        <w:t xml:space="preserve"> </w:t>
      </w:r>
      <w:commentRangeStart w:id="120"/>
      <w:r w:rsidR="006A16C0" w:rsidRPr="00E654D6">
        <w:rPr>
          <w:color w:val="000000" w:themeColor="text1"/>
          <w:sz w:val="24"/>
          <w:szCs w:val="24"/>
          <w:vertAlign w:val="superscript"/>
        </w:rPr>
        <w:t xml:space="preserve"> </w:t>
      </w:r>
      <w:r w:rsidRPr="00E654D6">
        <w:rPr>
          <w:color w:val="000000" w:themeColor="text1"/>
          <w:sz w:val="24"/>
          <w:szCs w:val="24"/>
        </w:rPr>
        <w:t xml:space="preserve">By allowing this 10-year time window between diagnosis and death, </w:t>
      </w:r>
      <w:r w:rsidR="000E5F3E" w:rsidRPr="00E654D6">
        <w:rPr>
          <w:rFonts w:eastAsia="Times New Roman"/>
          <w:color w:val="000000" w:themeColor="text1"/>
          <w:sz w:val="24"/>
          <w:szCs w:val="24"/>
          <w:rPrChange w:id="121" w:author="Samir Soneji" w:date="2016-01-18T15:51:00Z">
            <w:rPr>
              <w:rFonts w:eastAsia="Times New Roman"/>
              <w:color w:val="000000" w:themeColor="text1"/>
              <w:sz w:val="24"/>
              <w:szCs w:val="24"/>
              <w:highlight w:val="yellow"/>
            </w:rPr>
          </w:rPrChange>
        </w:rPr>
        <w:t>we mitigated potential lead time bias</w:t>
      </w:r>
      <w:commentRangeEnd w:id="120"/>
      <w:r w:rsidR="008E4B64" w:rsidRPr="00E654D6">
        <w:rPr>
          <w:rStyle w:val="CommentReference"/>
        </w:rPr>
        <w:commentReference w:id="120"/>
      </w:r>
      <w:r w:rsidR="000E5F3E" w:rsidRPr="00E654D6">
        <w:rPr>
          <w:rFonts w:eastAsia="Times New Roman"/>
          <w:color w:val="000000" w:themeColor="text1"/>
          <w:sz w:val="24"/>
          <w:szCs w:val="24"/>
          <w:rPrChange w:id="122" w:author="Samir Soneji" w:date="2016-01-18T15:51:00Z">
            <w:rPr>
              <w:rFonts w:eastAsia="Times New Roman"/>
              <w:color w:val="000000" w:themeColor="text1"/>
              <w:sz w:val="24"/>
              <w:szCs w:val="24"/>
              <w:highlight w:val="yellow"/>
            </w:rPr>
          </w:rPrChange>
        </w:rPr>
        <w:t xml:space="preserve"> by limiting the length of time over which a death </w:t>
      </w:r>
      <w:r w:rsidR="000E5F3E" w:rsidRPr="00E654D6">
        <w:rPr>
          <w:rFonts w:eastAsia="Times New Roman"/>
          <w:color w:val="000000" w:themeColor="text1"/>
          <w:sz w:val="24"/>
          <w:szCs w:val="24"/>
          <w:rPrChange w:id="123" w:author="Samir Soneji" w:date="2016-01-18T15:51:00Z">
            <w:rPr>
              <w:rFonts w:eastAsia="Times New Roman"/>
              <w:color w:val="000000" w:themeColor="text1"/>
              <w:sz w:val="24"/>
              <w:szCs w:val="24"/>
              <w:highlight w:val="yellow"/>
            </w:rPr>
          </w:rPrChange>
        </w:rPr>
        <w:lastRenderedPageBreak/>
        <w:t>labeled as breast cancer on the death certificate would be categorized as a breast cancer death in our analysis.</w:t>
      </w:r>
      <w:r w:rsidR="000E5F3E" w:rsidRPr="00E654D6">
        <w:rPr>
          <w:rFonts w:eastAsia="Times New Roman"/>
          <w:color w:val="000000" w:themeColor="text1"/>
          <w:sz w:val="24"/>
          <w:szCs w:val="24"/>
        </w:rPr>
        <w:t xml:space="preserve">  </w:t>
      </w:r>
      <w:r w:rsidR="00DA0865" w:rsidRPr="00E654D6">
        <w:rPr>
          <w:color w:val="000000" w:themeColor="text1"/>
          <w:sz w:val="24"/>
          <w:szCs w:val="24"/>
          <w:rPrChange w:id="124" w:author="Samir Soneji" w:date="2016-01-18T15:51:00Z">
            <w:rPr>
              <w:color w:val="000000" w:themeColor="text1"/>
              <w:sz w:val="24"/>
              <w:szCs w:val="24"/>
              <w:highlight w:val="yellow"/>
            </w:rPr>
          </w:rPrChange>
        </w:rPr>
        <w:t>A</w:t>
      </w:r>
      <w:r w:rsidR="00275DE9" w:rsidRPr="00E654D6">
        <w:rPr>
          <w:color w:val="000000" w:themeColor="text1"/>
          <w:sz w:val="24"/>
          <w:szCs w:val="24"/>
          <w:rPrChange w:id="125" w:author="Samir Soneji" w:date="2016-01-18T15:51:00Z">
            <w:rPr>
              <w:color w:val="000000" w:themeColor="text1"/>
              <w:sz w:val="24"/>
              <w:szCs w:val="24"/>
              <w:highlight w:val="yellow"/>
            </w:rPr>
          </w:rPrChange>
        </w:rPr>
        <w:t xml:space="preserve"> fatality rate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E654D6">
        <w:rPr>
          <w:color w:val="000000" w:themeColor="text1"/>
          <w:sz w:val="24"/>
          <w:szCs w:val="24"/>
          <w:rPrChange w:id="126" w:author="Samir Soneji" w:date="2016-01-18T15:51:00Z">
            <w:rPr>
              <w:color w:val="000000" w:themeColor="text1"/>
              <w:sz w:val="24"/>
              <w:szCs w:val="24"/>
              <w:highlight w:val="yellow"/>
            </w:rPr>
          </w:rPrChange>
        </w:rPr>
        <w:t>eAppendix</w:t>
      </w:r>
      <w:proofErr w:type="spellEnd"/>
      <w:r w:rsidR="00275DE9" w:rsidRPr="00E654D6">
        <w:rPr>
          <w:color w:val="000000" w:themeColor="text1"/>
          <w:sz w:val="24"/>
          <w:szCs w:val="24"/>
          <w:rPrChange w:id="127" w:author="Samir Soneji" w:date="2016-01-18T15:51:00Z">
            <w:rPr>
              <w:color w:val="000000" w:themeColor="text1"/>
              <w:sz w:val="24"/>
              <w:szCs w:val="24"/>
              <w:highlight w:val="yellow"/>
            </w:rPr>
          </w:rPrChange>
        </w:rPr>
        <w:t xml:space="preserve"> A).</w:t>
      </w:r>
      <w:r w:rsidR="00275DE9" w:rsidRPr="00E654D6">
        <w:rPr>
          <w:color w:val="000000" w:themeColor="text1"/>
          <w:sz w:val="24"/>
          <w:szCs w:val="24"/>
          <w:rPrChange w:id="128" w:author="Samir Soneji" w:date="2016-01-18T15:51:00Z">
            <w:rPr>
              <w:color w:val="000000" w:themeColor="text1"/>
              <w:sz w:val="24"/>
              <w:szCs w:val="24"/>
              <w:highlight w:val="yellow"/>
            </w:rPr>
          </w:rPrChange>
        </w:rPr>
        <w:fldChar w:fldCharType="begin"/>
      </w:r>
      <w:ins w:id="129" w:author="Samir Soneji" w:date="2016-01-18T16:01:00Z">
        <w:r w:rsidR="002E4C53">
          <w:rPr>
            <w:color w:val="000000" w:themeColor="text1"/>
            <w:sz w:val="24"/>
            <w:szCs w:val="24"/>
          </w:rPr>
          <w:instrText xml:space="preserve"> ADDIN ZOTERO_ITEM CSL_CITATION {"citationID":"Di4YblKg","properties":{"formattedCitation":"{\\rtf \\super 19,20\\nosupersub{}}","plainCitation":"19,20"},"citationItems":[{"id":2603,"uris":["http://zotero.org/users/39665/items/RNFM4QDD"],"uri":["http://zotero.org/users/39665/items/RNFM4QDD"],"itemData":{"id":2603,"type":"article-journal","title":"A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F"}],"issued":{"date-parts":[["1994",12]]},"PMID":"7730854"}},{"id":2588,"uris":["http://zotero.org/users/39665/items/RHQB83MQ"],"uri":["http://zotero.org/users/39665/items/RHQB83MQ"],"itemData":{"id":2588,"type":"article-journal","title":"Trends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ins>
      <w:del w:id="130" w:author="Samir Soneji" w:date="2016-01-18T15:56:00Z">
        <w:r w:rsidR="00275DE9" w:rsidRPr="00E654D6" w:rsidDel="002E4C53">
          <w:rPr>
            <w:color w:val="000000" w:themeColor="text1"/>
            <w:sz w:val="24"/>
            <w:szCs w:val="24"/>
            <w:rPrChange w:id="131" w:author="Samir Soneji" w:date="2016-01-18T15:51:00Z">
              <w:rPr>
                <w:color w:val="000000" w:themeColor="text1"/>
                <w:sz w:val="24"/>
                <w:szCs w:val="24"/>
                <w:highlight w:val="yellow"/>
              </w:rPr>
            </w:rPrChange>
          </w:rPr>
          <w:del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delInstrText>
        </w:r>
      </w:del>
      <w:r w:rsidR="00275DE9" w:rsidRPr="00E654D6">
        <w:rPr>
          <w:color w:val="000000" w:themeColor="text1"/>
          <w:sz w:val="24"/>
          <w:szCs w:val="24"/>
          <w:rPrChange w:id="132" w:author="Samir Soneji" w:date="2016-01-18T15:51:00Z">
            <w:rPr>
              <w:color w:val="000000" w:themeColor="text1"/>
              <w:sz w:val="24"/>
              <w:szCs w:val="24"/>
              <w:highlight w:val="yellow"/>
            </w:rPr>
          </w:rPrChange>
        </w:rPr>
        <w:fldChar w:fldCharType="separate"/>
      </w:r>
      <w:ins w:id="133" w:author="Samir Soneji" w:date="2016-01-18T16:01:00Z">
        <w:r w:rsidR="002E4C53" w:rsidRPr="002E4C53">
          <w:rPr>
            <w:sz w:val="24"/>
            <w:szCs w:val="24"/>
            <w:vertAlign w:val="superscript"/>
          </w:rPr>
          <w:t>19,20</w:t>
        </w:r>
      </w:ins>
      <w:r w:rsidR="00275DE9" w:rsidRPr="00E654D6">
        <w:rPr>
          <w:color w:val="000000" w:themeColor="text1"/>
          <w:sz w:val="24"/>
          <w:szCs w:val="24"/>
          <w:rPrChange w:id="134" w:author="Samir Soneji" w:date="2016-01-18T15:51:00Z">
            <w:rPr>
              <w:color w:val="000000" w:themeColor="text1"/>
              <w:sz w:val="24"/>
              <w:szCs w:val="24"/>
              <w:highlight w:val="yellow"/>
            </w:rPr>
          </w:rPrChange>
        </w:rPr>
        <w:fldChar w:fldCharType="end"/>
      </w:r>
      <w:r w:rsidR="00275DE9" w:rsidRPr="00E654D6">
        <w:rPr>
          <w:color w:val="000000" w:themeColor="text1"/>
          <w:sz w:val="24"/>
          <w:szCs w:val="24"/>
          <w:vertAlign w:val="superscript"/>
          <w:rPrChange w:id="135" w:author="Samir Soneji" w:date="2016-01-18T15:51:00Z">
            <w:rPr>
              <w:color w:val="000000" w:themeColor="text1"/>
              <w:sz w:val="24"/>
              <w:szCs w:val="24"/>
              <w:highlight w:val="yellow"/>
              <w:vertAlign w:val="superscript"/>
            </w:rPr>
          </w:rPrChange>
        </w:rPr>
        <w:t xml:space="preserve"> </w:t>
      </w:r>
      <w:r w:rsidR="00275DE9" w:rsidRPr="00E654D6">
        <w:rPr>
          <w:color w:val="000000" w:themeColor="text1"/>
          <w:sz w:val="24"/>
          <w:szCs w:val="24"/>
          <w:vertAlign w:val="superscript"/>
        </w:rPr>
        <w:t xml:space="preserve"> </w:t>
      </w:r>
      <w:r w:rsidR="0045642D" w:rsidRPr="00E654D6">
        <w:rPr>
          <w:rFonts w:eastAsia="Arial Unicode MS"/>
          <w:color w:val="000000" w:themeColor="text1"/>
          <w:sz w:val="24"/>
          <w:szCs w:val="24"/>
        </w:rPr>
        <w:t xml:space="preserve">We calculated fatality rates </w:t>
      </w:r>
      <w:r w:rsidR="00000C1D" w:rsidRPr="00E654D6">
        <w:rPr>
          <w:rFonts w:eastAsia="Arial Unicode MS"/>
          <w:sz w:val="24"/>
          <w:szCs w:val="24"/>
          <w:rPrChange w:id="136" w:author="Samir Soneji" w:date="2016-01-18T15:51:00Z">
            <w:rPr>
              <w:rFonts w:eastAsia="Arial Unicode MS"/>
              <w:sz w:val="24"/>
              <w:szCs w:val="24"/>
              <w:highlight w:val="yellow"/>
            </w:rPr>
          </w:rPrChange>
        </w:rPr>
        <w:t>for 422,141 breast cancer patients</w:t>
      </w:r>
      <w:r w:rsidR="00000C1D" w:rsidRPr="00E654D6">
        <w:rPr>
          <w:rFonts w:eastAsia="Arial Unicode MS"/>
          <w:sz w:val="24"/>
          <w:szCs w:val="24"/>
        </w:rPr>
        <w:t xml:space="preserve"> </w:t>
      </w:r>
      <w:r w:rsidR="0045642D" w:rsidRPr="00E654D6">
        <w:rPr>
          <w:rFonts w:eastAsia="Arial Unicode MS"/>
          <w:color w:val="000000" w:themeColor="text1"/>
          <w:sz w:val="24"/>
          <w:szCs w:val="24"/>
        </w:rPr>
        <w:t xml:space="preserve">by </w:t>
      </w:r>
      <w:ins w:id="137" w:author="Hal Sox" w:date="2016-01-17T12:52:00Z">
        <w:r w:rsidR="008E4B64" w:rsidRPr="00E654D6">
          <w:rPr>
            <w:rFonts w:eastAsia="Arial Unicode MS"/>
            <w:color w:val="000000" w:themeColor="text1"/>
            <w:sz w:val="24"/>
            <w:szCs w:val="24"/>
          </w:rPr>
          <w:t xml:space="preserve">5- year </w:t>
        </w:r>
      </w:ins>
      <w:r w:rsidR="0045642D" w:rsidRPr="00E654D6">
        <w:rPr>
          <w:rFonts w:eastAsia="Arial Unicode MS"/>
          <w:color w:val="000000" w:themeColor="text1"/>
          <w:sz w:val="24"/>
          <w:szCs w:val="24"/>
        </w:rPr>
        <w:t xml:space="preserve">age group at diagnosis (40-44 to </w:t>
      </w:r>
      <w:r w:rsidR="0045642D" w:rsidRPr="00E654D6">
        <w:rPr>
          <w:rFonts w:eastAsia="Arial Unicode MS" w:hint="eastAsia"/>
          <w:color w:val="000000" w:themeColor="text1"/>
          <w:sz w:val="24"/>
          <w:szCs w:val="24"/>
        </w:rPr>
        <w:t>≥</w:t>
      </w:r>
      <w:r w:rsidR="0045642D" w:rsidRPr="00E654D6">
        <w:rPr>
          <w:rFonts w:eastAsia="Arial Unicode MS"/>
          <w:color w:val="000000" w:themeColor="text1"/>
          <w:sz w:val="24"/>
          <w:szCs w:val="24"/>
        </w:rPr>
        <w:t xml:space="preserve">100 years), year of diagnosis (1975-2002), tumor size </w:t>
      </w:r>
      <w:r w:rsidR="000E5F3E" w:rsidRPr="00E654D6">
        <w:rPr>
          <w:rFonts w:eastAsia="Times New Roman"/>
          <w:color w:val="000000" w:themeColor="text1"/>
          <w:sz w:val="24"/>
          <w:szCs w:val="24"/>
          <w:rPrChange w:id="138" w:author="Samir Soneji" w:date="2016-01-18T15:51:00Z">
            <w:rPr>
              <w:rFonts w:eastAsia="Times New Roman"/>
              <w:color w:val="000000" w:themeColor="text1"/>
              <w:sz w:val="24"/>
              <w:szCs w:val="24"/>
              <w:highlight w:val="yellow"/>
            </w:rPr>
          </w:rPrChange>
        </w:rPr>
        <w:t>determined by clinical and operative/pathological assessment</w:t>
      </w:r>
      <w:r w:rsidR="000E5F3E" w:rsidRPr="00E654D6">
        <w:rPr>
          <w:rFonts w:eastAsia="Times New Roman"/>
          <w:color w:val="000000" w:themeColor="text1"/>
          <w:sz w:val="24"/>
          <w:szCs w:val="24"/>
        </w:rPr>
        <w:t xml:space="preserve"> </w:t>
      </w:r>
      <w:r w:rsidR="0045642D" w:rsidRPr="00E654D6">
        <w:rPr>
          <w:rFonts w:eastAsia="Arial Unicode MS"/>
          <w:color w:val="000000" w:themeColor="text1"/>
          <w:sz w:val="24"/>
          <w:szCs w:val="24"/>
        </w:rPr>
        <w:t xml:space="preserve">(&lt;1cm, 1-2cm, 2-3cm, 3-5cm, </w:t>
      </w:r>
      <w:r w:rsidR="0045642D" w:rsidRPr="00E654D6">
        <w:rPr>
          <w:rFonts w:eastAsia="Arial Unicode MS" w:hint="eastAsia"/>
          <w:color w:val="000000" w:themeColor="text1"/>
          <w:sz w:val="24"/>
          <w:szCs w:val="24"/>
        </w:rPr>
        <w:t>≥</w:t>
      </w:r>
      <w:r w:rsidR="0045642D" w:rsidRPr="00E654D6">
        <w:rPr>
          <w:rFonts w:eastAsia="Arial Unicode MS"/>
          <w:color w:val="000000" w:themeColor="text1"/>
          <w:sz w:val="24"/>
          <w:szCs w:val="24"/>
        </w:rPr>
        <w:t xml:space="preserve">5cm), and cause of death (breast cancer </w:t>
      </w:r>
      <w:r w:rsidR="00DD44BD" w:rsidRPr="00E654D6">
        <w:rPr>
          <w:rFonts w:eastAsia="Arial Unicode MS"/>
          <w:color w:val="000000" w:themeColor="text1"/>
          <w:sz w:val="24"/>
          <w:szCs w:val="24"/>
          <w:rPrChange w:id="139" w:author="Samir Soneji" w:date="2016-01-18T15:51:00Z">
            <w:rPr>
              <w:rFonts w:eastAsia="Arial Unicode MS"/>
              <w:color w:val="000000" w:themeColor="text1"/>
              <w:sz w:val="24"/>
              <w:szCs w:val="24"/>
              <w:highlight w:val="yellow"/>
            </w:rPr>
          </w:rPrChange>
        </w:rPr>
        <w:t>or</w:t>
      </w:r>
      <w:r w:rsidR="00DD44BD" w:rsidRPr="00E654D6">
        <w:rPr>
          <w:rFonts w:eastAsia="Arial Unicode MS"/>
          <w:color w:val="000000" w:themeColor="text1"/>
          <w:sz w:val="24"/>
          <w:szCs w:val="24"/>
        </w:rPr>
        <w:t xml:space="preserve"> </w:t>
      </w:r>
      <w:r w:rsidR="0045642D" w:rsidRPr="00E654D6">
        <w:rPr>
          <w:rFonts w:eastAsia="Arial Unicode MS"/>
          <w:color w:val="000000" w:themeColor="text1"/>
          <w:sz w:val="24"/>
          <w:szCs w:val="24"/>
        </w:rPr>
        <w:t xml:space="preserve">competing causes of death).  We also calculated the </w:t>
      </w:r>
      <w:r w:rsidR="000E5F3E" w:rsidRPr="00E654D6">
        <w:rPr>
          <w:color w:val="000000" w:themeColor="text1"/>
          <w:sz w:val="24"/>
          <w:szCs w:val="24"/>
          <w:rPrChange w:id="140" w:author="Samir Soneji" w:date="2016-01-18T15:51:00Z">
            <w:rPr>
              <w:color w:val="000000" w:themeColor="text1"/>
              <w:sz w:val="24"/>
              <w:szCs w:val="24"/>
              <w:highlight w:val="yellow"/>
            </w:rPr>
          </w:rPrChange>
        </w:rPr>
        <w:t xml:space="preserve">distribution </w:t>
      </w:r>
      <w:r w:rsidR="0045642D" w:rsidRPr="00E654D6">
        <w:rPr>
          <w:color w:val="000000" w:themeColor="text1"/>
          <w:sz w:val="24"/>
          <w:szCs w:val="24"/>
        </w:rPr>
        <w:t>of incident cancer cases by tumor size at diagnosis and year of diagnosis.</w:t>
      </w:r>
      <w:r w:rsidR="000E5F3E" w:rsidRPr="00E654D6">
        <w:rPr>
          <w:color w:val="000000" w:themeColor="text1"/>
          <w:sz w:val="24"/>
          <w:szCs w:val="24"/>
        </w:rPr>
        <w:t xml:space="preserve">  We </w:t>
      </w:r>
      <w:r w:rsidR="000E5F3E" w:rsidRPr="00E654D6">
        <w:rPr>
          <w:rFonts w:eastAsia="Times New Roman"/>
          <w:color w:val="000000" w:themeColor="text1"/>
          <w:sz w:val="24"/>
          <w:szCs w:val="24"/>
          <w:rPrChange w:id="141" w:author="Samir Soneji" w:date="2016-01-18T15:51:00Z">
            <w:rPr>
              <w:rFonts w:eastAsia="Times New Roman"/>
              <w:color w:val="000000" w:themeColor="text1"/>
              <w:sz w:val="24"/>
              <w:szCs w:val="24"/>
              <w:highlight w:val="yellow"/>
            </w:rPr>
          </w:rPrChange>
        </w:rPr>
        <w:t>calculate fatality rates, rather than death certificate-based mortality rates, because the former enables us to separate the rates</w:t>
      </w:r>
      <w:r w:rsidR="00C84E05" w:rsidRPr="00E654D6">
        <w:rPr>
          <w:rFonts w:eastAsia="Times New Roman"/>
          <w:color w:val="000000" w:themeColor="text1"/>
          <w:sz w:val="24"/>
          <w:szCs w:val="24"/>
          <w:rPrChange w:id="142" w:author="Samir Soneji" w:date="2016-01-18T15:51:00Z">
            <w:rPr>
              <w:rFonts w:eastAsia="Times New Roman"/>
              <w:color w:val="000000" w:themeColor="text1"/>
              <w:sz w:val="24"/>
              <w:szCs w:val="24"/>
              <w:highlight w:val="yellow"/>
            </w:rPr>
          </w:rPrChange>
        </w:rPr>
        <w:t xml:space="preserve"> by tumor size at diagnosis. </w:t>
      </w:r>
    </w:p>
    <w:p w14:paraId="1CD72EA2" w14:textId="77777777" w:rsidR="00023A72" w:rsidRPr="00E654D6" w:rsidRDefault="00023A72" w:rsidP="00A7028C">
      <w:pPr>
        <w:spacing w:line="480" w:lineRule="auto"/>
        <w:rPr>
          <w:rFonts w:eastAsia="Times New Roman"/>
          <w:color w:val="000000" w:themeColor="text1"/>
          <w:sz w:val="24"/>
          <w:szCs w:val="24"/>
        </w:rPr>
      </w:pPr>
      <w:r w:rsidRPr="00E654D6">
        <w:rPr>
          <w:color w:val="000000" w:themeColor="text1"/>
          <w:sz w:val="24"/>
          <w:szCs w:val="24"/>
        </w:rPr>
        <w:tab/>
      </w:r>
      <w:r w:rsidRPr="00E654D6">
        <w:rPr>
          <w:rFonts w:eastAsia="Arial Unicode MS"/>
          <w:b/>
          <w:color w:val="000000" w:themeColor="text1"/>
          <w:sz w:val="24"/>
          <w:szCs w:val="24"/>
        </w:rPr>
        <w:t xml:space="preserve">2.3  Adjustment for Overdiagnosis.  </w:t>
      </w:r>
      <w:r w:rsidR="00800402" w:rsidRPr="00E654D6">
        <w:rPr>
          <w:rFonts w:eastAsia="Arial Unicode MS"/>
          <w:b/>
          <w:color w:val="000000" w:themeColor="text1"/>
          <w:sz w:val="24"/>
          <w:szCs w:val="24"/>
        </w:rPr>
        <w:t xml:space="preserve"> </w:t>
      </w:r>
      <w:r w:rsidR="00800402" w:rsidRPr="00E654D6">
        <w:rPr>
          <w:rFonts w:eastAsia="Times New Roman"/>
          <w:color w:val="000000" w:themeColor="text1"/>
          <w:sz w:val="24"/>
          <w:szCs w:val="24"/>
          <w:rPrChange w:id="143" w:author="Samir Soneji" w:date="2016-01-18T15:51:00Z">
            <w:rPr>
              <w:rFonts w:eastAsia="Times New Roman"/>
              <w:color w:val="000000" w:themeColor="text1"/>
              <w:sz w:val="24"/>
              <w:szCs w:val="24"/>
              <w:highlight w:val="yellow"/>
            </w:rPr>
          </w:rPrChange>
        </w:rPr>
        <w:t>Overdiagnosis is the detection of asymptomatic breast cancers that are so slow-growing that they would never present symptomatically.</w:t>
      </w:r>
      <w:r w:rsidR="00CA5573" w:rsidRPr="00E654D6">
        <w:rPr>
          <w:rFonts w:eastAsia="Times New Roman"/>
          <w:color w:val="000000" w:themeColor="text1"/>
          <w:sz w:val="24"/>
          <w:szCs w:val="24"/>
          <w:rPrChange w:id="144" w:author="Samir Soneji" w:date="2016-01-18T15:51:00Z">
            <w:rPr>
              <w:rFonts w:eastAsia="Times New Roman"/>
              <w:color w:val="000000" w:themeColor="text1"/>
              <w:sz w:val="24"/>
              <w:szCs w:val="24"/>
              <w:highlight w:val="yellow"/>
            </w:rPr>
          </w:rPrChange>
        </w:rPr>
        <w:fldChar w:fldCharType="begin"/>
      </w:r>
      <w:ins w:id="145" w:author="Samir Soneji" w:date="2016-01-18T16:01:00Z">
        <w:r w:rsidR="002E4C53">
          <w:rPr>
            <w:rFonts w:eastAsia="Times New Roman"/>
            <w:color w:val="000000" w:themeColor="text1"/>
            <w:sz w:val="24"/>
            <w:szCs w:val="24"/>
          </w:rPr>
          <w:instrText xml:space="preserve"> ADDIN ZOTERO_ITEM CSL_CITATION {"citationID":"hghhlrq57","properties":{"formattedCitation":"{\\rtf \\super 21\\nosupersub{}}","plainCitation":"21"},"citationItems":[{"id":7354,"uris":["http://zotero.org/users/39665/items/IR7TFBMG"],"uri":["http://zotero.org/users/39665/items/IR7TFBMG"],"itemData":{"id":7354,"type":"article-journal","title":"Conceptualizing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ins>
      <w:del w:id="146" w:author="Samir Soneji" w:date="2016-01-18T15:56:00Z">
        <w:r w:rsidR="00CA5573" w:rsidRPr="00E654D6" w:rsidDel="002E4C53">
          <w:rPr>
            <w:rFonts w:eastAsia="Times New Roman"/>
            <w:color w:val="000000" w:themeColor="text1"/>
            <w:sz w:val="24"/>
            <w:szCs w:val="24"/>
            <w:rPrChange w:id="147" w:author="Samir Soneji" w:date="2016-01-18T15:51:00Z">
              <w:rPr>
                <w:rFonts w:eastAsia="Times New Roman"/>
                <w:color w:val="000000" w:themeColor="text1"/>
                <w:sz w:val="24"/>
                <w:szCs w:val="24"/>
                <w:highlight w:val="yellow"/>
              </w:rPr>
            </w:rPrChange>
          </w:rPr>
          <w:del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delInstrText>
        </w:r>
      </w:del>
      <w:r w:rsidR="00CA5573" w:rsidRPr="00E654D6">
        <w:rPr>
          <w:rFonts w:eastAsia="Times New Roman"/>
          <w:color w:val="000000" w:themeColor="text1"/>
          <w:sz w:val="24"/>
          <w:szCs w:val="24"/>
          <w:rPrChange w:id="148" w:author="Samir Soneji" w:date="2016-01-18T15:51:00Z">
            <w:rPr>
              <w:rFonts w:eastAsia="Times New Roman"/>
              <w:color w:val="000000" w:themeColor="text1"/>
              <w:sz w:val="24"/>
              <w:szCs w:val="24"/>
              <w:highlight w:val="yellow"/>
            </w:rPr>
          </w:rPrChange>
        </w:rPr>
        <w:fldChar w:fldCharType="separate"/>
      </w:r>
      <w:ins w:id="149" w:author="Samir Soneji" w:date="2016-01-18T16:01:00Z">
        <w:r w:rsidR="002E4C53" w:rsidRPr="002E4C53">
          <w:rPr>
            <w:sz w:val="24"/>
            <w:szCs w:val="24"/>
            <w:vertAlign w:val="superscript"/>
          </w:rPr>
          <w:t>21</w:t>
        </w:r>
      </w:ins>
      <w:r w:rsidR="00CA5573" w:rsidRPr="00E654D6">
        <w:rPr>
          <w:rFonts w:eastAsia="Times New Roman"/>
          <w:color w:val="000000" w:themeColor="text1"/>
          <w:sz w:val="24"/>
          <w:szCs w:val="24"/>
          <w:rPrChange w:id="150" w:author="Samir Soneji" w:date="2016-01-18T15:51:00Z">
            <w:rPr>
              <w:rFonts w:eastAsia="Times New Roman"/>
              <w:color w:val="000000" w:themeColor="text1"/>
              <w:sz w:val="24"/>
              <w:szCs w:val="24"/>
              <w:highlight w:val="yellow"/>
            </w:rPr>
          </w:rPrChange>
        </w:rPr>
        <w:fldChar w:fldCharType="end"/>
      </w:r>
      <w:r w:rsidR="00800402" w:rsidRPr="00E654D6">
        <w:rPr>
          <w:rFonts w:eastAsia="Times New Roman"/>
          <w:color w:val="000000" w:themeColor="text1"/>
          <w:sz w:val="24"/>
          <w:szCs w:val="24"/>
        </w:rPr>
        <w:t xml:space="preserve">  </w:t>
      </w:r>
      <w:r w:rsidRPr="00E654D6">
        <w:rPr>
          <w:rFonts w:eastAsia="Arial Unicode MS"/>
          <w:color w:val="000000" w:themeColor="text1"/>
          <w:sz w:val="24"/>
          <w:szCs w:val="24"/>
        </w:rPr>
        <w:t xml:space="preserve">For our primary analysis, we assume an overdiagnosis </w:t>
      </w:r>
      <w:ins w:id="151" w:author="Samir Soneji" w:date="2016-01-18T16:13:00Z">
        <w:r w:rsidR="00CF154C">
          <w:rPr>
            <w:rFonts w:eastAsia="Arial Unicode MS"/>
            <w:color w:val="000000" w:themeColor="text1"/>
            <w:sz w:val="24"/>
            <w:szCs w:val="24"/>
          </w:rPr>
          <w:t>prevalence</w:t>
        </w:r>
      </w:ins>
      <w:r w:rsidRPr="00E654D6">
        <w:rPr>
          <w:rFonts w:eastAsia="Arial Unicode MS"/>
          <w:color w:val="000000" w:themeColor="text1"/>
          <w:sz w:val="24"/>
          <w:szCs w:val="24"/>
        </w:rPr>
        <w:t xml:space="preserve"> of 10% for tumor</w:t>
      </w:r>
      <w:r w:rsidR="002D2AAE" w:rsidRPr="00E654D6">
        <w:rPr>
          <w:rFonts w:eastAsia="Arial Unicode MS"/>
          <w:color w:val="000000" w:themeColor="text1"/>
          <w:sz w:val="24"/>
          <w:szCs w:val="24"/>
        </w:rPr>
        <w:t>s</w:t>
      </w:r>
      <w:r w:rsidRPr="00E654D6">
        <w:rPr>
          <w:rFonts w:eastAsia="Arial Unicode MS"/>
          <w:color w:val="000000" w:themeColor="text1"/>
          <w:sz w:val="24"/>
          <w:szCs w:val="24"/>
        </w:rPr>
        <w:t xml:space="preserve"> </w:t>
      </w:r>
      <w:r w:rsidRPr="00E654D6">
        <w:rPr>
          <w:rFonts w:eastAsia="Arial Unicode MS" w:hint="eastAsia"/>
          <w:color w:val="000000" w:themeColor="text1"/>
          <w:sz w:val="24"/>
          <w:szCs w:val="24"/>
        </w:rPr>
        <w:t>≤</w:t>
      </w:r>
      <w:r w:rsidRPr="00E654D6">
        <w:rPr>
          <w:rFonts w:eastAsia="Arial Unicode MS"/>
          <w:color w:val="000000" w:themeColor="text1"/>
          <w:sz w:val="24"/>
          <w:szCs w:val="24"/>
        </w:rPr>
        <w:t>3cm based on the Malmö, Sweden trial.</w:t>
      </w:r>
      <w:r w:rsidR="006A16C0" w:rsidRPr="00EF599D">
        <w:rPr>
          <w:color w:val="000000" w:themeColor="text1"/>
          <w:sz w:val="24"/>
          <w:szCs w:val="24"/>
        </w:rPr>
        <w:fldChar w:fldCharType="begin"/>
      </w:r>
      <w:ins w:id="152" w:author="Samir Soneji" w:date="2016-01-18T16:01:00Z">
        <w:r w:rsidR="002E4C53">
          <w:rPr>
            <w:color w:val="000000" w:themeColor="text1"/>
            <w:sz w:val="24"/>
            <w:szCs w:val="24"/>
          </w:rPr>
          <w:instrText xml:space="preserve"> ADDIN ZOTERO_ITEM CSL_CITATION {"citationID":"FHVGMyan","properties":{"formattedCitation":"{\\rtf \\super 22\\nosupersub{}}","plainCitation":"22"},"citationItems":[{"id":3140,"uris":["http://zotero.org/users/39665/items/VRTFEVQQ"],"uri":["http://zotero.org/users/39665/items/VRTFEVQQ"],"itemData":{"id":3140,"type":"article-journal","title":"Rate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ins>
      <w:del w:id="153" w:author="Samir Soneji" w:date="2016-01-18T15:56:00Z">
        <w:r w:rsidR="00CA5573" w:rsidRPr="00E654D6" w:rsidDel="002E4C53">
          <w:rPr>
            <w:color w:val="000000" w:themeColor="text1"/>
            <w:sz w:val="24"/>
            <w:szCs w:val="24"/>
          </w:rPr>
          <w:del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delInstrText>
        </w:r>
      </w:del>
      <w:r w:rsidR="006A16C0" w:rsidRPr="00EF599D">
        <w:rPr>
          <w:color w:val="000000" w:themeColor="text1"/>
          <w:sz w:val="24"/>
          <w:szCs w:val="24"/>
          <w:rPrChange w:id="154" w:author="Samir Soneji" w:date="2016-01-18T15:51:00Z">
            <w:rPr>
              <w:color w:val="000000" w:themeColor="text1"/>
              <w:sz w:val="24"/>
              <w:szCs w:val="24"/>
            </w:rPr>
          </w:rPrChange>
        </w:rPr>
        <w:fldChar w:fldCharType="separate"/>
      </w:r>
      <w:ins w:id="155" w:author="Samir Soneji" w:date="2016-01-18T16:01:00Z">
        <w:r w:rsidR="002E4C53" w:rsidRPr="002E4C53">
          <w:rPr>
            <w:sz w:val="24"/>
            <w:szCs w:val="24"/>
            <w:vertAlign w:val="superscript"/>
          </w:rPr>
          <w:t>22</w:t>
        </w:r>
      </w:ins>
      <w:r w:rsidR="006A16C0" w:rsidRPr="00EF599D">
        <w:rPr>
          <w:color w:val="000000" w:themeColor="text1"/>
          <w:sz w:val="24"/>
          <w:szCs w:val="24"/>
        </w:rPr>
        <w:fldChar w:fldCharType="end"/>
      </w:r>
      <w:r w:rsidRPr="00E654D6">
        <w:rPr>
          <w:color w:val="000000" w:themeColor="text1"/>
          <w:sz w:val="24"/>
          <w:szCs w:val="24"/>
        </w:rPr>
        <w:t xml:space="preserve">  </w:t>
      </w:r>
      <w:r w:rsidR="003F17C3" w:rsidRPr="00E654D6">
        <w:rPr>
          <w:color w:val="000000" w:themeColor="text1"/>
          <w:sz w:val="24"/>
          <w:szCs w:val="24"/>
          <w:rPrChange w:id="156" w:author="Samir Soneji" w:date="2016-01-18T15:51:00Z">
            <w:rPr>
              <w:color w:val="000000" w:themeColor="text1"/>
              <w:sz w:val="24"/>
              <w:szCs w:val="24"/>
              <w:highlight w:val="yellow"/>
            </w:rPr>
          </w:rPrChange>
        </w:rPr>
        <w:t xml:space="preserve">See </w:t>
      </w:r>
      <w:proofErr w:type="spellStart"/>
      <w:r w:rsidR="003F17C3" w:rsidRPr="00E654D6">
        <w:rPr>
          <w:color w:val="000000" w:themeColor="text1"/>
          <w:sz w:val="24"/>
          <w:szCs w:val="24"/>
          <w:rPrChange w:id="157" w:author="Samir Soneji" w:date="2016-01-18T15:51:00Z">
            <w:rPr>
              <w:color w:val="000000" w:themeColor="text1"/>
              <w:sz w:val="24"/>
              <w:szCs w:val="24"/>
              <w:highlight w:val="yellow"/>
            </w:rPr>
          </w:rPrChange>
        </w:rPr>
        <w:t>eAppendix</w:t>
      </w:r>
      <w:proofErr w:type="spellEnd"/>
      <w:r w:rsidR="003F17C3" w:rsidRPr="00E654D6">
        <w:rPr>
          <w:color w:val="000000" w:themeColor="text1"/>
          <w:sz w:val="24"/>
          <w:szCs w:val="24"/>
          <w:rPrChange w:id="158" w:author="Samir Soneji" w:date="2016-01-18T15:51:00Z">
            <w:rPr>
              <w:color w:val="000000" w:themeColor="text1"/>
              <w:sz w:val="24"/>
              <w:szCs w:val="24"/>
              <w:highlight w:val="yellow"/>
            </w:rPr>
          </w:rPrChange>
        </w:rPr>
        <w:t xml:space="preserve"> B for details on adjustment for overdiagnosis of fatality rates and annual proportion of smaller sized tumors.</w:t>
      </w:r>
      <w:r w:rsidRPr="00E654D6">
        <w:rPr>
          <w:color w:val="000000" w:themeColor="text1"/>
          <w:sz w:val="24"/>
          <w:szCs w:val="24"/>
        </w:rPr>
        <w:t xml:space="preserve"> </w:t>
      </w:r>
      <w:r w:rsidRPr="00E654D6">
        <w:rPr>
          <w:rFonts w:eastAsia="Arial Unicode MS"/>
          <w:color w:val="000000" w:themeColor="text1"/>
          <w:sz w:val="24"/>
          <w:szCs w:val="24"/>
        </w:rPr>
        <w:t xml:space="preserve">We conducted two sensitivity analyses on the </w:t>
      </w:r>
      <w:ins w:id="159" w:author="Samir Soneji" w:date="2016-01-18T16:11:00Z">
        <w:r w:rsidR="00CF154C">
          <w:rPr>
            <w:rFonts w:eastAsia="Arial Unicode MS"/>
            <w:color w:val="000000" w:themeColor="text1"/>
            <w:sz w:val="24"/>
            <w:szCs w:val="24"/>
          </w:rPr>
          <w:t xml:space="preserve">assumed prevalence of </w:t>
        </w:r>
      </w:ins>
      <w:r w:rsidRPr="00E654D6">
        <w:rPr>
          <w:rFonts w:eastAsia="Arial Unicode MS"/>
          <w:color w:val="000000" w:themeColor="text1"/>
          <w:sz w:val="24"/>
          <w:szCs w:val="24"/>
        </w:rPr>
        <w:t>overdiagnosis</w:t>
      </w:r>
      <w:r w:rsidR="003F17C3" w:rsidRPr="00E654D6">
        <w:rPr>
          <w:rFonts w:eastAsia="Arial Unicode MS"/>
          <w:color w:val="000000" w:themeColor="text1"/>
          <w:sz w:val="24"/>
          <w:szCs w:val="24"/>
        </w:rPr>
        <w:t xml:space="preserve">: [1] varied </w:t>
      </w:r>
      <w:ins w:id="160" w:author="Samir Soneji" w:date="2016-01-18T16:11:00Z">
        <w:r w:rsidR="00CF154C">
          <w:rPr>
            <w:rFonts w:eastAsia="Arial Unicode MS"/>
            <w:color w:val="000000" w:themeColor="text1"/>
            <w:sz w:val="24"/>
            <w:szCs w:val="24"/>
          </w:rPr>
          <w:t>it</w:t>
        </w:r>
        <w:r w:rsidR="00CF154C" w:rsidRPr="00E654D6">
          <w:rPr>
            <w:rFonts w:eastAsia="Arial Unicode MS"/>
            <w:color w:val="000000" w:themeColor="text1"/>
            <w:sz w:val="24"/>
            <w:szCs w:val="24"/>
          </w:rPr>
          <w:t xml:space="preserve"> </w:t>
        </w:r>
      </w:ins>
      <w:r w:rsidRPr="00E654D6">
        <w:rPr>
          <w:rFonts w:eastAsia="Arial Unicode MS"/>
          <w:color w:val="000000" w:themeColor="text1"/>
          <w:sz w:val="24"/>
          <w:szCs w:val="24"/>
        </w:rPr>
        <w:t xml:space="preserve">to 52% for tumors </w:t>
      </w:r>
      <w:r w:rsidRPr="00E654D6">
        <w:rPr>
          <w:rFonts w:eastAsia="Arial Unicode MS" w:hint="eastAsia"/>
          <w:color w:val="000000" w:themeColor="text1"/>
          <w:sz w:val="24"/>
          <w:szCs w:val="24"/>
        </w:rPr>
        <w:t>≤</w:t>
      </w:r>
      <w:r w:rsidRPr="00E654D6">
        <w:rPr>
          <w:rFonts w:eastAsia="Arial Unicode MS"/>
          <w:color w:val="000000" w:themeColor="text1"/>
          <w:sz w:val="24"/>
          <w:szCs w:val="24"/>
        </w:rPr>
        <w:t xml:space="preserve">3cm based on highest estimate from </w:t>
      </w:r>
      <w:r w:rsidR="003F17C3" w:rsidRPr="00E654D6">
        <w:rPr>
          <w:rFonts w:eastAsia="Arial Unicode MS"/>
          <w:color w:val="000000" w:themeColor="text1"/>
          <w:sz w:val="24"/>
          <w:szCs w:val="24"/>
        </w:rPr>
        <w:t>published literature</w:t>
      </w:r>
      <w:r w:rsidR="006A16C0" w:rsidRPr="00EF599D">
        <w:rPr>
          <w:color w:val="000000" w:themeColor="text1"/>
          <w:sz w:val="24"/>
          <w:szCs w:val="24"/>
        </w:rPr>
        <w:fldChar w:fldCharType="begin"/>
      </w:r>
      <w:ins w:id="161" w:author="Samir Soneji" w:date="2016-01-18T16:01:00Z">
        <w:r w:rsidR="002E4C53">
          <w:rPr>
            <w:color w:val="000000" w:themeColor="text1"/>
            <w:sz w:val="24"/>
            <w:szCs w:val="24"/>
          </w:rPr>
          <w:instrText xml:space="preserve"> ADDIN ZOTERO_ITEM CSL_CITATION {"citationID":"2zBwAoXq","properties":{"formattedCitation":"{\\rtf \\super 23\\uc0\\u8211{}27\\nosupersub{}}","plainCitation":"23–27"},"citationItems":[{"id":618,"uris":["http://zotero.org/users/39665/items/7UUPB59V"],"uri":["http://zotero.org/users/39665/items/7UUPB59V"],"itemData":{"id":618,"type":"article-journal","title":"Quantifying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W."}],"issued":{"date-parts":[["2003",8]]},"PMID":"12888370"}},{"id":2549,"uris":["http://zotero.org/users/39665/items/R7FV2GZ6"],"uri":["http://zotero.org/users/39665/items/R7FV2GZ6"],"itemData":{"id":2549,"type":"article-journal","title":"Overdiagnosis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C."}],"issued":{"date-parts":[["2009"]]},"PMID":"19589821","PMCID":"PMC2714679"}},{"id":2935,"uris":["http://zotero.org/users/39665/items/U22CSPHA"],"uri":["http://zotero.org/users/39665/items/U22CSPHA"],"itemData":{"id":2935,"type":"article-journal","title":"Overdiagnosis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C."}],"issued":{"date-parts":[["2010",5,5]]},"PMID":"20413742"}},{"id":1754,"uris":["http://zotero.org/users/39665/items/HZRMZEDK"],"uri":["http://zotero.org/users/39665/items/HZRMZEDK"],"itemData":{"id":1754,"type":"article-journal","title":"Effect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1473,"uris":["http://zotero.org/users/39665/items/FME9M4AM"],"uri":["http://zotero.org/users/39665/items/FME9M4AM"],"itemData":{"id":1473,"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ins>
      <w:del w:id="162" w:author="Samir Soneji" w:date="2016-01-18T15:56:00Z">
        <w:r w:rsidR="00CA5573" w:rsidRPr="00E654D6" w:rsidDel="002E4C53">
          <w:rPr>
            <w:color w:val="000000" w:themeColor="text1"/>
            <w:sz w:val="24"/>
            <w:szCs w:val="24"/>
          </w:rPr>
          <w:del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delInstrText>
        </w:r>
      </w:del>
      <w:r w:rsidR="006A16C0" w:rsidRPr="00EF599D">
        <w:rPr>
          <w:color w:val="000000" w:themeColor="text1"/>
          <w:sz w:val="24"/>
          <w:szCs w:val="24"/>
          <w:rPrChange w:id="163" w:author="Samir Soneji" w:date="2016-01-18T15:51:00Z">
            <w:rPr>
              <w:color w:val="000000" w:themeColor="text1"/>
              <w:sz w:val="24"/>
              <w:szCs w:val="24"/>
            </w:rPr>
          </w:rPrChange>
        </w:rPr>
        <w:fldChar w:fldCharType="separate"/>
      </w:r>
      <w:ins w:id="164" w:author="Samir Soneji" w:date="2016-01-18T16:01:00Z">
        <w:r w:rsidR="002E4C53" w:rsidRPr="002E4C53">
          <w:rPr>
            <w:sz w:val="24"/>
            <w:szCs w:val="24"/>
            <w:vertAlign w:val="superscript"/>
          </w:rPr>
          <w:t>23–27</w:t>
        </w:r>
      </w:ins>
      <w:r w:rsidR="006A16C0" w:rsidRPr="00EF599D">
        <w:rPr>
          <w:color w:val="000000" w:themeColor="text1"/>
          <w:sz w:val="24"/>
          <w:szCs w:val="24"/>
        </w:rPr>
        <w:fldChar w:fldCharType="end"/>
      </w:r>
      <w:r w:rsidRPr="00E654D6">
        <w:rPr>
          <w:color w:val="000000" w:themeColor="text1"/>
          <w:sz w:val="24"/>
          <w:szCs w:val="24"/>
        </w:rPr>
        <w:t xml:space="preserve">  </w:t>
      </w:r>
      <w:r w:rsidR="003F17C3" w:rsidRPr="00E654D6">
        <w:rPr>
          <w:color w:val="000000" w:themeColor="text1"/>
          <w:sz w:val="24"/>
          <w:szCs w:val="24"/>
        </w:rPr>
        <w:t xml:space="preserve">and [2] </w:t>
      </w:r>
      <w:r w:rsidRPr="00E654D6">
        <w:rPr>
          <w:color w:val="000000" w:themeColor="text1"/>
          <w:sz w:val="24"/>
          <w:szCs w:val="24"/>
        </w:rPr>
        <w:t xml:space="preserve">varied </w:t>
      </w:r>
      <w:ins w:id="165" w:author="Samir Soneji" w:date="2016-01-18T16:11:00Z">
        <w:r w:rsidR="00CF154C">
          <w:rPr>
            <w:color w:val="000000" w:themeColor="text1"/>
            <w:sz w:val="24"/>
            <w:szCs w:val="24"/>
          </w:rPr>
          <w:t>it</w:t>
        </w:r>
        <w:r w:rsidR="00CF154C" w:rsidRPr="00E654D6">
          <w:rPr>
            <w:color w:val="000000" w:themeColor="text1"/>
            <w:sz w:val="24"/>
            <w:szCs w:val="24"/>
          </w:rPr>
          <w:t xml:space="preserve"> </w:t>
        </w:r>
      </w:ins>
      <w:r w:rsidRPr="00E654D6">
        <w:rPr>
          <w:color w:val="000000" w:themeColor="text1"/>
          <w:sz w:val="24"/>
          <w:szCs w:val="24"/>
        </w:rPr>
        <w:t xml:space="preserve">to 97% for tumors &lt;1cm (because </w:t>
      </w:r>
      <w:r w:rsidR="009E1B2C" w:rsidRPr="00E654D6">
        <w:rPr>
          <w:color w:val="000000" w:themeColor="text1"/>
          <w:sz w:val="24"/>
          <w:szCs w:val="24"/>
        </w:rPr>
        <w:t>97</w:t>
      </w:r>
      <w:r w:rsidRPr="00E654D6">
        <w:rPr>
          <w:color w:val="000000" w:themeColor="text1"/>
          <w:sz w:val="24"/>
          <w:szCs w:val="24"/>
        </w:rPr>
        <w:t xml:space="preserve">% of patients diagnosed with &lt;1cm tumors </w:t>
      </w:r>
      <w:r w:rsidR="009E1B2C" w:rsidRPr="00E654D6">
        <w:rPr>
          <w:color w:val="000000" w:themeColor="text1"/>
          <w:sz w:val="24"/>
          <w:szCs w:val="24"/>
        </w:rPr>
        <w:t xml:space="preserve">did not die </w:t>
      </w:r>
      <w:r w:rsidRPr="00E654D6">
        <w:rPr>
          <w:color w:val="000000" w:themeColor="text1"/>
          <w:sz w:val="24"/>
          <w:szCs w:val="24"/>
        </w:rPr>
        <w:t>of breast cancer within 10 years</w:t>
      </w:r>
      <w:r w:rsidR="00F82E8A" w:rsidRPr="00E654D6">
        <w:rPr>
          <w:color w:val="000000" w:themeColor="text1"/>
          <w:sz w:val="24"/>
          <w:szCs w:val="24"/>
        </w:rPr>
        <w:t xml:space="preserve"> and, thus, could have been overdiagnosed</w:t>
      </w:r>
      <w:r w:rsidRPr="00E654D6">
        <w:rPr>
          <w:color w:val="000000" w:themeColor="text1"/>
          <w:sz w:val="24"/>
          <w:szCs w:val="24"/>
        </w:rPr>
        <w:t xml:space="preserve">) and to 52% for 1-3cm tumors.  </w:t>
      </w:r>
    </w:p>
    <w:p w14:paraId="0624ABE9" w14:textId="77777777" w:rsidR="006A16C0" w:rsidRPr="00E654D6" w:rsidRDefault="006A16C0" w:rsidP="008D20E9">
      <w:pPr>
        <w:pStyle w:val="Normal1"/>
        <w:spacing w:line="480" w:lineRule="auto"/>
        <w:rPr>
          <w:b/>
          <w:color w:val="000000" w:themeColor="text1"/>
          <w:sz w:val="24"/>
          <w:szCs w:val="24"/>
        </w:rPr>
      </w:pPr>
    </w:p>
    <w:p w14:paraId="47E3BFD1"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lastRenderedPageBreak/>
        <w:t>3.  RESULTS</w:t>
      </w:r>
    </w:p>
    <w:p w14:paraId="07429B48" w14:textId="77777777" w:rsidR="00800402" w:rsidRPr="00E654D6" w:rsidRDefault="006A16C0" w:rsidP="00800402">
      <w:pPr>
        <w:pStyle w:val="NormalWeb"/>
        <w:spacing w:line="480" w:lineRule="auto"/>
        <w:ind w:firstLine="720"/>
        <w:rPr>
          <w:rFonts w:ascii="Arial" w:hAnsi="Arial" w:cs="Arial"/>
          <w:color w:val="000000" w:themeColor="text1"/>
        </w:rPr>
      </w:pPr>
      <w:r w:rsidRPr="00E654D6">
        <w:rPr>
          <w:rFonts w:ascii="Arial" w:hAnsi="Arial" w:cs="Arial"/>
          <w:b/>
          <w:color w:val="000000" w:themeColor="text1"/>
        </w:rPr>
        <w:t xml:space="preserve">3.1.  Incidence Rates, </w:t>
      </w:r>
      <w:r w:rsidR="00800402" w:rsidRPr="00E654D6">
        <w:rPr>
          <w:rFonts w:ascii="Arial" w:hAnsi="Arial" w:cs="Arial"/>
          <w:b/>
          <w:color w:val="000000" w:themeColor="text1"/>
          <w:rPrChange w:id="166" w:author="Samir Soneji" w:date="2016-01-18T15:51:00Z">
            <w:rPr>
              <w:rFonts w:ascii="Arial" w:hAnsi="Arial" w:cs="Arial"/>
              <w:b/>
              <w:color w:val="000000" w:themeColor="text1"/>
              <w:highlight w:val="yellow"/>
            </w:rPr>
          </w:rPrChange>
        </w:rPr>
        <w:t>Proportion</w:t>
      </w:r>
      <w:r w:rsidR="00800402" w:rsidRPr="00E654D6">
        <w:rPr>
          <w:rFonts w:ascii="Arial" w:hAnsi="Arial" w:cs="Arial"/>
          <w:b/>
          <w:color w:val="000000" w:themeColor="text1"/>
        </w:rPr>
        <w:t xml:space="preserve"> </w:t>
      </w:r>
      <w:r w:rsidRPr="00E654D6">
        <w:rPr>
          <w:rFonts w:ascii="Arial" w:hAnsi="Arial" w:cs="Arial"/>
          <w:b/>
          <w:color w:val="000000" w:themeColor="text1"/>
        </w:rPr>
        <w:t>of Tumor Sizes</w:t>
      </w:r>
      <w:r w:rsidRPr="00E654D6">
        <w:rPr>
          <w:rFonts w:ascii="Arial" w:eastAsia="Arial Unicode MS" w:hAnsi="Arial" w:cs="Arial"/>
          <w:b/>
          <w:color w:val="000000" w:themeColor="text1"/>
        </w:rPr>
        <w:t>, and Case Fatality Rates.</w:t>
      </w:r>
      <w:r w:rsidRPr="00E654D6">
        <w:rPr>
          <w:rFonts w:ascii="Arial" w:eastAsia="Arial Unicode MS" w:hAnsi="Arial" w:cs="Arial"/>
          <w:color w:val="000000" w:themeColor="text1"/>
        </w:rPr>
        <w:t xml:space="preserve">  </w:t>
      </w:r>
      <w:r w:rsidR="00800402" w:rsidRPr="00E654D6">
        <w:rPr>
          <w:rFonts w:ascii="Arial" w:hAnsi="Arial" w:cs="Arial"/>
          <w:color w:val="000000" w:themeColor="text1"/>
          <w:rPrChange w:id="167" w:author="Samir Soneji" w:date="2016-01-18T15:51:00Z">
            <w:rPr>
              <w:rFonts w:ascii="Arial" w:hAnsi="Arial" w:cs="Arial"/>
              <w:color w:val="000000" w:themeColor="text1"/>
              <w:highlight w:val="yellow"/>
            </w:rPr>
          </w:rPrChange>
        </w:rPr>
        <w:t>Both the incidence rate and proportion of &lt;1cm and 1-2cm tumors increased between 1975 and 2002 (Figure 2, Panels A and B).</w:t>
      </w:r>
      <w:r w:rsidR="00800402" w:rsidRPr="00E654D6">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proportion of &lt;1cm and 1-2cm tumors grew over time because their incidence rates increased more than those of larger sized tumors. </w:t>
      </w:r>
    </w:p>
    <w:p w14:paraId="214BD148" w14:textId="77777777" w:rsidR="00800402" w:rsidRPr="00E654D6" w:rsidRDefault="00CA6C53" w:rsidP="00A7028C">
      <w:pPr>
        <w:pStyle w:val="NormalWeb"/>
        <w:spacing w:line="480" w:lineRule="auto"/>
        <w:ind w:firstLine="720"/>
        <w:rPr>
          <w:rFonts w:ascii="Arial" w:hAnsi="Arial" w:cs="Arial"/>
          <w:color w:val="000000" w:themeColor="text1"/>
        </w:rPr>
      </w:pPr>
      <w:r w:rsidRPr="00E654D6">
        <w:rPr>
          <w:rFonts w:ascii="Arial" w:eastAsia="Arial Unicode MS" w:hAnsi="Arial" w:cs="Arial"/>
          <w:color w:val="000000" w:themeColor="text1"/>
        </w:rPr>
        <w:t>F</w:t>
      </w:r>
      <w:r w:rsidR="006A16C0" w:rsidRPr="00E654D6">
        <w:rPr>
          <w:rFonts w:ascii="Arial" w:eastAsia="Arial Unicode MS" w:hAnsi="Arial" w:cs="Arial"/>
          <w:color w:val="000000" w:themeColor="text1"/>
        </w:rPr>
        <w:t>atality rates from breast cancer decreased more</w:t>
      </w:r>
      <w:r w:rsidR="002D2AAE" w:rsidRPr="00E654D6">
        <w:rPr>
          <w:rFonts w:ascii="Arial" w:eastAsia="Arial Unicode MS" w:hAnsi="Arial" w:cs="Arial"/>
          <w:color w:val="000000" w:themeColor="text1"/>
        </w:rPr>
        <w:t xml:space="preserve"> over time</w:t>
      </w:r>
      <w:r w:rsidR="006A16C0" w:rsidRPr="00E654D6">
        <w:rPr>
          <w:rFonts w:ascii="Arial" w:eastAsia="Arial Unicode MS" w:hAnsi="Arial" w:cs="Arial"/>
          <w:color w:val="000000" w:themeColor="text1"/>
        </w:rPr>
        <w:t>, in absolute terms, for larger</w:t>
      </w:r>
      <w:r w:rsidR="00671AE9" w:rsidRPr="00E654D6">
        <w:rPr>
          <w:rFonts w:ascii="Arial" w:eastAsia="Arial Unicode MS" w:hAnsi="Arial" w:cs="Arial"/>
          <w:color w:val="000000" w:themeColor="text1"/>
        </w:rPr>
        <w:t xml:space="preserve"> tumors</w:t>
      </w:r>
      <w:r w:rsidR="006A16C0" w:rsidRPr="00E654D6">
        <w:rPr>
          <w:rFonts w:ascii="Arial" w:eastAsia="Arial Unicode MS" w:hAnsi="Arial" w:cs="Arial"/>
          <w:color w:val="000000" w:themeColor="text1"/>
        </w:rPr>
        <w:t xml:space="preserve"> than smaller sized tumors (Figure 2, Panel C).  For example, the rate decreased from 101 to 59 deaths per 100,000 </w:t>
      </w:r>
      <w:r w:rsidR="00800402" w:rsidRPr="00E654D6">
        <w:rPr>
          <w:rFonts w:ascii="Arial" w:eastAsia="Times New Roman" w:hAnsi="Arial" w:cs="Arial"/>
          <w:color w:val="000000" w:themeColor="text1"/>
          <w:rPrChange w:id="168" w:author="Samir Soneji" w:date="2016-01-18T15:51:00Z">
            <w:rPr>
              <w:rFonts w:ascii="Arial" w:eastAsia="Times New Roman" w:hAnsi="Arial" w:cs="Arial"/>
              <w:color w:val="000000" w:themeColor="text1"/>
              <w:highlight w:val="yellow"/>
            </w:rPr>
          </w:rPrChange>
        </w:rPr>
        <w:t>person-years among patients diagnosed with</w:t>
      </w:r>
      <w:r w:rsidR="00800402" w:rsidRPr="00E654D6">
        <w:rPr>
          <w:rFonts w:ascii="Arial" w:eastAsia="Times New Roman" w:hAnsi="Arial" w:cs="Arial"/>
          <w:color w:val="000000" w:themeColor="text1"/>
        </w:rPr>
        <w:t xml:space="preserve"> </w:t>
      </w:r>
      <w:r w:rsidR="006A16C0" w:rsidRPr="00E654D6">
        <w:rPr>
          <w:rFonts w:ascii="Arial" w:eastAsia="Arial Unicode MS" w:hAnsi="Arial" w:cs="Arial" w:hint="eastAsia"/>
          <w:color w:val="000000" w:themeColor="text1"/>
        </w:rPr>
        <w:t>≥</w:t>
      </w:r>
      <w:r w:rsidR="006A16C0" w:rsidRPr="00E654D6">
        <w:rPr>
          <w:rFonts w:ascii="Arial" w:eastAsia="Arial Unicode MS" w:hAnsi="Arial" w:cs="Arial"/>
          <w:color w:val="000000" w:themeColor="text1"/>
        </w:rPr>
        <w:t xml:space="preserve">5cm tumors </w:t>
      </w:r>
      <w:r w:rsidR="006A16C0" w:rsidRPr="00E654D6">
        <w:rPr>
          <w:rFonts w:ascii="Arial" w:hAnsi="Arial" w:cs="Arial"/>
          <w:color w:val="000000" w:themeColor="text1"/>
        </w:rPr>
        <w:t xml:space="preserve">and from 18 to 5 deaths per 100,000 </w:t>
      </w:r>
      <w:r w:rsidR="00800402" w:rsidRPr="00E654D6">
        <w:rPr>
          <w:rFonts w:ascii="Arial" w:eastAsia="Times New Roman" w:hAnsi="Arial" w:cs="Arial"/>
          <w:color w:val="000000" w:themeColor="text1"/>
          <w:rPrChange w:id="169" w:author="Samir Soneji" w:date="2016-01-18T15:51:00Z">
            <w:rPr>
              <w:rFonts w:ascii="Arial" w:eastAsia="Times New Roman" w:hAnsi="Arial" w:cs="Arial"/>
              <w:color w:val="000000" w:themeColor="text1"/>
              <w:highlight w:val="yellow"/>
            </w:rPr>
          </w:rPrChange>
        </w:rPr>
        <w:t>person-years among patients diagnosed with</w:t>
      </w:r>
      <w:r w:rsidR="00800402" w:rsidRPr="00E654D6">
        <w:rPr>
          <w:rFonts w:ascii="Arial" w:eastAsia="Times New Roman" w:hAnsi="Arial" w:cs="Arial"/>
          <w:color w:val="000000" w:themeColor="text1"/>
        </w:rPr>
        <w:t xml:space="preserve"> </w:t>
      </w:r>
      <w:r w:rsidR="006A16C0" w:rsidRPr="00E654D6">
        <w:rPr>
          <w:rFonts w:ascii="Arial" w:hAnsi="Arial" w:cs="Arial"/>
          <w:color w:val="000000" w:themeColor="text1"/>
        </w:rPr>
        <w:t xml:space="preserve">&lt;1cm tumors.  </w:t>
      </w:r>
      <w:r w:rsidR="00800402" w:rsidRPr="00E654D6">
        <w:rPr>
          <w:rFonts w:ascii="Arial" w:hAnsi="Arial" w:cs="Arial"/>
          <w:color w:val="000000" w:themeColor="text1"/>
          <w:rPrChange w:id="170" w:author="Samir Soneji" w:date="2016-01-18T15:51:00Z">
            <w:rPr>
              <w:rFonts w:ascii="Arial" w:hAnsi="Arial" w:cs="Arial"/>
              <w:color w:val="000000" w:themeColor="text1"/>
              <w:highlight w:val="yellow"/>
            </w:rPr>
          </w:rPrChange>
        </w:rPr>
        <w:t>For patients diagnosed with &lt;1cm, 1-2cm, 2-3cm, and 3-5cm tumors, fatality rates from other causes were higher than those from breast cancer.  Only for patients diagnosed with ≥5cm tumors were fatality rates from breast cancer larger than those from other causes.  </w:t>
      </w:r>
      <w:r w:rsidRPr="00E654D6">
        <w:rPr>
          <w:rFonts w:ascii="Arial" w:hAnsi="Arial" w:cs="Arial"/>
          <w:color w:val="000000" w:themeColor="text1"/>
          <w:rPrChange w:id="171" w:author="Samir Soneji" w:date="2016-01-18T15:51:00Z">
            <w:rPr>
              <w:rFonts w:ascii="Arial" w:hAnsi="Arial" w:cs="Arial"/>
              <w:color w:val="000000" w:themeColor="text1"/>
              <w:highlight w:val="yellow"/>
            </w:rPr>
          </w:rPrChange>
        </w:rPr>
        <w:t xml:space="preserve">Overall, the decrease in fatality rates, both from breast cancer and other causes, led to an increase in tumor size-specific life expectancies; the growing proportion of smaller size tumors placed greater weight on these tumor-size specific life expectancies </w:t>
      </w:r>
      <w:ins w:id="172" w:author="Hal Sox" w:date="2016-01-17T13:02:00Z">
        <w:r w:rsidR="009E6BB4" w:rsidRPr="00E654D6">
          <w:rPr>
            <w:rFonts w:ascii="Arial" w:hAnsi="Arial" w:cs="Arial"/>
            <w:color w:val="000000" w:themeColor="text1"/>
            <w:rPrChange w:id="173" w:author="Samir Soneji" w:date="2016-01-18T15:51:00Z">
              <w:rPr>
                <w:rFonts w:ascii="Arial" w:hAnsi="Arial" w:cs="Arial"/>
                <w:color w:val="000000" w:themeColor="text1"/>
                <w:highlight w:val="yellow"/>
              </w:rPr>
            </w:rPrChange>
          </w:rPr>
          <w:t xml:space="preserve">as drivers of </w:t>
        </w:r>
      </w:ins>
      <w:r w:rsidRPr="00E654D6">
        <w:rPr>
          <w:rFonts w:ascii="Arial" w:hAnsi="Arial" w:cs="Arial"/>
          <w:color w:val="000000" w:themeColor="text1"/>
          <w:rPrChange w:id="174" w:author="Samir Soneji" w:date="2016-01-18T15:51:00Z">
            <w:rPr>
              <w:rFonts w:ascii="Arial" w:hAnsi="Arial" w:cs="Arial"/>
              <w:color w:val="000000" w:themeColor="text1"/>
              <w:highlight w:val="yellow"/>
            </w:rPr>
          </w:rPrChange>
        </w:rPr>
        <w:t>overall life expectancy.</w:t>
      </w:r>
    </w:p>
    <w:p w14:paraId="74A86C81" w14:textId="77777777" w:rsidR="006A16C0" w:rsidRPr="00E654D6" w:rsidRDefault="00800402" w:rsidP="00A7028C">
      <w:pPr>
        <w:spacing w:line="480" w:lineRule="auto"/>
        <w:rPr>
          <w:color w:val="000000" w:themeColor="text1"/>
          <w:sz w:val="24"/>
          <w:szCs w:val="24"/>
        </w:rPr>
      </w:pPr>
      <w:r w:rsidRPr="00E654D6">
        <w:rPr>
          <w:color w:val="000000" w:themeColor="text1"/>
          <w:sz w:val="24"/>
          <w:szCs w:val="24"/>
        </w:rPr>
        <w:tab/>
      </w:r>
      <w:r w:rsidRPr="00E654D6" w:rsidDel="00800402">
        <w:rPr>
          <w:color w:val="000000" w:themeColor="text1"/>
          <w:sz w:val="24"/>
          <w:szCs w:val="24"/>
        </w:rPr>
        <w:t xml:space="preserve"> </w:t>
      </w:r>
      <w:r w:rsidR="006A16C0" w:rsidRPr="00E654D6">
        <w:rPr>
          <w:b/>
          <w:color w:val="000000" w:themeColor="text1"/>
          <w:sz w:val="24"/>
          <w:szCs w:val="24"/>
        </w:rPr>
        <w:t xml:space="preserve">3.2.  </w:t>
      </w:r>
      <w:r w:rsidR="00086A5C" w:rsidRPr="00E654D6">
        <w:rPr>
          <w:b/>
          <w:color w:val="000000" w:themeColor="text1"/>
          <w:sz w:val="24"/>
          <w:szCs w:val="24"/>
          <w:rPrChange w:id="175" w:author="Samir Soneji" w:date="2016-01-18T15:51:00Z">
            <w:rPr>
              <w:b/>
              <w:color w:val="000000" w:themeColor="text1"/>
              <w:sz w:val="24"/>
              <w:szCs w:val="24"/>
              <w:highlight w:val="yellow"/>
            </w:rPr>
          </w:rPrChange>
        </w:rPr>
        <w:t xml:space="preserve">Analysis of </w:t>
      </w:r>
      <w:r w:rsidR="00EE5A8F" w:rsidRPr="00E654D6">
        <w:rPr>
          <w:b/>
          <w:color w:val="000000" w:themeColor="text1"/>
          <w:sz w:val="24"/>
          <w:szCs w:val="24"/>
          <w:rPrChange w:id="176" w:author="Samir Soneji" w:date="2016-01-18T15:51:00Z">
            <w:rPr>
              <w:b/>
              <w:color w:val="000000" w:themeColor="text1"/>
              <w:sz w:val="24"/>
              <w:szCs w:val="24"/>
              <w:highlight w:val="yellow"/>
            </w:rPr>
          </w:rPrChange>
        </w:rPr>
        <w:t>G</w:t>
      </w:r>
      <w:r w:rsidR="00086A5C" w:rsidRPr="00E654D6">
        <w:rPr>
          <w:b/>
          <w:color w:val="000000" w:themeColor="text1"/>
          <w:sz w:val="24"/>
          <w:szCs w:val="24"/>
          <w:rPrChange w:id="177" w:author="Samir Soneji" w:date="2016-01-18T15:51:00Z">
            <w:rPr>
              <w:b/>
              <w:color w:val="000000" w:themeColor="text1"/>
              <w:sz w:val="24"/>
              <w:szCs w:val="24"/>
              <w:highlight w:val="yellow"/>
            </w:rPr>
          </w:rPrChange>
        </w:rPr>
        <w:t>ains</w:t>
      </w:r>
      <w:r w:rsidR="00086A5C" w:rsidRPr="00E654D6">
        <w:rPr>
          <w:b/>
          <w:color w:val="000000" w:themeColor="text1"/>
          <w:sz w:val="24"/>
          <w:szCs w:val="24"/>
        </w:rPr>
        <w:t xml:space="preserve"> </w:t>
      </w:r>
      <w:r w:rsidR="006A16C0" w:rsidRPr="00E654D6">
        <w:rPr>
          <w:b/>
          <w:color w:val="000000" w:themeColor="text1"/>
          <w:sz w:val="24"/>
          <w:szCs w:val="24"/>
        </w:rPr>
        <w:t>in Life Expectancy.</w:t>
      </w:r>
      <w:r w:rsidR="006A16C0" w:rsidRPr="00E654D6">
        <w:rPr>
          <w:color w:val="000000" w:themeColor="text1"/>
          <w:sz w:val="24"/>
          <w:szCs w:val="24"/>
        </w:rPr>
        <w:t xml:space="preserve"> The decrease in fatality rates and redistribution in the </w:t>
      </w:r>
      <w:r w:rsidR="005564FC" w:rsidRPr="00E654D6">
        <w:rPr>
          <w:color w:val="000000" w:themeColor="text1"/>
          <w:sz w:val="24"/>
          <w:szCs w:val="24"/>
          <w:rPrChange w:id="178" w:author="Samir Soneji" w:date="2016-01-18T15:51:00Z">
            <w:rPr>
              <w:color w:val="000000" w:themeColor="text1"/>
              <w:sz w:val="24"/>
              <w:szCs w:val="24"/>
              <w:highlight w:val="yellow"/>
            </w:rPr>
          </w:rPrChange>
        </w:rPr>
        <w:t>proportion</w:t>
      </w:r>
      <w:r w:rsidR="005564FC" w:rsidRPr="00E654D6">
        <w:rPr>
          <w:color w:val="000000" w:themeColor="text1"/>
          <w:sz w:val="24"/>
          <w:szCs w:val="24"/>
        </w:rPr>
        <w:t xml:space="preserve"> </w:t>
      </w:r>
      <w:r w:rsidR="006A16C0" w:rsidRPr="00E654D6">
        <w:rPr>
          <w:color w:val="000000" w:themeColor="text1"/>
          <w:sz w:val="24"/>
          <w:szCs w:val="24"/>
        </w:rPr>
        <w:t xml:space="preserve">of tumor sizes led to a 10.94-year gain in overall life expectancy for a 40-year old newly diagnosed breast cancer patient between 1975 and 2002 (Figure 3).  First, the temporal shift towards smaller sized tumors contributed 2.92 </w:t>
      </w:r>
      <w:r w:rsidR="006A16C0" w:rsidRPr="00E654D6">
        <w:rPr>
          <w:color w:val="000000" w:themeColor="text1"/>
          <w:sz w:val="24"/>
          <w:szCs w:val="24"/>
        </w:rPr>
        <w:lastRenderedPageBreak/>
        <w:t>years to this gain</w:t>
      </w:r>
      <w:r w:rsidR="004A16BB" w:rsidRPr="00E654D6">
        <w:rPr>
          <w:color w:val="000000" w:themeColor="text1"/>
          <w:sz w:val="24"/>
          <w:szCs w:val="24"/>
        </w:rPr>
        <w:t xml:space="preserve"> (27%).</w:t>
      </w:r>
      <w:r w:rsidR="006A16C0" w:rsidRPr="00E654D6">
        <w:rPr>
          <w:color w:val="000000" w:themeColor="text1"/>
          <w:sz w:val="24"/>
          <w:szCs w:val="24"/>
        </w:rPr>
        <w:t xml:space="preserve"> </w:t>
      </w:r>
      <w:r w:rsidR="00C24488" w:rsidRPr="00E654D6">
        <w:rPr>
          <w:color w:val="000000" w:themeColor="text1"/>
          <w:sz w:val="24"/>
          <w:szCs w:val="24"/>
        </w:rPr>
        <w:t xml:space="preserve"> </w:t>
      </w:r>
      <w:r w:rsidR="006A16C0" w:rsidRPr="00E654D6">
        <w:rPr>
          <w:rFonts w:eastAsia="Arial Unicode MS"/>
          <w:color w:val="000000" w:themeColor="text1"/>
          <w:sz w:val="24"/>
          <w:szCs w:val="24"/>
        </w:rPr>
        <w:t xml:space="preserve">Second, improvements in case fatality rates from breast cancer contributed 6.79 years to </w:t>
      </w:r>
      <w:r w:rsidR="0077325C" w:rsidRPr="00E654D6">
        <w:rPr>
          <w:rFonts w:eastAsia="Arial Unicode MS"/>
          <w:color w:val="000000" w:themeColor="text1"/>
          <w:sz w:val="24"/>
          <w:szCs w:val="24"/>
          <w:rPrChange w:id="179" w:author="Samir Soneji" w:date="2016-01-18T15:51:00Z">
            <w:rPr>
              <w:rFonts w:eastAsia="Arial Unicode MS"/>
              <w:color w:val="000000" w:themeColor="text1"/>
              <w:sz w:val="24"/>
              <w:szCs w:val="24"/>
              <w:highlight w:val="yellow"/>
            </w:rPr>
          </w:rPrChange>
        </w:rPr>
        <w:t>this</w:t>
      </w:r>
      <w:r w:rsidR="006A16C0" w:rsidRPr="00E654D6">
        <w:rPr>
          <w:rFonts w:eastAsia="Arial Unicode MS"/>
          <w:color w:val="000000" w:themeColor="text1"/>
          <w:sz w:val="24"/>
          <w:szCs w:val="24"/>
        </w:rPr>
        <w:t xml:space="preserve"> gain (62%).  Specifically, reductions in case fatality rates from breast cancer contributed 1.12 years for &lt;1cm tumors, 2.36 years for 1-2cm tumors, 1.12 years for 2-3cm tumors, 1.52 years for 3-5cm tumors, and 0.66 years for </w:t>
      </w:r>
      <w:r w:rsidR="006A16C0" w:rsidRPr="00E654D6">
        <w:rPr>
          <w:rFonts w:eastAsia="Arial Unicode MS" w:hint="eastAsia"/>
          <w:color w:val="000000" w:themeColor="text1"/>
          <w:sz w:val="24"/>
          <w:szCs w:val="24"/>
        </w:rPr>
        <w:t>≥</w:t>
      </w:r>
      <w:r w:rsidR="006A16C0" w:rsidRPr="00E654D6">
        <w:rPr>
          <w:rFonts w:eastAsia="Arial Unicode MS"/>
          <w:color w:val="000000" w:themeColor="text1"/>
          <w:sz w:val="24"/>
          <w:szCs w:val="24"/>
        </w:rPr>
        <w:t xml:space="preserve">5cm tumors.  Third, reductions in case fatality rates from competing causes of death across all tumor sizes contributed the remaining 1.25 years to </w:t>
      </w:r>
      <w:r w:rsidR="0077325C" w:rsidRPr="00E654D6">
        <w:rPr>
          <w:rFonts w:eastAsia="Arial Unicode MS"/>
          <w:color w:val="000000" w:themeColor="text1"/>
          <w:sz w:val="24"/>
          <w:szCs w:val="24"/>
          <w:rPrChange w:id="180" w:author="Samir Soneji" w:date="2016-01-18T15:51:00Z">
            <w:rPr>
              <w:rFonts w:eastAsia="Arial Unicode MS"/>
              <w:color w:val="000000" w:themeColor="text1"/>
              <w:sz w:val="24"/>
              <w:szCs w:val="24"/>
              <w:highlight w:val="yellow"/>
            </w:rPr>
          </w:rPrChange>
        </w:rPr>
        <w:t>this</w:t>
      </w:r>
      <w:r w:rsidR="006A16C0" w:rsidRPr="00E654D6">
        <w:rPr>
          <w:rFonts w:eastAsia="Arial Unicode MS"/>
          <w:color w:val="000000" w:themeColor="text1"/>
          <w:sz w:val="24"/>
          <w:szCs w:val="24"/>
        </w:rPr>
        <w:t xml:space="preserve"> gain</w:t>
      </w:r>
      <w:r w:rsidR="00C24488" w:rsidRPr="00E654D6">
        <w:rPr>
          <w:rFonts w:eastAsia="Arial Unicode MS"/>
          <w:strike/>
          <w:color w:val="000000" w:themeColor="text1"/>
          <w:sz w:val="24"/>
          <w:szCs w:val="24"/>
        </w:rPr>
        <w:t xml:space="preserve"> </w:t>
      </w:r>
      <w:r w:rsidR="006A16C0" w:rsidRPr="00E654D6">
        <w:rPr>
          <w:rFonts w:eastAsia="Arial Unicode MS"/>
          <w:color w:val="000000" w:themeColor="text1"/>
          <w:sz w:val="24"/>
          <w:szCs w:val="24"/>
        </w:rPr>
        <w:t>(11%).</w:t>
      </w:r>
    </w:p>
    <w:p w14:paraId="7C577749" w14:textId="77777777" w:rsidR="006A16C0" w:rsidRPr="00E654D6" w:rsidRDefault="006A16C0" w:rsidP="00A7028C">
      <w:pPr>
        <w:pStyle w:val="Normal2"/>
        <w:spacing w:line="480" w:lineRule="auto"/>
        <w:ind w:firstLine="720"/>
        <w:rPr>
          <w:color w:val="000000" w:themeColor="text1"/>
          <w:sz w:val="24"/>
          <w:szCs w:val="24"/>
        </w:rPr>
      </w:pPr>
      <w:r w:rsidRPr="00E654D6">
        <w:rPr>
          <w:b/>
          <w:color w:val="000000" w:themeColor="text1"/>
          <w:sz w:val="24"/>
          <w:szCs w:val="24"/>
        </w:rPr>
        <w:t xml:space="preserve">3.3  Contribution </w:t>
      </w:r>
      <w:ins w:id="181" w:author="Hal Sox" w:date="2016-01-17T13:06:00Z">
        <w:r w:rsidR="005A6609" w:rsidRPr="00E654D6">
          <w:rPr>
            <w:b/>
            <w:color w:val="000000" w:themeColor="text1"/>
            <w:sz w:val="24"/>
            <w:szCs w:val="24"/>
          </w:rPr>
          <w:t xml:space="preserve">of Earlier Detection </w:t>
        </w:r>
      </w:ins>
      <w:ins w:id="182" w:author="Hal Sox" w:date="2016-01-17T13:07:00Z">
        <w:r w:rsidR="005A6609" w:rsidRPr="00E654D6">
          <w:rPr>
            <w:b/>
            <w:color w:val="000000" w:themeColor="text1"/>
            <w:sz w:val="24"/>
            <w:szCs w:val="24"/>
          </w:rPr>
          <w:t xml:space="preserve">to </w:t>
        </w:r>
      </w:ins>
      <w:ins w:id="183" w:author="Samir Soneji" w:date="2016-01-18T16:06:00Z">
        <w:r w:rsidR="002E4C53">
          <w:rPr>
            <w:b/>
            <w:color w:val="000000" w:themeColor="text1"/>
            <w:sz w:val="24"/>
            <w:szCs w:val="24"/>
          </w:rPr>
          <w:t>O</w:t>
        </w:r>
      </w:ins>
      <w:ins w:id="184" w:author="Hal Sox" w:date="2016-01-17T13:07:00Z">
        <w:r w:rsidR="005A6609" w:rsidRPr="00E654D6">
          <w:rPr>
            <w:b/>
            <w:color w:val="000000" w:themeColor="text1"/>
            <w:sz w:val="24"/>
            <w:szCs w:val="24"/>
          </w:rPr>
          <w:t xml:space="preserve">verall </w:t>
        </w:r>
      </w:ins>
      <w:ins w:id="185" w:author="Samir Soneji" w:date="2016-01-18T16:06:00Z">
        <w:r w:rsidR="002E4C53">
          <w:rPr>
            <w:b/>
            <w:color w:val="000000" w:themeColor="text1"/>
            <w:sz w:val="24"/>
            <w:szCs w:val="24"/>
          </w:rPr>
          <w:t xml:space="preserve">Gain in Life Expectancy </w:t>
        </w:r>
      </w:ins>
      <w:r w:rsidRPr="00E654D6">
        <w:rPr>
          <w:b/>
          <w:color w:val="000000" w:themeColor="text1"/>
          <w:sz w:val="24"/>
          <w:szCs w:val="24"/>
        </w:rPr>
        <w:t>by Age Group.</w:t>
      </w:r>
      <w:r w:rsidRPr="00E654D6">
        <w:rPr>
          <w:color w:val="000000" w:themeColor="text1"/>
          <w:sz w:val="24"/>
          <w:szCs w:val="24"/>
        </w:rPr>
        <w:t xml:space="preserve"> </w:t>
      </w:r>
      <w:r w:rsidR="00C24488" w:rsidRPr="00E654D6">
        <w:rPr>
          <w:color w:val="000000" w:themeColor="text1"/>
          <w:sz w:val="24"/>
          <w:szCs w:val="24"/>
        </w:rPr>
        <w:t xml:space="preserve"> </w:t>
      </w:r>
      <w:r w:rsidRPr="00E654D6">
        <w:rPr>
          <w:color w:val="000000" w:themeColor="text1"/>
          <w:sz w:val="24"/>
          <w:szCs w:val="24"/>
        </w:rPr>
        <w:t xml:space="preserve">By age group, earlier detection among 40-49, 50-59, 60-69, 70-79, and 80-89 year olds contributed approximately equally in absolute terms to the overall </w:t>
      </w:r>
      <w:r w:rsidR="0077325C" w:rsidRPr="00E654D6">
        <w:rPr>
          <w:color w:val="000000" w:themeColor="text1"/>
          <w:sz w:val="24"/>
          <w:szCs w:val="24"/>
          <w:rPrChange w:id="186" w:author="Samir Soneji" w:date="2016-01-18T15:51:00Z">
            <w:rPr>
              <w:color w:val="000000" w:themeColor="text1"/>
              <w:sz w:val="24"/>
              <w:szCs w:val="24"/>
              <w:highlight w:val="yellow"/>
            </w:rPr>
          </w:rPrChange>
        </w:rPr>
        <w:t>2.92-year</w:t>
      </w:r>
      <w:r w:rsidR="0077325C" w:rsidRPr="00E654D6">
        <w:rPr>
          <w:color w:val="000000" w:themeColor="text1"/>
          <w:sz w:val="24"/>
          <w:szCs w:val="24"/>
        </w:rPr>
        <w:t xml:space="preserve"> </w:t>
      </w:r>
      <w:r w:rsidRPr="00E654D6">
        <w:rPr>
          <w:color w:val="000000" w:themeColor="text1"/>
          <w:sz w:val="24"/>
          <w:szCs w:val="24"/>
        </w:rPr>
        <w:t>contribution of earlier detection: between 0.41 to 0.72 years of life</w:t>
      </w:r>
      <w:r w:rsidR="00C24488" w:rsidRPr="00E654D6">
        <w:rPr>
          <w:color w:val="000000" w:themeColor="text1"/>
          <w:sz w:val="24"/>
          <w:szCs w:val="24"/>
        </w:rPr>
        <w:t xml:space="preserve"> (Table 1)</w:t>
      </w:r>
      <w:r w:rsidRPr="00E654D6">
        <w:rPr>
          <w:color w:val="000000" w:themeColor="text1"/>
          <w:sz w:val="24"/>
          <w:szCs w:val="24"/>
        </w:rPr>
        <w:t xml:space="preserve">.  In other words, earlier detection in these </w:t>
      </w:r>
      <w:r w:rsidR="0077325C" w:rsidRPr="00E654D6">
        <w:rPr>
          <w:color w:val="000000" w:themeColor="text1"/>
          <w:sz w:val="24"/>
          <w:szCs w:val="24"/>
          <w:rPrChange w:id="187" w:author="Samir Soneji" w:date="2016-01-18T15:51:00Z">
            <w:rPr>
              <w:color w:val="000000" w:themeColor="text1"/>
              <w:sz w:val="24"/>
              <w:szCs w:val="24"/>
              <w:highlight w:val="yellow"/>
            </w:rPr>
          </w:rPrChange>
        </w:rPr>
        <w:t>age groups</w:t>
      </w:r>
      <w:r w:rsidR="0077325C" w:rsidRPr="00E654D6">
        <w:rPr>
          <w:color w:val="000000" w:themeColor="text1"/>
          <w:sz w:val="24"/>
          <w:szCs w:val="24"/>
        </w:rPr>
        <w:t xml:space="preserve"> </w:t>
      </w:r>
      <w:r w:rsidRPr="00E654D6">
        <w:rPr>
          <w:color w:val="000000" w:themeColor="text1"/>
          <w:sz w:val="24"/>
          <w:szCs w:val="24"/>
        </w:rPr>
        <w:t>each contributed to between 3.</w:t>
      </w:r>
      <w:r w:rsidR="00780EFC" w:rsidRPr="00E654D6">
        <w:rPr>
          <w:color w:val="000000" w:themeColor="text1"/>
          <w:sz w:val="24"/>
          <w:szCs w:val="24"/>
        </w:rPr>
        <w:t>8</w:t>
      </w:r>
      <w:r w:rsidRPr="00E654D6">
        <w:rPr>
          <w:color w:val="000000" w:themeColor="text1"/>
          <w:sz w:val="24"/>
          <w:szCs w:val="24"/>
        </w:rPr>
        <w:t>% and 6.6% to the gain in life expectancy.</w:t>
      </w:r>
    </w:p>
    <w:p w14:paraId="42883769" w14:textId="20FA5B67" w:rsidR="00884E15" w:rsidDel="00DE7135" w:rsidRDefault="006A16C0" w:rsidP="00A7028C">
      <w:pPr>
        <w:spacing w:line="480" w:lineRule="auto"/>
        <w:ind w:firstLine="720"/>
        <w:rPr>
          <w:ins w:id="188" w:author="Samir Soneji" w:date="2016-01-18T16:44:00Z"/>
          <w:del w:id="189" w:author="Samir S. Soneji" w:date="2016-01-19T09:27:00Z"/>
          <w:rFonts w:eastAsia="Arial Unicode MS"/>
          <w:color w:val="000000" w:themeColor="text1"/>
          <w:sz w:val="24"/>
          <w:szCs w:val="24"/>
        </w:rPr>
      </w:pPr>
      <w:r w:rsidRPr="00E654D6">
        <w:rPr>
          <w:rFonts w:eastAsia="Arial Unicode MS"/>
          <w:b/>
          <w:color w:val="000000" w:themeColor="text1"/>
          <w:sz w:val="24"/>
          <w:szCs w:val="24"/>
        </w:rPr>
        <w:t xml:space="preserve">3.4.  </w:t>
      </w:r>
      <w:r w:rsidR="00086A5C" w:rsidRPr="00E654D6">
        <w:rPr>
          <w:rFonts w:eastAsia="Arial Unicode MS"/>
          <w:b/>
          <w:color w:val="000000" w:themeColor="text1"/>
          <w:sz w:val="24"/>
          <w:szCs w:val="24"/>
          <w:rPrChange w:id="190" w:author="Samir Soneji" w:date="2016-01-18T15:51:00Z">
            <w:rPr>
              <w:rFonts w:eastAsia="Arial Unicode MS"/>
              <w:b/>
              <w:color w:val="000000" w:themeColor="text1"/>
              <w:sz w:val="24"/>
              <w:szCs w:val="24"/>
              <w:highlight w:val="yellow"/>
            </w:rPr>
          </w:rPrChange>
        </w:rPr>
        <w:t>Effect</w:t>
      </w:r>
      <w:r w:rsidRPr="00E654D6">
        <w:rPr>
          <w:rFonts w:eastAsia="Arial Unicode MS"/>
          <w:b/>
          <w:color w:val="000000" w:themeColor="text1"/>
          <w:sz w:val="24"/>
          <w:szCs w:val="24"/>
        </w:rPr>
        <w:t xml:space="preserve"> of Overdiagnosis.</w:t>
      </w:r>
      <w:r w:rsidRPr="00E654D6">
        <w:rPr>
          <w:rFonts w:eastAsia="Arial Unicode MS"/>
          <w:color w:val="000000" w:themeColor="text1"/>
          <w:sz w:val="24"/>
          <w:szCs w:val="24"/>
        </w:rPr>
        <w:t xml:space="preserve"> </w:t>
      </w:r>
      <w:r w:rsidR="00C24488" w:rsidRPr="00E654D6">
        <w:rPr>
          <w:rFonts w:eastAsia="Arial Unicode MS"/>
          <w:color w:val="000000" w:themeColor="text1"/>
          <w:sz w:val="24"/>
          <w:szCs w:val="24"/>
        </w:rPr>
        <w:t xml:space="preserve"> </w:t>
      </w:r>
      <w:r w:rsidRPr="00E654D6">
        <w:rPr>
          <w:rFonts w:eastAsia="Arial Unicode MS"/>
          <w:color w:val="000000" w:themeColor="text1"/>
          <w:sz w:val="24"/>
          <w:szCs w:val="24"/>
        </w:rPr>
        <w:t xml:space="preserve">In secondary analysis, we varied the </w:t>
      </w:r>
      <w:ins w:id="191" w:author="Samir Soneji" w:date="2016-01-18T16:12:00Z">
        <w:r w:rsidR="00CF154C">
          <w:rPr>
            <w:rFonts w:eastAsia="Arial Unicode MS"/>
            <w:color w:val="000000" w:themeColor="text1"/>
            <w:sz w:val="24"/>
            <w:szCs w:val="24"/>
          </w:rPr>
          <w:t xml:space="preserve">assumed prevalence of </w:t>
        </w:r>
      </w:ins>
      <w:r w:rsidRPr="00E654D6">
        <w:rPr>
          <w:rFonts w:eastAsia="Arial Unicode MS"/>
          <w:color w:val="000000" w:themeColor="text1"/>
          <w:sz w:val="24"/>
          <w:szCs w:val="24"/>
        </w:rPr>
        <w:t xml:space="preserve">overdiagnosis </w:t>
      </w:r>
      <w:r w:rsidR="0077325C" w:rsidRPr="00E654D6">
        <w:rPr>
          <w:rFonts w:eastAsia="Arial Unicode MS"/>
          <w:color w:val="000000" w:themeColor="text1"/>
          <w:sz w:val="24"/>
          <w:szCs w:val="24"/>
        </w:rPr>
        <w:t xml:space="preserve">for tumors </w:t>
      </w:r>
      <w:r w:rsidR="0077325C" w:rsidRPr="00E654D6">
        <w:rPr>
          <w:rFonts w:eastAsia="Arial Unicode MS" w:hint="eastAsia"/>
          <w:color w:val="000000" w:themeColor="text1"/>
          <w:sz w:val="24"/>
          <w:szCs w:val="24"/>
          <w:rPrChange w:id="192" w:author="Samir Soneji" w:date="2016-01-18T15:51:00Z">
            <w:rPr>
              <w:rFonts w:eastAsia="Arial Unicode MS" w:hint="eastAsia"/>
              <w:color w:val="000000" w:themeColor="text1"/>
              <w:sz w:val="24"/>
              <w:szCs w:val="24"/>
              <w:highlight w:val="yellow"/>
            </w:rPr>
          </w:rPrChange>
        </w:rPr>
        <w:t>≤</w:t>
      </w:r>
      <w:r w:rsidR="0077325C" w:rsidRPr="00E654D6">
        <w:rPr>
          <w:rFonts w:eastAsia="Arial Unicode MS"/>
          <w:color w:val="000000" w:themeColor="text1"/>
          <w:sz w:val="24"/>
          <w:szCs w:val="24"/>
          <w:rPrChange w:id="193" w:author="Samir Soneji" w:date="2016-01-18T15:51:00Z">
            <w:rPr>
              <w:rFonts w:eastAsia="Arial Unicode MS"/>
              <w:color w:val="000000" w:themeColor="text1"/>
              <w:sz w:val="24"/>
              <w:szCs w:val="24"/>
              <w:highlight w:val="yellow"/>
            </w:rPr>
          </w:rPrChange>
        </w:rPr>
        <w:t>3cm</w:t>
      </w:r>
      <w:r w:rsidR="0077325C" w:rsidRPr="00E654D6">
        <w:rPr>
          <w:rFonts w:eastAsia="Arial Unicode MS"/>
          <w:color w:val="000000" w:themeColor="text1"/>
          <w:sz w:val="24"/>
          <w:szCs w:val="24"/>
        </w:rPr>
        <w:t xml:space="preserve"> </w:t>
      </w:r>
      <w:r w:rsidR="005564FC" w:rsidRPr="00E654D6">
        <w:rPr>
          <w:rFonts w:eastAsia="Arial Unicode MS"/>
          <w:color w:val="000000" w:themeColor="text1"/>
          <w:sz w:val="24"/>
          <w:szCs w:val="24"/>
          <w:rPrChange w:id="194" w:author="Samir Soneji" w:date="2016-01-18T15:51:00Z">
            <w:rPr>
              <w:rFonts w:eastAsia="Arial Unicode MS"/>
              <w:color w:val="000000" w:themeColor="text1"/>
              <w:sz w:val="24"/>
              <w:szCs w:val="24"/>
              <w:highlight w:val="yellow"/>
            </w:rPr>
          </w:rPrChange>
        </w:rPr>
        <w:t>up to</w:t>
      </w:r>
      <w:r w:rsidR="005564FC" w:rsidRPr="00E654D6">
        <w:rPr>
          <w:rFonts w:eastAsia="Arial Unicode MS"/>
          <w:color w:val="000000" w:themeColor="text1"/>
          <w:sz w:val="24"/>
          <w:szCs w:val="24"/>
        </w:rPr>
        <w:t xml:space="preserve"> </w:t>
      </w:r>
      <w:r w:rsidRPr="00E654D6">
        <w:rPr>
          <w:rFonts w:eastAsia="Arial Unicode MS"/>
          <w:color w:val="000000" w:themeColor="text1"/>
          <w:sz w:val="24"/>
          <w:szCs w:val="24"/>
        </w:rPr>
        <w:t>52%</w:t>
      </w:r>
      <w:r w:rsidR="0077325C" w:rsidRPr="00E654D6">
        <w:rPr>
          <w:rFonts w:eastAsia="Arial Unicode MS"/>
          <w:color w:val="000000" w:themeColor="text1"/>
          <w:sz w:val="24"/>
          <w:szCs w:val="24"/>
          <w:rPrChange w:id="195" w:author="Samir Soneji" w:date="2016-01-18T15:51:00Z">
            <w:rPr>
              <w:rFonts w:eastAsia="Arial Unicode MS"/>
              <w:color w:val="000000" w:themeColor="text1"/>
              <w:sz w:val="24"/>
              <w:szCs w:val="24"/>
              <w:highlight w:val="yellow"/>
            </w:rPr>
          </w:rPrChange>
        </w:rPr>
        <w:t>, versus 10% in primary analysis</w:t>
      </w:r>
      <w:r w:rsidRPr="00E654D6">
        <w:rPr>
          <w:rFonts w:eastAsia="Arial Unicode MS"/>
          <w:color w:val="000000" w:themeColor="text1"/>
          <w:sz w:val="24"/>
          <w:szCs w:val="24"/>
        </w:rPr>
        <w:t xml:space="preserve"> (Figure 4).  As the overdiagnosis </w:t>
      </w:r>
      <w:ins w:id="196" w:author="Samir Soneji" w:date="2016-01-18T16:12:00Z">
        <w:r w:rsidR="00CF154C">
          <w:rPr>
            <w:rFonts w:eastAsia="Arial Unicode MS"/>
            <w:color w:val="000000" w:themeColor="text1"/>
            <w:sz w:val="24"/>
            <w:szCs w:val="24"/>
          </w:rPr>
          <w:t>prevalence</w:t>
        </w:r>
      </w:ins>
      <w:r w:rsidRPr="00E654D6">
        <w:rPr>
          <w:rFonts w:eastAsia="Arial Unicode MS"/>
          <w:color w:val="000000" w:themeColor="text1"/>
          <w:sz w:val="24"/>
          <w:szCs w:val="24"/>
        </w:rPr>
        <w:t xml:space="preserve"> increased, </w:t>
      </w:r>
      <w:ins w:id="197" w:author="Samir Soneji" w:date="2016-01-18T16:44:00Z">
        <w:r w:rsidR="00884E15">
          <w:rPr>
            <w:rFonts w:eastAsia="Arial Unicode MS"/>
            <w:color w:val="000000" w:themeColor="text1"/>
            <w:sz w:val="24"/>
            <w:szCs w:val="24"/>
          </w:rPr>
          <w:t xml:space="preserve">the absolute contribution from improvements </w:t>
        </w:r>
      </w:ins>
      <w:ins w:id="198" w:author="Samir Soneji" w:date="2016-01-18T16:45:00Z">
        <w:r w:rsidR="00884E15">
          <w:rPr>
            <w:rFonts w:eastAsia="Arial Unicode MS"/>
            <w:color w:val="000000" w:themeColor="text1"/>
            <w:sz w:val="24"/>
            <w:szCs w:val="24"/>
          </w:rPr>
          <w:t>in case fatality rates from breast cancer remained virtually identical</w:t>
        </w:r>
      </w:ins>
      <w:ins w:id="199" w:author="Samir S. Soneji" w:date="2016-01-19T09:27:00Z">
        <w:r w:rsidR="00DE7135">
          <w:rPr>
            <w:rFonts w:eastAsia="Arial Unicode MS"/>
            <w:color w:val="000000" w:themeColor="text1"/>
            <w:sz w:val="24"/>
            <w:szCs w:val="24"/>
          </w:rPr>
          <w:t xml:space="preserve">, although the contribution from earlier detection and gain in life expectancy both decreased.  Thus, </w:t>
        </w:r>
      </w:ins>
      <w:ins w:id="200" w:author="Samir Soneji" w:date="2016-01-18T16:46:00Z">
        <w:del w:id="201" w:author="Samir S. Soneji" w:date="2016-01-19T09:26:00Z">
          <w:r w:rsidR="00423DD0" w:rsidDel="00DE7135">
            <w:rPr>
              <w:rFonts w:eastAsia="Arial Unicode MS"/>
              <w:color w:val="000000" w:themeColor="text1"/>
              <w:sz w:val="24"/>
              <w:szCs w:val="24"/>
            </w:rPr>
            <w:delText xml:space="preserve"> </w:delText>
          </w:r>
        </w:del>
      </w:ins>
    </w:p>
    <w:p w14:paraId="7EC295C7" w14:textId="77777777" w:rsidR="00884E15" w:rsidDel="00DE7135" w:rsidRDefault="00884E15" w:rsidP="00A7028C">
      <w:pPr>
        <w:spacing w:line="480" w:lineRule="auto"/>
        <w:ind w:firstLine="720"/>
        <w:rPr>
          <w:ins w:id="202" w:author="Samir Soneji" w:date="2016-01-18T16:44:00Z"/>
          <w:del w:id="203" w:author="Samir S. Soneji" w:date="2016-01-19T09:27:00Z"/>
          <w:rFonts w:eastAsia="Arial Unicode MS"/>
          <w:color w:val="000000" w:themeColor="text1"/>
          <w:sz w:val="24"/>
          <w:szCs w:val="24"/>
        </w:rPr>
      </w:pPr>
    </w:p>
    <w:p w14:paraId="09F8DCF2" w14:textId="77777777" w:rsidR="006A16C0" w:rsidRPr="00E654D6" w:rsidRDefault="006A16C0" w:rsidP="00DE7135">
      <w:pPr>
        <w:spacing w:line="480" w:lineRule="auto"/>
        <w:ind w:firstLine="720"/>
        <w:rPr>
          <w:rFonts w:ascii="Times New Roman" w:eastAsia="Times New Roman" w:hAnsi="Times New Roman" w:cs="Times New Roman"/>
          <w:color w:val="000000" w:themeColor="text1"/>
          <w:sz w:val="24"/>
          <w:szCs w:val="24"/>
        </w:rPr>
        <w:pPrChange w:id="204" w:author="Samir S. Soneji" w:date="2016-01-19T09:27:00Z">
          <w:pPr>
            <w:spacing w:line="480" w:lineRule="auto"/>
            <w:ind w:firstLine="720"/>
          </w:pPr>
        </w:pPrChange>
      </w:pPr>
      <w:r w:rsidRPr="00E654D6">
        <w:rPr>
          <w:rFonts w:eastAsia="Arial Unicode MS"/>
          <w:color w:val="000000" w:themeColor="text1"/>
          <w:sz w:val="24"/>
          <w:szCs w:val="24"/>
        </w:rPr>
        <w:t xml:space="preserve">the proportionate contribution from </w:t>
      </w:r>
      <w:r w:rsidR="0077325C" w:rsidRPr="00E654D6">
        <w:rPr>
          <w:rFonts w:eastAsia="Arial Unicode MS"/>
          <w:color w:val="000000" w:themeColor="text1"/>
          <w:sz w:val="24"/>
          <w:szCs w:val="24"/>
          <w:rPrChange w:id="205" w:author="Samir Soneji" w:date="2016-01-18T15:51:00Z">
            <w:rPr>
              <w:rFonts w:eastAsia="Arial Unicode MS"/>
              <w:color w:val="000000" w:themeColor="text1"/>
              <w:sz w:val="24"/>
              <w:szCs w:val="24"/>
              <w:highlight w:val="yellow"/>
            </w:rPr>
          </w:rPrChange>
        </w:rPr>
        <w:t>improvements</w:t>
      </w:r>
      <w:r w:rsidR="0077325C" w:rsidRPr="00E654D6">
        <w:rPr>
          <w:rFonts w:eastAsia="Arial Unicode MS"/>
          <w:color w:val="000000" w:themeColor="text1"/>
          <w:sz w:val="24"/>
          <w:szCs w:val="24"/>
        </w:rPr>
        <w:t xml:space="preserve"> </w:t>
      </w:r>
      <w:r w:rsidRPr="00E654D6">
        <w:rPr>
          <w:rFonts w:eastAsia="Arial Unicode MS"/>
          <w:color w:val="000000" w:themeColor="text1"/>
          <w:sz w:val="24"/>
          <w:szCs w:val="24"/>
        </w:rPr>
        <w:t xml:space="preserve">in case fatality rates from breast cancer increased while the proportionate contribution from earlier detection decreased.  For example, at a 20% overdiagnosis </w:t>
      </w:r>
      <w:ins w:id="206" w:author="Samir Soneji" w:date="2016-01-18T16:12:00Z">
        <w:r w:rsidR="00CF154C">
          <w:rPr>
            <w:rFonts w:eastAsia="Arial Unicode MS"/>
            <w:color w:val="000000" w:themeColor="text1"/>
            <w:sz w:val="24"/>
            <w:szCs w:val="24"/>
          </w:rPr>
          <w:t>prevalence</w:t>
        </w:r>
      </w:ins>
      <w:r w:rsidRPr="00E654D6">
        <w:rPr>
          <w:rFonts w:eastAsia="Arial Unicode MS"/>
          <w:color w:val="000000" w:themeColor="text1"/>
          <w:sz w:val="24"/>
          <w:szCs w:val="24"/>
        </w:rPr>
        <w:t xml:space="preserve">, </w:t>
      </w:r>
      <w:r w:rsidRPr="00E654D6">
        <w:rPr>
          <w:color w:val="000000" w:themeColor="text1"/>
          <w:sz w:val="24"/>
          <w:szCs w:val="24"/>
        </w:rPr>
        <w:t>the gain in life expectancy equaled 10.31 years</w:t>
      </w:r>
      <w:r w:rsidR="00780EFC" w:rsidRPr="00E654D6">
        <w:rPr>
          <w:color w:val="000000" w:themeColor="text1"/>
          <w:sz w:val="24"/>
          <w:szCs w:val="24"/>
          <w:rPrChange w:id="207" w:author="Samir Soneji" w:date="2016-01-18T15:51:00Z">
            <w:rPr>
              <w:color w:val="000000" w:themeColor="text1"/>
              <w:sz w:val="24"/>
              <w:szCs w:val="24"/>
              <w:highlight w:val="yellow"/>
            </w:rPr>
          </w:rPrChange>
        </w:rPr>
        <w:t xml:space="preserve"> (compared to 10.94 years at a 10% overdiagnosis </w:t>
      </w:r>
      <w:ins w:id="208" w:author="Samir Soneji" w:date="2016-01-18T16:12:00Z">
        <w:r w:rsidR="00CF154C">
          <w:rPr>
            <w:color w:val="000000" w:themeColor="text1"/>
            <w:sz w:val="24"/>
            <w:szCs w:val="24"/>
          </w:rPr>
          <w:t>prevalence</w:t>
        </w:r>
      </w:ins>
      <w:r w:rsidR="00780EFC" w:rsidRPr="00E654D6">
        <w:rPr>
          <w:color w:val="000000" w:themeColor="text1"/>
          <w:sz w:val="24"/>
          <w:szCs w:val="24"/>
          <w:rPrChange w:id="209" w:author="Samir Soneji" w:date="2016-01-18T15:51:00Z">
            <w:rPr>
              <w:color w:val="000000" w:themeColor="text1"/>
              <w:sz w:val="24"/>
              <w:szCs w:val="24"/>
              <w:highlight w:val="yellow"/>
            </w:rPr>
          </w:rPrChange>
        </w:rPr>
        <w:t>)</w:t>
      </w:r>
      <w:r w:rsidRPr="00E654D6">
        <w:rPr>
          <w:color w:val="000000" w:themeColor="text1"/>
          <w:sz w:val="24"/>
          <w:szCs w:val="24"/>
        </w:rPr>
        <w:t xml:space="preserve">: 66% from reductions in case fatality rates from breast cancer, 23% from the temporal shift to smaller sized tumors, and 12% from reductions </w:t>
      </w:r>
      <w:r w:rsidRPr="00E654D6">
        <w:rPr>
          <w:color w:val="000000" w:themeColor="text1"/>
          <w:sz w:val="24"/>
          <w:szCs w:val="24"/>
        </w:rPr>
        <w:lastRenderedPageBreak/>
        <w:t>in case fatality rates from competing causes of death</w:t>
      </w:r>
      <w:r w:rsidR="00780EFC" w:rsidRPr="00E654D6">
        <w:rPr>
          <w:color w:val="000000" w:themeColor="text1"/>
          <w:sz w:val="24"/>
          <w:szCs w:val="24"/>
        </w:rPr>
        <w:t xml:space="preserve"> </w:t>
      </w:r>
      <w:r w:rsidR="00780EFC" w:rsidRPr="00E654D6">
        <w:rPr>
          <w:rFonts w:eastAsia="Times New Roman"/>
          <w:color w:val="000000" w:themeColor="text1"/>
          <w:sz w:val="24"/>
          <w:szCs w:val="24"/>
          <w:rPrChange w:id="210" w:author="Samir Soneji" w:date="2016-01-18T15:51:00Z">
            <w:rPr>
              <w:rFonts w:eastAsia="Times New Roman"/>
              <w:color w:val="000000" w:themeColor="text1"/>
              <w:sz w:val="24"/>
              <w:szCs w:val="24"/>
              <w:highlight w:val="yellow"/>
            </w:rPr>
          </w:rPrChange>
        </w:rPr>
        <w:t xml:space="preserve">(compared to 62%, 27%, and 11%, respectively, at a 10% overdiagnosis </w:t>
      </w:r>
      <w:ins w:id="211" w:author="Samir Soneji" w:date="2016-01-18T16:12:00Z">
        <w:r w:rsidR="00CF154C">
          <w:rPr>
            <w:rFonts w:eastAsia="Times New Roman"/>
            <w:color w:val="000000" w:themeColor="text1"/>
            <w:sz w:val="24"/>
            <w:szCs w:val="24"/>
          </w:rPr>
          <w:t>prevalence</w:t>
        </w:r>
      </w:ins>
      <w:r w:rsidR="00780EFC" w:rsidRPr="00E654D6">
        <w:rPr>
          <w:rFonts w:eastAsia="Times New Roman"/>
          <w:color w:val="000000" w:themeColor="text1"/>
          <w:sz w:val="24"/>
          <w:szCs w:val="24"/>
          <w:rPrChange w:id="212" w:author="Samir Soneji" w:date="2016-01-18T15:51:00Z">
            <w:rPr>
              <w:rFonts w:eastAsia="Times New Roman"/>
              <w:color w:val="000000" w:themeColor="text1"/>
              <w:sz w:val="24"/>
              <w:szCs w:val="24"/>
              <w:highlight w:val="yellow"/>
            </w:rPr>
          </w:rPrChange>
        </w:rPr>
        <w:t>)</w:t>
      </w:r>
      <w:r w:rsidRPr="00E654D6">
        <w:rPr>
          <w:color w:val="000000" w:themeColor="text1"/>
          <w:sz w:val="24"/>
          <w:szCs w:val="24"/>
        </w:rPr>
        <w:t xml:space="preserve">.  We also independently varied the overdiagnosis </w:t>
      </w:r>
      <w:ins w:id="213" w:author="Samir Soneji" w:date="2016-01-18T16:12:00Z">
        <w:r w:rsidR="00CF154C">
          <w:rPr>
            <w:color w:val="000000" w:themeColor="text1"/>
            <w:sz w:val="24"/>
            <w:szCs w:val="24"/>
          </w:rPr>
          <w:t>prevalence</w:t>
        </w:r>
      </w:ins>
      <w:r w:rsidRPr="00E654D6">
        <w:rPr>
          <w:color w:val="000000" w:themeColor="text1"/>
          <w:sz w:val="24"/>
          <w:szCs w:val="24"/>
        </w:rPr>
        <w:t xml:space="preserve"> for &lt;1cm tumors and 1-3cm tumors and reached similar conclusions (</w:t>
      </w:r>
      <w:proofErr w:type="spellStart"/>
      <w:r w:rsidRPr="00E654D6">
        <w:rPr>
          <w:color w:val="000000" w:themeColor="text1"/>
          <w:sz w:val="24"/>
          <w:szCs w:val="24"/>
        </w:rPr>
        <w:t>eAppendix</w:t>
      </w:r>
      <w:proofErr w:type="spellEnd"/>
      <w:r w:rsidRPr="00E654D6">
        <w:rPr>
          <w:color w:val="000000" w:themeColor="text1"/>
          <w:sz w:val="24"/>
          <w:szCs w:val="24"/>
        </w:rPr>
        <w:t xml:space="preserve"> H). </w:t>
      </w:r>
    </w:p>
    <w:p w14:paraId="2B40E7E3" w14:textId="77777777" w:rsidR="00D50A70" w:rsidRPr="00E654D6" w:rsidRDefault="00D50A70" w:rsidP="00A7028C">
      <w:pPr>
        <w:pStyle w:val="Normal1"/>
        <w:spacing w:line="480" w:lineRule="auto"/>
        <w:rPr>
          <w:color w:val="000000" w:themeColor="text1"/>
          <w:sz w:val="24"/>
          <w:szCs w:val="24"/>
        </w:rPr>
      </w:pPr>
    </w:p>
    <w:p w14:paraId="740CBD3D" w14:textId="77777777" w:rsidR="008D20E9" w:rsidRPr="00E654D6" w:rsidRDefault="008D20E9" w:rsidP="00BD5F67">
      <w:pPr>
        <w:pStyle w:val="Normal1"/>
        <w:spacing w:line="480" w:lineRule="auto"/>
        <w:outlineLvl w:val="0"/>
        <w:rPr>
          <w:b/>
          <w:color w:val="000000" w:themeColor="text1"/>
          <w:sz w:val="24"/>
          <w:szCs w:val="24"/>
        </w:rPr>
      </w:pPr>
      <w:r w:rsidRPr="00E654D6">
        <w:rPr>
          <w:b/>
          <w:color w:val="000000" w:themeColor="text1"/>
          <w:sz w:val="24"/>
          <w:szCs w:val="24"/>
        </w:rPr>
        <w:t>4. Discussion</w:t>
      </w:r>
    </w:p>
    <w:p w14:paraId="27C4BBD5" w14:textId="77777777" w:rsidR="006A16C0" w:rsidRPr="00E654D6" w:rsidRDefault="006A16C0" w:rsidP="006A16C0">
      <w:pPr>
        <w:pStyle w:val="Normal2"/>
        <w:spacing w:line="480" w:lineRule="auto"/>
        <w:ind w:firstLine="720"/>
        <w:rPr>
          <w:color w:val="000000" w:themeColor="text1"/>
        </w:rPr>
      </w:pPr>
      <w:r w:rsidRPr="00E654D6">
        <w:rPr>
          <w:color w:val="000000" w:themeColor="text1"/>
          <w:sz w:val="24"/>
          <w:szCs w:val="24"/>
        </w:rPr>
        <w:t xml:space="preserve">Our study quantifies the contribution of earlier detection and </w:t>
      </w:r>
      <w:r w:rsidR="00692A42" w:rsidRPr="00E654D6">
        <w:rPr>
          <w:color w:val="000000" w:themeColor="text1"/>
          <w:sz w:val="24"/>
          <w:szCs w:val="24"/>
          <w:rPrChange w:id="214" w:author="Samir Soneji" w:date="2016-01-18T15:51:00Z">
            <w:rPr>
              <w:color w:val="000000" w:themeColor="text1"/>
              <w:sz w:val="24"/>
              <w:szCs w:val="24"/>
              <w:highlight w:val="yellow"/>
            </w:rPr>
          </w:rPrChange>
        </w:rPr>
        <w:t>advances</w:t>
      </w:r>
      <w:r w:rsidRPr="00E654D6">
        <w:rPr>
          <w:color w:val="000000" w:themeColor="text1"/>
          <w:sz w:val="24"/>
          <w:szCs w:val="24"/>
        </w:rPr>
        <w:t xml:space="preserve"> in breast cancer treatment on gains in life expectancy for newly diagnosed breast cancer patient</w:t>
      </w:r>
      <w:r w:rsidR="0077325C" w:rsidRPr="00E654D6">
        <w:rPr>
          <w:color w:val="000000" w:themeColor="text1"/>
          <w:sz w:val="24"/>
          <w:szCs w:val="24"/>
          <w:rPrChange w:id="215" w:author="Samir Soneji" w:date="2016-01-18T15:51:00Z">
            <w:rPr>
              <w:color w:val="000000" w:themeColor="text1"/>
              <w:sz w:val="24"/>
              <w:szCs w:val="24"/>
              <w:highlight w:val="yellow"/>
            </w:rPr>
          </w:rPrChange>
        </w:rPr>
        <w:t>s</w:t>
      </w:r>
      <w:r w:rsidRPr="00E654D6">
        <w:rPr>
          <w:color w:val="000000" w:themeColor="text1"/>
          <w:sz w:val="24"/>
          <w:szCs w:val="24"/>
        </w:rPr>
        <w:t xml:space="preserve">.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E654D6">
        <w:rPr>
          <w:color w:val="000000" w:themeColor="text1"/>
          <w:sz w:val="24"/>
          <w:szCs w:val="24"/>
          <w:rPrChange w:id="216" w:author="Samir Soneji" w:date="2016-01-18T15:51:00Z">
            <w:rPr>
              <w:color w:val="000000" w:themeColor="text1"/>
              <w:sz w:val="24"/>
              <w:szCs w:val="24"/>
              <w:highlight w:val="yellow"/>
            </w:rPr>
          </w:rPrChange>
        </w:rPr>
        <w:t xml:space="preserve">about </w:t>
      </w:r>
      <w:r w:rsidR="000063AD" w:rsidRPr="00E654D6">
        <w:rPr>
          <w:color w:val="000000" w:themeColor="text1"/>
          <w:sz w:val="24"/>
          <w:szCs w:val="24"/>
        </w:rPr>
        <w:t xml:space="preserve">the </w:t>
      </w:r>
      <w:r w:rsidRPr="00E654D6">
        <w:rPr>
          <w:color w:val="000000" w:themeColor="text1"/>
          <w:sz w:val="24"/>
          <w:szCs w:val="24"/>
        </w:rPr>
        <w:t xml:space="preserve">progression of breast cancer.  Overall, we found the majority of the gain in life expectancy between 1975 and 2002 resulted from </w:t>
      </w:r>
      <w:r w:rsidR="00692A42" w:rsidRPr="00E654D6">
        <w:rPr>
          <w:color w:val="000000" w:themeColor="text1"/>
          <w:sz w:val="24"/>
          <w:szCs w:val="24"/>
          <w:rPrChange w:id="217" w:author="Samir Soneji" w:date="2016-01-18T15:51:00Z">
            <w:rPr>
              <w:color w:val="000000" w:themeColor="text1"/>
              <w:sz w:val="24"/>
              <w:szCs w:val="24"/>
              <w:highlight w:val="yellow"/>
            </w:rPr>
          </w:rPrChange>
        </w:rPr>
        <w:t>advances</w:t>
      </w:r>
      <w:r w:rsidRPr="00E654D6">
        <w:rPr>
          <w:color w:val="000000" w:themeColor="text1"/>
          <w:sz w:val="24"/>
          <w:szCs w:val="24"/>
          <w:rPrChange w:id="218" w:author="Samir Soneji" w:date="2016-01-18T15:51:00Z">
            <w:rPr>
              <w:color w:val="000000" w:themeColor="text1"/>
              <w:sz w:val="24"/>
              <w:szCs w:val="24"/>
              <w:highlight w:val="yellow"/>
            </w:rPr>
          </w:rPrChange>
        </w:rPr>
        <w:t xml:space="preserve"> </w:t>
      </w:r>
      <w:r w:rsidRPr="00E654D6">
        <w:rPr>
          <w:color w:val="000000" w:themeColor="text1"/>
          <w:sz w:val="24"/>
          <w:szCs w:val="24"/>
        </w:rPr>
        <w:t xml:space="preserve">in breast cancer treatment (62%), followed by earlier detection (27%) and </w:t>
      </w:r>
      <w:r w:rsidR="00692A42" w:rsidRPr="00E654D6">
        <w:rPr>
          <w:color w:val="000000" w:themeColor="text1"/>
          <w:sz w:val="24"/>
          <w:szCs w:val="24"/>
          <w:rPrChange w:id="219" w:author="Samir Soneji" w:date="2016-01-18T15:51:00Z">
            <w:rPr>
              <w:color w:val="000000" w:themeColor="text1"/>
              <w:sz w:val="24"/>
              <w:szCs w:val="24"/>
              <w:highlight w:val="yellow"/>
            </w:rPr>
          </w:rPrChange>
        </w:rPr>
        <w:t>advances</w:t>
      </w:r>
      <w:r w:rsidRPr="00E654D6">
        <w:rPr>
          <w:color w:val="000000" w:themeColor="text1"/>
          <w:sz w:val="24"/>
          <w:szCs w:val="24"/>
          <w:rPrChange w:id="220" w:author="Samir Soneji" w:date="2016-01-18T15:51:00Z">
            <w:rPr>
              <w:color w:val="000000" w:themeColor="text1"/>
              <w:sz w:val="24"/>
              <w:szCs w:val="24"/>
              <w:highlight w:val="yellow"/>
            </w:rPr>
          </w:rPrChange>
        </w:rPr>
        <w:t xml:space="preserve"> </w:t>
      </w:r>
      <w:r w:rsidRPr="00E654D6">
        <w:rPr>
          <w:color w:val="000000" w:themeColor="text1"/>
          <w:sz w:val="24"/>
          <w:szCs w:val="24"/>
        </w:rPr>
        <w:t>in the treatment of other diseases (11%).</w:t>
      </w:r>
    </w:p>
    <w:p w14:paraId="416698CB" w14:textId="77777777" w:rsidR="006A16C0" w:rsidRPr="00E654D6" w:rsidRDefault="00CC7251" w:rsidP="006A16C0">
      <w:pPr>
        <w:pStyle w:val="Normal2"/>
        <w:spacing w:line="480" w:lineRule="auto"/>
        <w:ind w:firstLine="720"/>
        <w:rPr>
          <w:color w:val="000000" w:themeColor="text1"/>
        </w:rPr>
      </w:pPr>
      <w:ins w:id="221" w:author="Samir Soneji" w:date="2016-01-18T16:32:00Z">
        <w:r>
          <w:rPr>
            <w:color w:val="000000" w:themeColor="text1"/>
            <w:sz w:val="24"/>
            <w:szCs w:val="24"/>
          </w:rPr>
          <w:t>Based on our methods, which require less assumptions than previous work, we believe that o</w:t>
        </w:r>
      </w:ins>
      <w:r w:rsidR="006A16C0" w:rsidRPr="00E654D6">
        <w:rPr>
          <w:color w:val="000000" w:themeColor="text1"/>
          <w:sz w:val="24"/>
          <w:szCs w:val="24"/>
        </w:rPr>
        <w:t xml:space="preserve">ur results provide a more accurate estimate of the contribution of earlier detection and </w:t>
      </w:r>
      <w:r w:rsidR="005564FC" w:rsidRPr="00E654D6">
        <w:rPr>
          <w:color w:val="000000" w:themeColor="text1"/>
          <w:sz w:val="24"/>
          <w:szCs w:val="24"/>
        </w:rPr>
        <w:t xml:space="preserve">advances in </w:t>
      </w:r>
      <w:r w:rsidR="006A16C0" w:rsidRPr="00E654D6">
        <w:rPr>
          <w:color w:val="000000" w:themeColor="text1"/>
          <w:sz w:val="24"/>
          <w:szCs w:val="24"/>
        </w:rPr>
        <w:t xml:space="preserve">cancer treatment </w:t>
      </w:r>
      <w:r w:rsidR="00D470C3" w:rsidRPr="00E654D6">
        <w:rPr>
          <w:color w:val="000000" w:themeColor="text1"/>
          <w:sz w:val="24"/>
          <w:szCs w:val="24"/>
          <w:rPrChange w:id="222" w:author="Samir Soneji" w:date="2016-01-18T15:51:00Z">
            <w:rPr>
              <w:color w:val="000000" w:themeColor="text1"/>
              <w:sz w:val="24"/>
              <w:szCs w:val="24"/>
              <w:highlight w:val="yellow"/>
            </w:rPr>
          </w:rPrChange>
        </w:rPr>
        <w:t>to</w:t>
      </w:r>
      <w:r w:rsidR="00D470C3" w:rsidRPr="00E654D6">
        <w:rPr>
          <w:color w:val="000000" w:themeColor="text1"/>
          <w:sz w:val="24"/>
          <w:szCs w:val="24"/>
        </w:rPr>
        <w:t xml:space="preserve"> </w:t>
      </w:r>
      <w:r w:rsidR="006A16C0" w:rsidRPr="00E654D6">
        <w:rPr>
          <w:color w:val="000000" w:themeColor="text1"/>
          <w:sz w:val="24"/>
          <w:szCs w:val="24"/>
        </w:rPr>
        <w:t>the gain in life expectancy. For instance, CISNET estimates two separate life expectancies</w:t>
      </w:r>
      <w:r w:rsidR="00D470C3" w:rsidRPr="00E654D6">
        <w:rPr>
          <w:color w:val="000000" w:themeColor="text1"/>
          <w:sz w:val="24"/>
          <w:szCs w:val="24"/>
        </w:rPr>
        <w:t>, one</w:t>
      </w:r>
      <w:r w:rsidR="006A16C0" w:rsidRPr="00E654D6">
        <w:rPr>
          <w:color w:val="000000" w:themeColor="text1"/>
          <w:sz w:val="24"/>
          <w:szCs w:val="24"/>
        </w:rPr>
        <w:t xml:space="preserve"> assuming breast cancer as the only cause of death and </w:t>
      </w:r>
      <w:r w:rsidR="00D470C3" w:rsidRPr="00E654D6">
        <w:rPr>
          <w:color w:val="000000" w:themeColor="text1"/>
          <w:sz w:val="24"/>
          <w:szCs w:val="24"/>
          <w:rPrChange w:id="223" w:author="Samir Soneji" w:date="2016-01-18T15:51:00Z">
            <w:rPr>
              <w:color w:val="000000" w:themeColor="text1"/>
              <w:sz w:val="24"/>
              <w:szCs w:val="24"/>
              <w:highlight w:val="yellow"/>
            </w:rPr>
          </w:rPrChange>
        </w:rPr>
        <w:t>the other assuming</w:t>
      </w:r>
      <w:r w:rsidR="00D470C3" w:rsidRPr="00E654D6">
        <w:rPr>
          <w:color w:val="000000" w:themeColor="text1"/>
          <w:sz w:val="24"/>
          <w:szCs w:val="24"/>
        </w:rPr>
        <w:t xml:space="preserve"> </w:t>
      </w:r>
      <w:r w:rsidR="006A16C0" w:rsidRPr="00E654D6">
        <w:rPr>
          <w:color w:val="000000" w:themeColor="text1"/>
          <w:sz w:val="24"/>
          <w:szCs w:val="24"/>
        </w:rPr>
        <w:t>all other causes as the only cause of death.</w:t>
      </w:r>
      <w:r w:rsidR="00935A18" w:rsidRPr="00732BCC">
        <w:rPr>
          <w:color w:val="000000" w:themeColor="text1"/>
          <w:sz w:val="24"/>
          <w:szCs w:val="24"/>
        </w:rPr>
        <w:fldChar w:fldCharType="begin"/>
      </w:r>
      <w:ins w:id="224" w:author="Samir Soneji" w:date="2016-01-18T16:01:00Z">
        <w:r w:rsidR="002E4C53">
          <w:rPr>
            <w:color w:val="000000" w:themeColor="text1"/>
            <w:sz w:val="24"/>
            <w:szCs w:val="24"/>
          </w:rPr>
          <w:instrText xml:space="preserve"> ADDIN ZOTERO_ITEM CSL_CITATION {"citationID":"Bt4Bn3Rc","properties":{"formattedCitation":"{\\rtf \\super 28\\nosupersub{}}","plainCitation":"28"},"citationItems":[{"id":7260,"uris":["http://zotero.org/users/39665/items/Z4X3IZKW"],"uri":["http://zotero.org/users/39665/items/Z4X3IZKW"],"itemData":{"id":7260,"type":"report","title":"Breast Cancer Model Profiles","URL":"http://cisnet.cancer.gov/breast/profiles.html","author":[{"literal":"Cancer Intervention and Surveillance Modeling Network (CISNET) Collaborators"}],"issued":{"date-parts":[["2015"]]}}}],"schema":"https://github.com/citation-style-language/schema/raw/master/csl-citation.json"} </w:instrText>
        </w:r>
      </w:ins>
      <w:del w:id="225" w:author="Samir Soneji" w:date="2016-01-18T15:56:00Z">
        <w:r w:rsidR="00CA5573" w:rsidRPr="00E654D6" w:rsidDel="002E4C53">
          <w:rPr>
            <w:color w:val="000000" w:themeColor="text1"/>
            <w:sz w:val="24"/>
            <w:szCs w:val="24"/>
          </w:rPr>
          <w:del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delInstrText>
        </w:r>
      </w:del>
      <w:r w:rsidR="00935A18" w:rsidRPr="00732BCC">
        <w:rPr>
          <w:color w:val="000000" w:themeColor="text1"/>
          <w:sz w:val="24"/>
          <w:szCs w:val="24"/>
          <w:rPrChange w:id="226" w:author="Samir Soneji" w:date="2016-01-18T15:51:00Z">
            <w:rPr>
              <w:color w:val="000000" w:themeColor="text1"/>
              <w:sz w:val="24"/>
              <w:szCs w:val="24"/>
            </w:rPr>
          </w:rPrChange>
        </w:rPr>
        <w:fldChar w:fldCharType="separate"/>
      </w:r>
      <w:ins w:id="227" w:author="Samir Soneji" w:date="2016-01-18T16:01:00Z">
        <w:r w:rsidR="002E4C53" w:rsidRPr="002E4C53">
          <w:rPr>
            <w:sz w:val="24"/>
            <w:szCs w:val="24"/>
            <w:vertAlign w:val="superscript"/>
          </w:rPr>
          <w:t>28</w:t>
        </w:r>
      </w:ins>
      <w:r w:rsidR="00935A18" w:rsidRPr="00732BCC">
        <w:rPr>
          <w:color w:val="000000" w:themeColor="text1"/>
          <w:sz w:val="24"/>
          <w:szCs w:val="24"/>
        </w:rPr>
        <w:fldChar w:fldCharType="end"/>
      </w:r>
      <w:r w:rsidR="006A16C0" w:rsidRPr="00E654D6">
        <w:rPr>
          <w:color w:val="000000" w:themeColor="text1"/>
          <w:sz w:val="24"/>
          <w:szCs w:val="24"/>
        </w:rPr>
        <w:t xml:space="preserve">  </w:t>
      </w:r>
      <w:commentRangeStart w:id="228"/>
      <w:r w:rsidR="006A16C0" w:rsidRPr="00E654D6">
        <w:rPr>
          <w:color w:val="000000" w:themeColor="text1"/>
          <w:sz w:val="24"/>
          <w:szCs w:val="24"/>
        </w:rPr>
        <w:t>CISNET then takes the smaller of these as the actual life expectancy</w:t>
      </w:r>
      <w:r w:rsidR="00CA5573" w:rsidRPr="00E654D6">
        <w:rPr>
          <w:color w:val="000000" w:themeColor="text1"/>
          <w:sz w:val="24"/>
          <w:szCs w:val="24"/>
        </w:rPr>
        <w:t>.</w:t>
      </w:r>
      <w:r w:rsidR="00CA5573" w:rsidRPr="00E654D6">
        <w:rPr>
          <w:color w:val="000000" w:themeColor="text1"/>
          <w:sz w:val="24"/>
          <w:szCs w:val="24"/>
          <w:rPrChange w:id="229" w:author="Samir Soneji" w:date="2016-01-18T15:51:00Z">
            <w:rPr>
              <w:color w:val="000000" w:themeColor="text1"/>
              <w:sz w:val="24"/>
              <w:szCs w:val="24"/>
              <w:highlight w:val="yellow"/>
            </w:rPr>
          </w:rPrChange>
        </w:rPr>
        <w:fldChar w:fldCharType="begin"/>
      </w:r>
      <w:ins w:id="230" w:author="Samir Soneji" w:date="2016-01-18T16:01:00Z">
        <w:r w:rsidR="002E4C53">
          <w:rPr>
            <w:color w:val="000000" w:themeColor="text1"/>
            <w:sz w:val="24"/>
            <w:szCs w:val="24"/>
          </w:rPr>
          <w:instrText xml:space="preserve"> ADDIN ZOTERO_ITEM CSL_CITATION {"citationID":"tOx3tY8q","properties":{"formattedCitation":"{\\rtf \\super 28\\nosupersub{}}","plainCitation":"28"},"citationItems":[{"id":7260,"uris":["http://zotero.org/users/39665/items/Z4X3IZKW"],"uri":["http://zotero.org/users/39665/items/Z4X3IZKW"],"itemData":{"id":7260,"type":"report","title":"Breast Cancer Model Profiles","URL":"http://cisnet.cancer.gov/breast/profiles.html","author":[{"literal":"Cancer Intervention and Surveillance Modeling Network (CISNET) Collaborators"}],"issued":{"date-parts":[["2015"]]}}}],"schema":"https://github.com/citation-style-language/schema/raw/master/csl-citation.json"} </w:instrText>
        </w:r>
      </w:ins>
      <w:del w:id="231" w:author="Samir Soneji" w:date="2016-01-18T15:56:00Z">
        <w:r w:rsidR="00FC382F" w:rsidRPr="00E654D6" w:rsidDel="002E4C53">
          <w:rPr>
            <w:color w:val="000000" w:themeColor="text1"/>
            <w:sz w:val="24"/>
            <w:szCs w:val="24"/>
            <w:rPrChange w:id="232" w:author="Samir Soneji" w:date="2016-01-18T15:51:00Z">
              <w:rPr>
                <w:color w:val="000000" w:themeColor="text1"/>
                <w:sz w:val="24"/>
                <w:szCs w:val="24"/>
                <w:highlight w:val="yellow"/>
              </w:rPr>
            </w:rPrChange>
          </w:rPr>
          <w:del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delInstrText>
        </w:r>
      </w:del>
      <w:r w:rsidR="00CA5573" w:rsidRPr="00E654D6">
        <w:rPr>
          <w:color w:val="000000" w:themeColor="text1"/>
          <w:sz w:val="24"/>
          <w:szCs w:val="24"/>
          <w:rPrChange w:id="233" w:author="Samir Soneji" w:date="2016-01-18T15:51:00Z">
            <w:rPr>
              <w:color w:val="000000" w:themeColor="text1"/>
              <w:sz w:val="24"/>
              <w:szCs w:val="24"/>
              <w:highlight w:val="yellow"/>
            </w:rPr>
          </w:rPrChange>
        </w:rPr>
        <w:fldChar w:fldCharType="separate"/>
      </w:r>
      <w:ins w:id="234" w:author="Samir Soneji" w:date="2016-01-18T16:01:00Z">
        <w:r w:rsidR="002E4C53" w:rsidRPr="002E4C53">
          <w:rPr>
            <w:sz w:val="24"/>
            <w:szCs w:val="24"/>
            <w:vertAlign w:val="superscript"/>
          </w:rPr>
          <w:t>28</w:t>
        </w:r>
      </w:ins>
      <w:r w:rsidR="00CA5573" w:rsidRPr="00E654D6">
        <w:rPr>
          <w:color w:val="000000" w:themeColor="text1"/>
          <w:sz w:val="24"/>
          <w:szCs w:val="24"/>
          <w:rPrChange w:id="235" w:author="Samir Soneji" w:date="2016-01-18T15:51:00Z">
            <w:rPr>
              <w:color w:val="000000" w:themeColor="text1"/>
              <w:sz w:val="24"/>
              <w:szCs w:val="24"/>
              <w:highlight w:val="yellow"/>
            </w:rPr>
          </w:rPrChange>
        </w:rPr>
        <w:fldChar w:fldCharType="end"/>
      </w:r>
      <w:commentRangeEnd w:id="228"/>
      <w:r w:rsidR="00621FFF" w:rsidRPr="00E654D6">
        <w:rPr>
          <w:rStyle w:val="CommentReference"/>
        </w:rPr>
        <w:commentReference w:id="228"/>
      </w:r>
      <w:r w:rsidR="006A16C0" w:rsidRPr="00E654D6">
        <w:rPr>
          <w:color w:val="000000" w:themeColor="text1"/>
          <w:sz w:val="24"/>
          <w:szCs w:val="24"/>
        </w:rPr>
        <w:t xml:space="preserve">  Thus, </w:t>
      </w:r>
      <w:ins w:id="236" w:author="Hal Sox" w:date="2016-01-17T13:22:00Z">
        <w:r w:rsidR="00621FFF" w:rsidRPr="00E654D6">
          <w:rPr>
            <w:color w:val="000000" w:themeColor="text1"/>
            <w:sz w:val="24"/>
            <w:szCs w:val="24"/>
          </w:rPr>
          <w:lastRenderedPageBreak/>
          <w:t xml:space="preserve">their estimate of the </w:t>
        </w:r>
      </w:ins>
      <w:r w:rsidR="006A16C0" w:rsidRPr="00E654D6">
        <w:rPr>
          <w:color w:val="000000" w:themeColor="text1"/>
          <w:sz w:val="24"/>
          <w:szCs w:val="24"/>
        </w:rPr>
        <w:t xml:space="preserve">gains in overall life expectancy </w:t>
      </w:r>
      <w:r w:rsidR="00D470C3" w:rsidRPr="00E654D6">
        <w:rPr>
          <w:color w:val="000000" w:themeColor="text1"/>
          <w:sz w:val="24"/>
          <w:szCs w:val="24"/>
          <w:rPrChange w:id="237" w:author="Samir Soneji" w:date="2016-01-18T15:51:00Z">
            <w:rPr>
              <w:color w:val="000000" w:themeColor="text1"/>
              <w:sz w:val="24"/>
              <w:szCs w:val="24"/>
              <w:highlight w:val="yellow"/>
            </w:rPr>
          </w:rPrChange>
        </w:rPr>
        <w:t>from 1975 to 2002</w:t>
      </w:r>
      <w:r w:rsidR="00D470C3" w:rsidRPr="00E654D6">
        <w:rPr>
          <w:color w:val="000000" w:themeColor="text1"/>
          <w:sz w:val="24"/>
          <w:szCs w:val="24"/>
        </w:rPr>
        <w:t xml:space="preserve"> </w:t>
      </w:r>
      <w:r w:rsidR="006A16C0" w:rsidRPr="00E654D6">
        <w:rPr>
          <w:color w:val="000000" w:themeColor="text1"/>
          <w:sz w:val="24"/>
          <w:szCs w:val="24"/>
        </w:rPr>
        <w:t xml:space="preserve">become increasingly dominated by the cause with higher </w:t>
      </w:r>
      <w:r w:rsidR="0077325C" w:rsidRPr="00E654D6">
        <w:rPr>
          <w:color w:val="000000" w:themeColor="text1"/>
          <w:sz w:val="24"/>
          <w:szCs w:val="24"/>
          <w:rPrChange w:id="238" w:author="Samir Soneji" w:date="2016-01-18T15:51:00Z">
            <w:rPr>
              <w:color w:val="000000" w:themeColor="text1"/>
              <w:sz w:val="24"/>
              <w:szCs w:val="24"/>
              <w:highlight w:val="yellow"/>
            </w:rPr>
          </w:rPrChange>
        </w:rPr>
        <w:t>mortality</w:t>
      </w:r>
      <w:r w:rsidR="0077325C" w:rsidRPr="00E654D6">
        <w:rPr>
          <w:color w:val="000000" w:themeColor="text1"/>
          <w:sz w:val="24"/>
          <w:szCs w:val="24"/>
        </w:rPr>
        <w:t xml:space="preserve"> </w:t>
      </w:r>
      <w:r w:rsidR="006A16C0" w:rsidRPr="00E654D6">
        <w:rPr>
          <w:color w:val="000000" w:themeColor="text1"/>
          <w:sz w:val="24"/>
          <w:szCs w:val="24"/>
        </w:rPr>
        <w:t xml:space="preserve">rates and, hence, lower life expectancy.  </w:t>
      </w:r>
      <w:commentRangeStart w:id="239"/>
      <w:commentRangeStart w:id="240"/>
      <w:r w:rsidR="006A16C0" w:rsidRPr="00E654D6">
        <w:rPr>
          <w:color w:val="000000" w:themeColor="text1"/>
          <w:sz w:val="24"/>
          <w:szCs w:val="24"/>
        </w:rPr>
        <w:t>Empirically, mortality rates from breast cancer exceeded those from all other causes and, therefore, the life expectancy from breast cancer was lower than life expectancy from all other causes.</w:t>
      </w:r>
      <w:commentRangeEnd w:id="239"/>
      <w:r w:rsidR="00621FFF" w:rsidRPr="00E654D6">
        <w:rPr>
          <w:rStyle w:val="CommentReference"/>
        </w:rPr>
        <w:commentReference w:id="239"/>
      </w:r>
      <w:commentRangeEnd w:id="240"/>
      <w:r w:rsidR="00621FFF" w:rsidRPr="00E654D6">
        <w:rPr>
          <w:rStyle w:val="CommentReference"/>
        </w:rPr>
        <w:commentReference w:id="240"/>
      </w:r>
      <w:r w:rsidR="006A16C0" w:rsidRPr="00E654D6">
        <w:rPr>
          <w:color w:val="000000" w:themeColor="text1"/>
          <w:sz w:val="24"/>
          <w:szCs w:val="24"/>
        </w:rPr>
        <w:t xml:space="preserve">  </w:t>
      </w:r>
      <w:r w:rsidR="005564FC" w:rsidRPr="00E654D6">
        <w:rPr>
          <w:color w:val="000000" w:themeColor="text1"/>
          <w:sz w:val="24"/>
          <w:szCs w:val="24"/>
          <w:rPrChange w:id="241" w:author="Samir Soneji" w:date="2016-01-18T15:51:00Z">
            <w:rPr>
              <w:color w:val="000000" w:themeColor="text1"/>
              <w:sz w:val="24"/>
              <w:szCs w:val="24"/>
              <w:highlight w:val="yellow"/>
            </w:rPr>
          </w:rPrChange>
        </w:rPr>
        <w:t>Consequently</w:t>
      </w:r>
      <w:r w:rsidR="006A16C0" w:rsidRPr="00E654D6">
        <w:rPr>
          <w:color w:val="000000" w:themeColor="text1"/>
          <w:sz w:val="24"/>
          <w:szCs w:val="24"/>
        </w:rPr>
        <w:t xml:space="preserve">, although CISNET </w:t>
      </w:r>
      <w:r w:rsidR="00D470C3" w:rsidRPr="00E654D6">
        <w:rPr>
          <w:color w:val="000000" w:themeColor="text1"/>
          <w:sz w:val="24"/>
          <w:szCs w:val="24"/>
          <w:rPrChange w:id="242" w:author="Samir Soneji" w:date="2016-01-18T15:51:00Z">
            <w:rPr>
              <w:color w:val="000000" w:themeColor="text1"/>
              <w:sz w:val="24"/>
              <w:szCs w:val="24"/>
              <w:highlight w:val="yellow"/>
            </w:rPr>
          </w:rPrChange>
        </w:rPr>
        <w:t>appears</w:t>
      </w:r>
      <w:r w:rsidR="00D470C3" w:rsidRPr="00E654D6">
        <w:rPr>
          <w:color w:val="000000" w:themeColor="text1"/>
          <w:sz w:val="24"/>
          <w:szCs w:val="24"/>
        </w:rPr>
        <w:t xml:space="preserve"> </w:t>
      </w:r>
      <w:r w:rsidR="00D470C3" w:rsidRPr="00E654D6">
        <w:rPr>
          <w:color w:val="000000" w:themeColor="text1"/>
          <w:sz w:val="24"/>
          <w:szCs w:val="24"/>
          <w:rPrChange w:id="243" w:author="Samir Soneji" w:date="2016-01-18T15:51:00Z">
            <w:rPr>
              <w:color w:val="000000" w:themeColor="text1"/>
              <w:sz w:val="24"/>
              <w:szCs w:val="24"/>
              <w:highlight w:val="yellow"/>
            </w:rPr>
          </w:rPrChange>
        </w:rPr>
        <w:t>to</w:t>
      </w:r>
      <w:r w:rsidR="00D470C3" w:rsidRPr="00E654D6">
        <w:rPr>
          <w:color w:val="000000" w:themeColor="text1"/>
          <w:sz w:val="24"/>
          <w:szCs w:val="24"/>
        </w:rPr>
        <w:t xml:space="preserve"> </w:t>
      </w:r>
      <w:r w:rsidR="006A16C0" w:rsidRPr="00E654D6">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E654D6">
        <w:rPr>
          <w:color w:val="000000" w:themeColor="text1"/>
          <w:sz w:val="24"/>
          <w:szCs w:val="24"/>
        </w:rPr>
        <w:t>, which</w:t>
      </w:r>
      <w:r w:rsidR="006A16C0" w:rsidRPr="00E654D6">
        <w:rPr>
          <w:color w:val="000000" w:themeColor="text1"/>
          <w:sz w:val="24"/>
          <w:szCs w:val="24"/>
          <w:rPrChange w:id="244" w:author="Samir Soneji" w:date="2016-01-18T15:51:00Z">
            <w:rPr>
              <w:color w:val="000000" w:themeColor="text1"/>
              <w:sz w:val="24"/>
              <w:szCs w:val="24"/>
              <w:highlight w:val="yellow"/>
            </w:rPr>
          </w:rPrChange>
        </w:rPr>
        <w:t xml:space="preserve"> </w:t>
      </w:r>
      <w:r w:rsidR="006A16C0" w:rsidRPr="00E654D6">
        <w:rPr>
          <w:color w:val="000000" w:themeColor="text1"/>
          <w:sz w:val="24"/>
          <w:szCs w:val="24"/>
        </w:rPr>
        <w:t xml:space="preserve">results in </w:t>
      </w:r>
      <w:commentRangeStart w:id="245"/>
      <w:r w:rsidR="006A16C0" w:rsidRPr="00E654D6">
        <w:rPr>
          <w:color w:val="000000" w:themeColor="text1"/>
          <w:sz w:val="24"/>
          <w:szCs w:val="24"/>
        </w:rPr>
        <w:t xml:space="preserve">biased estimates </w:t>
      </w:r>
      <w:commentRangeEnd w:id="245"/>
      <w:r w:rsidR="00621FFF" w:rsidRPr="00E654D6">
        <w:rPr>
          <w:rStyle w:val="CommentReference"/>
        </w:rPr>
        <w:commentReference w:id="245"/>
      </w:r>
      <w:r w:rsidR="006A16C0" w:rsidRPr="00E654D6">
        <w:rPr>
          <w:color w:val="000000" w:themeColor="text1"/>
          <w:sz w:val="24"/>
          <w:szCs w:val="24"/>
        </w:rPr>
        <w:t xml:space="preserve">of the contributions of breast cancer treatment and earlier detection </w:t>
      </w:r>
      <w:r w:rsidR="0082357E" w:rsidRPr="00E654D6">
        <w:rPr>
          <w:color w:val="000000" w:themeColor="text1"/>
          <w:sz w:val="24"/>
          <w:szCs w:val="24"/>
          <w:rPrChange w:id="246" w:author="Samir Soneji" w:date="2016-01-18T15:51:00Z">
            <w:rPr>
              <w:color w:val="000000" w:themeColor="text1"/>
              <w:sz w:val="24"/>
              <w:szCs w:val="24"/>
              <w:highlight w:val="yellow"/>
            </w:rPr>
          </w:rPrChange>
        </w:rPr>
        <w:t xml:space="preserve">to </w:t>
      </w:r>
      <w:r w:rsidR="006A16C0" w:rsidRPr="00E654D6">
        <w:rPr>
          <w:color w:val="000000" w:themeColor="text1"/>
          <w:sz w:val="24"/>
          <w:szCs w:val="24"/>
        </w:rPr>
        <w:t>the gain in life expectancy.  In contrast, we jointly model life expectancy</w:t>
      </w:r>
      <w:r w:rsidR="0082357E" w:rsidRPr="00E654D6">
        <w:rPr>
          <w:color w:val="000000" w:themeColor="text1"/>
          <w:sz w:val="24"/>
          <w:szCs w:val="24"/>
        </w:rPr>
        <w:t xml:space="preserve"> from </w:t>
      </w:r>
      <w:r w:rsidR="00E829A2" w:rsidRPr="00E654D6">
        <w:rPr>
          <w:color w:val="000000" w:themeColor="text1"/>
          <w:sz w:val="24"/>
          <w:szCs w:val="24"/>
          <w:rPrChange w:id="247" w:author="Samir Soneji" w:date="2016-01-18T15:51:00Z">
            <w:rPr>
              <w:color w:val="000000" w:themeColor="text1"/>
              <w:sz w:val="24"/>
              <w:szCs w:val="24"/>
              <w:highlight w:val="yellow"/>
            </w:rPr>
          </w:rPrChange>
        </w:rPr>
        <w:t xml:space="preserve">breast </w:t>
      </w:r>
      <w:r w:rsidR="00CA6C53" w:rsidRPr="00E654D6">
        <w:rPr>
          <w:color w:val="000000" w:themeColor="text1"/>
          <w:sz w:val="24"/>
          <w:szCs w:val="24"/>
          <w:rPrChange w:id="248" w:author="Samir Soneji" w:date="2016-01-18T15:51:00Z">
            <w:rPr>
              <w:color w:val="000000" w:themeColor="text1"/>
              <w:sz w:val="24"/>
              <w:szCs w:val="24"/>
              <w:highlight w:val="yellow"/>
            </w:rPr>
          </w:rPrChange>
        </w:rPr>
        <w:t>cancer and all other causes of death</w:t>
      </w:r>
      <w:r w:rsidR="00697AA6" w:rsidRPr="00E654D6">
        <w:rPr>
          <w:color w:val="000000" w:themeColor="text1"/>
          <w:sz w:val="24"/>
          <w:szCs w:val="24"/>
        </w:rPr>
        <w:t xml:space="preserve"> using a competing risk approach; overall survival equals the</w:t>
      </w:r>
      <w:commentRangeStart w:id="249"/>
      <w:r w:rsidR="00697AA6" w:rsidRPr="00E654D6">
        <w:rPr>
          <w:color w:val="000000" w:themeColor="text1"/>
          <w:sz w:val="24"/>
          <w:szCs w:val="24"/>
        </w:rPr>
        <w:t xml:space="preserve"> product </w:t>
      </w:r>
      <w:commentRangeEnd w:id="249"/>
      <w:r w:rsidR="00CE0E7F" w:rsidRPr="00E654D6">
        <w:rPr>
          <w:rStyle w:val="CommentReference"/>
        </w:rPr>
        <w:commentReference w:id="249"/>
      </w:r>
      <w:r w:rsidR="00697AA6" w:rsidRPr="00E654D6">
        <w:rPr>
          <w:color w:val="000000" w:themeColor="text1"/>
          <w:sz w:val="24"/>
          <w:szCs w:val="24"/>
        </w:rPr>
        <w:t xml:space="preserve">of survival from </w:t>
      </w:r>
      <w:r w:rsidR="00CA6C53" w:rsidRPr="00E654D6">
        <w:rPr>
          <w:color w:val="000000" w:themeColor="text1"/>
          <w:sz w:val="24"/>
          <w:szCs w:val="24"/>
          <w:rPrChange w:id="250" w:author="Samir Soneji" w:date="2016-01-18T15:51:00Z">
            <w:rPr>
              <w:color w:val="000000" w:themeColor="text1"/>
              <w:sz w:val="24"/>
              <w:szCs w:val="24"/>
              <w:highlight w:val="yellow"/>
            </w:rPr>
          </w:rPrChange>
        </w:rPr>
        <w:t>both causes of death</w:t>
      </w:r>
      <w:r w:rsidR="00697AA6" w:rsidRPr="00E654D6">
        <w:rPr>
          <w:color w:val="000000" w:themeColor="text1"/>
          <w:sz w:val="24"/>
          <w:szCs w:val="24"/>
        </w:rPr>
        <w:t>.</w:t>
      </w:r>
      <w:r w:rsidR="006A16C0" w:rsidRPr="00E654D6">
        <w:rPr>
          <w:color w:val="000000" w:themeColor="text1"/>
          <w:sz w:val="24"/>
          <w:szCs w:val="24"/>
        </w:rPr>
        <w:t xml:space="preserve"> </w:t>
      </w:r>
      <w:r w:rsidR="00B078EC" w:rsidRPr="00E654D6">
        <w:rPr>
          <w:color w:val="000000" w:themeColor="text1"/>
          <w:sz w:val="24"/>
          <w:szCs w:val="24"/>
          <w:rPrChange w:id="251" w:author="Samir Soneji" w:date="2016-01-18T15:51:00Z">
            <w:rPr>
              <w:color w:val="000000" w:themeColor="text1"/>
              <w:sz w:val="24"/>
              <w:szCs w:val="24"/>
              <w:highlight w:val="yellow"/>
            </w:rPr>
          </w:rPrChange>
        </w:rPr>
        <w:t xml:space="preserve">In other words, our approach </w:t>
      </w:r>
      <w:commentRangeStart w:id="252"/>
      <w:r w:rsidR="00B078EC" w:rsidRPr="00E654D6">
        <w:rPr>
          <w:color w:val="000000" w:themeColor="text1"/>
          <w:sz w:val="24"/>
          <w:szCs w:val="24"/>
          <w:rPrChange w:id="253" w:author="Samir Soneji" w:date="2016-01-18T15:51:00Z">
            <w:rPr>
              <w:color w:val="000000" w:themeColor="text1"/>
              <w:sz w:val="24"/>
              <w:szCs w:val="24"/>
              <w:highlight w:val="yellow"/>
            </w:rPr>
          </w:rPrChange>
        </w:rPr>
        <w:t>equally</w:t>
      </w:r>
      <w:commentRangeEnd w:id="252"/>
      <w:r w:rsidR="00CE0E7F" w:rsidRPr="00E654D6">
        <w:rPr>
          <w:rStyle w:val="CommentReference"/>
        </w:rPr>
        <w:commentReference w:id="252"/>
      </w:r>
      <w:r w:rsidR="00B078EC" w:rsidRPr="00E654D6">
        <w:rPr>
          <w:color w:val="000000" w:themeColor="text1"/>
          <w:sz w:val="24"/>
          <w:szCs w:val="24"/>
          <w:rPrChange w:id="254" w:author="Samir Soneji" w:date="2016-01-18T15:51:00Z">
            <w:rPr>
              <w:color w:val="000000" w:themeColor="text1"/>
              <w:sz w:val="24"/>
              <w:szCs w:val="24"/>
              <w:highlight w:val="yellow"/>
            </w:rPr>
          </w:rPrChange>
        </w:rPr>
        <w:t xml:space="preserve"> relies on case fatality rates from both causes of death (breast cancer and other disease) when estimating the gain in life expectancy.</w:t>
      </w:r>
    </w:p>
    <w:p w14:paraId="1800895A" w14:textId="0D3A0E6F" w:rsidR="00127C4B" w:rsidRPr="00E654D6" w:rsidRDefault="006A16C0" w:rsidP="006A16C0">
      <w:pPr>
        <w:pStyle w:val="Normal2"/>
        <w:spacing w:line="480" w:lineRule="auto"/>
        <w:ind w:firstLine="720"/>
        <w:rPr>
          <w:color w:val="000000" w:themeColor="text1"/>
          <w:sz w:val="24"/>
          <w:szCs w:val="24"/>
        </w:rPr>
      </w:pPr>
      <w:r w:rsidRPr="00E654D6">
        <w:rPr>
          <w:color w:val="000000" w:themeColor="text1"/>
          <w:sz w:val="24"/>
          <w:szCs w:val="24"/>
        </w:rPr>
        <w:t xml:space="preserve">Our study </w:t>
      </w:r>
      <w:r w:rsidR="00C24488" w:rsidRPr="00E654D6">
        <w:rPr>
          <w:color w:val="000000" w:themeColor="text1"/>
          <w:sz w:val="24"/>
          <w:szCs w:val="24"/>
          <w:rPrChange w:id="255" w:author="Samir Soneji" w:date="2016-01-18T15:51:00Z">
            <w:rPr>
              <w:color w:val="000000" w:themeColor="text1"/>
              <w:sz w:val="24"/>
              <w:szCs w:val="24"/>
              <w:highlight w:val="yellow"/>
            </w:rPr>
          </w:rPrChange>
        </w:rPr>
        <w:t>also</w:t>
      </w:r>
      <w:r w:rsidR="00C24488" w:rsidRPr="00E654D6">
        <w:rPr>
          <w:color w:val="000000" w:themeColor="text1"/>
          <w:sz w:val="24"/>
          <w:szCs w:val="24"/>
        </w:rPr>
        <w:t xml:space="preserve"> </w:t>
      </w:r>
      <w:del w:id="256" w:author="Samir S. Soneji" w:date="2016-01-19T10:00:00Z">
        <w:r w:rsidRPr="00E654D6" w:rsidDel="00E004D6">
          <w:rPr>
            <w:color w:val="000000" w:themeColor="text1"/>
            <w:sz w:val="24"/>
            <w:szCs w:val="24"/>
          </w:rPr>
          <w:delText xml:space="preserve">provides greater </w:delText>
        </w:r>
        <w:commentRangeStart w:id="257"/>
        <w:r w:rsidRPr="00E654D6" w:rsidDel="00E004D6">
          <w:rPr>
            <w:color w:val="000000" w:themeColor="text1"/>
            <w:sz w:val="24"/>
            <w:szCs w:val="24"/>
          </w:rPr>
          <w:delText>clarity</w:delText>
        </w:r>
        <w:commentRangeEnd w:id="257"/>
        <w:r w:rsidR="00CE0E7F" w:rsidRPr="00E654D6" w:rsidDel="00E004D6">
          <w:rPr>
            <w:rStyle w:val="CommentReference"/>
          </w:rPr>
          <w:commentReference w:id="257"/>
        </w:r>
        <w:r w:rsidRPr="00E654D6" w:rsidDel="00E004D6">
          <w:rPr>
            <w:color w:val="000000" w:themeColor="text1"/>
            <w:sz w:val="24"/>
            <w:szCs w:val="24"/>
          </w:rPr>
          <w:delText xml:space="preserve"> to the </w:delText>
        </w:r>
      </w:del>
      <w:ins w:id="258" w:author="Samir S. Soneji" w:date="2016-01-19T10:00:00Z">
        <w:r w:rsidR="00E004D6">
          <w:rPr>
            <w:color w:val="000000" w:themeColor="text1"/>
            <w:sz w:val="24"/>
            <w:szCs w:val="24"/>
          </w:rPr>
          <w:t xml:space="preserve">reduces uncertainty over the </w:t>
        </w:r>
      </w:ins>
      <w:r w:rsidRPr="00E654D6">
        <w:rPr>
          <w:color w:val="000000" w:themeColor="text1"/>
          <w:sz w:val="24"/>
          <w:szCs w:val="24"/>
        </w:rPr>
        <w:t xml:space="preserve">contribution of earlier detection to the gain in life expectancy.  </w:t>
      </w:r>
      <w:r w:rsidR="0082357E" w:rsidRPr="00E654D6">
        <w:rPr>
          <w:color w:val="000000" w:themeColor="text1"/>
          <w:sz w:val="24"/>
          <w:szCs w:val="24"/>
          <w:rPrChange w:id="259" w:author="Samir Soneji" w:date="2016-01-18T15:51:00Z">
            <w:rPr>
              <w:color w:val="000000" w:themeColor="text1"/>
              <w:sz w:val="24"/>
              <w:szCs w:val="24"/>
              <w:highlight w:val="yellow"/>
            </w:rPr>
          </w:rPrChange>
        </w:rPr>
        <w:t xml:space="preserve">The </w:t>
      </w:r>
      <w:r w:rsidRPr="00E654D6">
        <w:rPr>
          <w:color w:val="000000" w:themeColor="text1"/>
          <w:sz w:val="24"/>
          <w:szCs w:val="24"/>
          <w:rPrChange w:id="260" w:author="Samir Soneji" w:date="2016-01-18T15:51:00Z">
            <w:rPr>
              <w:color w:val="000000" w:themeColor="text1"/>
              <w:sz w:val="24"/>
              <w:szCs w:val="24"/>
              <w:highlight w:val="yellow"/>
            </w:rPr>
          </w:rPrChange>
        </w:rPr>
        <w:t>CISNE</w:t>
      </w:r>
      <w:r w:rsidR="0082357E" w:rsidRPr="00E654D6">
        <w:rPr>
          <w:color w:val="000000" w:themeColor="text1"/>
          <w:sz w:val="24"/>
          <w:szCs w:val="24"/>
          <w:rPrChange w:id="261" w:author="Samir Soneji" w:date="2016-01-18T15:51:00Z">
            <w:rPr>
              <w:color w:val="000000" w:themeColor="text1"/>
              <w:sz w:val="24"/>
              <w:szCs w:val="24"/>
              <w:highlight w:val="yellow"/>
            </w:rPr>
          </w:rPrChange>
        </w:rPr>
        <w:t xml:space="preserve">T approach is to have several </w:t>
      </w:r>
      <w:r w:rsidR="00B078EC" w:rsidRPr="00E654D6">
        <w:rPr>
          <w:color w:val="000000" w:themeColor="text1"/>
          <w:sz w:val="24"/>
          <w:szCs w:val="24"/>
          <w:rPrChange w:id="262" w:author="Samir Soneji" w:date="2016-01-18T15:51:00Z">
            <w:rPr>
              <w:color w:val="000000" w:themeColor="text1"/>
              <w:sz w:val="24"/>
              <w:szCs w:val="24"/>
              <w:highlight w:val="yellow"/>
            </w:rPr>
          </w:rPrChange>
        </w:rPr>
        <w:t>groups</w:t>
      </w:r>
      <w:r w:rsidR="0082357E" w:rsidRPr="00E654D6">
        <w:rPr>
          <w:color w:val="000000" w:themeColor="text1"/>
          <w:sz w:val="24"/>
          <w:szCs w:val="24"/>
          <w:rPrChange w:id="263" w:author="Samir Soneji" w:date="2016-01-18T15:51:00Z">
            <w:rPr>
              <w:color w:val="000000" w:themeColor="text1"/>
              <w:sz w:val="24"/>
              <w:szCs w:val="24"/>
              <w:highlight w:val="yellow"/>
            </w:rPr>
          </w:rPrChange>
        </w:rPr>
        <w:t xml:space="preserve"> model the problem independently, which results in a range of estimates.</w:t>
      </w:r>
      <w:r w:rsidRPr="00E654D6">
        <w:rPr>
          <w:color w:val="000000" w:themeColor="text1"/>
          <w:sz w:val="24"/>
          <w:szCs w:val="24"/>
        </w:rPr>
        <w:t xml:space="preserve"> </w:t>
      </w:r>
      <w:r w:rsidR="005564FC" w:rsidRPr="00E654D6">
        <w:rPr>
          <w:color w:val="000000" w:themeColor="text1"/>
          <w:sz w:val="24"/>
          <w:szCs w:val="24"/>
        </w:rPr>
        <w:t xml:space="preserve">CISNET simulated the progression of breast cancer using seven distinct models that varied between six and forty separate parameters, some of which rely on untestable assumptions </w:t>
      </w:r>
      <w:ins w:id="264" w:author="Samir Soneji" w:date="2016-01-18T16:36:00Z">
        <w:r w:rsidR="00CC7251">
          <w:rPr>
            <w:color w:val="000000" w:themeColor="text1"/>
            <w:sz w:val="24"/>
            <w:szCs w:val="24"/>
          </w:rPr>
          <w:t>about the rates of</w:t>
        </w:r>
      </w:ins>
      <w:r w:rsidR="005564FC" w:rsidRPr="00E654D6">
        <w:rPr>
          <w:color w:val="000000" w:themeColor="text1"/>
          <w:sz w:val="24"/>
          <w:szCs w:val="24"/>
        </w:rPr>
        <w:t xml:space="preserve"> breast cancer progression from small non-invasive tumor to malignant cancer.</w:t>
      </w:r>
      <w:r w:rsidR="005564FC" w:rsidRPr="00732BCC">
        <w:rPr>
          <w:color w:val="000000" w:themeColor="text1"/>
          <w:sz w:val="24"/>
          <w:szCs w:val="24"/>
          <w:vertAlign w:val="superscript"/>
        </w:rPr>
        <w:fldChar w:fldCharType="begin"/>
      </w:r>
      <w:ins w:id="265" w:author="Samir Soneji" w:date="2016-01-18T16:01:00Z">
        <w:r w:rsidR="002E4C53">
          <w:rPr>
            <w:color w:val="000000" w:themeColor="text1"/>
            <w:sz w:val="24"/>
            <w:szCs w:val="24"/>
            <w:vertAlign w:val="superscript"/>
          </w:rPr>
          <w:instrText xml:space="preserve"> ADDIN ZOTERO_ITEM CSL_CITATION {"citationID":"2i1rr089l7","properties":{"formattedCitation":"{\\rtf \\super 29\\nosupersub{}}","plainCitation":"29"},"citationItems":[{"id":2782,"uris":["http://zotero.org/users/39665/items/T76M53II"],"uri":["http://zotero.org/users/39665/items/T76M53II"],"itemData":{"id":2782,"type":"article-journal","title":"Calibration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ins>
      <w:del w:id="266" w:author="Samir Soneji" w:date="2016-01-18T15:56:00Z">
        <w:r w:rsidR="005564FC" w:rsidRPr="00E654D6" w:rsidDel="002E4C53">
          <w:rPr>
            <w:color w:val="000000" w:themeColor="text1"/>
            <w:sz w:val="24"/>
            <w:szCs w:val="24"/>
            <w:vertAlign w:val="superscript"/>
          </w:rPr>
          <w:del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delInstrText>
        </w:r>
      </w:del>
      <w:r w:rsidR="005564FC" w:rsidRPr="00732BCC">
        <w:rPr>
          <w:color w:val="000000" w:themeColor="text1"/>
          <w:sz w:val="24"/>
          <w:szCs w:val="24"/>
          <w:vertAlign w:val="superscript"/>
          <w:rPrChange w:id="267" w:author="Samir Soneji" w:date="2016-01-18T15:51:00Z">
            <w:rPr>
              <w:color w:val="000000" w:themeColor="text1"/>
              <w:sz w:val="24"/>
              <w:szCs w:val="24"/>
              <w:vertAlign w:val="superscript"/>
            </w:rPr>
          </w:rPrChange>
        </w:rPr>
        <w:fldChar w:fldCharType="separate"/>
      </w:r>
      <w:ins w:id="268" w:author="Samir Soneji" w:date="2016-01-18T16:01:00Z">
        <w:r w:rsidR="002E4C53" w:rsidRPr="002E4C53">
          <w:rPr>
            <w:sz w:val="24"/>
            <w:szCs w:val="24"/>
            <w:vertAlign w:val="superscript"/>
          </w:rPr>
          <w:t>29</w:t>
        </w:r>
      </w:ins>
      <w:r w:rsidR="005564FC" w:rsidRPr="00732BCC">
        <w:rPr>
          <w:color w:val="000000" w:themeColor="text1"/>
          <w:sz w:val="24"/>
          <w:szCs w:val="24"/>
          <w:vertAlign w:val="superscript"/>
        </w:rPr>
        <w:fldChar w:fldCharType="end"/>
      </w:r>
      <w:r w:rsidR="005564FC" w:rsidRPr="00E654D6">
        <w:rPr>
          <w:color w:val="000000" w:themeColor="text1"/>
          <w:sz w:val="24"/>
          <w:szCs w:val="24"/>
        </w:rPr>
        <w:t xml:space="preserve">  </w:t>
      </w:r>
      <w:ins w:id="269" w:author="Hal Sox" w:date="2016-01-17T13:36:00Z">
        <w:r w:rsidR="00CE0E7F" w:rsidRPr="00E654D6">
          <w:rPr>
            <w:color w:val="000000" w:themeColor="text1"/>
            <w:sz w:val="24"/>
            <w:szCs w:val="24"/>
          </w:rPr>
          <w:t>One</w:t>
        </w:r>
      </w:ins>
      <w:ins w:id="270" w:author="Hal Sox" w:date="2016-01-17T13:35:00Z">
        <w:r w:rsidR="00CE0E7F" w:rsidRPr="00E654D6">
          <w:rPr>
            <w:color w:val="000000" w:themeColor="text1"/>
            <w:sz w:val="24"/>
            <w:szCs w:val="24"/>
          </w:rPr>
          <w:t xml:space="preserve"> </w:t>
        </w:r>
      </w:ins>
      <w:r w:rsidR="0082357E" w:rsidRPr="00E654D6">
        <w:rPr>
          <w:color w:val="000000" w:themeColor="text1"/>
          <w:sz w:val="24"/>
          <w:szCs w:val="24"/>
          <w:rPrChange w:id="271" w:author="Samir Soneji" w:date="2016-01-18T15:51:00Z">
            <w:rPr>
              <w:color w:val="000000" w:themeColor="text1"/>
              <w:sz w:val="24"/>
              <w:szCs w:val="24"/>
              <w:highlight w:val="yellow"/>
            </w:rPr>
          </w:rPrChange>
        </w:rPr>
        <w:t>CISNET</w:t>
      </w:r>
      <w:r w:rsidR="0082357E" w:rsidRPr="00E654D6">
        <w:rPr>
          <w:color w:val="000000" w:themeColor="text1"/>
          <w:sz w:val="24"/>
          <w:szCs w:val="24"/>
        </w:rPr>
        <w:t xml:space="preserve"> </w:t>
      </w:r>
      <w:ins w:id="272" w:author="Hal Sox" w:date="2016-01-17T13:35:00Z">
        <w:r w:rsidR="00CE0E7F" w:rsidRPr="00E654D6">
          <w:rPr>
            <w:color w:val="000000" w:themeColor="text1"/>
            <w:sz w:val="24"/>
            <w:szCs w:val="24"/>
          </w:rPr>
          <w:t xml:space="preserve">model </w:t>
        </w:r>
      </w:ins>
      <w:r w:rsidRPr="00E654D6">
        <w:rPr>
          <w:color w:val="000000" w:themeColor="text1"/>
          <w:sz w:val="24"/>
          <w:szCs w:val="24"/>
        </w:rPr>
        <w:t>estimated the contribution of earlier detection</w:t>
      </w:r>
      <w:ins w:id="273" w:author="Hal Sox" w:date="2016-01-17T13:37:00Z">
        <w:r w:rsidR="0053009A" w:rsidRPr="00E654D6">
          <w:rPr>
            <w:color w:val="000000" w:themeColor="text1"/>
            <w:sz w:val="24"/>
            <w:szCs w:val="24"/>
            <w:rPrChange w:id="274" w:author="Samir Soneji" w:date="2016-01-18T15:51:00Z">
              <w:rPr>
                <w:color w:val="000000" w:themeColor="text1"/>
                <w:sz w:val="24"/>
                <w:szCs w:val="24"/>
                <w:highlight w:val="yellow"/>
              </w:rPr>
            </w:rPrChange>
          </w:rPr>
          <w:t xml:space="preserve"> to</w:t>
        </w:r>
        <w:r w:rsidR="0053009A" w:rsidRPr="00E654D6">
          <w:rPr>
            <w:color w:val="000000" w:themeColor="text1"/>
            <w:sz w:val="24"/>
            <w:szCs w:val="24"/>
          </w:rPr>
          <w:t xml:space="preserve"> the decline in breast cancer mortality rates</w:t>
        </w:r>
      </w:ins>
      <w:r w:rsidRPr="00E654D6">
        <w:rPr>
          <w:color w:val="000000" w:themeColor="text1"/>
          <w:sz w:val="24"/>
          <w:szCs w:val="24"/>
        </w:rPr>
        <w:t xml:space="preserve"> </w:t>
      </w:r>
      <w:r w:rsidR="0082357E" w:rsidRPr="00E654D6">
        <w:rPr>
          <w:color w:val="000000" w:themeColor="text1"/>
          <w:sz w:val="24"/>
          <w:szCs w:val="24"/>
          <w:rPrChange w:id="275" w:author="Samir Soneji" w:date="2016-01-18T15:51:00Z">
            <w:rPr>
              <w:color w:val="000000" w:themeColor="text1"/>
              <w:sz w:val="24"/>
              <w:szCs w:val="24"/>
              <w:highlight w:val="yellow"/>
            </w:rPr>
          </w:rPrChange>
        </w:rPr>
        <w:t>to be</w:t>
      </w:r>
      <w:r w:rsidR="0082357E" w:rsidRPr="00E654D6">
        <w:rPr>
          <w:color w:val="000000" w:themeColor="text1"/>
          <w:sz w:val="24"/>
          <w:szCs w:val="24"/>
        </w:rPr>
        <w:t xml:space="preserve"> </w:t>
      </w:r>
      <w:r w:rsidRPr="00E654D6">
        <w:rPr>
          <w:color w:val="000000" w:themeColor="text1"/>
          <w:sz w:val="24"/>
          <w:szCs w:val="24"/>
        </w:rPr>
        <w:t>28%</w:t>
      </w:r>
      <w:ins w:id="276" w:author="Samir Soneji" w:date="2016-01-18T16:39:00Z">
        <w:r w:rsidR="00884E15">
          <w:rPr>
            <w:color w:val="000000" w:themeColor="text1"/>
            <w:sz w:val="24"/>
            <w:szCs w:val="24"/>
          </w:rPr>
          <w:t>,</w:t>
        </w:r>
      </w:ins>
      <w:r w:rsidRPr="00E654D6">
        <w:rPr>
          <w:color w:val="000000" w:themeColor="text1"/>
          <w:sz w:val="24"/>
          <w:szCs w:val="24"/>
        </w:rPr>
        <w:t xml:space="preserve"> </w:t>
      </w:r>
      <w:ins w:id="277" w:author="Hal Sox" w:date="2016-01-17T13:36:00Z">
        <w:r w:rsidR="00CE0E7F" w:rsidRPr="00E654D6">
          <w:rPr>
            <w:color w:val="000000" w:themeColor="text1"/>
            <w:sz w:val="24"/>
            <w:szCs w:val="24"/>
          </w:rPr>
          <w:t>whereas another model estimated it to be</w:t>
        </w:r>
      </w:ins>
      <w:r w:rsidRPr="00E654D6">
        <w:rPr>
          <w:color w:val="000000" w:themeColor="text1"/>
          <w:sz w:val="24"/>
          <w:szCs w:val="24"/>
        </w:rPr>
        <w:t xml:space="preserve"> 65% (1975-2000).</w:t>
      </w:r>
      <w:r w:rsidR="00210420" w:rsidRPr="00732BCC">
        <w:rPr>
          <w:color w:val="000000" w:themeColor="text1"/>
          <w:sz w:val="24"/>
          <w:szCs w:val="24"/>
        </w:rPr>
        <w:fldChar w:fldCharType="begin"/>
      </w:r>
      <w:ins w:id="278" w:author="Samir Soneji" w:date="2016-01-18T15:56:00Z">
        <w:r w:rsidR="002E4C53">
          <w:rPr>
            <w:color w:val="000000" w:themeColor="text1"/>
            <w:sz w:val="24"/>
            <w:szCs w:val="24"/>
          </w:rPr>
          <w:instrText xml:space="preserve"> ADDIN ZOTERO_ITEM CSL_CITATION {"citationID":"13pfu4jsl","properties":{"formattedCitation":"{\\rtf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279" w:author="Samir Soneji" w:date="2016-01-18T15:56:00Z">
        <w:r w:rsidR="001B1F06" w:rsidRPr="00E654D6" w:rsidDel="002E4C53">
          <w:rPr>
            <w:color w:val="000000" w:themeColor="text1"/>
            <w:sz w:val="24"/>
            <w:szCs w:val="24"/>
          </w:rPr>
          <w:del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210420" w:rsidRPr="00732BCC">
        <w:rPr>
          <w:color w:val="000000" w:themeColor="text1"/>
          <w:sz w:val="24"/>
          <w:szCs w:val="24"/>
          <w:rPrChange w:id="280" w:author="Samir Soneji" w:date="2016-01-18T15:51:00Z">
            <w:rPr>
              <w:color w:val="000000" w:themeColor="text1"/>
              <w:sz w:val="24"/>
              <w:szCs w:val="24"/>
            </w:rPr>
          </w:rPrChange>
        </w:rPr>
        <w:fldChar w:fldCharType="separate"/>
      </w:r>
      <w:r w:rsidR="00210420" w:rsidRPr="00E654D6">
        <w:rPr>
          <w:color w:val="000000" w:themeColor="text1"/>
          <w:sz w:val="24"/>
          <w:szCs w:val="24"/>
          <w:vertAlign w:val="superscript"/>
        </w:rPr>
        <w:t>1</w:t>
      </w:r>
      <w:r w:rsidR="00210420" w:rsidRPr="00732BCC">
        <w:rPr>
          <w:color w:val="000000" w:themeColor="text1"/>
          <w:sz w:val="24"/>
          <w:szCs w:val="24"/>
        </w:rPr>
        <w:fldChar w:fldCharType="end"/>
      </w:r>
      <w:r w:rsidRPr="00E654D6">
        <w:rPr>
          <w:color w:val="000000" w:themeColor="text1"/>
          <w:sz w:val="24"/>
          <w:szCs w:val="24"/>
        </w:rPr>
        <w:t xml:space="preserve">  This range corresponds to an equivalent contribution of between 16% </w:t>
      </w:r>
      <w:r w:rsidRPr="00E654D6">
        <w:rPr>
          <w:color w:val="000000" w:themeColor="text1"/>
          <w:sz w:val="24"/>
          <w:szCs w:val="24"/>
        </w:rPr>
        <w:lastRenderedPageBreak/>
        <w:t>and 50% on the resulting gain in life expectancy</w:t>
      </w:r>
      <w:r w:rsidR="00210420" w:rsidRPr="00E654D6">
        <w:rPr>
          <w:color w:val="000000" w:themeColor="text1"/>
          <w:sz w:val="24"/>
          <w:szCs w:val="24"/>
        </w:rPr>
        <w:t>.</w:t>
      </w:r>
      <w:r w:rsidRPr="00E654D6">
        <w:rPr>
          <w:color w:val="000000" w:themeColor="text1"/>
          <w:sz w:val="24"/>
          <w:szCs w:val="24"/>
        </w:rPr>
        <w:t xml:space="preserve"> </w:t>
      </w:r>
      <w:r w:rsidR="005564FC" w:rsidRPr="00E654D6">
        <w:rPr>
          <w:color w:val="000000" w:themeColor="text1"/>
          <w:sz w:val="24"/>
          <w:szCs w:val="24"/>
        </w:rPr>
        <w:t xml:space="preserve"> </w:t>
      </w:r>
      <w:r w:rsidRPr="00E654D6">
        <w:rPr>
          <w:color w:val="000000" w:themeColor="text1"/>
          <w:sz w:val="24"/>
          <w:szCs w:val="24"/>
        </w:rPr>
        <w:t>During the same time period (1975-2000), we</w:t>
      </w:r>
      <w:ins w:id="281" w:author="Hal Sox" w:date="2016-01-17T13:37:00Z">
        <w:r w:rsidR="0053009A" w:rsidRPr="00E654D6">
          <w:rPr>
            <w:color w:val="000000" w:themeColor="text1"/>
            <w:sz w:val="24"/>
            <w:szCs w:val="24"/>
          </w:rPr>
          <w:t xml:space="preserve"> used life tables</w:t>
        </w:r>
      </w:ins>
      <w:ins w:id="282" w:author="Hal Sox" w:date="2016-01-17T13:38:00Z">
        <w:r w:rsidR="0053009A" w:rsidRPr="00E654D6">
          <w:rPr>
            <w:color w:val="000000" w:themeColor="text1"/>
            <w:sz w:val="24"/>
            <w:szCs w:val="24"/>
          </w:rPr>
          <w:t xml:space="preserve"> based on the actual experience of breast cancer patients</w:t>
        </w:r>
      </w:ins>
      <w:ins w:id="283" w:author="Hal Sox" w:date="2016-01-17T13:37:00Z">
        <w:r w:rsidR="0053009A" w:rsidRPr="00E654D6">
          <w:rPr>
            <w:color w:val="000000" w:themeColor="text1"/>
            <w:sz w:val="24"/>
            <w:szCs w:val="24"/>
          </w:rPr>
          <w:t xml:space="preserve"> to</w:t>
        </w:r>
      </w:ins>
      <w:r w:rsidRPr="00E654D6">
        <w:rPr>
          <w:color w:val="000000" w:themeColor="text1"/>
          <w:sz w:val="24"/>
          <w:szCs w:val="24"/>
        </w:rPr>
        <w:t xml:space="preserve"> </w:t>
      </w:r>
      <w:r w:rsidR="006F0E15" w:rsidRPr="00E654D6">
        <w:rPr>
          <w:color w:val="000000" w:themeColor="text1"/>
          <w:sz w:val="24"/>
          <w:szCs w:val="24"/>
          <w:rPrChange w:id="284" w:author="Samir Soneji" w:date="2016-01-18T15:51:00Z">
            <w:rPr>
              <w:color w:val="000000" w:themeColor="text1"/>
              <w:sz w:val="24"/>
              <w:szCs w:val="24"/>
              <w:highlight w:val="yellow"/>
            </w:rPr>
          </w:rPrChange>
        </w:rPr>
        <w:t>estimate</w:t>
      </w:r>
      <w:del w:id="285" w:author="Hal Sox" w:date="2016-01-17T13:38:00Z">
        <w:r w:rsidR="006F0E15" w:rsidRPr="00E654D6" w:rsidDel="0053009A">
          <w:rPr>
            <w:color w:val="000000" w:themeColor="text1"/>
            <w:sz w:val="24"/>
            <w:szCs w:val="24"/>
            <w:rPrChange w:id="286" w:author="Samir Soneji" w:date="2016-01-18T15:51:00Z">
              <w:rPr>
                <w:color w:val="000000" w:themeColor="text1"/>
                <w:sz w:val="24"/>
                <w:szCs w:val="24"/>
                <w:highlight w:val="yellow"/>
              </w:rPr>
            </w:rPrChange>
          </w:rPr>
          <w:delText>d</w:delText>
        </w:r>
      </w:del>
      <w:r w:rsidR="006F0E15" w:rsidRPr="00E654D6">
        <w:rPr>
          <w:color w:val="000000" w:themeColor="text1"/>
          <w:sz w:val="24"/>
          <w:szCs w:val="24"/>
          <w:rPrChange w:id="287" w:author="Samir Soneji" w:date="2016-01-18T15:51:00Z">
            <w:rPr>
              <w:color w:val="000000" w:themeColor="text1"/>
              <w:sz w:val="24"/>
              <w:szCs w:val="24"/>
              <w:highlight w:val="yellow"/>
            </w:rPr>
          </w:rPrChange>
        </w:rPr>
        <w:t xml:space="preserve"> that earlier detection </w:t>
      </w:r>
      <w:r w:rsidR="00201AB0" w:rsidRPr="00E654D6">
        <w:rPr>
          <w:color w:val="000000" w:themeColor="text1"/>
          <w:sz w:val="24"/>
          <w:szCs w:val="24"/>
          <w:rPrChange w:id="288" w:author="Samir Soneji" w:date="2016-01-18T15:51:00Z">
            <w:rPr>
              <w:color w:val="000000" w:themeColor="text1"/>
              <w:sz w:val="24"/>
              <w:szCs w:val="24"/>
              <w:highlight w:val="yellow"/>
            </w:rPr>
          </w:rPrChange>
        </w:rPr>
        <w:t>contributed 28% of</w:t>
      </w:r>
      <w:r w:rsidR="006F0E15" w:rsidRPr="00E654D6">
        <w:rPr>
          <w:color w:val="000000" w:themeColor="text1"/>
          <w:sz w:val="24"/>
          <w:szCs w:val="24"/>
          <w:rPrChange w:id="289" w:author="Samir Soneji" w:date="2016-01-18T15:51:00Z">
            <w:rPr>
              <w:color w:val="000000" w:themeColor="text1"/>
              <w:sz w:val="24"/>
              <w:szCs w:val="24"/>
              <w:highlight w:val="yellow"/>
            </w:rPr>
          </w:rPrChange>
        </w:rPr>
        <w:t xml:space="preserve"> the gain in life expectancy</w:t>
      </w:r>
      <w:r w:rsidRPr="00E654D6">
        <w:rPr>
          <w:color w:val="000000" w:themeColor="text1"/>
          <w:sz w:val="24"/>
          <w:szCs w:val="24"/>
        </w:rPr>
        <w:t xml:space="preserve">.   Additionally, Sun et al. (2010) estimated </w:t>
      </w:r>
      <w:ins w:id="290" w:author="Hal Sox" w:date="2016-01-17T13:38:00Z">
        <w:r w:rsidR="0053009A" w:rsidRPr="00E654D6">
          <w:rPr>
            <w:color w:val="000000" w:themeColor="text1"/>
            <w:sz w:val="24"/>
            <w:szCs w:val="24"/>
          </w:rPr>
          <w:t xml:space="preserve">that </w:t>
        </w:r>
      </w:ins>
      <w:r w:rsidR="00201AB0" w:rsidRPr="00E654D6">
        <w:rPr>
          <w:color w:val="000000" w:themeColor="text1"/>
          <w:sz w:val="24"/>
          <w:szCs w:val="24"/>
        </w:rPr>
        <w:t xml:space="preserve">earlier detection contributed 17% </w:t>
      </w:r>
      <w:r w:rsidRPr="00E654D6">
        <w:rPr>
          <w:color w:val="000000" w:themeColor="text1"/>
          <w:sz w:val="24"/>
          <w:szCs w:val="24"/>
        </w:rPr>
        <w:t>of the 3.6-year gain in survival among breast cancer patients between 1988 and 2000.</w:t>
      </w:r>
      <w:r w:rsidR="00210420" w:rsidRPr="00732BCC">
        <w:rPr>
          <w:color w:val="000000" w:themeColor="text1"/>
          <w:sz w:val="24"/>
          <w:szCs w:val="24"/>
        </w:rPr>
        <w:fldChar w:fldCharType="begin"/>
      </w:r>
      <w:ins w:id="291" w:author="Samir Soneji" w:date="2016-01-18T15:56:00Z">
        <w:r w:rsidR="002E4C53">
          <w:rPr>
            <w:color w:val="000000" w:themeColor="text1"/>
            <w:sz w:val="24"/>
            <w:szCs w:val="24"/>
          </w:rPr>
          <w:instrText xml:space="preserve"> ADDIN ZOTERO_ITEM CSL_CITATION {"citationID":"jihu6vaal","properties":{"formattedCitation":"{\\rtf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E4C53">
          <w:rPr>
            <w:rFonts w:ascii="Baoli SC Regular" w:hAnsi="Baoli SC Regular" w:cs="Baoli SC Regular"/>
            <w:color w:val="000000" w:themeColor="text1"/>
            <w:sz w:val="24"/>
            <w:szCs w:val="24"/>
          </w:rPr>
          <w:instrText>’</w:instrText>
        </w:r>
        <w:r w:rsidR="002E4C53">
          <w:rPr>
            <w:color w:val="000000" w:themeColor="text1"/>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ins>
      <w:del w:id="292" w:author="Samir Soneji" w:date="2016-01-18T15:56:00Z">
        <w:r w:rsidR="00CA5573" w:rsidRPr="00E654D6" w:rsidDel="002E4C53">
          <w:rPr>
            <w:color w:val="000000" w:themeColor="text1"/>
            <w:sz w:val="24"/>
            <w:szCs w:val="24"/>
          </w:rPr>
          <w:del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delInstrText>
        </w:r>
      </w:del>
      <w:r w:rsidR="00210420" w:rsidRPr="00732BCC">
        <w:rPr>
          <w:color w:val="000000" w:themeColor="text1"/>
          <w:sz w:val="24"/>
          <w:szCs w:val="24"/>
          <w:rPrChange w:id="293" w:author="Samir Soneji" w:date="2016-01-18T15:51:00Z">
            <w:rPr>
              <w:color w:val="000000" w:themeColor="text1"/>
              <w:sz w:val="24"/>
              <w:szCs w:val="24"/>
            </w:rPr>
          </w:rPrChange>
        </w:rPr>
        <w:fldChar w:fldCharType="separate"/>
      </w:r>
      <w:r w:rsidR="001B1F06" w:rsidRPr="00E654D6">
        <w:rPr>
          <w:rFonts w:eastAsia="Times New Roman"/>
          <w:color w:val="000000" w:themeColor="text1"/>
          <w:sz w:val="24"/>
          <w:vertAlign w:val="superscript"/>
        </w:rPr>
        <w:t>11</w:t>
      </w:r>
      <w:r w:rsidR="00210420" w:rsidRPr="00732BCC">
        <w:rPr>
          <w:color w:val="000000" w:themeColor="text1"/>
          <w:sz w:val="24"/>
          <w:szCs w:val="24"/>
        </w:rPr>
        <w:fldChar w:fldCharType="end"/>
      </w:r>
      <w:r w:rsidRPr="00E654D6">
        <w:rPr>
          <w:color w:val="000000" w:themeColor="text1"/>
          <w:sz w:val="24"/>
          <w:szCs w:val="24"/>
        </w:rPr>
        <w:t xml:space="preserve">  </w:t>
      </w:r>
      <w:r w:rsidR="006F0E15" w:rsidRPr="00E654D6">
        <w:rPr>
          <w:color w:val="000000" w:themeColor="text1"/>
          <w:sz w:val="24"/>
          <w:szCs w:val="24"/>
        </w:rPr>
        <w:t>T</w:t>
      </w:r>
      <w:r w:rsidRPr="00E654D6">
        <w:rPr>
          <w:color w:val="000000" w:themeColor="text1"/>
          <w:sz w:val="24"/>
          <w:szCs w:val="24"/>
        </w:rPr>
        <w:t xml:space="preserve">his study may have underestimated the contribution from screening because it overestimated the contribution from </w:t>
      </w:r>
      <w:r w:rsidR="006F0E15" w:rsidRPr="00E654D6">
        <w:rPr>
          <w:color w:val="000000" w:themeColor="text1"/>
          <w:sz w:val="24"/>
          <w:szCs w:val="24"/>
        </w:rPr>
        <w:t xml:space="preserve">improved breast cancer </w:t>
      </w:r>
      <w:r w:rsidRPr="00E654D6">
        <w:rPr>
          <w:color w:val="000000" w:themeColor="text1"/>
          <w:sz w:val="24"/>
          <w:szCs w:val="24"/>
        </w:rPr>
        <w:t xml:space="preserve">treatment </w:t>
      </w:r>
      <w:ins w:id="294" w:author="Hal Sox" w:date="2016-01-17T13:39:00Z">
        <w:r w:rsidR="0053009A" w:rsidRPr="00E654D6">
          <w:rPr>
            <w:color w:val="000000" w:themeColor="text1"/>
            <w:sz w:val="24"/>
            <w:szCs w:val="24"/>
          </w:rPr>
          <w:t>because it did not</w:t>
        </w:r>
      </w:ins>
      <w:r w:rsidR="006F0E15" w:rsidRPr="00E654D6">
        <w:rPr>
          <w:color w:val="000000" w:themeColor="text1"/>
          <w:sz w:val="24"/>
          <w:szCs w:val="24"/>
        </w:rPr>
        <w:t xml:space="preserve"> </w:t>
      </w:r>
      <w:r w:rsidRPr="00E654D6">
        <w:rPr>
          <w:color w:val="000000" w:themeColor="text1"/>
          <w:sz w:val="24"/>
          <w:szCs w:val="24"/>
        </w:rPr>
        <w:t xml:space="preserve">distinguish between breast cancer and other diseases as causes of death. </w:t>
      </w:r>
      <w:r w:rsidR="009E1B2C" w:rsidRPr="00E654D6">
        <w:rPr>
          <w:color w:val="000000" w:themeColor="text1"/>
          <w:sz w:val="24"/>
          <w:szCs w:val="24"/>
        </w:rPr>
        <w:t xml:space="preserve"> </w:t>
      </w:r>
      <w:r w:rsidRPr="00E654D6">
        <w:rPr>
          <w:color w:val="000000" w:themeColor="text1"/>
          <w:sz w:val="24"/>
          <w:szCs w:val="24"/>
        </w:rPr>
        <w:t xml:space="preserve">During the same time period (1988-2000), </w:t>
      </w:r>
      <w:r w:rsidR="006F0E15" w:rsidRPr="00E654D6">
        <w:rPr>
          <w:color w:val="000000" w:themeColor="text1"/>
          <w:sz w:val="24"/>
          <w:szCs w:val="24"/>
        </w:rPr>
        <w:t xml:space="preserve">we </w:t>
      </w:r>
      <w:ins w:id="295" w:author="Hal Sox" w:date="2016-01-17T13:39:00Z">
        <w:r w:rsidR="0053009A" w:rsidRPr="00E654D6">
          <w:rPr>
            <w:color w:val="000000" w:themeColor="text1"/>
            <w:sz w:val="24"/>
            <w:szCs w:val="24"/>
          </w:rPr>
          <w:t xml:space="preserve">used life tables to </w:t>
        </w:r>
      </w:ins>
      <w:r w:rsidR="006F0E15" w:rsidRPr="00E654D6">
        <w:rPr>
          <w:color w:val="000000" w:themeColor="text1"/>
          <w:sz w:val="24"/>
          <w:szCs w:val="24"/>
        </w:rPr>
        <w:t xml:space="preserve">calculate that early detection </w:t>
      </w:r>
      <w:r w:rsidR="00201AB0" w:rsidRPr="00E654D6">
        <w:rPr>
          <w:color w:val="000000" w:themeColor="text1"/>
          <w:sz w:val="24"/>
          <w:szCs w:val="24"/>
          <w:rPrChange w:id="296" w:author="Samir Soneji" w:date="2016-01-18T15:51:00Z">
            <w:rPr>
              <w:color w:val="000000" w:themeColor="text1"/>
              <w:sz w:val="24"/>
              <w:szCs w:val="24"/>
              <w:highlight w:val="yellow"/>
            </w:rPr>
          </w:rPrChange>
        </w:rPr>
        <w:t>contributed 24% of</w:t>
      </w:r>
      <w:r w:rsidR="00201AB0" w:rsidRPr="00E654D6">
        <w:rPr>
          <w:color w:val="000000" w:themeColor="text1"/>
          <w:sz w:val="24"/>
          <w:szCs w:val="24"/>
        </w:rPr>
        <w:t xml:space="preserve"> </w:t>
      </w:r>
      <w:r w:rsidR="006F0E15" w:rsidRPr="00E654D6">
        <w:rPr>
          <w:color w:val="000000" w:themeColor="text1"/>
          <w:sz w:val="24"/>
          <w:szCs w:val="24"/>
        </w:rPr>
        <w:t xml:space="preserve">the gain in life expectancy, which </w:t>
      </w:r>
      <w:r w:rsidRPr="00E654D6">
        <w:rPr>
          <w:color w:val="000000" w:themeColor="text1"/>
          <w:sz w:val="24"/>
          <w:szCs w:val="24"/>
        </w:rPr>
        <w:t>suggests th</w:t>
      </w:r>
      <w:r w:rsidR="006F0E15" w:rsidRPr="00E654D6">
        <w:rPr>
          <w:color w:val="000000" w:themeColor="text1"/>
          <w:sz w:val="24"/>
          <w:szCs w:val="24"/>
        </w:rPr>
        <w:t>at</w:t>
      </w:r>
      <w:r w:rsidRPr="00E654D6">
        <w:rPr>
          <w:color w:val="000000" w:themeColor="text1"/>
          <w:sz w:val="24"/>
          <w:szCs w:val="24"/>
        </w:rPr>
        <w:t xml:space="preserve"> Sun et al. </w:t>
      </w:r>
      <w:r w:rsidR="006F0E15" w:rsidRPr="00E654D6">
        <w:rPr>
          <w:color w:val="000000" w:themeColor="text1"/>
          <w:sz w:val="24"/>
          <w:szCs w:val="24"/>
        </w:rPr>
        <w:t>estimate of 17% is too low</w:t>
      </w:r>
      <w:r w:rsidRPr="00E654D6">
        <w:rPr>
          <w:color w:val="000000" w:themeColor="text1"/>
          <w:sz w:val="24"/>
          <w:szCs w:val="24"/>
        </w:rPr>
        <w:t xml:space="preserve">.  </w:t>
      </w:r>
      <w:r w:rsidR="00127C4B" w:rsidRPr="00E654D6">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E654D6">
        <w:rPr>
          <w:color w:val="000000" w:themeColor="text1"/>
          <w:sz w:val="24"/>
          <w:szCs w:val="24"/>
          <w:rPrChange w:id="297" w:author="Samir Soneji" w:date="2016-01-18T15:51:00Z">
            <w:rPr>
              <w:color w:val="000000" w:themeColor="text1"/>
              <w:sz w:val="24"/>
              <w:szCs w:val="24"/>
              <w:highlight w:val="yellow"/>
            </w:rPr>
          </w:rPrChange>
        </w:rPr>
        <w:t>are</w:t>
      </w:r>
      <w:r w:rsidR="005564FC" w:rsidRPr="00E654D6">
        <w:rPr>
          <w:color w:val="000000" w:themeColor="text1"/>
          <w:sz w:val="24"/>
          <w:szCs w:val="24"/>
        </w:rPr>
        <w:t xml:space="preserve"> </w:t>
      </w:r>
      <w:r w:rsidR="00127C4B" w:rsidRPr="00E654D6">
        <w:rPr>
          <w:color w:val="000000" w:themeColor="text1"/>
          <w:sz w:val="24"/>
          <w:szCs w:val="24"/>
        </w:rPr>
        <w:t xml:space="preserve">less </w:t>
      </w:r>
      <w:r w:rsidR="00201AB0" w:rsidRPr="00E654D6">
        <w:rPr>
          <w:color w:val="000000" w:themeColor="text1"/>
          <w:sz w:val="24"/>
          <w:szCs w:val="24"/>
        </w:rPr>
        <w:t xml:space="preserve">susceptible </w:t>
      </w:r>
      <w:ins w:id="298" w:author="Samir S. Soneji" w:date="2016-01-19T10:31:00Z">
        <w:r w:rsidR="009B35C2">
          <w:rPr>
            <w:color w:val="000000" w:themeColor="text1"/>
            <w:sz w:val="24"/>
            <w:szCs w:val="24"/>
          </w:rPr>
          <w:t xml:space="preserve"> </w:t>
        </w:r>
      </w:ins>
      <w:bookmarkStart w:id="299" w:name="_GoBack"/>
      <w:bookmarkEnd w:id="299"/>
      <w:del w:id="300" w:author="Samir S. Soneji" w:date="2016-01-19T10:00:00Z">
        <w:r w:rsidR="00127C4B" w:rsidRPr="00E654D6" w:rsidDel="001D3B60">
          <w:rPr>
            <w:strike/>
            <w:color w:val="000000" w:themeColor="text1"/>
            <w:sz w:val="24"/>
            <w:szCs w:val="24"/>
          </w:rPr>
          <w:delText xml:space="preserve">susceptibility </w:delText>
        </w:r>
      </w:del>
      <w:r w:rsidR="00127C4B" w:rsidRPr="00E654D6">
        <w:rPr>
          <w:color w:val="000000" w:themeColor="text1"/>
          <w:sz w:val="24"/>
          <w:szCs w:val="24"/>
        </w:rPr>
        <w:t xml:space="preserve">to bias.   </w:t>
      </w:r>
      <w:commentRangeStart w:id="301"/>
      <w:r w:rsidR="00127C4B" w:rsidRPr="00E654D6">
        <w:rPr>
          <w:color w:val="000000" w:themeColor="text1"/>
          <w:sz w:val="24"/>
          <w:szCs w:val="24"/>
          <w:rPrChange w:id="302" w:author="Samir Soneji" w:date="2016-01-18T15:51:00Z">
            <w:rPr>
              <w:color w:val="000000" w:themeColor="text1"/>
              <w:sz w:val="24"/>
              <w:szCs w:val="24"/>
              <w:highlight w:val="yellow"/>
            </w:rPr>
          </w:rPrChange>
        </w:rPr>
        <w:t xml:space="preserve">The </w:t>
      </w:r>
      <w:commentRangeEnd w:id="301"/>
      <w:r w:rsidR="0053009A" w:rsidRPr="00E654D6">
        <w:rPr>
          <w:rStyle w:val="CommentReference"/>
        </w:rPr>
        <w:commentReference w:id="301"/>
      </w:r>
      <w:r w:rsidR="001F7705" w:rsidRPr="00E654D6">
        <w:rPr>
          <w:color w:val="000000" w:themeColor="text1"/>
          <w:sz w:val="24"/>
          <w:szCs w:val="24"/>
          <w:rPrChange w:id="303" w:author="Samir Soneji" w:date="2016-01-18T15:51:00Z">
            <w:rPr>
              <w:color w:val="000000" w:themeColor="text1"/>
              <w:sz w:val="24"/>
              <w:szCs w:val="24"/>
              <w:highlight w:val="yellow"/>
            </w:rPr>
          </w:rPrChange>
        </w:rPr>
        <w:t>general</w:t>
      </w:r>
      <w:r w:rsidR="00127C4B" w:rsidRPr="00E654D6">
        <w:rPr>
          <w:color w:val="000000" w:themeColor="text1"/>
          <w:sz w:val="24"/>
          <w:szCs w:val="24"/>
          <w:rPrChange w:id="304" w:author="Samir Soneji" w:date="2016-01-18T15:51:00Z">
            <w:rPr>
              <w:color w:val="000000" w:themeColor="text1"/>
              <w:sz w:val="24"/>
              <w:szCs w:val="24"/>
              <w:highlight w:val="yellow"/>
            </w:rPr>
          </w:rPrChange>
        </w:rPr>
        <w:t xml:space="preserve"> agreement of these three different approaches should increase confidence in the estimates of the relative contribution of early detection</w:t>
      </w:r>
      <w:r w:rsidR="001F7705" w:rsidRPr="00E654D6">
        <w:rPr>
          <w:color w:val="000000" w:themeColor="text1"/>
          <w:sz w:val="24"/>
          <w:szCs w:val="24"/>
          <w:rPrChange w:id="305" w:author="Samir Soneji" w:date="2016-01-18T15:51:00Z">
            <w:rPr>
              <w:color w:val="000000" w:themeColor="text1"/>
              <w:sz w:val="24"/>
              <w:szCs w:val="24"/>
              <w:highlight w:val="yellow"/>
            </w:rPr>
          </w:rPrChange>
        </w:rPr>
        <w:t>, as well as</w:t>
      </w:r>
      <w:r w:rsidR="00127C4B" w:rsidRPr="00E654D6">
        <w:rPr>
          <w:color w:val="000000" w:themeColor="text1"/>
          <w:sz w:val="24"/>
          <w:szCs w:val="24"/>
          <w:rPrChange w:id="306" w:author="Samir Soneji" w:date="2016-01-18T15:51:00Z">
            <w:rPr>
              <w:color w:val="000000" w:themeColor="text1"/>
              <w:sz w:val="24"/>
              <w:szCs w:val="24"/>
              <w:highlight w:val="yellow"/>
            </w:rPr>
          </w:rPrChange>
        </w:rPr>
        <w:t xml:space="preserve"> better treatment of breast cancer.</w:t>
      </w:r>
      <w:r w:rsidR="00127C4B" w:rsidRPr="00E654D6">
        <w:rPr>
          <w:color w:val="000000" w:themeColor="text1"/>
          <w:sz w:val="24"/>
          <w:szCs w:val="24"/>
        </w:rPr>
        <w:t xml:space="preserve">       </w:t>
      </w:r>
    </w:p>
    <w:p w14:paraId="67A200DC" w14:textId="77777777" w:rsidR="006A16C0" w:rsidRPr="00E654D6" w:rsidRDefault="006A16C0" w:rsidP="006A16C0">
      <w:pPr>
        <w:pStyle w:val="Normal2"/>
        <w:spacing w:line="480" w:lineRule="auto"/>
        <w:ind w:firstLine="720"/>
        <w:rPr>
          <w:color w:val="000000" w:themeColor="text1"/>
        </w:rPr>
      </w:pPr>
      <w:r w:rsidRPr="00E654D6">
        <w:rPr>
          <w:color w:val="000000" w:themeColor="text1"/>
          <w:sz w:val="24"/>
          <w:szCs w:val="24"/>
        </w:rPr>
        <w:t>Our results also directly address the longstanding controversy over the value of screening</w:t>
      </w:r>
      <w:r w:rsidR="00124F5C" w:rsidRPr="00E654D6">
        <w:rPr>
          <w:color w:val="000000" w:themeColor="text1"/>
          <w:sz w:val="24"/>
          <w:szCs w:val="24"/>
        </w:rPr>
        <w:t xml:space="preserve"> at different ages</w:t>
      </w:r>
      <w:r w:rsidR="00210420" w:rsidRPr="00E654D6">
        <w:rPr>
          <w:color w:val="000000" w:themeColor="text1"/>
          <w:sz w:val="24"/>
          <w:szCs w:val="24"/>
        </w:rPr>
        <w:t>.</w:t>
      </w:r>
      <w:r w:rsidR="00210420" w:rsidRPr="00732BCC">
        <w:rPr>
          <w:color w:val="000000" w:themeColor="text1"/>
          <w:sz w:val="24"/>
          <w:szCs w:val="24"/>
        </w:rPr>
        <w:fldChar w:fldCharType="begin"/>
      </w:r>
      <w:ins w:id="307" w:author="Samir Soneji" w:date="2016-01-18T16:01:00Z">
        <w:r w:rsidR="002E4C53">
          <w:rPr>
            <w:color w:val="000000" w:themeColor="text1"/>
            <w:sz w:val="24"/>
            <w:szCs w:val="24"/>
          </w:rPr>
          <w:instrText xml:space="preserve"> ADDIN ZOTERO_ITEM CSL_CITATION {"citationID":"invmtk1ug","properties":{"formattedCitation":"{\\rtf \\super 3,30\\nosupersub{}}","plainCitation":"3,30"},"citationItems":[{"id":383,"uris":["http://zotero.org/users/39665/items/5RPQBIXI"],"uri":["http://zotero.org/users/39665/items/5RPQBIXI"],"itemData":{"id":383,"type":"article-journal","title":"Is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ins>
      <w:del w:id="308" w:author="Samir Soneji" w:date="2016-01-18T15:56:00Z">
        <w:r w:rsidR="00CA5573" w:rsidRPr="00E654D6" w:rsidDel="002E4C53">
          <w:rPr>
            <w:color w:val="000000" w:themeColor="text1"/>
            <w:sz w:val="24"/>
            <w:szCs w:val="24"/>
          </w:rPr>
          <w:del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delInstrText>
        </w:r>
      </w:del>
      <w:r w:rsidR="00210420" w:rsidRPr="00732BCC">
        <w:rPr>
          <w:color w:val="000000" w:themeColor="text1"/>
          <w:sz w:val="24"/>
          <w:szCs w:val="24"/>
          <w:rPrChange w:id="309" w:author="Samir Soneji" w:date="2016-01-18T15:51:00Z">
            <w:rPr>
              <w:color w:val="000000" w:themeColor="text1"/>
              <w:sz w:val="24"/>
              <w:szCs w:val="24"/>
            </w:rPr>
          </w:rPrChange>
        </w:rPr>
        <w:fldChar w:fldCharType="separate"/>
      </w:r>
      <w:ins w:id="310" w:author="Samir Soneji" w:date="2016-01-18T16:01:00Z">
        <w:r w:rsidR="002E4C53" w:rsidRPr="002E4C53">
          <w:rPr>
            <w:sz w:val="24"/>
            <w:szCs w:val="24"/>
            <w:vertAlign w:val="superscript"/>
          </w:rPr>
          <w:t>3,30</w:t>
        </w:r>
      </w:ins>
      <w:r w:rsidR="00210420" w:rsidRPr="00732BCC">
        <w:rPr>
          <w:color w:val="000000" w:themeColor="text1"/>
          <w:sz w:val="24"/>
          <w:szCs w:val="24"/>
        </w:rPr>
        <w:fldChar w:fldCharType="end"/>
      </w:r>
      <w:r w:rsidRPr="00E654D6">
        <w:rPr>
          <w:color w:val="000000" w:themeColor="text1"/>
          <w:sz w:val="24"/>
          <w:szCs w:val="24"/>
        </w:rPr>
        <w:t xml:space="preserve">  </w:t>
      </w:r>
      <w:r w:rsidR="001F7705" w:rsidRPr="00E654D6">
        <w:rPr>
          <w:color w:val="000000" w:themeColor="text1"/>
          <w:sz w:val="24"/>
          <w:szCs w:val="24"/>
        </w:rPr>
        <w:t>E</w:t>
      </w:r>
      <w:r w:rsidRPr="00E654D6">
        <w:rPr>
          <w:color w:val="000000" w:themeColor="text1"/>
          <w:sz w:val="24"/>
          <w:szCs w:val="24"/>
        </w:rPr>
        <w:t xml:space="preserve">arlier detection among 40-49 year olds contributed 5.16% of the 10.94-year gain in life expectancy, which was slightly greater than the corresponding contribution </w:t>
      </w:r>
      <w:ins w:id="311" w:author="Hal Sox" w:date="2016-01-17T13:41:00Z">
        <w:r w:rsidR="0053009A" w:rsidRPr="00E654D6">
          <w:rPr>
            <w:color w:val="000000" w:themeColor="text1"/>
            <w:sz w:val="24"/>
            <w:szCs w:val="24"/>
          </w:rPr>
          <w:t xml:space="preserve">in </w:t>
        </w:r>
      </w:ins>
      <w:r w:rsidRPr="00E654D6">
        <w:rPr>
          <w:color w:val="000000" w:themeColor="text1"/>
          <w:sz w:val="24"/>
          <w:szCs w:val="24"/>
        </w:rPr>
        <w:t xml:space="preserve">50-59 year olds (4.11%) and 60-69 year olds (3.75%) and slightly less than the corresponding contribution </w:t>
      </w:r>
      <w:ins w:id="312" w:author="Hal Sox" w:date="2016-01-17T13:41:00Z">
        <w:r w:rsidR="0053009A" w:rsidRPr="00E654D6">
          <w:rPr>
            <w:color w:val="000000" w:themeColor="text1"/>
            <w:sz w:val="24"/>
            <w:szCs w:val="24"/>
          </w:rPr>
          <w:t xml:space="preserve">in </w:t>
        </w:r>
      </w:ins>
      <w:r w:rsidRPr="00E654D6">
        <w:rPr>
          <w:color w:val="000000" w:themeColor="text1"/>
          <w:sz w:val="24"/>
          <w:szCs w:val="24"/>
        </w:rPr>
        <w:t>70-79 year olds (6.58%).</w:t>
      </w:r>
      <w:r w:rsidR="001F7705" w:rsidRPr="00E654D6">
        <w:rPr>
          <w:color w:val="000000" w:themeColor="text1"/>
          <w:sz w:val="24"/>
          <w:szCs w:val="24"/>
        </w:rPr>
        <w:t xml:space="preserve">  Thus, our results suggest earlier detection among 40-49 year olds provided approximately equal benefit, measure</w:t>
      </w:r>
      <w:r w:rsidR="00201AB0" w:rsidRPr="00E654D6">
        <w:rPr>
          <w:color w:val="000000" w:themeColor="text1"/>
          <w:sz w:val="24"/>
          <w:szCs w:val="24"/>
          <w:rPrChange w:id="313" w:author="Samir Soneji" w:date="2016-01-18T15:51:00Z">
            <w:rPr>
              <w:color w:val="000000" w:themeColor="text1"/>
              <w:sz w:val="24"/>
              <w:szCs w:val="24"/>
              <w:highlight w:val="yellow"/>
            </w:rPr>
          </w:rPrChange>
        </w:rPr>
        <w:t>d</w:t>
      </w:r>
      <w:r w:rsidR="001F7705" w:rsidRPr="00E654D6">
        <w:rPr>
          <w:color w:val="000000" w:themeColor="text1"/>
          <w:sz w:val="24"/>
          <w:szCs w:val="24"/>
          <w:rPrChange w:id="314" w:author="Samir Soneji" w:date="2016-01-18T15:51:00Z">
            <w:rPr>
              <w:color w:val="000000" w:themeColor="text1"/>
              <w:sz w:val="24"/>
              <w:szCs w:val="24"/>
              <w:highlight w:val="yellow"/>
            </w:rPr>
          </w:rPrChange>
        </w:rPr>
        <w:t xml:space="preserve"> in the contribution to the gain in life expectancy, as it did among 50-</w:t>
      </w:r>
      <w:r w:rsidR="001F7705" w:rsidRPr="00E654D6">
        <w:rPr>
          <w:color w:val="000000" w:themeColor="text1"/>
          <w:sz w:val="24"/>
          <w:szCs w:val="24"/>
          <w:rPrChange w:id="315" w:author="Samir Soneji" w:date="2016-01-18T15:51:00Z">
            <w:rPr>
              <w:color w:val="000000" w:themeColor="text1"/>
              <w:sz w:val="24"/>
              <w:szCs w:val="24"/>
              <w:highlight w:val="yellow"/>
            </w:rPr>
          </w:rPrChange>
        </w:rPr>
        <w:lastRenderedPageBreak/>
        <w:t>59 and 60-69 year olds.</w:t>
      </w:r>
      <w:r w:rsidR="00EB5E79" w:rsidRPr="00E654D6">
        <w:rPr>
          <w:color w:val="000000" w:themeColor="text1"/>
          <w:sz w:val="24"/>
          <w:szCs w:val="24"/>
        </w:rPr>
        <w:t xml:space="preserve">  </w:t>
      </w:r>
      <w:r w:rsidR="00EB5E79" w:rsidRPr="00E654D6">
        <w:rPr>
          <w:color w:val="000000" w:themeColor="text1"/>
          <w:sz w:val="24"/>
          <w:szCs w:val="24"/>
          <w:rPrChange w:id="316" w:author="Samir Soneji" w:date="2016-01-18T15:51:00Z">
            <w:rPr>
              <w:color w:val="000000" w:themeColor="text1"/>
              <w:sz w:val="24"/>
              <w:szCs w:val="24"/>
              <w:highlight w:val="yellow"/>
            </w:rPr>
          </w:rPrChange>
        </w:rPr>
        <w:t>Th</w:t>
      </w:r>
      <w:ins w:id="317" w:author="Hal Sox" w:date="2016-01-17T13:43:00Z">
        <w:r w:rsidR="0053009A" w:rsidRPr="00E654D6">
          <w:rPr>
            <w:color w:val="000000" w:themeColor="text1"/>
            <w:sz w:val="24"/>
            <w:szCs w:val="24"/>
            <w:rPrChange w:id="318" w:author="Samir Soneji" w:date="2016-01-18T15:51:00Z">
              <w:rPr>
                <w:color w:val="000000" w:themeColor="text1"/>
                <w:sz w:val="24"/>
                <w:szCs w:val="24"/>
                <w:highlight w:val="yellow"/>
              </w:rPr>
            </w:rPrChange>
          </w:rPr>
          <w:t>e similar</w:t>
        </w:r>
      </w:ins>
      <w:r w:rsidR="00EB5E79" w:rsidRPr="00E654D6">
        <w:rPr>
          <w:color w:val="000000" w:themeColor="text1"/>
          <w:sz w:val="24"/>
          <w:szCs w:val="24"/>
          <w:rPrChange w:id="319" w:author="Samir Soneji" w:date="2016-01-18T15:51:00Z">
            <w:rPr>
              <w:color w:val="000000" w:themeColor="text1"/>
              <w:sz w:val="24"/>
              <w:szCs w:val="24"/>
              <w:highlight w:val="yellow"/>
            </w:rPr>
          </w:rPrChange>
        </w:rPr>
        <w:t xml:space="preserve"> contribution from earlier detection may be </w:t>
      </w:r>
      <w:r w:rsidR="00201AB0" w:rsidRPr="00E654D6">
        <w:rPr>
          <w:color w:val="000000" w:themeColor="text1"/>
          <w:sz w:val="24"/>
          <w:szCs w:val="24"/>
          <w:rPrChange w:id="320" w:author="Samir Soneji" w:date="2016-01-18T15:51:00Z">
            <w:rPr>
              <w:color w:val="000000" w:themeColor="text1"/>
              <w:sz w:val="24"/>
              <w:szCs w:val="24"/>
              <w:highlight w:val="yellow"/>
            </w:rPr>
          </w:rPrChange>
        </w:rPr>
        <w:t xml:space="preserve">partly due to </w:t>
      </w:r>
      <w:r w:rsidR="00EB5E79" w:rsidRPr="00E654D6">
        <w:rPr>
          <w:color w:val="000000" w:themeColor="text1"/>
          <w:sz w:val="24"/>
          <w:szCs w:val="24"/>
          <w:rPrChange w:id="321" w:author="Samir Soneji" w:date="2016-01-18T15:51:00Z">
            <w:rPr>
              <w:color w:val="000000" w:themeColor="text1"/>
              <w:sz w:val="24"/>
              <w:szCs w:val="24"/>
              <w:highlight w:val="yellow"/>
            </w:rPr>
          </w:rPrChange>
        </w:rPr>
        <w:t>similar increases in mammography screening rates for these age groups across time.</w:t>
      </w:r>
      <w:r w:rsidR="00FC382F" w:rsidRPr="00E654D6">
        <w:rPr>
          <w:color w:val="000000" w:themeColor="text1"/>
          <w:sz w:val="24"/>
          <w:szCs w:val="24"/>
          <w:rPrChange w:id="322" w:author="Samir Soneji" w:date="2016-01-18T15:51:00Z">
            <w:rPr>
              <w:color w:val="000000" w:themeColor="text1"/>
              <w:sz w:val="24"/>
              <w:szCs w:val="24"/>
              <w:highlight w:val="yellow"/>
            </w:rPr>
          </w:rPrChange>
        </w:rPr>
        <w:fldChar w:fldCharType="begin"/>
      </w:r>
      <w:ins w:id="323" w:author="Samir Soneji" w:date="2016-01-18T16:01:00Z">
        <w:r w:rsidR="002E4C53">
          <w:rPr>
            <w:color w:val="000000" w:themeColor="text1"/>
            <w:sz w:val="24"/>
            <w:szCs w:val="24"/>
          </w:rPr>
          <w:instrText xml:space="preserve"> ADDIN ZOTERO_ITEM CSL_CITATION {"citationID":"16hdbpnkbt","properties":{"formattedCitation":"{\\rtf \\super 31\\nosupersub{}}","plainCitation":"31"},"citationItems":[{"id":952,"uris":["http://zotero.org/users/39665/items/B5N4TEBI"],"uri":["http://zotero.org/users/39665/items/B5N4TEBI"],"itemData":{"id":952,"type":"article-journal","title":"Reported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ins>
      <w:del w:id="324" w:author="Samir Soneji" w:date="2016-01-18T15:56:00Z">
        <w:r w:rsidR="00FC382F" w:rsidRPr="00E654D6" w:rsidDel="002E4C53">
          <w:rPr>
            <w:color w:val="000000" w:themeColor="text1"/>
            <w:sz w:val="24"/>
            <w:szCs w:val="24"/>
            <w:rPrChange w:id="325" w:author="Samir Soneji" w:date="2016-01-18T15:51:00Z">
              <w:rPr>
                <w:color w:val="000000" w:themeColor="text1"/>
                <w:sz w:val="24"/>
                <w:szCs w:val="24"/>
                <w:highlight w:val="yellow"/>
              </w:rPr>
            </w:rPrChange>
          </w:rPr>
          <w:del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delInstrText>
        </w:r>
      </w:del>
      <w:r w:rsidR="00FC382F" w:rsidRPr="00E654D6">
        <w:rPr>
          <w:color w:val="000000" w:themeColor="text1"/>
          <w:sz w:val="24"/>
          <w:szCs w:val="24"/>
          <w:rPrChange w:id="326" w:author="Samir Soneji" w:date="2016-01-18T15:51:00Z">
            <w:rPr>
              <w:color w:val="000000" w:themeColor="text1"/>
              <w:sz w:val="24"/>
              <w:szCs w:val="24"/>
              <w:highlight w:val="yellow"/>
            </w:rPr>
          </w:rPrChange>
        </w:rPr>
        <w:fldChar w:fldCharType="separate"/>
      </w:r>
      <w:ins w:id="327" w:author="Samir Soneji" w:date="2016-01-18T16:01:00Z">
        <w:r w:rsidR="002E4C53" w:rsidRPr="002E4C53">
          <w:rPr>
            <w:sz w:val="24"/>
            <w:szCs w:val="24"/>
            <w:vertAlign w:val="superscript"/>
          </w:rPr>
          <w:t>31</w:t>
        </w:r>
      </w:ins>
      <w:r w:rsidR="00FC382F" w:rsidRPr="00E654D6">
        <w:rPr>
          <w:color w:val="000000" w:themeColor="text1"/>
          <w:sz w:val="24"/>
          <w:szCs w:val="24"/>
          <w:rPrChange w:id="328" w:author="Samir Soneji" w:date="2016-01-18T15:51:00Z">
            <w:rPr>
              <w:color w:val="000000" w:themeColor="text1"/>
              <w:sz w:val="24"/>
              <w:szCs w:val="24"/>
              <w:highlight w:val="yellow"/>
            </w:rPr>
          </w:rPrChange>
        </w:rPr>
        <w:fldChar w:fldCharType="end"/>
      </w:r>
    </w:p>
    <w:p w14:paraId="4D07D67B" w14:textId="77777777" w:rsidR="006A16C0" w:rsidRPr="00E654D6" w:rsidRDefault="006A16C0" w:rsidP="006A16C0">
      <w:pPr>
        <w:pStyle w:val="Normal2"/>
        <w:spacing w:line="480" w:lineRule="auto"/>
        <w:rPr>
          <w:color w:val="000000" w:themeColor="text1"/>
        </w:rPr>
      </w:pPr>
      <w:r w:rsidRPr="00E654D6">
        <w:rPr>
          <w:color w:val="000000" w:themeColor="text1"/>
          <w:sz w:val="24"/>
          <w:szCs w:val="24"/>
        </w:rPr>
        <w:tab/>
        <w:t xml:space="preserve">Our study more accurately measures the contribution of </w:t>
      </w:r>
      <w:r w:rsidR="00692A42" w:rsidRPr="00E654D6">
        <w:rPr>
          <w:color w:val="000000" w:themeColor="text1"/>
          <w:sz w:val="24"/>
          <w:szCs w:val="24"/>
          <w:rPrChange w:id="329" w:author="Samir Soneji" w:date="2016-01-18T15:51:00Z">
            <w:rPr>
              <w:color w:val="000000" w:themeColor="text1"/>
              <w:sz w:val="24"/>
              <w:szCs w:val="24"/>
              <w:highlight w:val="yellow"/>
            </w:rPr>
          </w:rPrChange>
        </w:rPr>
        <w:t>advances</w:t>
      </w:r>
      <w:r w:rsidRPr="00E654D6">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w:t>
      </w:r>
      <w:r w:rsidR="000063AD" w:rsidRPr="00E654D6">
        <w:rPr>
          <w:color w:val="000000" w:themeColor="text1"/>
          <w:sz w:val="24"/>
          <w:szCs w:val="24"/>
          <w:rPrChange w:id="330" w:author="Samir Soneji" w:date="2016-01-18T15:51:00Z">
            <w:rPr>
              <w:color w:val="000000" w:themeColor="text1"/>
              <w:sz w:val="24"/>
              <w:szCs w:val="24"/>
              <w:highlight w:val="yellow"/>
            </w:rPr>
          </w:rPrChange>
        </w:rPr>
        <w:t>between</w:t>
      </w:r>
      <w:r w:rsidR="000063AD" w:rsidRPr="00E654D6">
        <w:rPr>
          <w:color w:val="000000" w:themeColor="text1"/>
          <w:sz w:val="24"/>
          <w:szCs w:val="24"/>
        </w:rPr>
        <w:t xml:space="preserve"> </w:t>
      </w:r>
      <w:r w:rsidR="000063AD" w:rsidRPr="00E654D6">
        <w:rPr>
          <w:color w:val="000000" w:themeColor="text1"/>
          <w:sz w:val="24"/>
          <w:szCs w:val="24"/>
          <w:rPrChange w:id="331" w:author="Samir Soneji" w:date="2016-01-18T15:51:00Z">
            <w:rPr>
              <w:color w:val="000000" w:themeColor="text1"/>
              <w:sz w:val="24"/>
              <w:szCs w:val="24"/>
              <w:highlight w:val="yellow"/>
            </w:rPr>
          </w:rPrChange>
        </w:rPr>
        <w:t>35 and</w:t>
      </w:r>
      <w:r w:rsidR="00201AB0" w:rsidRPr="00E654D6">
        <w:rPr>
          <w:color w:val="000000" w:themeColor="text1"/>
          <w:sz w:val="24"/>
          <w:szCs w:val="24"/>
          <w:rPrChange w:id="332" w:author="Samir Soneji" w:date="2016-01-18T15:51:00Z">
            <w:rPr>
              <w:color w:val="000000" w:themeColor="text1"/>
              <w:sz w:val="24"/>
              <w:szCs w:val="24"/>
              <w:highlight w:val="yellow"/>
            </w:rPr>
          </w:rPrChange>
        </w:rPr>
        <w:t xml:space="preserve"> 72%</w:t>
      </w:r>
      <w:r w:rsidR="00201AB0" w:rsidRPr="00E654D6">
        <w:rPr>
          <w:color w:val="000000" w:themeColor="text1"/>
          <w:sz w:val="24"/>
          <w:szCs w:val="24"/>
        </w:rPr>
        <w:t xml:space="preserve"> </w:t>
      </w:r>
      <w:r w:rsidRPr="00E654D6">
        <w:rPr>
          <w:color w:val="000000" w:themeColor="text1"/>
          <w:sz w:val="24"/>
          <w:szCs w:val="24"/>
        </w:rPr>
        <w:t>on the decline in breast cancer mortality rates (1975-2000)</w:t>
      </w:r>
      <w:r w:rsidR="00210420" w:rsidRPr="00E654D6">
        <w:rPr>
          <w:color w:val="000000" w:themeColor="text1"/>
          <w:sz w:val="24"/>
          <w:szCs w:val="24"/>
        </w:rPr>
        <w:t>.</w:t>
      </w:r>
      <w:r w:rsidR="00210420" w:rsidRPr="00732BCC">
        <w:rPr>
          <w:color w:val="000000" w:themeColor="text1"/>
          <w:sz w:val="24"/>
          <w:szCs w:val="24"/>
        </w:rPr>
        <w:fldChar w:fldCharType="begin"/>
      </w:r>
      <w:ins w:id="333" w:author="Samir Soneji" w:date="2016-01-18T15:56:00Z">
        <w:r w:rsidR="002E4C53">
          <w:rPr>
            <w:color w:val="000000" w:themeColor="text1"/>
            <w:sz w:val="24"/>
            <w:szCs w:val="24"/>
          </w:rPr>
          <w:instrText xml:space="preserve"> ADDIN ZOTERO_ITEM CSL_CITATION {"citationID":"17452lg29u","properties":{"formattedCitation":"{\\rtf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ins>
      <w:del w:id="334" w:author="Samir Soneji" w:date="2016-01-18T15:56:00Z">
        <w:r w:rsidR="001B1F06" w:rsidRPr="00E654D6" w:rsidDel="002E4C53">
          <w:rPr>
            <w:color w:val="000000" w:themeColor="text1"/>
            <w:sz w:val="24"/>
            <w:szCs w:val="24"/>
          </w:rPr>
          <w:del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del>
      <w:r w:rsidR="00210420" w:rsidRPr="00732BCC">
        <w:rPr>
          <w:color w:val="000000" w:themeColor="text1"/>
          <w:sz w:val="24"/>
          <w:szCs w:val="24"/>
          <w:rPrChange w:id="335" w:author="Samir Soneji" w:date="2016-01-18T15:51:00Z">
            <w:rPr>
              <w:color w:val="000000" w:themeColor="text1"/>
              <w:sz w:val="24"/>
              <w:szCs w:val="24"/>
            </w:rPr>
          </w:rPrChange>
        </w:rPr>
        <w:fldChar w:fldCharType="separate"/>
      </w:r>
      <w:r w:rsidR="00210420" w:rsidRPr="00E654D6">
        <w:rPr>
          <w:color w:val="000000" w:themeColor="text1"/>
          <w:sz w:val="24"/>
          <w:szCs w:val="24"/>
          <w:vertAlign w:val="superscript"/>
        </w:rPr>
        <w:t>1</w:t>
      </w:r>
      <w:r w:rsidR="00210420" w:rsidRPr="00732BCC">
        <w:rPr>
          <w:color w:val="000000" w:themeColor="text1"/>
          <w:sz w:val="24"/>
          <w:szCs w:val="24"/>
        </w:rPr>
        <w:fldChar w:fldCharType="end"/>
      </w:r>
      <w:r w:rsidRPr="00E654D6">
        <w:rPr>
          <w:color w:val="000000" w:themeColor="text1"/>
          <w:sz w:val="24"/>
          <w:szCs w:val="24"/>
        </w:rPr>
        <w:t xml:space="preserve">  This range corresponds to an equivalent contribution of between 50% and 84% </w:t>
      </w:r>
      <w:r w:rsidR="00D0678B" w:rsidRPr="00E654D6">
        <w:rPr>
          <w:color w:val="000000" w:themeColor="text1"/>
          <w:sz w:val="24"/>
          <w:szCs w:val="24"/>
          <w:rPrChange w:id="336" w:author="Samir Soneji" w:date="2016-01-18T15:51:00Z">
            <w:rPr>
              <w:color w:val="000000" w:themeColor="text1"/>
              <w:sz w:val="24"/>
              <w:szCs w:val="24"/>
              <w:highlight w:val="yellow"/>
            </w:rPr>
          </w:rPrChange>
        </w:rPr>
        <w:t xml:space="preserve">to </w:t>
      </w:r>
      <w:r w:rsidRPr="00E654D6">
        <w:rPr>
          <w:color w:val="000000" w:themeColor="text1"/>
          <w:sz w:val="24"/>
          <w:szCs w:val="24"/>
        </w:rPr>
        <w:t>the resulting gain in life expectancy</w:t>
      </w:r>
      <w:r w:rsidR="00210420" w:rsidRPr="00E654D6">
        <w:rPr>
          <w:color w:val="000000" w:themeColor="text1"/>
          <w:sz w:val="24"/>
          <w:szCs w:val="24"/>
        </w:rPr>
        <w:t xml:space="preserve">.  </w:t>
      </w:r>
      <w:r w:rsidRPr="00E654D6">
        <w:rPr>
          <w:color w:val="000000" w:themeColor="text1"/>
          <w:sz w:val="24"/>
          <w:szCs w:val="24"/>
        </w:rPr>
        <w:t xml:space="preserve">During the same time period (1975-2000), we calculate a 62% contribution from </w:t>
      </w:r>
      <w:r w:rsidR="00692A42" w:rsidRPr="00E654D6">
        <w:rPr>
          <w:color w:val="000000" w:themeColor="text1"/>
          <w:sz w:val="24"/>
          <w:szCs w:val="24"/>
          <w:rPrChange w:id="337" w:author="Samir Soneji" w:date="2016-01-18T15:51:00Z">
            <w:rPr>
              <w:color w:val="000000" w:themeColor="text1"/>
              <w:sz w:val="24"/>
              <w:szCs w:val="24"/>
              <w:highlight w:val="yellow"/>
            </w:rPr>
          </w:rPrChange>
        </w:rPr>
        <w:t>advances</w:t>
      </w:r>
      <w:r w:rsidRPr="00E654D6">
        <w:rPr>
          <w:color w:val="000000" w:themeColor="text1"/>
          <w:sz w:val="24"/>
          <w:szCs w:val="24"/>
          <w:rPrChange w:id="338" w:author="Samir Soneji" w:date="2016-01-18T15:51:00Z">
            <w:rPr>
              <w:color w:val="000000" w:themeColor="text1"/>
              <w:sz w:val="24"/>
              <w:szCs w:val="24"/>
              <w:highlight w:val="yellow"/>
            </w:rPr>
          </w:rPrChange>
        </w:rPr>
        <w:t xml:space="preserve"> </w:t>
      </w:r>
      <w:r w:rsidRPr="00E654D6">
        <w:rPr>
          <w:color w:val="000000" w:themeColor="text1"/>
          <w:sz w:val="24"/>
          <w:szCs w:val="24"/>
        </w:rPr>
        <w:t xml:space="preserve">in breast cancer </w:t>
      </w:r>
      <w:commentRangeStart w:id="339"/>
      <w:r w:rsidRPr="00E654D6">
        <w:rPr>
          <w:color w:val="000000" w:themeColor="text1"/>
          <w:sz w:val="24"/>
          <w:szCs w:val="24"/>
        </w:rPr>
        <w:t>treatmen</w:t>
      </w:r>
      <w:commentRangeEnd w:id="339"/>
      <w:r w:rsidR="0053009A" w:rsidRPr="00E654D6">
        <w:rPr>
          <w:rStyle w:val="CommentReference"/>
        </w:rPr>
        <w:commentReference w:id="339"/>
      </w:r>
      <w:r w:rsidRPr="00E654D6">
        <w:rPr>
          <w:color w:val="000000" w:themeColor="text1"/>
          <w:sz w:val="24"/>
          <w:szCs w:val="24"/>
        </w:rPr>
        <w:t xml:space="preserve">t.  Sun et al. (2010) concluded </w:t>
      </w:r>
      <w:r w:rsidR="00D0678B" w:rsidRPr="00E654D6">
        <w:rPr>
          <w:color w:val="000000" w:themeColor="text1"/>
          <w:sz w:val="24"/>
          <w:szCs w:val="24"/>
          <w:rPrChange w:id="340" w:author="Samir Soneji" w:date="2016-01-18T15:51:00Z">
            <w:rPr>
              <w:color w:val="000000" w:themeColor="text1"/>
              <w:sz w:val="24"/>
              <w:szCs w:val="24"/>
              <w:highlight w:val="yellow"/>
            </w:rPr>
          </w:rPrChange>
        </w:rPr>
        <w:t xml:space="preserve">that </w:t>
      </w:r>
      <w:r w:rsidR="00692A42" w:rsidRPr="00E654D6">
        <w:rPr>
          <w:color w:val="000000" w:themeColor="text1"/>
          <w:sz w:val="24"/>
          <w:szCs w:val="24"/>
          <w:rPrChange w:id="341" w:author="Samir Soneji" w:date="2016-01-18T15:51:00Z">
            <w:rPr>
              <w:color w:val="000000" w:themeColor="text1"/>
              <w:sz w:val="24"/>
              <w:szCs w:val="24"/>
              <w:highlight w:val="yellow"/>
            </w:rPr>
          </w:rPrChange>
        </w:rPr>
        <w:t>advances</w:t>
      </w:r>
      <w:r w:rsidRPr="00E654D6">
        <w:rPr>
          <w:color w:val="000000" w:themeColor="text1"/>
          <w:sz w:val="24"/>
          <w:szCs w:val="24"/>
          <w:rPrChange w:id="342" w:author="Samir Soneji" w:date="2016-01-18T15:51:00Z">
            <w:rPr>
              <w:color w:val="000000" w:themeColor="text1"/>
              <w:sz w:val="24"/>
              <w:szCs w:val="24"/>
              <w:highlight w:val="yellow"/>
            </w:rPr>
          </w:rPrChange>
        </w:rPr>
        <w:t xml:space="preserve"> </w:t>
      </w:r>
      <w:r w:rsidRPr="00E654D6">
        <w:rPr>
          <w:color w:val="000000" w:themeColor="text1"/>
          <w:sz w:val="24"/>
          <w:szCs w:val="24"/>
        </w:rPr>
        <w:t>in breast cancer treatment contributed 83% of the estimated gain in breast cancer survival time (1988-2000)</w:t>
      </w:r>
      <w:r w:rsidR="00210420" w:rsidRPr="00E654D6">
        <w:rPr>
          <w:color w:val="000000" w:themeColor="text1"/>
          <w:sz w:val="24"/>
          <w:szCs w:val="24"/>
        </w:rPr>
        <w:t>.</w:t>
      </w:r>
      <w:r w:rsidR="00210420" w:rsidRPr="00732BCC">
        <w:rPr>
          <w:color w:val="000000" w:themeColor="text1"/>
          <w:sz w:val="24"/>
          <w:szCs w:val="24"/>
        </w:rPr>
        <w:fldChar w:fldCharType="begin"/>
      </w:r>
      <w:ins w:id="343" w:author="Samir Soneji" w:date="2016-01-18T15:56:00Z">
        <w:r w:rsidR="002E4C53">
          <w:rPr>
            <w:color w:val="000000" w:themeColor="text1"/>
            <w:sz w:val="24"/>
            <w:szCs w:val="24"/>
          </w:rPr>
          <w:instrText xml:space="preserve"> ADDIN ZOTERO_ITEM CSL_CITATION {"citationID":"1il5vt44ku","properties":{"formattedCitation":"{\\rtf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E4C53">
          <w:rPr>
            <w:rFonts w:ascii="Baoli SC Regular" w:hAnsi="Baoli SC Regular" w:cs="Baoli SC Regular"/>
            <w:color w:val="000000" w:themeColor="text1"/>
            <w:sz w:val="24"/>
            <w:szCs w:val="24"/>
          </w:rPr>
          <w:instrText>’</w:instrText>
        </w:r>
        <w:r w:rsidR="002E4C53">
          <w:rPr>
            <w:color w:val="000000" w:themeColor="text1"/>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ins>
      <w:del w:id="344" w:author="Samir Soneji" w:date="2016-01-18T15:56:00Z">
        <w:r w:rsidR="00CA5573" w:rsidRPr="00E654D6" w:rsidDel="002E4C53">
          <w:rPr>
            <w:color w:val="000000" w:themeColor="text1"/>
            <w:sz w:val="24"/>
            <w:szCs w:val="24"/>
          </w:rPr>
          <w:del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delInstrText>
        </w:r>
      </w:del>
      <w:r w:rsidR="00210420" w:rsidRPr="00732BCC">
        <w:rPr>
          <w:color w:val="000000" w:themeColor="text1"/>
          <w:sz w:val="24"/>
          <w:szCs w:val="24"/>
          <w:rPrChange w:id="345" w:author="Samir Soneji" w:date="2016-01-18T15:51:00Z">
            <w:rPr>
              <w:color w:val="000000" w:themeColor="text1"/>
              <w:sz w:val="24"/>
              <w:szCs w:val="24"/>
            </w:rPr>
          </w:rPrChange>
        </w:rPr>
        <w:fldChar w:fldCharType="separate"/>
      </w:r>
      <w:r w:rsidR="001B1F06" w:rsidRPr="00E654D6">
        <w:rPr>
          <w:rFonts w:eastAsia="Times New Roman"/>
          <w:color w:val="000000" w:themeColor="text1"/>
          <w:sz w:val="24"/>
          <w:vertAlign w:val="superscript"/>
        </w:rPr>
        <w:t>11</w:t>
      </w:r>
      <w:r w:rsidR="00210420" w:rsidRPr="00732BCC">
        <w:rPr>
          <w:color w:val="000000" w:themeColor="text1"/>
          <w:sz w:val="24"/>
          <w:szCs w:val="24"/>
        </w:rPr>
        <w:fldChar w:fldCharType="end"/>
      </w:r>
      <w:r w:rsidR="00210420" w:rsidRPr="00E654D6">
        <w:rPr>
          <w:color w:val="000000" w:themeColor="text1"/>
          <w:sz w:val="24"/>
          <w:szCs w:val="24"/>
        </w:rPr>
        <w:t xml:space="preserve">  </w:t>
      </w:r>
      <w:r w:rsidRPr="00E654D6">
        <w:rPr>
          <w:color w:val="000000" w:themeColor="text1"/>
          <w:sz w:val="24"/>
          <w:szCs w:val="24"/>
        </w:rPr>
        <w:t xml:space="preserve">Our calculation of the contribution of </w:t>
      </w:r>
      <w:r w:rsidR="00692A42" w:rsidRPr="00E654D6">
        <w:rPr>
          <w:color w:val="000000" w:themeColor="text1"/>
          <w:sz w:val="24"/>
          <w:szCs w:val="24"/>
          <w:rPrChange w:id="346" w:author="Samir Soneji" w:date="2016-01-18T15:51:00Z">
            <w:rPr>
              <w:color w:val="000000" w:themeColor="text1"/>
              <w:sz w:val="24"/>
              <w:szCs w:val="24"/>
              <w:highlight w:val="yellow"/>
            </w:rPr>
          </w:rPrChange>
        </w:rPr>
        <w:t>advances</w:t>
      </w:r>
      <w:r w:rsidRPr="00E654D6">
        <w:rPr>
          <w:color w:val="000000" w:themeColor="text1"/>
          <w:sz w:val="24"/>
          <w:szCs w:val="24"/>
          <w:rPrChange w:id="347" w:author="Samir Soneji" w:date="2016-01-18T15:51:00Z">
            <w:rPr>
              <w:color w:val="000000" w:themeColor="text1"/>
              <w:sz w:val="24"/>
              <w:szCs w:val="24"/>
              <w:highlight w:val="yellow"/>
            </w:rPr>
          </w:rPrChange>
        </w:rPr>
        <w:t xml:space="preserve"> </w:t>
      </w:r>
      <w:r w:rsidRPr="00E654D6">
        <w:rPr>
          <w:color w:val="000000" w:themeColor="text1"/>
          <w:sz w:val="24"/>
          <w:szCs w:val="24"/>
        </w:rPr>
        <w:t>in breast cancer treatment in this time period, 64%, suggests the estimate</w:t>
      </w:r>
      <w:ins w:id="348" w:author="Hal Sox" w:date="2016-01-17T13:44:00Z">
        <w:r w:rsidR="0053009A" w:rsidRPr="00E654D6">
          <w:rPr>
            <w:color w:val="000000" w:themeColor="text1"/>
            <w:sz w:val="24"/>
            <w:szCs w:val="24"/>
          </w:rPr>
          <w:t xml:space="preserve"> by Sun et al</w:t>
        </w:r>
      </w:ins>
      <w:ins w:id="349" w:author="Samir S. Soneji" w:date="2016-01-18T09:59:00Z">
        <w:r w:rsidR="0042541A" w:rsidRPr="00E654D6">
          <w:rPr>
            <w:color w:val="000000" w:themeColor="text1"/>
            <w:sz w:val="24"/>
            <w:szCs w:val="24"/>
          </w:rPr>
          <w:t>.</w:t>
        </w:r>
      </w:ins>
      <w:r w:rsidRPr="00E654D6">
        <w:rPr>
          <w:color w:val="000000" w:themeColor="text1"/>
          <w:sz w:val="24"/>
          <w:szCs w:val="24"/>
        </w:rPr>
        <w:t xml:space="preserve"> may be too high because the study failed to distinguish between breast cancer and other diseases as causes of death. </w:t>
      </w:r>
    </w:p>
    <w:p w14:paraId="40BC0F5D" w14:textId="77777777" w:rsidR="006A16C0" w:rsidRPr="00E654D6" w:rsidRDefault="00D0678B" w:rsidP="00A7028C">
      <w:pPr>
        <w:pStyle w:val="Normal2"/>
        <w:spacing w:line="480" w:lineRule="auto"/>
        <w:ind w:firstLine="720"/>
        <w:rPr>
          <w:color w:val="000000" w:themeColor="text1"/>
        </w:rPr>
      </w:pPr>
      <w:r w:rsidRPr="00E654D6">
        <w:rPr>
          <w:color w:val="000000" w:themeColor="text1"/>
          <w:sz w:val="24"/>
          <w:szCs w:val="24"/>
          <w:rPrChange w:id="350" w:author="Samir Soneji" w:date="2016-01-18T15:51:00Z">
            <w:rPr>
              <w:color w:val="000000" w:themeColor="text1"/>
              <w:sz w:val="24"/>
              <w:szCs w:val="24"/>
              <w:highlight w:val="yellow"/>
            </w:rPr>
          </w:rPrChange>
        </w:rPr>
        <w:t>A</w:t>
      </w:r>
      <w:r w:rsidR="00692A42" w:rsidRPr="00E654D6">
        <w:rPr>
          <w:color w:val="000000" w:themeColor="text1"/>
          <w:sz w:val="24"/>
          <w:szCs w:val="24"/>
          <w:rPrChange w:id="351" w:author="Samir Soneji" w:date="2016-01-18T15:51:00Z">
            <w:rPr>
              <w:color w:val="000000" w:themeColor="text1"/>
              <w:sz w:val="24"/>
              <w:szCs w:val="24"/>
              <w:highlight w:val="yellow"/>
            </w:rPr>
          </w:rPrChange>
        </w:rPr>
        <w:t>dvances</w:t>
      </w:r>
      <w:r w:rsidR="006A16C0" w:rsidRPr="00E654D6">
        <w:rPr>
          <w:color w:val="000000" w:themeColor="text1"/>
          <w:sz w:val="24"/>
          <w:szCs w:val="24"/>
          <w:rPrChange w:id="352" w:author="Samir Soneji" w:date="2016-01-18T15:51:00Z">
            <w:rPr>
              <w:color w:val="000000" w:themeColor="text1"/>
              <w:sz w:val="24"/>
              <w:szCs w:val="24"/>
              <w:highlight w:val="yellow"/>
            </w:rPr>
          </w:rPrChange>
        </w:rPr>
        <w:t xml:space="preserve"> </w:t>
      </w:r>
      <w:r w:rsidR="006A16C0" w:rsidRPr="00E654D6">
        <w:rPr>
          <w:color w:val="000000" w:themeColor="text1"/>
          <w:sz w:val="24"/>
          <w:szCs w:val="24"/>
        </w:rPr>
        <w:t>in the prevention and treatment of competing causes of death, such as CVD,</w:t>
      </w:r>
      <w:r w:rsidR="00EB2BAD" w:rsidRPr="00732BCC">
        <w:rPr>
          <w:color w:val="000000" w:themeColor="text1"/>
          <w:sz w:val="24"/>
          <w:szCs w:val="24"/>
        </w:rPr>
        <w:fldChar w:fldCharType="begin"/>
      </w:r>
      <w:ins w:id="353" w:author="Samir Soneji" w:date="2016-01-18T16:01:00Z">
        <w:r w:rsidR="002E4C53">
          <w:rPr>
            <w:color w:val="000000" w:themeColor="text1"/>
            <w:sz w:val="24"/>
            <w:szCs w:val="24"/>
          </w:rPr>
          <w:instrText xml:space="preserve"> ADDIN ZOTERO_ITEM CSL_CITATION {"citationID":"snEnUjta","properties":{"formattedCitation":"{\\rtf \\super 32,33\\nosupersub{}}","plainCitation":"32,33"},"citationItems":[{"id":1654,"uris":["http://zotero.org/users/39665/items/H3DZRTZX"],"uri":["http://zotero.org/users/39665/items/H3DZRTZX"],"itemData":{"id":1654,"type":"article-journal","title":"The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al"}],"issued":{"date-parts":[["1997",2,19]]}}},{"id":2772,"uris":["http://zotero.org/users/39665/items/T46VHF36"],"uri":["http://zotero.org/users/39665/items/T46VHF36"],"itemData":{"id":2772,"type":"article-journal","title":"Advances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ins>
      <w:del w:id="354" w:author="Samir Soneji" w:date="2016-01-18T15:56:00Z">
        <w:r w:rsidR="00FC382F" w:rsidRPr="00E654D6" w:rsidDel="002E4C53">
          <w:rPr>
            <w:color w:val="000000" w:themeColor="text1"/>
            <w:sz w:val="24"/>
            <w:szCs w:val="24"/>
          </w:rPr>
          <w:del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delInstrText>
        </w:r>
      </w:del>
      <w:r w:rsidR="00EB2BAD" w:rsidRPr="00732BCC">
        <w:rPr>
          <w:color w:val="000000" w:themeColor="text1"/>
          <w:sz w:val="24"/>
          <w:szCs w:val="24"/>
          <w:rPrChange w:id="355" w:author="Samir Soneji" w:date="2016-01-18T15:51:00Z">
            <w:rPr>
              <w:color w:val="000000" w:themeColor="text1"/>
              <w:sz w:val="24"/>
              <w:szCs w:val="24"/>
            </w:rPr>
          </w:rPrChange>
        </w:rPr>
        <w:fldChar w:fldCharType="separate"/>
      </w:r>
      <w:ins w:id="356" w:author="Samir Soneji" w:date="2016-01-18T16:01:00Z">
        <w:r w:rsidR="002E4C53" w:rsidRPr="002E4C53">
          <w:rPr>
            <w:sz w:val="24"/>
            <w:szCs w:val="24"/>
            <w:vertAlign w:val="superscript"/>
          </w:rPr>
          <w:t>32,33</w:t>
        </w:r>
      </w:ins>
      <w:r w:rsidR="00EB2BAD" w:rsidRPr="00732BCC">
        <w:rPr>
          <w:color w:val="000000" w:themeColor="text1"/>
          <w:sz w:val="24"/>
          <w:szCs w:val="24"/>
        </w:rPr>
        <w:fldChar w:fldCharType="end"/>
      </w:r>
      <w:r w:rsidR="006A16C0" w:rsidRPr="00E654D6">
        <w:rPr>
          <w:color w:val="000000" w:themeColor="text1"/>
          <w:sz w:val="24"/>
          <w:szCs w:val="24"/>
        </w:rPr>
        <w:t xml:space="preserve"> </w:t>
      </w:r>
      <w:r w:rsidRPr="00E654D6">
        <w:rPr>
          <w:color w:val="000000" w:themeColor="text1"/>
          <w:sz w:val="24"/>
          <w:szCs w:val="24"/>
          <w:rPrChange w:id="357" w:author="Samir Soneji" w:date="2016-01-18T15:51:00Z">
            <w:rPr>
              <w:color w:val="000000" w:themeColor="text1"/>
              <w:sz w:val="24"/>
              <w:szCs w:val="24"/>
              <w:highlight w:val="yellow"/>
            </w:rPr>
          </w:rPrChange>
        </w:rPr>
        <w:t>made an increasing contribution</w:t>
      </w:r>
      <w:r w:rsidR="006A16C0" w:rsidRPr="00E654D6">
        <w:rPr>
          <w:color w:val="000000" w:themeColor="text1"/>
          <w:sz w:val="24"/>
          <w:szCs w:val="24"/>
        </w:rPr>
        <w:t xml:space="preserve"> to the gain in life expectancy among breast cancer patients</w:t>
      </w:r>
      <w:r w:rsidR="0083465F" w:rsidRPr="00E654D6">
        <w:rPr>
          <w:color w:val="000000" w:themeColor="text1"/>
          <w:sz w:val="24"/>
          <w:szCs w:val="24"/>
        </w:rPr>
        <w:t xml:space="preserve"> from 197</w:t>
      </w:r>
      <w:r w:rsidR="001F7705" w:rsidRPr="00E654D6">
        <w:rPr>
          <w:color w:val="000000" w:themeColor="text1"/>
          <w:sz w:val="24"/>
          <w:szCs w:val="24"/>
          <w:rPrChange w:id="358" w:author="Samir Soneji" w:date="2016-01-18T15:51:00Z">
            <w:rPr>
              <w:color w:val="000000" w:themeColor="text1"/>
              <w:sz w:val="24"/>
              <w:szCs w:val="24"/>
              <w:highlight w:val="yellow"/>
            </w:rPr>
          </w:rPrChange>
        </w:rPr>
        <w:t>5</w:t>
      </w:r>
      <w:r w:rsidR="0083465F" w:rsidRPr="00E654D6">
        <w:rPr>
          <w:color w:val="000000" w:themeColor="text1"/>
          <w:sz w:val="24"/>
          <w:szCs w:val="24"/>
          <w:rPrChange w:id="359" w:author="Samir Soneji" w:date="2016-01-18T15:51:00Z">
            <w:rPr>
              <w:color w:val="000000" w:themeColor="text1"/>
              <w:sz w:val="24"/>
              <w:szCs w:val="24"/>
              <w:highlight w:val="yellow"/>
            </w:rPr>
          </w:rPrChange>
        </w:rPr>
        <w:t xml:space="preserve"> to 2002 </w:t>
      </w:r>
      <w:r w:rsidR="00201AB0" w:rsidRPr="00E654D6">
        <w:rPr>
          <w:color w:val="000000" w:themeColor="text1"/>
          <w:sz w:val="24"/>
          <w:szCs w:val="24"/>
          <w:rPrChange w:id="360" w:author="Samir Soneji" w:date="2016-01-18T15:51:00Z">
            <w:rPr>
              <w:color w:val="000000" w:themeColor="text1"/>
              <w:sz w:val="24"/>
              <w:szCs w:val="24"/>
              <w:highlight w:val="yellow"/>
            </w:rPr>
          </w:rPrChange>
        </w:rPr>
        <w:t xml:space="preserve">partly </w:t>
      </w:r>
      <w:r w:rsidR="0083465F" w:rsidRPr="00E654D6">
        <w:rPr>
          <w:color w:val="000000" w:themeColor="text1"/>
          <w:sz w:val="24"/>
          <w:szCs w:val="24"/>
          <w:rPrChange w:id="361" w:author="Samir Soneji" w:date="2016-01-18T15:51:00Z">
            <w:rPr>
              <w:color w:val="000000" w:themeColor="text1"/>
              <w:sz w:val="24"/>
              <w:szCs w:val="24"/>
              <w:highlight w:val="yellow"/>
            </w:rPr>
          </w:rPrChange>
        </w:rPr>
        <w:t>because of the trend toward earlier detection</w:t>
      </w:r>
      <w:r w:rsidR="006A16C0" w:rsidRPr="00E654D6">
        <w:rPr>
          <w:color w:val="000000" w:themeColor="text1"/>
          <w:sz w:val="24"/>
          <w:szCs w:val="24"/>
        </w:rPr>
        <w:t>.  After breast cancer itself, other cancers and CVD were the second and third leading causes of death among breast cancer patients.</w:t>
      </w:r>
      <w:r w:rsidR="00EB2BAD" w:rsidRPr="00732BCC">
        <w:rPr>
          <w:color w:val="000000" w:themeColor="text1"/>
          <w:sz w:val="24"/>
          <w:szCs w:val="24"/>
        </w:rPr>
        <w:fldChar w:fldCharType="begin"/>
      </w:r>
      <w:ins w:id="362" w:author="Samir Soneji" w:date="2016-01-18T16:01:00Z">
        <w:r w:rsidR="002E4C53">
          <w:rPr>
            <w:color w:val="000000" w:themeColor="text1"/>
            <w:sz w:val="24"/>
            <w:szCs w:val="24"/>
          </w:rPr>
          <w:instrText xml:space="preserve"> ADDIN ZOTERO_ITEM CSL_CITATION {"citationID":"SFkZYCCu","properties":{"formattedCitation":"{\\rtf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363" w:author="Samir Soneji" w:date="2016-01-18T15:56:00Z">
        <w:r w:rsidR="00FC382F" w:rsidRPr="00E654D6" w:rsidDel="002E4C53">
          <w:rPr>
            <w:color w:val="000000" w:themeColor="text1"/>
            <w:sz w:val="24"/>
            <w:szCs w:val="24"/>
          </w:rPr>
          <w:del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delInstrText>
        </w:r>
      </w:del>
      <w:r w:rsidR="00EB2BAD" w:rsidRPr="00732BCC">
        <w:rPr>
          <w:color w:val="000000" w:themeColor="text1"/>
          <w:sz w:val="24"/>
          <w:szCs w:val="24"/>
          <w:rPrChange w:id="364" w:author="Samir Soneji" w:date="2016-01-18T15:51:00Z">
            <w:rPr>
              <w:color w:val="000000" w:themeColor="text1"/>
              <w:sz w:val="24"/>
              <w:szCs w:val="24"/>
            </w:rPr>
          </w:rPrChange>
        </w:rPr>
        <w:fldChar w:fldCharType="separate"/>
      </w:r>
      <w:ins w:id="365" w:author="Samir Soneji" w:date="2016-01-18T16:01:00Z">
        <w:r w:rsidR="002E4C53" w:rsidRPr="002E4C53">
          <w:rPr>
            <w:sz w:val="24"/>
            <w:szCs w:val="24"/>
            <w:vertAlign w:val="superscript"/>
          </w:rPr>
          <w:t>34</w:t>
        </w:r>
      </w:ins>
      <w:r w:rsidR="00EB2BAD" w:rsidRPr="00732BCC">
        <w:rPr>
          <w:color w:val="000000" w:themeColor="text1"/>
          <w:sz w:val="24"/>
          <w:szCs w:val="24"/>
        </w:rPr>
        <w:fldChar w:fldCharType="end"/>
      </w:r>
      <w:r w:rsidR="006A16C0" w:rsidRPr="00E654D6">
        <w:rPr>
          <w:color w:val="000000" w:themeColor="text1"/>
          <w:sz w:val="24"/>
          <w:szCs w:val="24"/>
        </w:rPr>
        <w:t xml:space="preserve">  For early stage breast cancers, which are also </w:t>
      </w:r>
      <w:r w:rsidRPr="00E654D6">
        <w:rPr>
          <w:color w:val="000000" w:themeColor="text1"/>
          <w:sz w:val="24"/>
          <w:szCs w:val="24"/>
          <w:rPrChange w:id="366" w:author="Samir Soneji" w:date="2016-01-18T15:51:00Z">
            <w:rPr>
              <w:color w:val="000000" w:themeColor="text1"/>
              <w:sz w:val="24"/>
              <w:szCs w:val="24"/>
              <w:highlight w:val="yellow"/>
            </w:rPr>
          </w:rPrChange>
        </w:rPr>
        <w:t>usually</w:t>
      </w:r>
      <w:r w:rsidRPr="00E654D6">
        <w:rPr>
          <w:color w:val="000000" w:themeColor="text1"/>
          <w:sz w:val="24"/>
          <w:szCs w:val="24"/>
        </w:rPr>
        <w:t xml:space="preserve"> </w:t>
      </w:r>
      <w:r w:rsidR="006A16C0" w:rsidRPr="00E654D6">
        <w:rPr>
          <w:color w:val="000000" w:themeColor="text1"/>
          <w:sz w:val="24"/>
          <w:szCs w:val="24"/>
        </w:rPr>
        <w:t xml:space="preserve">smaller sized tumors, the probability of death from other causes is </w:t>
      </w:r>
      <w:r w:rsidR="006A16C0" w:rsidRPr="00E654D6">
        <w:rPr>
          <w:color w:val="000000" w:themeColor="text1"/>
          <w:sz w:val="24"/>
          <w:szCs w:val="24"/>
        </w:rPr>
        <w:lastRenderedPageBreak/>
        <w:t xml:space="preserve">considerably higher than the corresponding probability </w:t>
      </w:r>
      <w:r w:rsidRPr="00E654D6">
        <w:rPr>
          <w:color w:val="000000" w:themeColor="text1"/>
          <w:sz w:val="24"/>
          <w:szCs w:val="24"/>
          <w:rPrChange w:id="367" w:author="Samir Soneji" w:date="2016-01-18T15:51:00Z">
            <w:rPr>
              <w:color w:val="000000" w:themeColor="text1"/>
              <w:sz w:val="24"/>
              <w:szCs w:val="24"/>
              <w:highlight w:val="yellow"/>
            </w:rPr>
          </w:rPrChange>
        </w:rPr>
        <w:t>of death</w:t>
      </w:r>
      <w:r w:rsidRPr="00E654D6">
        <w:rPr>
          <w:color w:val="000000" w:themeColor="text1"/>
          <w:sz w:val="24"/>
          <w:szCs w:val="24"/>
        </w:rPr>
        <w:t xml:space="preserve"> </w:t>
      </w:r>
      <w:r w:rsidR="006A16C0" w:rsidRPr="00E654D6">
        <w:rPr>
          <w:color w:val="000000" w:themeColor="text1"/>
          <w:sz w:val="24"/>
          <w:szCs w:val="24"/>
        </w:rPr>
        <w:t>from breast cancer.</w:t>
      </w:r>
      <w:r w:rsidR="00EB2BAD" w:rsidRPr="00732BCC">
        <w:rPr>
          <w:color w:val="000000" w:themeColor="text1"/>
          <w:sz w:val="24"/>
          <w:szCs w:val="24"/>
        </w:rPr>
        <w:fldChar w:fldCharType="begin"/>
      </w:r>
      <w:ins w:id="368" w:author="Samir Soneji" w:date="2016-01-18T16:01:00Z">
        <w:r w:rsidR="002E4C53">
          <w:rPr>
            <w:color w:val="000000" w:themeColor="text1"/>
            <w:sz w:val="24"/>
            <w:szCs w:val="24"/>
          </w:rPr>
          <w:instrText xml:space="preserve"> ADDIN ZOTERO_ITEM CSL_CITATION {"citationID":"Cvw47vDB","properties":{"formattedCitation":"{\\rtf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369" w:author="Samir Soneji" w:date="2016-01-18T15:56:00Z">
        <w:r w:rsidR="00FC382F" w:rsidRPr="00E654D6" w:rsidDel="002E4C53">
          <w:rPr>
            <w:color w:val="000000" w:themeColor="text1"/>
            <w:sz w:val="24"/>
            <w:szCs w:val="24"/>
          </w:rPr>
          <w:del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delInstrText>
        </w:r>
      </w:del>
      <w:r w:rsidR="00EB2BAD" w:rsidRPr="00732BCC">
        <w:rPr>
          <w:color w:val="000000" w:themeColor="text1"/>
          <w:sz w:val="24"/>
          <w:szCs w:val="24"/>
          <w:rPrChange w:id="370" w:author="Samir Soneji" w:date="2016-01-18T15:51:00Z">
            <w:rPr>
              <w:color w:val="000000" w:themeColor="text1"/>
              <w:sz w:val="24"/>
              <w:szCs w:val="24"/>
            </w:rPr>
          </w:rPrChange>
        </w:rPr>
        <w:fldChar w:fldCharType="separate"/>
      </w:r>
      <w:ins w:id="371" w:author="Samir Soneji" w:date="2016-01-18T16:01:00Z">
        <w:r w:rsidR="002E4C53" w:rsidRPr="002E4C53">
          <w:rPr>
            <w:sz w:val="24"/>
            <w:szCs w:val="24"/>
            <w:vertAlign w:val="superscript"/>
          </w:rPr>
          <w:t>34</w:t>
        </w:r>
      </w:ins>
      <w:r w:rsidR="00EB2BAD" w:rsidRPr="00732BCC">
        <w:rPr>
          <w:color w:val="000000" w:themeColor="text1"/>
          <w:sz w:val="24"/>
          <w:szCs w:val="24"/>
        </w:rPr>
        <w:fldChar w:fldCharType="end"/>
      </w:r>
      <w:r w:rsidR="006A16C0" w:rsidRPr="00E654D6">
        <w:rPr>
          <w:color w:val="000000" w:themeColor="text1"/>
          <w:sz w:val="24"/>
          <w:szCs w:val="24"/>
        </w:rPr>
        <w:t xml:space="preserve">  Thus, improvements in the treatment of other diseases are particularly important for the </w:t>
      </w:r>
      <w:r w:rsidRPr="00E654D6">
        <w:rPr>
          <w:color w:val="000000" w:themeColor="text1"/>
          <w:sz w:val="24"/>
          <w:szCs w:val="24"/>
          <w:rPrChange w:id="372" w:author="Samir Soneji" w:date="2016-01-18T15:51:00Z">
            <w:rPr>
              <w:color w:val="000000" w:themeColor="text1"/>
              <w:sz w:val="24"/>
              <w:szCs w:val="24"/>
              <w:highlight w:val="yellow"/>
            </w:rPr>
          </w:rPrChange>
        </w:rPr>
        <w:t>overall</w:t>
      </w:r>
      <w:r w:rsidRPr="00E654D6">
        <w:rPr>
          <w:color w:val="000000" w:themeColor="text1"/>
          <w:sz w:val="24"/>
          <w:szCs w:val="24"/>
        </w:rPr>
        <w:t xml:space="preserve"> </w:t>
      </w:r>
      <w:r w:rsidR="006A16C0" w:rsidRPr="00E654D6">
        <w:rPr>
          <w:color w:val="000000" w:themeColor="text1"/>
          <w:sz w:val="24"/>
          <w:szCs w:val="24"/>
        </w:rPr>
        <w:t xml:space="preserve">gain in life expectancy </w:t>
      </w:r>
      <w:r w:rsidRPr="00E654D6">
        <w:rPr>
          <w:color w:val="000000" w:themeColor="text1"/>
          <w:sz w:val="24"/>
          <w:szCs w:val="24"/>
          <w:rPrChange w:id="373" w:author="Samir Soneji" w:date="2016-01-18T15:51:00Z">
            <w:rPr>
              <w:color w:val="000000" w:themeColor="text1"/>
              <w:sz w:val="24"/>
              <w:szCs w:val="24"/>
              <w:highlight w:val="yellow"/>
            </w:rPr>
          </w:rPrChange>
        </w:rPr>
        <w:t>of breast cancer patients over the period 197</w:t>
      </w:r>
      <w:r w:rsidR="001F7705" w:rsidRPr="00E654D6">
        <w:rPr>
          <w:color w:val="000000" w:themeColor="text1"/>
          <w:sz w:val="24"/>
          <w:szCs w:val="24"/>
          <w:rPrChange w:id="374" w:author="Samir Soneji" w:date="2016-01-18T15:51:00Z">
            <w:rPr>
              <w:color w:val="000000" w:themeColor="text1"/>
              <w:sz w:val="24"/>
              <w:szCs w:val="24"/>
              <w:highlight w:val="yellow"/>
            </w:rPr>
          </w:rPrChange>
        </w:rPr>
        <w:t>5</w:t>
      </w:r>
      <w:r w:rsidRPr="00E654D6">
        <w:rPr>
          <w:color w:val="000000" w:themeColor="text1"/>
          <w:sz w:val="24"/>
          <w:szCs w:val="24"/>
          <w:rPrChange w:id="375" w:author="Samir Soneji" w:date="2016-01-18T15:51:00Z">
            <w:rPr>
              <w:color w:val="000000" w:themeColor="text1"/>
              <w:sz w:val="24"/>
              <w:szCs w:val="24"/>
              <w:highlight w:val="yellow"/>
            </w:rPr>
          </w:rPrChange>
        </w:rPr>
        <w:t xml:space="preserve"> to 2002</w:t>
      </w:r>
      <w:r w:rsidRPr="00E654D6">
        <w:rPr>
          <w:color w:val="000000" w:themeColor="text1"/>
          <w:sz w:val="24"/>
          <w:szCs w:val="24"/>
        </w:rPr>
        <w:t xml:space="preserve"> </w:t>
      </w:r>
      <w:r w:rsidR="006A16C0" w:rsidRPr="00E654D6">
        <w:rPr>
          <w:color w:val="000000" w:themeColor="text1"/>
          <w:sz w:val="24"/>
          <w:szCs w:val="24"/>
        </w:rPr>
        <w:t xml:space="preserve">because the </w:t>
      </w:r>
      <w:r w:rsidR="00BD5F67" w:rsidRPr="00E654D6">
        <w:rPr>
          <w:color w:val="000000" w:themeColor="text1"/>
          <w:sz w:val="24"/>
          <w:szCs w:val="24"/>
          <w:rPrChange w:id="376" w:author="Samir Soneji" w:date="2016-01-18T15:51:00Z">
            <w:rPr>
              <w:color w:val="000000" w:themeColor="text1"/>
              <w:sz w:val="24"/>
              <w:szCs w:val="24"/>
              <w:highlight w:val="yellow"/>
            </w:rPr>
          </w:rPrChange>
        </w:rPr>
        <w:t>proportion</w:t>
      </w:r>
      <w:r w:rsidR="006A16C0" w:rsidRPr="00E654D6">
        <w:rPr>
          <w:color w:val="000000" w:themeColor="text1"/>
          <w:sz w:val="24"/>
          <w:szCs w:val="24"/>
        </w:rPr>
        <w:t xml:space="preserve"> of smaller sized tumors grew over </w:t>
      </w:r>
      <w:r w:rsidRPr="00E654D6">
        <w:rPr>
          <w:color w:val="000000" w:themeColor="text1"/>
          <w:sz w:val="24"/>
          <w:szCs w:val="24"/>
          <w:rPrChange w:id="377" w:author="Samir Soneji" w:date="2016-01-18T15:51:00Z">
            <w:rPr>
              <w:color w:val="000000" w:themeColor="text1"/>
              <w:sz w:val="24"/>
              <w:szCs w:val="24"/>
              <w:highlight w:val="yellow"/>
            </w:rPr>
          </w:rPrChange>
        </w:rPr>
        <w:t>t</w:t>
      </w:r>
      <w:r w:rsidR="00DA0865" w:rsidRPr="00E654D6">
        <w:rPr>
          <w:color w:val="000000" w:themeColor="text1"/>
          <w:sz w:val="24"/>
          <w:szCs w:val="24"/>
          <w:rPrChange w:id="378" w:author="Samir Soneji" w:date="2016-01-18T15:51:00Z">
            <w:rPr>
              <w:color w:val="000000" w:themeColor="text1"/>
              <w:sz w:val="24"/>
              <w:szCs w:val="24"/>
              <w:highlight w:val="yellow"/>
            </w:rPr>
          </w:rPrChange>
        </w:rPr>
        <w:t>ime</w:t>
      </w:r>
      <w:r w:rsidR="006A16C0" w:rsidRPr="00E654D6">
        <w:rPr>
          <w:color w:val="000000" w:themeColor="text1"/>
          <w:sz w:val="24"/>
          <w:szCs w:val="24"/>
          <w:rPrChange w:id="379" w:author="Samir Soneji" w:date="2016-01-18T15:51:00Z">
            <w:rPr>
              <w:color w:val="000000" w:themeColor="text1"/>
              <w:sz w:val="24"/>
              <w:szCs w:val="24"/>
              <w:highlight w:val="yellow"/>
            </w:rPr>
          </w:rPrChange>
        </w:rPr>
        <w:t>.</w:t>
      </w:r>
      <w:r w:rsidR="0083465F" w:rsidRPr="00E654D6">
        <w:rPr>
          <w:color w:val="000000" w:themeColor="text1"/>
          <w:sz w:val="24"/>
          <w:szCs w:val="24"/>
          <w:rPrChange w:id="380" w:author="Samir Soneji" w:date="2016-01-18T15:51:00Z">
            <w:rPr>
              <w:color w:val="000000" w:themeColor="text1"/>
              <w:sz w:val="24"/>
              <w:szCs w:val="24"/>
              <w:highlight w:val="yellow"/>
            </w:rPr>
          </w:rPrChange>
        </w:rPr>
        <w:t xml:space="preserve"> </w:t>
      </w:r>
      <w:r w:rsidR="001F7705" w:rsidRPr="00E654D6">
        <w:rPr>
          <w:color w:val="000000" w:themeColor="text1"/>
          <w:sz w:val="24"/>
          <w:szCs w:val="24"/>
          <w:rPrChange w:id="381" w:author="Samir Soneji" w:date="2016-01-18T15:51:00Z">
            <w:rPr>
              <w:color w:val="000000" w:themeColor="text1"/>
              <w:sz w:val="24"/>
              <w:szCs w:val="24"/>
              <w:highlight w:val="yellow"/>
            </w:rPr>
          </w:rPrChange>
        </w:rPr>
        <w:t>And a</w:t>
      </w:r>
      <w:r w:rsidR="0083465F" w:rsidRPr="00E654D6">
        <w:rPr>
          <w:color w:val="000000" w:themeColor="text1"/>
          <w:sz w:val="24"/>
          <w:szCs w:val="24"/>
          <w:rPrChange w:id="382" w:author="Samir Soneji" w:date="2016-01-18T15:51:00Z">
            <w:rPr>
              <w:color w:val="000000" w:themeColor="text1"/>
              <w:sz w:val="24"/>
              <w:szCs w:val="24"/>
              <w:highlight w:val="yellow"/>
            </w:rPr>
          </w:rPrChange>
        </w:rPr>
        <w:t>s treatment of other diseases improved, so did the size of the population who could benefit most from it.</w:t>
      </w:r>
    </w:p>
    <w:p w14:paraId="09A64518" w14:textId="77777777" w:rsidR="00170779" w:rsidRPr="00E654D6" w:rsidRDefault="006A16C0" w:rsidP="00A7028C">
      <w:pPr>
        <w:spacing w:line="480" w:lineRule="auto"/>
        <w:ind w:firstLine="720"/>
        <w:rPr>
          <w:rFonts w:eastAsia="Times New Roman"/>
          <w:color w:val="000000" w:themeColor="text1"/>
          <w:sz w:val="24"/>
          <w:szCs w:val="24"/>
          <w:shd w:val="clear" w:color="auto" w:fill="FFFF00"/>
        </w:rPr>
      </w:pPr>
      <w:r w:rsidRPr="00E654D6">
        <w:rPr>
          <w:color w:val="000000" w:themeColor="text1"/>
          <w:sz w:val="24"/>
          <w:szCs w:val="24"/>
        </w:rPr>
        <w:t>Our study has s</w:t>
      </w:r>
      <w:r w:rsidR="00EB2BAD" w:rsidRPr="00E654D6">
        <w:rPr>
          <w:color w:val="000000" w:themeColor="text1"/>
          <w:sz w:val="24"/>
          <w:szCs w:val="24"/>
        </w:rPr>
        <w:t>ome potential limitations.</w:t>
      </w:r>
      <w:r w:rsidRPr="00E654D6">
        <w:rPr>
          <w:color w:val="000000" w:themeColor="text1"/>
          <w:sz w:val="24"/>
          <w:szCs w:val="24"/>
        </w:rPr>
        <w:t xml:space="preserve">  </w:t>
      </w:r>
      <w:r w:rsidR="00663568" w:rsidRPr="00E654D6">
        <w:rPr>
          <w:rFonts w:eastAsia="Times New Roman"/>
          <w:color w:val="000000" w:themeColor="text1"/>
          <w:sz w:val="24"/>
          <w:szCs w:val="24"/>
          <w:shd w:val="clear" w:color="auto" w:fill="FFFF00"/>
        </w:rPr>
        <w:t xml:space="preserve">First, </w:t>
      </w:r>
      <w:commentRangeStart w:id="383"/>
      <w:r w:rsidR="00663568" w:rsidRPr="00E654D6">
        <w:rPr>
          <w:rFonts w:eastAsia="Times New Roman"/>
          <w:color w:val="000000" w:themeColor="text1"/>
          <w:sz w:val="24"/>
          <w:szCs w:val="24"/>
          <w:shd w:val="clear" w:color="auto" w:fill="FFFF00"/>
        </w:rPr>
        <w:t>our life table methods</w:t>
      </w:r>
      <w:commentRangeEnd w:id="383"/>
      <w:r w:rsidR="00A876A0" w:rsidRPr="00E654D6">
        <w:rPr>
          <w:rStyle w:val="CommentReference"/>
        </w:rPr>
        <w:commentReference w:id="383"/>
      </w:r>
      <w:r w:rsidR="00663568" w:rsidRPr="00E654D6">
        <w:rPr>
          <w:rFonts w:eastAsia="Times New Roman"/>
          <w:color w:val="000000" w:themeColor="text1"/>
          <w:sz w:val="24"/>
          <w:szCs w:val="24"/>
          <w:shd w:val="clear" w:color="auto" w:fill="FFFF00"/>
        </w:rPr>
        <w:t xml:space="preserve"> and the resulting estimates of life expectancy assume that </w:t>
      </w:r>
      <w:commentRangeStart w:id="384"/>
      <w:ins w:id="385" w:author="Hal Sox" w:date="2016-01-17T13:57:00Z">
        <w:r w:rsidR="00A876A0" w:rsidRPr="00E654D6">
          <w:rPr>
            <w:rFonts w:eastAsia="Times New Roman"/>
            <w:color w:val="000000" w:themeColor="text1"/>
            <w:sz w:val="24"/>
            <w:szCs w:val="24"/>
            <w:shd w:val="clear" w:color="auto" w:fill="FFFF00"/>
          </w:rPr>
          <w:t xml:space="preserve">breast cancer patients </w:t>
        </w:r>
      </w:ins>
      <w:r w:rsidR="00663568" w:rsidRPr="00E654D6">
        <w:rPr>
          <w:rFonts w:eastAsia="Times New Roman"/>
          <w:color w:val="000000" w:themeColor="text1"/>
          <w:sz w:val="24"/>
          <w:szCs w:val="24"/>
          <w:shd w:val="clear" w:color="auto" w:fill="FFFF00"/>
        </w:rPr>
        <w:t xml:space="preserve">experience a set of fatality rates, </w:t>
      </w:r>
      <w:commentRangeEnd w:id="384"/>
      <w:r w:rsidR="004E61AD" w:rsidRPr="00E654D6">
        <w:rPr>
          <w:rStyle w:val="CommentReference"/>
        </w:rPr>
        <w:commentReference w:id="384"/>
      </w:r>
      <w:r w:rsidR="00663568" w:rsidRPr="00E654D6">
        <w:rPr>
          <w:rFonts w:eastAsia="Times New Roman"/>
          <w:color w:val="000000" w:themeColor="text1"/>
          <w:sz w:val="24"/>
          <w:szCs w:val="24"/>
          <w:shd w:val="clear" w:color="auto" w:fill="FFFF00"/>
        </w:rPr>
        <w:t>which vary by age, based on their year of breast cancer diagnosis rather than on their year of birth</w:t>
      </w:r>
      <w:r w:rsidR="000628FE" w:rsidRPr="00E654D6">
        <w:rPr>
          <w:rFonts w:eastAsia="Times New Roman"/>
          <w:color w:val="000000" w:themeColor="text1"/>
          <w:sz w:val="24"/>
          <w:szCs w:val="24"/>
          <w:shd w:val="clear" w:color="auto" w:fill="FFFF00"/>
        </w:rPr>
        <w:t xml:space="preserve"> (‘period life expectancy’)</w:t>
      </w:r>
      <w:r w:rsidR="00663568" w:rsidRPr="00E654D6">
        <w:rPr>
          <w:rFonts w:eastAsia="Times New Roman"/>
          <w:color w:val="000000" w:themeColor="text1"/>
          <w:sz w:val="24"/>
          <w:szCs w:val="24"/>
          <w:shd w:val="clear" w:color="auto" w:fill="FFFF00"/>
        </w:rPr>
        <w:t>.  </w:t>
      </w:r>
      <w:r w:rsidR="000628FE" w:rsidRPr="00E654D6">
        <w:rPr>
          <w:rFonts w:eastAsia="Times New Roman"/>
          <w:color w:val="000000" w:themeColor="text1"/>
          <w:sz w:val="24"/>
          <w:szCs w:val="24"/>
          <w:shd w:val="clear" w:color="auto" w:fill="FFFF00"/>
        </w:rPr>
        <w:t xml:space="preserve">True, or ‘cohort’, life expectancy is based on survival times from diagnosis to death of women in the same birth cohort. </w:t>
      </w:r>
      <w:commentRangeStart w:id="386"/>
      <w:r w:rsidR="00663568" w:rsidRPr="00E654D6">
        <w:rPr>
          <w:rFonts w:eastAsia="Times New Roman"/>
          <w:color w:val="000000" w:themeColor="text1"/>
          <w:sz w:val="24"/>
          <w:szCs w:val="24"/>
          <w:shd w:val="clear" w:color="auto" w:fill="FFFF00"/>
        </w:rPr>
        <w:t>The limitation of period life expectancy</w:t>
      </w:r>
      <w:commentRangeEnd w:id="386"/>
      <w:r w:rsidR="00F67A85" w:rsidRPr="00E654D6">
        <w:rPr>
          <w:rStyle w:val="CommentReference"/>
        </w:rPr>
        <w:commentReference w:id="386"/>
      </w:r>
      <w:r w:rsidR="00663568" w:rsidRPr="00E654D6">
        <w:rPr>
          <w:rFonts w:eastAsia="Times New Roman"/>
          <w:color w:val="000000" w:themeColor="text1"/>
          <w:sz w:val="24"/>
          <w:szCs w:val="24"/>
          <w:shd w:val="clear" w:color="auto" w:fill="FFFF00"/>
        </w:rPr>
        <w:t xml:space="preserve"> notwithstanding, it is commonly </w:t>
      </w:r>
      <w:ins w:id="387" w:author="Hal Sox" w:date="2016-01-17T14:01:00Z">
        <w:r w:rsidR="00A876A0" w:rsidRPr="00E654D6">
          <w:rPr>
            <w:rFonts w:eastAsia="Times New Roman"/>
            <w:color w:val="000000" w:themeColor="text1"/>
            <w:sz w:val="24"/>
            <w:szCs w:val="24"/>
            <w:shd w:val="clear" w:color="auto" w:fill="FFFF00"/>
          </w:rPr>
          <w:t xml:space="preserve">used </w:t>
        </w:r>
      </w:ins>
      <w:del w:id="388" w:author="Hal Sox" w:date="2016-01-17T14:01:00Z">
        <w:r w:rsidR="00663568" w:rsidRPr="00E654D6" w:rsidDel="00A876A0">
          <w:rPr>
            <w:rFonts w:eastAsia="Times New Roman"/>
            <w:color w:val="000000" w:themeColor="text1"/>
            <w:sz w:val="24"/>
            <w:szCs w:val="24"/>
            <w:shd w:val="clear" w:color="auto" w:fill="FFFF00"/>
          </w:rPr>
          <w:delText>reported summary of</w:delText>
        </w:r>
      </w:del>
      <w:ins w:id="389" w:author="Hal Sox" w:date="2016-01-17T14:01:00Z">
        <w:r w:rsidR="00A876A0" w:rsidRPr="00E654D6">
          <w:rPr>
            <w:rFonts w:eastAsia="Times New Roman"/>
            <w:color w:val="000000" w:themeColor="text1"/>
            <w:sz w:val="24"/>
            <w:szCs w:val="24"/>
            <w:shd w:val="clear" w:color="auto" w:fill="FFFF00"/>
          </w:rPr>
          <w:t>to summarize</w:t>
        </w:r>
      </w:ins>
      <w:r w:rsidR="00663568" w:rsidRPr="00E654D6">
        <w:rPr>
          <w:rFonts w:eastAsia="Times New Roman"/>
          <w:color w:val="000000" w:themeColor="text1"/>
          <w:sz w:val="24"/>
          <w:szCs w:val="24"/>
          <w:shd w:val="clear" w:color="auto" w:fill="FFFF00"/>
        </w:rPr>
        <w:t xml:space="preserve"> a population’s mortality</w:t>
      </w:r>
      <w:ins w:id="390" w:author="Hal Sox" w:date="2016-01-17T14:01:00Z">
        <w:r w:rsidR="00A876A0" w:rsidRPr="00E654D6">
          <w:rPr>
            <w:rFonts w:eastAsia="Times New Roman"/>
            <w:color w:val="000000" w:themeColor="text1"/>
            <w:sz w:val="24"/>
            <w:szCs w:val="24"/>
            <w:shd w:val="clear" w:color="auto" w:fill="FFFF00"/>
          </w:rPr>
          <w:t xml:space="preserve"> experience</w:t>
        </w:r>
      </w:ins>
      <w:r w:rsidR="00663568" w:rsidRPr="00E654D6">
        <w:rPr>
          <w:rFonts w:eastAsia="Times New Roman"/>
          <w:color w:val="000000" w:themeColor="text1"/>
          <w:sz w:val="24"/>
          <w:szCs w:val="24"/>
          <w:shd w:val="clear" w:color="auto" w:fill="FFFF00"/>
        </w:rPr>
        <w:t xml:space="preserve"> because cohort life expectancy can </w:t>
      </w:r>
      <w:r w:rsidR="005564FC" w:rsidRPr="00E654D6">
        <w:rPr>
          <w:rFonts w:eastAsia="Times New Roman"/>
          <w:color w:val="000000" w:themeColor="text1"/>
          <w:sz w:val="24"/>
          <w:szCs w:val="24"/>
          <w:shd w:val="clear" w:color="auto" w:fill="FFFF00"/>
        </w:rPr>
        <w:t xml:space="preserve">only </w:t>
      </w:r>
      <w:r w:rsidR="00663568" w:rsidRPr="00E654D6">
        <w:rPr>
          <w:rFonts w:eastAsia="Times New Roman"/>
          <w:color w:val="000000" w:themeColor="text1"/>
          <w:sz w:val="24"/>
          <w:szCs w:val="24"/>
          <w:shd w:val="clear" w:color="auto" w:fill="FFFF00"/>
        </w:rPr>
        <w:t xml:space="preserve">be computed after all individuals have died.  Empirically, </w:t>
      </w:r>
      <w:r w:rsidR="000628FE" w:rsidRPr="00E654D6">
        <w:rPr>
          <w:rFonts w:eastAsia="Times New Roman"/>
          <w:color w:val="000000" w:themeColor="text1"/>
          <w:sz w:val="24"/>
          <w:szCs w:val="24"/>
          <w:shd w:val="clear" w:color="auto" w:fill="FFFF00"/>
        </w:rPr>
        <w:t xml:space="preserve">cohort-based </w:t>
      </w:r>
      <w:r w:rsidR="00663568" w:rsidRPr="00E654D6">
        <w:rPr>
          <w:rFonts w:eastAsia="Times New Roman"/>
          <w:color w:val="000000" w:themeColor="text1"/>
          <w:sz w:val="24"/>
          <w:szCs w:val="24"/>
          <w:shd w:val="clear" w:color="auto" w:fill="FFFF00"/>
        </w:rPr>
        <w:t xml:space="preserve">fatality rates </w:t>
      </w:r>
      <w:commentRangeStart w:id="391"/>
      <w:r w:rsidR="00663568" w:rsidRPr="00E654D6">
        <w:rPr>
          <w:rFonts w:eastAsia="Times New Roman"/>
          <w:color w:val="000000" w:themeColor="text1"/>
          <w:sz w:val="24"/>
          <w:szCs w:val="24"/>
          <w:shd w:val="clear" w:color="auto" w:fill="FFFF00"/>
        </w:rPr>
        <w:t xml:space="preserve">were </w:t>
      </w:r>
      <w:commentRangeEnd w:id="391"/>
      <w:r w:rsidR="00A876A0" w:rsidRPr="00E654D6">
        <w:rPr>
          <w:rStyle w:val="CommentReference"/>
        </w:rPr>
        <w:commentReference w:id="391"/>
      </w:r>
      <w:r w:rsidR="00663568" w:rsidRPr="00E654D6">
        <w:rPr>
          <w:rFonts w:eastAsia="Times New Roman"/>
          <w:color w:val="000000" w:themeColor="text1"/>
          <w:sz w:val="24"/>
          <w:szCs w:val="24"/>
          <w:shd w:val="clear" w:color="auto" w:fill="FFFF00"/>
        </w:rPr>
        <w:t xml:space="preserve">at most 20% smaller than </w:t>
      </w:r>
      <w:r w:rsidR="000628FE" w:rsidRPr="00E654D6">
        <w:rPr>
          <w:rFonts w:eastAsia="Times New Roman"/>
          <w:color w:val="000000" w:themeColor="text1"/>
          <w:sz w:val="24"/>
          <w:szCs w:val="24"/>
          <w:shd w:val="clear" w:color="auto" w:fill="FFFF00"/>
        </w:rPr>
        <w:t xml:space="preserve">period-based </w:t>
      </w:r>
      <w:r w:rsidR="00663568" w:rsidRPr="00E654D6">
        <w:rPr>
          <w:rFonts w:eastAsia="Times New Roman"/>
          <w:color w:val="000000" w:themeColor="text1"/>
          <w:sz w:val="24"/>
          <w:szCs w:val="24"/>
          <w:shd w:val="clear" w:color="auto" w:fill="FFFF00"/>
        </w:rPr>
        <w:t>fatality rates (</w:t>
      </w:r>
      <w:proofErr w:type="spellStart"/>
      <w:r w:rsidR="00663568" w:rsidRPr="00E654D6">
        <w:rPr>
          <w:rFonts w:eastAsia="Times New Roman"/>
          <w:color w:val="000000" w:themeColor="text1"/>
          <w:sz w:val="24"/>
          <w:szCs w:val="24"/>
          <w:shd w:val="clear" w:color="auto" w:fill="FFFF00"/>
        </w:rPr>
        <w:t>eAppendix</w:t>
      </w:r>
      <w:proofErr w:type="spellEnd"/>
      <w:r w:rsidR="00663568" w:rsidRPr="00E654D6">
        <w:rPr>
          <w:rFonts w:eastAsia="Times New Roman"/>
          <w:color w:val="000000" w:themeColor="text1"/>
          <w:sz w:val="24"/>
          <w:szCs w:val="24"/>
          <w:shd w:val="clear" w:color="auto" w:fill="FFFF00"/>
        </w:rPr>
        <w:t xml:space="preserve"> J).  </w:t>
      </w:r>
      <w:commentRangeStart w:id="392"/>
      <w:r w:rsidR="00663568" w:rsidRPr="00E654D6">
        <w:rPr>
          <w:rFonts w:eastAsia="Times New Roman"/>
          <w:color w:val="000000" w:themeColor="text1"/>
          <w:sz w:val="24"/>
          <w:szCs w:val="24"/>
          <w:shd w:val="clear" w:color="auto" w:fill="FFFF00"/>
        </w:rPr>
        <w:t>This difference</w:t>
      </w:r>
      <w:commentRangeEnd w:id="392"/>
      <w:r w:rsidR="00A876A0" w:rsidRPr="00E654D6">
        <w:rPr>
          <w:rStyle w:val="CommentReference"/>
        </w:rPr>
        <w:commentReference w:id="392"/>
      </w:r>
      <w:r w:rsidR="00663568" w:rsidRPr="00E654D6">
        <w:rPr>
          <w:rFonts w:eastAsia="Times New Roman"/>
          <w:color w:val="000000" w:themeColor="text1"/>
          <w:sz w:val="24"/>
          <w:szCs w:val="24"/>
          <w:shd w:val="clear" w:color="auto" w:fill="FFFF00"/>
        </w:rPr>
        <w:t xml:space="preserve"> corresponds to a gain in life expectancy of 10.88 years between 1975 and 2002 (</w:t>
      </w:r>
      <w:ins w:id="393" w:author="Hal Sox" w:date="2016-01-17T14:03:00Z">
        <w:r w:rsidR="00A876A0" w:rsidRPr="00E654D6">
          <w:rPr>
            <w:rFonts w:eastAsia="Times New Roman"/>
            <w:color w:val="000000" w:themeColor="text1"/>
            <w:sz w:val="24"/>
            <w:szCs w:val="24"/>
            <w:shd w:val="clear" w:color="auto" w:fill="FFFF00"/>
          </w:rPr>
          <w:t xml:space="preserve">the gain was </w:t>
        </w:r>
      </w:ins>
      <w:r w:rsidR="00663568" w:rsidRPr="00E654D6">
        <w:rPr>
          <w:rFonts w:eastAsia="Times New Roman"/>
          <w:color w:val="000000" w:themeColor="text1"/>
          <w:sz w:val="24"/>
          <w:szCs w:val="24"/>
          <w:shd w:val="clear" w:color="auto" w:fill="FFFF00"/>
        </w:rPr>
        <w:t xml:space="preserve">10.94 years in </w:t>
      </w:r>
      <w:ins w:id="394" w:author="Hal Sox" w:date="2016-01-17T14:03:00Z">
        <w:r w:rsidR="00A876A0" w:rsidRPr="00E654D6">
          <w:rPr>
            <w:rFonts w:eastAsia="Times New Roman"/>
            <w:color w:val="000000" w:themeColor="text1"/>
            <w:sz w:val="24"/>
            <w:szCs w:val="24"/>
            <w:shd w:val="clear" w:color="auto" w:fill="FFFF00"/>
          </w:rPr>
          <w:t xml:space="preserve">our </w:t>
        </w:r>
      </w:ins>
      <w:r w:rsidR="00663568" w:rsidRPr="00E654D6">
        <w:rPr>
          <w:rFonts w:eastAsia="Times New Roman"/>
          <w:color w:val="000000" w:themeColor="text1"/>
          <w:sz w:val="24"/>
          <w:szCs w:val="24"/>
          <w:shd w:val="clear" w:color="auto" w:fill="FFFF00"/>
        </w:rPr>
        <w:t>primary analysis) with the following contributions: 62% from advances in breast cancer treatment, 28% from earlier detection, and 11% from advances in the treatment of other diseases (61%, 27%, and 11% in primary analysis).  </w:t>
      </w:r>
    </w:p>
    <w:p w14:paraId="4AB5692F" w14:textId="77777777" w:rsidR="006A16C0" w:rsidRPr="00E654D6" w:rsidRDefault="006A16C0" w:rsidP="00A7028C">
      <w:pPr>
        <w:spacing w:line="480" w:lineRule="auto"/>
        <w:ind w:firstLine="720"/>
        <w:rPr>
          <w:rFonts w:eastAsia="Times New Roman"/>
          <w:color w:val="000000" w:themeColor="text1"/>
          <w:sz w:val="24"/>
          <w:szCs w:val="24"/>
        </w:rPr>
      </w:pPr>
      <w:r w:rsidRPr="00E654D6">
        <w:rPr>
          <w:color w:val="000000" w:themeColor="text1"/>
          <w:sz w:val="24"/>
          <w:szCs w:val="24"/>
        </w:rPr>
        <w:t>Second, we cannot quantify the contribution of individual types of treatment because patients typically received multiple modalities</w:t>
      </w:r>
      <w:r w:rsidR="00EB2BAD" w:rsidRPr="00E654D6">
        <w:rPr>
          <w:color w:val="000000" w:themeColor="text1"/>
          <w:sz w:val="24"/>
          <w:szCs w:val="24"/>
        </w:rPr>
        <w:t>.</w:t>
      </w:r>
      <w:r w:rsidR="00D9726A" w:rsidRPr="00E654D6">
        <w:rPr>
          <w:color w:val="000000" w:themeColor="text1"/>
          <w:sz w:val="24"/>
          <w:szCs w:val="24"/>
        </w:rPr>
        <w:t xml:space="preserve">  </w:t>
      </w:r>
      <w:r w:rsidR="00201AB0" w:rsidRPr="00E654D6">
        <w:rPr>
          <w:color w:val="000000" w:themeColor="text1"/>
          <w:sz w:val="24"/>
          <w:szCs w:val="24"/>
          <w:rPrChange w:id="395" w:author="Samir Soneji" w:date="2016-01-18T15:51:00Z">
            <w:rPr>
              <w:color w:val="000000" w:themeColor="text1"/>
              <w:sz w:val="24"/>
              <w:szCs w:val="24"/>
              <w:highlight w:val="yellow"/>
            </w:rPr>
          </w:rPrChange>
        </w:rPr>
        <w:t>Third</w:t>
      </w:r>
      <w:r w:rsidRPr="00E654D6">
        <w:rPr>
          <w:color w:val="000000" w:themeColor="text1"/>
          <w:sz w:val="24"/>
          <w:szCs w:val="24"/>
        </w:rPr>
        <w:t xml:space="preserve">, we cannot quantify the contribution of specific factors that produced the observed effectiveness of detection </w:t>
      </w:r>
      <w:r w:rsidRPr="00E654D6">
        <w:rPr>
          <w:color w:val="000000" w:themeColor="text1"/>
          <w:sz w:val="24"/>
          <w:szCs w:val="24"/>
        </w:rPr>
        <w:lastRenderedPageBreak/>
        <w:t>(e.g.,</w:t>
      </w:r>
      <w:r w:rsidR="007F1EC1" w:rsidRPr="00E654D6">
        <w:rPr>
          <w:color w:val="000000" w:themeColor="text1"/>
          <w:sz w:val="24"/>
          <w:szCs w:val="24"/>
        </w:rPr>
        <w:t xml:space="preserve"> </w:t>
      </w:r>
      <w:r w:rsidRPr="00E654D6">
        <w:rPr>
          <w:color w:val="000000" w:themeColor="text1"/>
          <w:sz w:val="24"/>
          <w:szCs w:val="24"/>
        </w:rPr>
        <w:t xml:space="preserve">improved standards in the interpretation of mammograms) because SEER does not capture screening information or </w:t>
      </w:r>
      <w:r w:rsidR="00E80BA5" w:rsidRPr="00E654D6">
        <w:rPr>
          <w:color w:val="000000" w:themeColor="text1"/>
          <w:sz w:val="24"/>
          <w:szCs w:val="24"/>
          <w:rPrChange w:id="396" w:author="Samir Soneji" w:date="2016-01-18T15:51:00Z">
            <w:rPr>
              <w:color w:val="000000" w:themeColor="text1"/>
              <w:sz w:val="24"/>
              <w:szCs w:val="24"/>
              <w:highlight w:val="yellow"/>
            </w:rPr>
          </w:rPrChange>
        </w:rPr>
        <w:t xml:space="preserve">the circumstances leading to </w:t>
      </w:r>
      <w:r w:rsidRPr="00E654D6">
        <w:rPr>
          <w:color w:val="000000" w:themeColor="text1"/>
          <w:sz w:val="24"/>
          <w:szCs w:val="24"/>
        </w:rPr>
        <w:t xml:space="preserve">diagnosis. </w:t>
      </w:r>
      <w:r w:rsidR="00170779" w:rsidRPr="00E654D6">
        <w:rPr>
          <w:color w:val="000000" w:themeColor="text1"/>
          <w:sz w:val="24"/>
          <w:szCs w:val="24"/>
        </w:rPr>
        <w:t xml:space="preserve"> </w:t>
      </w:r>
      <w:ins w:id="397" w:author="Samir Soneji" w:date="2016-01-18T16:08:00Z">
        <w:r w:rsidR="00CF154C">
          <w:rPr>
            <w:rFonts w:eastAsia="Times New Roman"/>
            <w:color w:val="000000" w:themeColor="text1"/>
            <w:sz w:val="24"/>
            <w:szCs w:val="24"/>
          </w:rPr>
          <w:t>Fourth</w:t>
        </w:r>
      </w:ins>
      <w:r w:rsidR="00D9726A" w:rsidRPr="00E654D6">
        <w:rPr>
          <w:rFonts w:eastAsia="Times New Roman"/>
          <w:color w:val="000000" w:themeColor="text1"/>
          <w:sz w:val="24"/>
          <w:szCs w:val="24"/>
          <w:rPrChange w:id="398" w:author="Samir Soneji" w:date="2016-01-18T15:51:00Z">
            <w:rPr>
              <w:rFonts w:eastAsia="Times New Roman"/>
              <w:color w:val="000000" w:themeColor="text1"/>
              <w:sz w:val="24"/>
              <w:szCs w:val="24"/>
              <w:highlight w:val="yellow"/>
            </w:rPr>
          </w:rPrChange>
        </w:rPr>
        <w:t xml:space="preserve">, </w:t>
      </w:r>
      <w:r w:rsidR="00D9726A" w:rsidRPr="00E654D6">
        <w:rPr>
          <w:color w:val="000000" w:themeColor="text1"/>
          <w:sz w:val="24"/>
          <w:szCs w:val="24"/>
          <w:rPrChange w:id="399" w:author="Samir Soneji" w:date="2016-01-18T15:51:00Z">
            <w:rPr>
              <w:color w:val="000000" w:themeColor="text1"/>
              <w:sz w:val="24"/>
              <w:szCs w:val="24"/>
              <w:highlight w:val="yellow"/>
            </w:rPr>
          </w:rPrChange>
        </w:rPr>
        <w:t>w</w:t>
      </w:r>
      <w:r w:rsidR="00E80BA5" w:rsidRPr="00E654D6">
        <w:rPr>
          <w:color w:val="000000" w:themeColor="text1"/>
          <w:sz w:val="24"/>
          <w:szCs w:val="24"/>
          <w:rPrChange w:id="400" w:author="Samir Soneji" w:date="2016-01-18T15:51:00Z">
            <w:rPr>
              <w:color w:val="000000" w:themeColor="text1"/>
              <w:sz w:val="24"/>
              <w:szCs w:val="24"/>
              <w:highlight w:val="yellow"/>
            </w:rPr>
          </w:rPrChange>
        </w:rPr>
        <w:t xml:space="preserve">e </w:t>
      </w:r>
      <w:r w:rsidRPr="00E654D6">
        <w:rPr>
          <w:color w:val="000000" w:themeColor="text1"/>
          <w:sz w:val="24"/>
          <w:szCs w:val="24"/>
        </w:rPr>
        <w:t xml:space="preserve">do not quantify the contribution of earlier detection and </w:t>
      </w:r>
      <w:r w:rsidR="00692A42" w:rsidRPr="00E654D6">
        <w:rPr>
          <w:color w:val="000000" w:themeColor="text1"/>
          <w:sz w:val="24"/>
          <w:szCs w:val="24"/>
          <w:rPrChange w:id="401" w:author="Samir Soneji" w:date="2016-01-18T15:51:00Z">
            <w:rPr>
              <w:color w:val="000000" w:themeColor="text1"/>
              <w:sz w:val="24"/>
              <w:szCs w:val="24"/>
              <w:highlight w:val="yellow"/>
            </w:rPr>
          </w:rPrChange>
        </w:rPr>
        <w:t>advances</w:t>
      </w:r>
      <w:r w:rsidRPr="00E654D6">
        <w:rPr>
          <w:color w:val="000000" w:themeColor="text1"/>
          <w:sz w:val="24"/>
          <w:szCs w:val="24"/>
          <w:rPrChange w:id="402" w:author="Samir Soneji" w:date="2016-01-18T15:51:00Z">
            <w:rPr>
              <w:color w:val="000000" w:themeColor="text1"/>
              <w:sz w:val="24"/>
              <w:szCs w:val="24"/>
              <w:highlight w:val="yellow"/>
            </w:rPr>
          </w:rPrChange>
        </w:rPr>
        <w:t xml:space="preserve"> in breast cancer treatment after the introduction of a specific innovation.  </w:t>
      </w:r>
      <w:ins w:id="403" w:author="Hal Sox" w:date="2016-01-17T15:36:00Z">
        <w:r w:rsidR="004E61AD" w:rsidRPr="00E654D6">
          <w:rPr>
            <w:color w:val="000000" w:themeColor="text1"/>
            <w:sz w:val="24"/>
            <w:szCs w:val="24"/>
          </w:rPr>
          <w:t xml:space="preserve">The effect of specific innovations is difficult to track because the </w:t>
        </w:r>
      </w:ins>
      <w:r w:rsidRPr="00E654D6">
        <w:rPr>
          <w:color w:val="000000" w:themeColor="text1"/>
          <w:sz w:val="24"/>
          <w:szCs w:val="24"/>
        </w:rPr>
        <w:t>diffusion of novel chemotherapy agents, imaging modalities, and new clinical and surgical techniques occurs slowly over time rather than immediately after introduction</w:t>
      </w:r>
      <w:r w:rsidR="00693455" w:rsidRPr="00E654D6">
        <w:rPr>
          <w:color w:val="000000" w:themeColor="text1"/>
          <w:sz w:val="24"/>
          <w:szCs w:val="24"/>
        </w:rPr>
        <w:t>.</w:t>
      </w:r>
      <w:r w:rsidR="00693455" w:rsidRPr="00732BCC">
        <w:rPr>
          <w:rStyle w:val="st"/>
          <w:rFonts w:eastAsia="Times New Roman"/>
          <w:color w:val="000000" w:themeColor="text1"/>
          <w:sz w:val="24"/>
          <w:szCs w:val="24"/>
        </w:rPr>
        <w:fldChar w:fldCharType="begin"/>
      </w:r>
      <w:ins w:id="404" w:author="Samir Soneji" w:date="2016-01-18T16:01:00Z">
        <w:r w:rsidR="002E4C53">
          <w:rPr>
            <w:rStyle w:val="st"/>
            <w:rFonts w:eastAsia="Times New Roman"/>
            <w:color w:val="000000" w:themeColor="text1"/>
            <w:sz w:val="24"/>
            <w:szCs w:val="24"/>
          </w:rPr>
          <w:instrText xml:space="preserve"> ADDIN ZOTERO_ITEM CSL_CITATION {"citationID":"2jo49sq8af","properties":{"formattedCitation":"{\\rtf \\super 35,36\\nosupersub{}}","plainCitation":"35,36"},"citationItems":[{"id":700,"uris":["http://zotero.org/users/39665/items/8P8ZJMRG"],"uri":["http://zotero.org/users/39665/items/8P8ZJMRG"],"itemData":{"id":700,"type":"article-journal","title":"Is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64,"uris":["http://zotero.org/users/39665/items/2R2CNW3T"],"uri":["http://zotero.org/users/39665/items/2R2CNW3T"],"itemData":{"id":64,"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ins>
      <w:del w:id="405" w:author="Samir Soneji" w:date="2016-01-18T15:56:00Z">
        <w:r w:rsidR="00FC382F" w:rsidRPr="00E654D6" w:rsidDel="002E4C53">
          <w:rPr>
            <w:rStyle w:val="st"/>
            <w:rFonts w:eastAsia="Times New Roman"/>
            <w:color w:val="000000" w:themeColor="text1"/>
            <w:sz w:val="24"/>
            <w:szCs w:val="24"/>
          </w:rPr>
          <w:del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delInstrText>
        </w:r>
      </w:del>
      <w:r w:rsidR="00693455" w:rsidRPr="00732BCC">
        <w:rPr>
          <w:rStyle w:val="st"/>
          <w:rFonts w:eastAsia="Times New Roman"/>
          <w:color w:val="000000" w:themeColor="text1"/>
          <w:sz w:val="24"/>
          <w:szCs w:val="24"/>
          <w:rPrChange w:id="406" w:author="Samir Soneji" w:date="2016-01-18T15:51:00Z">
            <w:rPr>
              <w:rStyle w:val="st"/>
              <w:rFonts w:eastAsia="Times New Roman"/>
              <w:color w:val="000000" w:themeColor="text1"/>
              <w:sz w:val="24"/>
              <w:szCs w:val="24"/>
            </w:rPr>
          </w:rPrChange>
        </w:rPr>
        <w:fldChar w:fldCharType="separate"/>
      </w:r>
      <w:ins w:id="407" w:author="Samir Soneji" w:date="2016-01-18T16:01:00Z">
        <w:r w:rsidR="002E4C53" w:rsidRPr="002E4C53">
          <w:rPr>
            <w:sz w:val="24"/>
            <w:szCs w:val="24"/>
            <w:vertAlign w:val="superscript"/>
          </w:rPr>
          <w:t>35,36</w:t>
        </w:r>
      </w:ins>
      <w:r w:rsidR="00693455" w:rsidRPr="00732BCC">
        <w:rPr>
          <w:rStyle w:val="st"/>
          <w:rFonts w:eastAsia="Times New Roman"/>
          <w:color w:val="000000" w:themeColor="text1"/>
          <w:sz w:val="24"/>
          <w:szCs w:val="24"/>
        </w:rPr>
        <w:fldChar w:fldCharType="end"/>
      </w:r>
      <w:ins w:id="408" w:author="Samir Soneji" w:date="2016-01-18T16:08:00Z">
        <w:r w:rsidR="00CF154C">
          <w:rPr>
            <w:rStyle w:val="st"/>
            <w:rFonts w:eastAsia="Times New Roman"/>
            <w:color w:val="000000" w:themeColor="text1"/>
            <w:sz w:val="24"/>
            <w:szCs w:val="24"/>
          </w:rPr>
          <w:t xml:space="preserve">  Finally, </w:t>
        </w:r>
        <w:r w:rsidR="00CF154C" w:rsidRPr="00BD5D00">
          <w:rPr>
            <w:color w:val="000000" w:themeColor="text1"/>
            <w:sz w:val="24"/>
            <w:szCs w:val="24"/>
          </w:rPr>
          <w:t xml:space="preserve">we required that breast cancer death must have occurred within 10 years of diagnosis when calculating case fatality rates to partially mitigate </w:t>
        </w:r>
        <w:r w:rsidR="00CF154C" w:rsidRPr="00CF154C">
          <w:rPr>
            <w:color w:val="000000" w:themeColor="text1"/>
            <w:sz w:val="24"/>
            <w:szCs w:val="24"/>
            <w:rPrChange w:id="409" w:author="Samir Soneji" w:date="2016-01-18T16:10:00Z">
              <w:rPr>
                <w:color w:val="000000" w:themeColor="text1"/>
                <w:sz w:val="24"/>
                <w:szCs w:val="24"/>
                <w:highlight w:val="yellow"/>
              </w:rPr>
            </w:rPrChange>
          </w:rPr>
          <w:t>lead time bias</w:t>
        </w:r>
        <w:r w:rsidR="00CF154C" w:rsidRPr="00BD5D00">
          <w:rPr>
            <w:color w:val="000000" w:themeColor="text1"/>
            <w:sz w:val="24"/>
            <w:szCs w:val="24"/>
          </w:rPr>
          <w:t>.  We vary the time interval between 8 years and 12 years and reach identical substantive conclusions (</w:t>
        </w:r>
        <w:proofErr w:type="spellStart"/>
        <w:r w:rsidR="00CF154C" w:rsidRPr="00BD5D00">
          <w:rPr>
            <w:color w:val="000000" w:themeColor="text1"/>
            <w:sz w:val="24"/>
            <w:szCs w:val="24"/>
          </w:rPr>
          <w:t>eAppendix</w:t>
        </w:r>
        <w:proofErr w:type="spellEnd"/>
        <w:r w:rsidR="00CF154C" w:rsidRPr="00BD5D00">
          <w:rPr>
            <w:color w:val="000000" w:themeColor="text1"/>
            <w:sz w:val="24"/>
            <w:szCs w:val="24"/>
          </w:rPr>
          <w:t xml:space="preserve"> I).</w:t>
        </w:r>
      </w:ins>
    </w:p>
    <w:p w14:paraId="2C910425" w14:textId="77777777" w:rsidR="00D9726A" w:rsidRPr="00E654D6" w:rsidRDefault="006A16C0" w:rsidP="00A7028C">
      <w:pPr>
        <w:spacing w:line="480" w:lineRule="auto"/>
        <w:ind w:firstLine="720"/>
        <w:rPr>
          <w:rFonts w:eastAsia="Times New Roman"/>
          <w:color w:val="000000" w:themeColor="text1"/>
          <w:sz w:val="24"/>
          <w:szCs w:val="24"/>
        </w:rPr>
      </w:pPr>
      <w:r w:rsidRPr="00E654D6">
        <w:rPr>
          <w:color w:val="000000" w:themeColor="text1"/>
          <w:sz w:val="24"/>
          <w:szCs w:val="24"/>
        </w:rPr>
        <w:t xml:space="preserve">In conclusion, </w:t>
      </w:r>
      <w:r w:rsidR="00D9726A" w:rsidRPr="00E654D6">
        <w:rPr>
          <w:rFonts w:eastAsia="Times New Roman"/>
          <w:color w:val="000000" w:themeColor="text1"/>
          <w:sz w:val="24"/>
          <w:szCs w:val="24"/>
          <w:rPrChange w:id="410" w:author="Samir Soneji" w:date="2016-01-18T15:51:00Z">
            <w:rPr>
              <w:rFonts w:eastAsia="Times New Roman"/>
              <w:color w:val="000000" w:themeColor="text1"/>
              <w:sz w:val="24"/>
              <w:szCs w:val="24"/>
              <w:highlight w:val="yellow"/>
            </w:rPr>
          </w:rPrChange>
        </w:rPr>
        <w:t>several factors contributed to the gain in life expectancy for breast cancer patients.  M</w:t>
      </w:r>
      <w:r w:rsidRPr="00E654D6">
        <w:rPr>
          <w:color w:val="000000" w:themeColor="text1"/>
          <w:sz w:val="24"/>
          <w:szCs w:val="24"/>
        </w:rPr>
        <w:t xml:space="preserve">ore widespread screening increased the </w:t>
      </w:r>
      <w:r w:rsidR="00BD5F67" w:rsidRPr="00E654D6">
        <w:rPr>
          <w:color w:val="000000" w:themeColor="text1"/>
          <w:sz w:val="24"/>
          <w:szCs w:val="24"/>
          <w:rPrChange w:id="411" w:author="Samir Soneji" w:date="2016-01-18T15:51:00Z">
            <w:rPr>
              <w:color w:val="000000" w:themeColor="text1"/>
              <w:sz w:val="24"/>
              <w:szCs w:val="24"/>
              <w:highlight w:val="yellow"/>
            </w:rPr>
          </w:rPrChange>
        </w:rPr>
        <w:t>proportion</w:t>
      </w:r>
      <w:r w:rsidRPr="00E654D6">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E654D6">
        <w:rPr>
          <w:color w:val="000000" w:themeColor="text1"/>
          <w:sz w:val="24"/>
          <w:szCs w:val="24"/>
          <w:rPrChange w:id="412" w:author="Samir Soneji" w:date="2016-01-18T15:51:00Z">
            <w:rPr>
              <w:color w:val="000000" w:themeColor="text1"/>
              <w:sz w:val="24"/>
              <w:szCs w:val="24"/>
              <w:highlight w:val="yellow"/>
            </w:rPr>
          </w:rPrChange>
        </w:rPr>
        <w:t xml:space="preserve">treating </w:t>
      </w:r>
      <w:r w:rsidRPr="00E654D6">
        <w:rPr>
          <w:color w:val="000000" w:themeColor="text1"/>
          <w:sz w:val="24"/>
          <w:szCs w:val="24"/>
        </w:rPr>
        <w:t xml:space="preserve">other diseases, such as </w:t>
      </w:r>
      <w:r w:rsidR="005564FC" w:rsidRPr="00E654D6">
        <w:rPr>
          <w:color w:val="000000" w:themeColor="text1"/>
          <w:sz w:val="24"/>
          <w:szCs w:val="24"/>
        </w:rPr>
        <w:t>CVD</w:t>
      </w:r>
      <w:ins w:id="413" w:author="Hal Sox" w:date="2016-01-17T15:37:00Z">
        <w:r w:rsidR="004E61AD" w:rsidRPr="00E654D6">
          <w:rPr>
            <w:color w:val="000000" w:themeColor="text1"/>
            <w:sz w:val="24"/>
            <w:szCs w:val="24"/>
          </w:rPr>
          <w:t xml:space="preserve">, </w:t>
        </w:r>
      </w:ins>
      <w:ins w:id="414" w:author="Hal Sox" w:date="2016-01-17T15:38:00Z">
        <w:r w:rsidR="004E61AD" w:rsidRPr="00E654D6">
          <w:rPr>
            <w:color w:val="000000" w:themeColor="text1"/>
            <w:sz w:val="24"/>
            <w:szCs w:val="24"/>
          </w:rPr>
          <w:t>from which they</w:t>
        </w:r>
      </w:ins>
      <w:ins w:id="415" w:author="Hal Sox" w:date="2016-01-17T15:37:00Z">
        <w:r w:rsidR="004E61AD" w:rsidRPr="00E654D6">
          <w:rPr>
            <w:color w:val="000000" w:themeColor="text1"/>
            <w:sz w:val="24"/>
            <w:szCs w:val="24"/>
          </w:rPr>
          <w:t xml:space="preserve"> otherwise </w:t>
        </w:r>
      </w:ins>
      <w:ins w:id="416" w:author="Hal Sox" w:date="2016-01-17T15:38:00Z">
        <w:r w:rsidR="004E61AD" w:rsidRPr="00E654D6">
          <w:rPr>
            <w:color w:val="000000" w:themeColor="text1"/>
            <w:sz w:val="24"/>
            <w:szCs w:val="24"/>
          </w:rPr>
          <w:t>have died</w:t>
        </w:r>
      </w:ins>
      <w:r w:rsidRPr="00E654D6">
        <w:rPr>
          <w:color w:val="000000" w:themeColor="text1"/>
          <w:sz w:val="24"/>
          <w:szCs w:val="24"/>
        </w:rPr>
        <w:t xml:space="preserve">.  We apply existing demographic methods to disentangle the precise contribution of earlier detection and </w:t>
      </w:r>
      <w:r w:rsidR="00692A42" w:rsidRPr="00E654D6">
        <w:rPr>
          <w:color w:val="000000" w:themeColor="text1"/>
          <w:sz w:val="24"/>
          <w:szCs w:val="24"/>
          <w:rPrChange w:id="417" w:author="Samir Soneji" w:date="2016-01-18T15:51:00Z">
            <w:rPr>
              <w:color w:val="000000" w:themeColor="text1"/>
              <w:sz w:val="24"/>
              <w:szCs w:val="24"/>
              <w:highlight w:val="yellow"/>
            </w:rPr>
          </w:rPrChange>
        </w:rPr>
        <w:t>advances</w:t>
      </w:r>
      <w:r w:rsidRPr="00E654D6">
        <w:rPr>
          <w:color w:val="000000" w:themeColor="text1"/>
          <w:sz w:val="24"/>
          <w:szCs w:val="24"/>
          <w:rPrChange w:id="418" w:author="Samir Soneji" w:date="2016-01-18T15:51:00Z">
            <w:rPr>
              <w:color w:val="000000" w:themeColor="text1"/>
              <w:sz w:val="24"/>
              <w:szCs w:val="24"/>
              <w:highlight w:val="yellow"/>
            </w:rPr>
          </w:rPrChange>
        </w:rPr>
        <w:t xml:space="preserve"> in breast cancer treatment on the gain in life expectancy, accounting for concurrent </w:t>
      </w:r>
      <w:r w:rsidR="00692A42" w:rsidRPr="00E654D6">
        <w:rPr>
          <w:color w:val="000000" w:themeColor="text1"/>
          <w:sz w:val="24"/>
          <w:szCs w:val="24"/>
          <w:rPrChange w:id="419" w:author="Samir Soneji" w:date="2016-01-18T15:51:00Z">
            <w:rPr>
              <w:color w:val="000000" w:themeColor="text1"/>
              <w:sz w:val="24"/>
              <w:szCs w:val="24"/>
              <w:highlight w:val="yellow"/>
            </w:rPr>
          </w:rPrChange>
        </w:rPr>
        <w:t>advances</w:t>
      </w:r>
      <w:r w:rsidRPr="00E654D6">
        <w:rPr>
          <w:color w:val="000000" w:themeColor="text1"/>
          <w:sz w:val="24"/>
          <w:szCs w:val="24"/>
          <w:rPrChange w:id="420" w:author="Samir Soneji" w:date="2016-01-18T15:51:00Z">
            <w:rPr>
              <w:color w:val="000000" w:themeColor="text1"/>
              <w:sz w:val="24"/>
              <w:szCs w:val="24"/>
              <w:highlight w:val="yellow"/>
            </w:rPr>
          </w:rPrChange>
        </w:rPr>
        <w:t xml:space="preserve"> in the treatment of other diseases. </w:t>
      </w:r>
      <w:r w:rsidR="007F1EC1" w:rsidRPr="00E654D6">
        <w:rPr>
          <w:color w:val="000000" w:themeColor="text1"/>
          <w:sz w:val="24"/>
          <w:szCs w:val="24"/>
        </w:rPr>
        <w:t xml:space="preserve"> </w:t>
      </w:r>
      <w:r w:rsidRPr="00E654D6">
        <w:rPr>
          <w:color w:val="000000" w:themeColor="text1"/>
          <w:sz w:val="24"/>
          <w:szCs w:val="24"/>
        </w:rPr>
        <w:t xml:space="preserve">The value of screening is based on the balance of potential benefits of earlier detection and potential harms from overdiagnosis and overtreatment.  </w:t>
      </w:r>
      <w:r w:rsidR="00D9726A" w:rsidRPr="00E654D6">
        <w:rPr>
          <w:rFonts w:eastAsia="Times New Roman"/>
          <w:color w:val="000000" w:themeColor="text1"/>
          <w:sz w:val="24"/>
          <w:szCs w:val="24"/>
          <w:rPrChange w:id="421" w:author="Samir Soneji" w:date="2016-01-18T15:51:00Z">
            <w:rPr>
              <w:rFonts w:eastAsia="Times New Roman"/>
              <w:color w:val="000000" w:themeColor="text1"/>
              <w:sz w:val="24"/>
              <w:szCs w:val="24"/>
              <w:highlight w:val="yellow"/>
            </w:rPr>
          </w:rPrChange>
        </w:rPr>
        <w:t xml:space="preserve">Our study assessed the benefit of early detection on its contribution to the gain in life expectancy.  When </w:t>
      </w:r>
      <w:ins w:id="422" w:author="Hal Sox" w:date="2016-01-17T15:39:00Z">
        <w:r w:rsidR="004E61AD" w:rsidRPr="00E654D6">
          <w:rPr>
            <w:rFonts w:eastAsia="Times New Roman"/>
            <w:color w:val="000000" w:themeColor="text1"/>
            <w:sz w:val="24"/>
            <w:szCs w:val="24"/>
            <w:rPrChange w:id="423" w:author="Samir Soneji" w:date="2016-01-18T15:51:00Z">
              <w:rPr>
                <w:rFonts w:eastAsia="Times New Roman"/>
                <w:color w:val="000000" w:themeColor="text1"/>
                <w:sz w:val="24"/>
                <w:szCs w:val="24"/>
                <w:highlight w:val="yellow"/>
              </w:rPr>
            </w:rPrChange>
          </w:rPr>
          <w:t xml:space="preserve">it becomes possible to measure </w:t>
        </w:r>
      </w:ins>
      <w:r w:rsidR="00D9726A" w:rsidRPr="00E654D6">
        <w:rPr>
          <w:rFonts w:eastAsia="Times New Roman"/>
          <w:color w:val="000000" w:themeColor="text1"/>
          <w:sz w:val="24"/>
          <w:szCs w:val="24"/>
          <w:rPrChange w:id="424" w:author="Samir Soneji" w:date="2016-01-18T15:51:00Z">
            <w:rPr>
              <w:rFonts w:eastAsia="Times New Roman"/>
              <w:color w:val="000000" w:themeColor="text1"/>
              <w:sz w:val="24"/>
              <w:szCs w:val="24"/>
              <w:highlight w:val="yellow"/>
            </w:rPr>
          </w:rPrChange>
        </w:rPr>
        <w:t xml:space="preserve">the harms </w:t>
      </w:r>
      <w:ins w:id="425" w:author="Hal Sox" w:date="2016-01-17T15:39:00Z">
        <w:r w:rsidR="004E61AD" w:rsidRPr="00E654D6">
          <w:rPr>
            <w:rFonts w:eastAsia="Times New Roman"/>
            <w:color w:val="000000" w:themeColor="text1"/>
            <w:sz w:val="24"/>
            <w:szCs w:val="24"/>
            <w:rPrChange w:id="426" w:author="Samir Soneji" w:date="2016-01-18T15:51:00Z">
              <w:rPr>
                <w:rFonts w:eastAsia="Times New Roman"/>
                <w:color w:val="000000" w:themeColor="text1"/>
                <w:sz w:val="24"/>
                <w:szCs w:val="24"/>
                <w:highlight w:val="yellow"/>
              </w:rPr>
            </w:rPrChange>
          </w:rPr>
          <w:t>as</w:t>
        </w:r>
      </w:ins>
      <w:r w:rsidR="00D9726A" w:rsidRPr="00E654D6">
        <w:rPr>
          <w:rFonts w:eastAsia="Times New Roman"/>
          <w:color w:val="000000" w:themeColor="text1"/>
          <w:sz w:val="24"/>
          <w:szCs w:val="24"/>
          <w:rPrChange w:id="427" w:author="Samir Soneji" w:date="2016-01-18T15:51:00Z">
            <w:rPr>
              <w:rFonts w:eastAsia="Times New Roman"/>
              <w:color w:val="000000" w:themeColor="text1"/>
              <w:sz w:val="24"/>
              <w:szCs w:val="24"/>
              <w:highlight w:val="yellow"/>
            </w:rPr>
          </w:rPrChange>
        </w:rPr>
        <w:t xml:space="preserve"> </w:t>
      </w:r>
      <w:r w:rsidR="00201AB0" w:rsidRPr="00E654D6">
        <w:rPr>
          <w:rFonts w:eastAsia="Times New Roman"/>
          <w:color w:val="000000" w:themeColor="text1"/>
          <w:sz w:val="24"/>
          <w:szCs w:val="24"/>
          <w:rPrChange w:id="428" w:author="Samir Soneji" w:date="2016-01-18T15:51:00Z">
            <w:rPr>
              <w:rFonts w:eastAsia="Times New Roman"/>
              <w:color w:val="000000" w:themeColor="text1"/>
              <w:sz w:val="24"/>
              <w:szCs w:val="24"/>
              <w:highlight w:val="yellow"/>
            </w:rPr>
          </w:rPrChange>
        </w:rPr>
        <w:t xml:space="preserve">losses </w:t>
      </w:r>
      <w:r w:rsidR="00D9726A" w:rsidRPr="00E654D6">
        <w:rPr>
          <w:rFonts w:eastAsia="Times New Roman"/>
          <w:color w:val="000000" w:themeColor="text1"/>
          <w:sz w:val="24"/>
          <w:szCs w:val="24"/>
          <w:rPrChange w:id="429" w:author="Samir Soneji" w:date="2016-01-18T15:51:00Z">
            <w:rPr>
              <w:rFonts w:eastAsia="Times New Roman"/>
              <w:color w:val="000000" w:themeColor="text1"/>
              <w:sz w:val="24"/>
              <w:szCs w:val="24"/>
              <w:highlight w:val="yellow"/>
            </w:rPr>
          </w:rPrChange>
        </w:rPr>
        <w:t xml:space="preserve">in life expectancy, it will be possible to directly measure </w:t>
      </w:r>
      <w:r w:rsidR="00D9726A" w:rsidRPr="00E654D6">
        <w:rPr>
          <w:rFonts w:eastAsia="Times New Roman"/>
          <w:color w:val="000000" w:themeColor="text1"/>
          <w:sz w:val="24"/>
          <w:szCs w:val="24"/>
          <w:rPrChange w:id="430" w:author="Samir Soneji" w:date="2016-01-18T15:51:00Z">
            <w:rPr>
              <w:rFonts w:eastAsia="Times New Roman"/>
              <w:color w:val="000000" w:themeColor="text1"/>
              <w:sz w:val="24"/>
              <w:szCs w:val="24"/>
              <w:highlight w:val="yellow"/>
            </w:rPr>
          </w:rPrChange>
        </w:rPr>
        <w:lastRenderedPageBreak/>
        <w:t>the balance of benefits and harms. This common approach may clarify the controversy about whether mammography confers net benefit.</w:t>
      </w:r>
      <w:r w:rsidR="00E159E0" w:rsidRPr="00E654D6">
        <w:rPr>
          <w:rFonts w:eastAsia="Times New Roman"/>
          <w:color w:val="000000" w:themeColor="text1"/>
          <w:sz w:val="24"/>
          <w:szCs w:val="24"/>
        </w:rPr>
        <w:t xml:space="preserve"> </w:t>
      </w:r>
      <w:r w:rsidR="00D739FA" w:rsidRPr="00E654D6">
        <w:rPr>
          <w:rFonts w:eastAsia="Times New Roman"/>
          <w:color w:val="000000" w:themeColor="text1"/>
          <w:sz w:val="24"/>
          <w:szCs w:val="24"/>
        </w:rPr>
        <w:t xml:space="preserve"> </w:t>
      </w:r>
      <w:r w:rsidR="009605EF" w:rsidRPr="00E654D6">
        <w:rPr>
          <w:rFonts w:eastAsia="Times New Roman"/>
          <w:color w:val="000000" w:themeColor="text1"/>
          <w:sz w:val="24"/>
          <w:szCs w:val="24"/>
        </w:rPr>
        <w:t xml:space="preserve"> </w:t>
      </w:r>
      <w:r w:rsidR="00E80DD3" w:rsidRPr="00E654D6">
        <w:rPr>
          <w:rFonts w:eastAsia="Times New Roman"/>
          <w:color w:val="000000" w:themeColor="text1"/>
          <w:sz w:val="24"/>
          <w:szCs w:val="24"/>
        </w:rPr>
        <w:tab/>
      </w:r>
      <w:r w:rsidR="006717F3" w:rsidRPr="00E654D6">
        <w:rPr>
          <w:rFonts w:eastAsia="Times New Roman"/>
          <w:color w:val="000000" w:themeColor="text1"/>
          <w:sz w:val="24"/>
          <w:szCs w:val="24"/>
        </w:rPr>
        <w:t xml:space="preserve">  </w:t>
      </w:r>
    </w:p>
    <w:p w14:paraId="5258D1A3" w14:textId="77777777" w:rsidR="000549FB" w:rsidRPr="00E654D6" w:rsidRDefault="00D9726A" w:rsidP="00A7028C">
      <w:pPr>
        <w:rPr>
          <w:rFonts w:eastAsia="Times New Roman"/>
          <w:color w:val="000000" w:themeColor="text1"/>
          <w:sz w:val="24"/>
          <w:szCs w:val="24"/>
        </w:rPr>
      </w:pPr>
      <w:r w:rsidRPr="00E654D6" w:rsidDel="00D9726A">
        <w:rPr>
          <w:color w:val="000000" w:themeColor="text1"/>
          <w:sz w:val="24"/>
          <w:szCs w:val="24"/>
        </w:rPr>
        <w:t xml:space="preserve"> </w:t>
      </w:r>
      <w:r w:rsidR="000549FB" w:rsidRPr="00E654D6">
        <w:rPr>
          <w:b/>
          <w:color w:val="000000" w:themeColor="text1"/>
          <w:sz w:val="24"/>
          <w:szCs w:val="24"/>
        </w:rPr>
        <w:br w:type="page"/>
      </w:r>
    </w:p>
    <w:p w14:paraId="346F3E05" w14:textId="77777777" w:rsidR="008D20E9" w:rsidRPr="00E654D6" w:rsidRDefault="008D20E9" w:rsidP="008048FF">
      <w:pPr>
        <w:pStyle w:val="Normal1"/>
        <w:rPr>
          <w:color w:val="000000" w:themeColor="text1"/>
          <w:sz w:val="24"/>
          <w:szCs w:val="24"/>
        </w:rPr>
      </w:pPr>
      <w:r w:rsidRPr="00E654D6">
        <w:rPr>
          <w:b/>
          <w:color w:val="000000" w:themeColor="text1"/>
          <w:sz w:val="24"/>
          <w:szCs w:val="24"/>
        </w:rPr>
        <w:lastRenderedPageBreak/>
        <w:t>Acknowledgements</w:t>
      </w:r>
      <w:r w:rsidRPr="00E654D6">
        <w:rPr>
          <w:color w:val="000000" w:themeColor="text1"/>
          <w:sz w:val="24"/>
          <w:szCs w:val="24"/>
        </w:rPr>
        <w:t xml:space="preserve">: We thank </w:t>
      </w:r>
      <w:r w:rsidR="0031128D" w:rsidRPr="00E654D6">
        <w:rPr>
          <w:color w:val="000000" w:themeColor="text1"/>
          <w:sz w:val="24"/>
          <w:szCs w:val="24"/>
        </w:rPr>
        <w:t>Jonathan Skinner</w:t>
      </w:r>
      <w:r w:rsidR="00F87AAC" w:rsidRPr="00E654D6">
        <w:rPr>
          <w:color w:val="000000" w:themeColor="text1"/>
          <w:sz w:val="24"/>
          <w:szCs w:val="24"/>
        </w:rPr>
        <w:t>, Harold Sox,</w:t>
      </w:r>
      <w:r w:rsidR="00DC7947" w:rsidRPr="00E654D6">
        <w:rPr>
          <w:color w:val="000000" w:themeColor="text1"/>
          <w:sz w:val="24"/>
          <w:szCs w:val="24"/>
        </w:rPr>
        <w:t xml:space="preserve"> and </w:t>
      </w:r>
      <w:r w:rsidR="00A019D8" w:rsidRPr="00E654D6">
        <w:rPr>
          <w:color w:val="000000" w:themeColor="text1"/>
          <w:sz w:val="24"/>
          <w:szCs w:val="24"/>
        </w:rPr>
        <w:t>H. Gilbert Welch</w:t>
      </w:r>
      <w:r w:rsidR="00DC7947" w:rsidRPr="00E654D6">
        <w:rPr>
          <w:color w:val="000000" w:themeColor="text1"/>
          <w:sz w:val="24"/>
          <w:szCs w:val="24"/>
        </w:rPr>
        <w:t xml:space="preserve"> f</w:t>
      </w:r>
      <w:r w:rsidRPr="00E654D6">
        <w:rPr>
          <w:color w:val="000000" w:themeColor="text1"/>
          <w:sz w:val="24"/>
          <w:szCs w:val="24"/>
        </w:rPr>
        <w:t>or helpful comments and suggestions.</w:t>
      </w:r>
    </w:p>
    <w:p w14:paraId="2AAB1D8F" w14:textId="77777777" w:rsidR="008D20E9" w:rsidRPr="00E654D6" w:rsidRDefault="008D20E9" w:rsidP="00BB4E57">
      <w:pPr>
        <w:pStyle w:val="Normal1"/>
        <w:spacing w:line="240" w:lineRule="auto"/>
        <w:rPr>
          <w:color w:val="000000" w:themeColor="text1"/>
          <w:sz w:val="24"/>
          <w:szCs w:val="24"/>
        </w:rPr>
      </w:pPr>
    </w:p>
    <w:p w14:paraId="0199C554" w14:textId="77777777" w:rsidR="008D20E9" w:rsidRPr="00E654D6" w:rsidRDefault="008D20E9" w:rsidP="00597040">
      <w:pPr>
        <w:pStyle w:val="Normal1"/>
        <w:rPr>
          <w:color w:val="000000" w:themeColor="text1"/>
          <w:sz w:val="24"/>
          <w:szCs w:val="24"/>
        </w:rPr>
      </w:pPr>
      <w:r w:rsidRPr="00E654D6">
        <w:rPr>
          <w:b/>
          <w:color w:val="000000" w:themeColor="text1"/>
          <w:sz w:val="24"/>
          <w:szCs w:val="24"/>
        </w:rPr>
        <w:t xml:space="preserve">Funding Statement: </w:t>
      </w:r>
      <w:r w:rsidRPr="00E654D6">
        <w:rPr>
          <w:color w:val="000000" w:themeColor="text1"/>
          <w:sz w:val="24"/>
          <w:szCs w:val="24"/>
        </w:rPr>
        <w:t>Dr. Soneji was supported by the National Center For Advancing Translational Sciences grant number KL2TR001088</w:t>
      </w:r>
      <w:r w:rsidR="004E1014" w:rsidRPr="00E654D6">
        <w:rPr>
          <w:color w:val="000000" w:themeColor="text1"/>
          <w:sz w:val="24"/>
          <w:szCs w:val="24"/>
        </w:rPr>
        <w:t xml:space="preserve">, </w:t>
      </w:r>
      <w:r w:rsidR="004A3DF9" w:rsidRPr="00E654D6">
        <w:rPr>
          <w:color w:val="000000" w:themeColor="text1"/>
          <w:sz w:val="24"/>
          <w:szCs w:val="24"/>
        </w:rPr>
        <w:t>the American Lung Association</w:t>
      </w:r>
      <w:r w:rsidR="004E1014" w:rsidRPr="00E654D6">
        <w:rPr>
          <w:color w:val="000000" w:themeColor="text1"/>
          <w:sz w:val="24"/>
          <w:szCs w:val="24"/>
        </w:rPr>
        <w:t>, and the National Cancer Institute grant number R21CA197912</w:t>
      </w:r>
      <w:r w:rsidRPr="00E654D6">
        <w:rPr>
          <w:color w:val="000000" w:themeColor="text1"/>
          <w:sz w:val="24"/>
          <w:szCs w:val="24"/>
        </w:rPr>
        <w:t xml:space="preserve">.  Dr. </w:t>
      </w:r>
      <w:r w:rsidRPr="00E654D6">
        <w:rPr>
          <w:bCs/>
          <w:color w:val="000000" w:themeColor="text1"/>
          <w:sz w:val="24"/>
          <w:szCs w:val="24"/>
        </w:rPr>
        <w:t xml:space="preserve">Beltrán-Sánchez was supported by </w:t>
      </w:r>
      <w:r w:rsidR="00F36A7F" w:rsidRPr="00E654D6">
        <w:rPr>
          <w:bCs/>
          <w:color w:val="000000" w:themeColor="text1"/>
          <w:sz w:val="24"/>
          <w:szCs w:val="24"/>
        </w:rPr>
        <w:t>the National Institute of Aging (R24HD047873 and P30AG017266)</w:t>
      </w:r>
      <w:r w:rsidRPr="00E654D6">
        <w:rPr>
          <w:bCs/>
          <w:color w:val="000000" w:themeColor="text1"/>
          <w:sz w:val="24"/>
          <w:szCs w:val="24"/>
        </w:rPr>
        <w:t>.</w:t>
      </w:r>
    </w:p>
    <w:p w14:paraId="0333DAD8" w14:textId="77777777" w:rsidR="008D20E9" w:rsidRPr="00E654D6" w:rsidRDefault="008D20E9" w:rsidP="00BB4E57">
      <w:pPr>
        <w:pStyle w:val="Normal1"/>
        <w:spacing w:line="240" w:lineRule="auto"/>
        <w:rPr>
          <w:color w:val="000000" w:themeColor="text1"/>
          <w:sz w:val="24"/>
          <w:szCs w:val="24"/>
        </w:rPr>
      </w:pPr>
    </w:p>
    <w:p w14:paraId="775F5434" w14:textId="77777777" w:rsidR="008D20E9" w:rsidRPr="00E654D6" w:rsidRDefault="008D20E9" w:rsidP="00BD5F67">
      <w:pPr>
        <w:pStyle w:val="Normal1"/>
        <w:spacing w:line="240" w:lineRule="auto"/>
        <w:outlineLvl w:val="0"/>
        <w:rPr>
          <w:color w:val="000000" w:themeColor="text1"/>
          <w:sz w:val="24"/>
          <w:szCs w:val="24"/>
        </w:rPr>
      </w:pPr>
      <w:r w:rsidRPr="00E654D6">
        <w:rPr>
          <w:b/>
          <w:color w:val="000000" w:themeColor="text1"/>
          <w:sz w:val="24"/>
          <w:szCs w:val="24"/>
        </w:rPr>
        <w:t>Competing Interests Statement</w:t>
      </w:r>
      <w:r w:rsidRPr="00E654D6">
        <w:rPr>
          <w:color w:val="000000" w:themeColor="text1"/>
          <w:sz w:val="24"/>
          <w:szCs w:val="24"/>
        </w:rPr>
        <w:t xml:space="preserve">: </w:t>
      </w:r>
      <w:r w:rsidR="003640FA" w:rsidRPr="00E654D6">
        <w:rPr>
          <w:color w:val="000000" w:themeColor="text1"/>
          <w:sz w:val="24"/>
          <w:szCs w:val="24"/>
        </w:rPr>
        <w:t>Both</w:t>
      </w:r>
      <w:r w:rsidRPr="00E654D6">
        <w:rPr>
          <w:color w:val="000000" w:themeColor="text1"/>
          <w:sz w:val="24"/>
          <w:szCs w:val="24"/>
        </w:rPr>
        <w:t xml:space="preserve"> authors report no potential competing interests.</w:t>
      </w:r>
    </w:p>
    <w:p w14:paraId="1F2E3C06" w14:textId="77777777" w:rsidR="008D20E9" w:rsidRPr="00E654D6" w:rsidRDefault="008D20E9" w:rsidP="00BB4E57">
      <w:pPr>
        <w:pStyle w:val="Normal1"/>
        <w:spacing w:line="240" w:lineRule="auto"/>
        <w:rPr>
          <w:color w:val="000000" w:themeColor="text1"/>
          <w:sz w:val="24"/>
          <w:szCs w:val="24"/>
        </w:rPr>
      </w:pPr>
    </w:p>
    <w:p w14:paraId="4BC17757" w14:textId="77777777" w:rsidR="00BB4E57" w:rsidRPr="00E654D6" w:rsidRDefault="008D20E9" w:rsidP="00BB4E57">
      <w:pPr>
        <w:pStyle w:val="Normal1"/>
        <w:spacing w:line="240" w:lineRule="auto"/>
        <w:rPr>
          <w:color w:val="000000" w:themeColor="text1"/>
          <w:sz w:val="24"/>
          <w:szCs w:val="24"/>
        </w:rPr>
      </w:pPr>
      <w:r w:rsidRPr="00E654D6">
        <w:rPr>
          <w:b/>
          <w:color w:val="000000" w:themeColor="text1"/>
          <w:sz w:val="24"/>
          <w:szCs w:val="24"/>
        </w:rPr>
        <w:t xml:space="preserve">Contributorship Statement:  </w:t>
      </w:r>
      <w:r w:rsidRPr="00E654D6">
        <w:rPr>
          <w:color w:val="000000" w:themeColor="text1"/>
          <w:sz w:val="24"/>
          <w:szCs w:val="24"/>
        </w:rPr>
        <w:t xml:space="preserve">S. Soneji and H.  </w:t>
      </w:r>
      <w:r w:rsidRPr="00E654D6">
        <w:rPr>
          <w:bCs/>
          <w:color w:val="000000" w:themeColor="text1"/>
          <w:sz w:val="24"/>
          <w:szCs w:val="24"/>
        </w:rPr>
        <w:t xml:space="preserve">Beltrán-Sánchez </w:t>
      </w:r>
      <w:r w:rsidRPr="00E654D6">
        <w:rPr>
          <w:color w:val="000000" w:themeColor="text1"/>
          <w:sz w:val="24"/>
          <w:szCs w:val="24"/>
        </w:rPr>
        <w:t xml:space="preserve">were involved in study design, data collection, statistical analysis, and preparation of the article.  </w:t>
      </w:r>
    </w:p>
    <w:p w14:paraId="580C112E" w14:textId="77777777" w:rsidR="00BB4E57" w:rsidRPr="00E654D6" w:rsidRDefault="00BB4E57">
      <w:pPr>
        <w:rPr>
          <w:color w:val="000000" w:themeColor="text1"/>
          <w:sz w:val="24"/>
          <w:szCs w:val="24"/>
        </w:rPr>
      </w:pPr>
      <w:r w:rsidRPr="00E654D6">
        <w:rPr>
          <w:color w:val="000000" w:themeColor="text1"/>
          <w:sz w:val="24"/>
          <w:szCs w:val="24"/>
        </w:rPr>
        <w:br w:type="page"/>
      </w:r>
    </w:p>
    <w:p w14:paraId="61FC03FA" w14:textId="77777777" w:rsidR="008D20E9" w:rsidRPr="00E654D6" w:rsidRDefault="00BB4E57" w:rsidP="00BD5F67">
      <w:pPr>
        <w:pStyle w:val="Normal1"/>
        <w:spacing w:line="240" w:lineRule="auto"/>
        <w:outlineLvl w:val="0"/>
        <w:rPr>
          <w:color w:val="000000" w:themeColor="text1"/>
          <w:sz w:val="24"/>
          <w:szCs w:val="24"/>
        </w:rPr>
      </w:pPr>
      <w:r w:rsidRPr="00E654D6">
        <w:rPr>
          <w:b/>
          <w:color w:val="000000" w:themeColor="text1"/>
          <w:sz w:val="24"/>
          <w:szCs w:val="24"/>
        </w:rPr>
        <w:lastRenderedPageBreak/>
        <w:t>References</w:t>
      </w:r>
    </w:p>
    <w:p w14:paraId="1C3167BD" w14:textId="77777777" w:rsidR="002E4C53" w:rsidRPr="002E4C53" w:rsidRDefault="007C60E3">
      <w:pPr>
        <w:pStyle w:val="Bibliography"/>
        <w:rPr>
          <w:ins w:id="431" w:author="Samir Soneji" w:date="2016-01-18T16:01:00Z"/>
          <w:color w:val="auto"/>
          <w:sz w:val="24"/>
          <w:szCs w:val="24"/>
          <w:rPrChange w:id="432" w:author="Samir Soneji" w:date="2016-01-18T16:01:00Z">
            <w:rPr>
              <w:ins w:id="433" w:author="Samir Soneji" w:date="2016-01-18T16:01:00Z"/>
              <w:sz w:val="24"/>
              <w:szCs w:val="24"/>
            </w:rPr>
          </w:rPrChange>
        </w:rPr>
        <w:pPrChange w:id="434" w:author="Samir Soneji" w:date="2016-01-18T16:01:00Z">
          <w:pPr>
            <w:widowControl w:val="0"/>
            <w:autoSpaceDE w:val="0"/>
            <w:autoSpaceDN w:val="0"/>
            <w:adjustRightInd w:val="0"/>
          </w:pPr>
        </w:pPrChange>
      </w:pPr>
      <w:r w:rsidRPr="00E654D6">
        <w:rPr>
          <w:rPrChange w:id="435" w:author="Samir Soneji" w:date="2016-01-18T15:51:00Z">
            <w:rPr>
              <w:color w:val="000000" w:themeColor="text1"/>
              <w:sz w:val="24"/>
              <w:szCs w:val="24"/>
            </w:rPr>
          </w:rPrChange>
        </w:rPr>
        <w:fldChar w:fldCharType="begin"/>
      </w:r>
      <w:ins w:id="436" w:author="Samir Soneji" w:date="2016-01-18T15:56:00Z">
        <w:r w:rsidR="002E4C53">
          <w:instrText xml:space="preserve"> ADDIN ZOTERO_BIBL {"custom":[]} CSL_BIBLIOGRAPHY </w:instrText>
        </w:r>
      </w:ins>
      <w:del w:id="437" w:author="Samir Soneji" w:date="2016-01-18T15:56:00Z">
        <w:r w:rsidR="00FC382F" w:rsidRPr="00E654D6" w:rsidDel="002E4C53">
          <w:delInstrText xml:space="preserve"> ADDIN ZOTERO_BIBL {"custom":[]} CSL_BIBLIOGRAPHY </w:delInstrText>
        </w:r>
      </w:del>
      <w:r w:rsidRPr="00E654D6">
        <w:rPr>
          <w:rPrChange w:id="438" w:author="Samir Soneji" w:date="2016-01-18T15:51:00Z">
            <w:rPr>
              <w:color w:val="000000" w:themeColor="text1"/>
              <w:sz w:val="24"/>
              <w:szCs w:val="24"/>
            </w:rPr>
          </w:rPrChange>
        </w:rPr>
        <w:fldChar w:fldCharType="separate"/>
      </w:r>
      <w:ins w:id="439" w:author="Samir Soneji" w:date="2016-01-18T16:01:00Z">
        <w:r w:rsidR="002E4C53" w:rsidRPr="002E4C53">
          <w:rPr>
            <w:color w:val="auto"/>
            <w:sz w:val="24"/>
            <w:szCs w:val="24"/>
            <w:rPrChange w:id="440" w:author="Samir Soneji" w:date="2016-01-18T16:01:00Z">
              <w:rPr>
                <w:sz w:val="24"/>
                <w:szCs w:val="24"/>
              </w:rPr>
            </w:rPrChange>
          </w:rPr>
          <w:t xml:space="preserve">1. </w:t>
        </w:r>
        <w:r w:rsidR="002E4C53" w:rsidRPr="002E4C53">
          <w:rPr>
            <w:color w:val="auto"/>
            <w:sz w:val="24"/>
            <w:szCs w:val="24"/>
            <w:rPrChange w:id="441" w:author="Samir Soneji" w:date="2016-01-18T16:01:00Z">
              <w:rPr>
                <w:sz w:val="24"/>
                <w:szCs w:val="24"/>
              </w:rPr>
            </w:rPrChange>
          </w:rPr>
          <w:tab/>
          <w:t xml:space="preserve">Berry DA, Cronin KA, Plevritis SK, et al. Effect of Screening and Adjuvant Therapy on Mortality from Breast Cancer. </w:t>
        </w:r>
        <w:r w:rsidR="002E4C53" w:rsidRPr="002E4C53">
          <w:rPr>
            <w:i/>
            <w:iCs/>
            <w:color w:val="auto"/>
            <w:sz w:val="24"/>
            <w:szCs w:val="24"/>
            <w:rPrChange w:id="442" w:author="Samir Soneji" w:date="2016-01-18T16:01:00Z">
              <w:rPr>
                <w:i/>
                <w:iCs/>
                <w:sz w:val="24"/>
                <w:szCs w:val="24"/>
              </w:rPr>
            </w:rPrChange>
          </w:rPr>
          <w:t>N Engl J Med</w:t>
        </w:r>
        <w:r w:rsidR="002E4C53" w:rsidRPr="002E4C53">
          <w:rPr>
            <w:color w:val="auto"/>
            <w:sz w:val="24"/>
            <w:szCs w:val="24"/>
            <w:rPrChange w:id="443" w:author="Samir Soneji" w:date="2016-01-18T16:01:00Z">
              <w:rPr>
                <w:sz w:val="24"/>
                <w:szCs w:val="24"/>
              </w:rPr>
            </w:rPrChange>
          </w:rPr>
          <w:t>. 2005;353(17):1784-1792. doi:10.1056/NEJMoa050518.</w:t>
        </w:r>
      </w:ins>
    </w:p>
    <w:p w14:paraId="2E656FF0" w14:textId="77777777" w:rsidR="002E4C53" w:rsidRPr="002E4C53" w:rsidRDefault="002E4C53">
      <w:pPr>
        <w:pStyle w:val="Bibliography"/>
        <w:rPr>
          <w:ins w:id="444" w:author="Samir Soneji" w:date="2016-01-18T16:01:00Z"/>
          <w:color w:val="auto"/>
          <w:sz w:val="24"/>
          <w:szCs w:val="24"/>
          <w:rPrChange w:id="445" w:author="Samir Soneji" w:date="2016-01-18T16:01:00Z">
            <w:rPr>
              <w:ins w:id="446" w:author="Samir Soneji" w:date="2016-01-18T16:01:00Z"/>
              <w:sz w:val="24"/>
              <w:szCs w:val="24"/>
            </w:rPr>
          </w:rPrChange>
        </w:rPr>
        <w:pPrChange w:id="447" w:author="Samir Soneji" w:date="2016-01-18T16:01:00Z">
          <w:pPr>
            <w:widowControl w:val="0"/>
            <w:autoSpaceDE w:val="0"/>
            <w:autoSpaceDN w:val="0"/>
            <w:adjustRightInd w:val="0"/>
          </w:pPr>
        </w:pPrChange>
      </w:pPr>
      <w:ins w:id="448" w:author="Samir Soneji" w:date="2016-01-18T16:01:00Z">
        <w:r w:rsidRPr="002E4C53">
          <w:rPr>
            <w:color w:val="auto"/>
            <w:sz w:val="24"/>
            <w:szCs w:val="24"/>
            <w:rPrChange w:id="449" w:author="Samir Soneji" w:date="2016-01-18T16:01:00Z">
              <w:rPr>
                <w:sz w:val="24"/>
                <w:szCs w:val="24"/>
              </w:rPr>
            </w:rPrChange>
          </w:rPr>
          <w:t xml:space="preserve">2. </w:t>
        </w:r>
        <w:r w:rsidRPr="002E4C53">
          <w:rPr>
            <w:color w:val="auto"/>
            <w:sz w:val="24"/>
            <w:szCs w:val="24"/>
            <w:rPrChange w:id="450" w:author="Samir Soneji" w:date="2016-01-18T16:01:00Z">
              <w:rPr>
                <w:sz w:val="24"/>
                <w:szCs w:val="24"/>
              </w:rPr>
            </w:rPrChange>
          </w:rPr>
          <w:tab/>
          <w:t xml:space="preserve">Nelson HD, Tyne K, Naik A, Bougatsos C, Chan BK, Humphrey L. Screening for Breast Cancer: An Update for the U.S. Preventive Services Task Force. </w:t>
        </w:r>
        <w:r w:rsidRPr="002E4C53">
          <w:rPr>
            <w:i/>
            <w:iCs/>
            <w:color w:val="auto"/>
            <w:sz w:val="24"/>
            <w:szCs w:val="24"/>
            <w:rPrChange w:id="451" w:author="Samir Soneji" w:date="2016-01-18T16:01:00Z">
              <w:rPr>
                <w:i/>
                <w:iCs/>
                <w:sz w:val="24"/>
                <w:szCs w:val="24"/>
              </w:rPr>
            </w:rPrChange>
          </w:rPr>
          <w:t>Ann Intern Med</w:t>
        </w:r>
        <w:r w:rsidRPr="002E4C53">
          <w:rPr>
            <w:color w:val="auto"/>
            <w:sz w:val="24"/>
            <w:szCs w:val="24"/>
            <w:rPrChange w:id="452" w:author="Samir Soneji" w:date="2016-01-18T16:01:00Z">
              <w:rPr>
                <w:sz w:val="24"/>
                <w:szCs w:val="24"/>
              </w:rPr>
            </w:rPrChange>
          </w:rPr>
          <w:t>. 2009;151(10):727-737. doi:10.7326/0003-4819-151-10-200911170-00009.</w:t>
        </w:r>
      </w:ins>
    </w:p>
    <w:p w14:paraId="04841F76" w14:textId="77777777" w:rsidR="002E4C53" w:rsidRPr="002E4C53" w:rsidRDefault="002E4C53">
      <w:pPr>
        <w:pStyle w:val="Bibliography"/>
        <w:rPr>
          <w:ins w:id="453" w:author="Samir Soneji" w:date="2016-01-18T16:01:00Z"/>
          <w:color w:val="auto"/>
          <w:sz w:val="24"/>
          <w:szCs w:val="24"/>
          <w:rPrChange w:id="454" w:author="Samir Soneji" w:date="2016-01-18T16:01:00Z">
            <w:rPr>
              <w:ins w:id="455" w:author="Samir Soneji" w:date="2016-01-18T16:01:00Z"/>
              <w:sz w:val="24"/>
              <w:szCs w:val="24"/>
            </w:rPr>
          </w:rPrChange>
        </w:rPr>
        <w:pPrChange w:id="456" w:author="Samir Soneji" w:date="2016-01-18T16:01:00Z">
          <w:pPr>
            <w:widowControl w:val="0"/>
            <w:autoSpaceDE w:val="0"/>
            <w:autoSpaceDN w:val="0"/>
            <w:adjustRightInd w:val="0"/>
          </w:pPr>
        </w:pPrChange>
      </w:pPr>
      <w:ins w:id="457" w:author="Samir Soneji" w:date="2016-01-18T16:01:00Z">
        <w:r w:rsidRPr="002E4C53">
          <w:rPr>
            <w:color w:val="auto"/>
            <w:sz w:val="24"/>
            <w:szCs w:val="24"/>
            <w:rPrChange w:id="458" w:author="Samir Soneji" w:date="2016-01-18T16:01:00Z">
              <w:rPr>
                <w:sz w:val="24"/>
                <w:szCs w:val="24"/>
              </w:rPr>
            </w:rPrChange>
          </w:rPr>
          <w:t xml:space="preserve">3. </w:t>
        </w:r>
        <w:r w:rsidRPr="002E4C53">
          <w:rPr>
            <w:color w:val="auto"/>
            <w:sz w:val="24"/>
            <w:szCs w:val="24"/>
            <w:rPrChange w:id="459" w:author="Samir Soneji" w:date="2016-01-18T16:01:00Z">
              <w:rPr>
                <w:sz w:val="24"/>
                <w:szCs w:val="24"/>
              </w:rPr>
            </w:rPrChange>
          </w:rPr>
          <w:tab/>
          <w:t xml:space="preserve">Kopans DB. The 2009 U.S. Preventive Services Task Force Guidelines Ignore Important Scientific Evidence and Should Be Revised or Withdrawn. </w:t>
        </w:r>
        <w:r w:rsidRPr="002E4C53">
          <w:rPr>
            <w:i/>
            <w:iCs/>
            <w:color w:val="auto"/>
            <w:sz w:val="24"/>
            <w:szCs w:val="24"/>
            <w:rPrChange w:id="460" w:author="Samir Soneji" w:date="2016-01-18T16:01:00Z">
              <w:rPr>
                <w:i/>
                <w:iCs/>
                <w:sz w:val="24"/>
                <w:szCs w:val="24"/>
              </w:rPr>
            </w:rPrChange>
          </w:rPr>
          <w:t>Radiology</w:t>
        </w:r>
        <w:r w:rsidRPr="002E4C53">
          <w:rPr>
            <w:color w:val="auto"/>
            <w:sz w:val="24"/>
            <w:szCs w:val="24"/>
            <w:rPrChange w:id="461" w:author="Samir Soneji" w:date="2016-01-18T16:01:00Z">
              <w:rPr>
                <w:sz w:val="24"/>
                <w:szCs w:val="24"/>
              </w:rPr>
            </w:rPrChange>
          </w:rPr>
          <w:t>. 2010;256(1):15-20. doi:10.1148/radiol.10100057.</w:t>
        </w:r>
      </w:ins>
    </w:p>
    <w:p w14:paraId="5BB79A1A" w14:textId="77777777" w:rsidR="002E4C53" w:rsidRPr="002E4C53" w:rsidRDefault="002E4C53">
      <w:pPr>
        <w:pStyle w:val="Bibliography"/>
        <w:rPr>
          <w:ins w:id="462" w:author="Samir Soneji" w:date="2016-01-18T16:01:00Z"/>
          <w:color w:val="auto"/>
          <w:sz w:val="24"/>
          <w:szCs w:val="24"/>
          <w:rPrChange w:id="463" w:author="Samir Soneji" w:date="2016-01-18T16:01:00Z">
            <w:rPr>
              <w:ins w:id="464" w:author="Samir Soneji" w:date="2016-01-18T16:01:00Z"/>
              <w:sz w:val="24"/>
              <w:szCs w:val="24"/>
            </w:rPr>
          </w:rPrChange>
        </w:rPr>
        <w:pPrChange w:id="465" w:author="Samir Soneji" w:date="2016-01-18T16:01:00Z">
          <w:pPr>
            <w:widowControl w:val="0"/>
            <w:autoSpaceDE w:val="0"/>
            <w:autoSpaceDN w:val="0"/>
            <w:adjustRightInd w:val="0"/>
          </w:pPr>
        </w:pPrChange>
      </w:pPr>
      <w:ins w:id="466" w:author="Samir Soneji" w:date="2016-01-18T16:01:00Z">
        <w:r w:rsidRPr="002E4C53">
          <w:rPr>
            <w:color w:val="auto"/>
            <w:sz w:val="24"/>
            <w:szCs w:val="24"/>
            <w:rPrChange w:id="467" w:author="Samir Soneji" w:date="2016-01-18T16:01:00Z">
              <w:rPr>
                <w:sz w:val="24"/>
                <w:szCs w:val="24"/>
              </w:rPr>
            </w:rPrChange>
          </w:rPr>
          <w:t xml:space="preserve">4. </w:t>
        </w:r>
        <w:r w:rsidRPr="002E4C53">
          <w:rPr>
            <w:color w:val="auto"/>
            <w:sz w:val="24"/>
            <w:szCs w:val="24"/>
            <w:rPrChange w:id="468" w:author="Samir Soneji" w:date="2016-01-18T16:01:00Z">
              <w:rPr>
                <w:sz w:val="24"/>
                <w:szCs w:val="24"/>
              </w:rPr>
            </w:rPrChange>
          </w:rPr>
          <w:tab/>
          <w:t xml:space="preserve">Petitti DB, Calonge N, LeFevre ML, Melnyk BM, Wilt TJ, Schwartz JS. Breast Cancer Screening: From Science to Recommendation. </w:t>
        </w:r>
        <w:r w:rsidRPr="002E4C53">
          <w:rPr>
            <w:i/>
            <w:iCs/>
            <w:color w:val="auto"/>
            <w:sz w:val="24"/>
            <w:szCs w:val="24"/>
            <w:rPrChange w:id="469" w:author="Samir Soneji" w:date="2016-01-18T16:01:00Z">
              <w:rPr>
                <w:i/>
                <w:iCs/>
                <w:sz w:val="24"/>
                <w:szCs w:val="24"/>
              </w:rPr>
            </w:rPrChange>
          </w:rPr>
          <w:t>Radiology</w:t>
        </w:r>
        <w:r w:rsidRPr="002E4C53">
          <w:rPr>
            <w:color w:val="auto"/>
            <w:sz w:val="24"/>
            <w:szCs w:val="24"/>
            <w:rPrChange w:id="470" w:author="Samir Soneji" w:date="2016-01-18T16:01:00Z">
              <w:rPr>
                <w:sz w:val="24"/>
                <w:szCs w:val="24"/>
              </w:rPr>
            </w:rPrChange>
          </w:rPr>
          <w:t>. 2010;256(1):8-14. doi:10.1148/radiol.10100559.</w:t>
        </w:r>
      </w:ins>
    </w:p>
    <w:p w14:paraId="2D9FC60A" w14:textId="77777777" w:rsidR="002E4C53" w:rsidRPr="002E4C53" w:rsidRDefault="002E4C53">
      <w:pPr>
        <w:pStyle w:val="Bibliography"/>
        <w:rPr>
          <w:ins w:id="471" w:author="Samir Soneji" w:date="2016-01-18T16:01:00Z"/>
          <w:color w:val="auto"/>
          <w:sz w:val="24"/>
          <w:szCs w:val="24"/>
          <w:rPrChange w:id="472" w:author="Samir Soneji" w:date="2016-01-18T16:01:00Z">
            <w:rPr>
              <w:ins w:id="473" w:author="Samir Soneji" w:date="2016-01-18T16:01:00Z"/>
              <w:sz w:val="24"/>
              <w:szCs w:val="24"/>
            </w:rPr>
          </w:rPrChange>
        </w:rPr>
        <w:pPrChange w:id="474" w:author="Samir Soneji" w:date="2016-01-18T16:01:00Z">
          <w:pPr>
            <w:widowControl w:val="0"/>
            <w:autoSpaceDE w:val="0"/>
            <w:autoSpaceDN w:val="0"/>
            <w:adjustRightInd w:val="0"/>
          </w:pPr>
        </w:pPrChange>
      </w:pPr>
      <w:ins w:id="475" w:author="Samir Soneji" w:date="2016-01-18T16:01:00Z">
        <w:r w:rsidRPr="002E4C53">
          <w:rPr>
            <w:color w:val="auto"/>
            <w:sz w:val="24"/>
            <w:szCs w:val="24"/>
            <w:rPrChange w:id="476" w:author="Samir Soneji" w:date="2016-01-18T16:01:00Z">
              <w:rPr>
                <w:sz w:val="24"/>
                <w:szCs w:val="24"/>
              </w:rPr>
            </w:rPrChange>
          </w:rPr>
          <w:t xml:space="preserve">5. </w:t>
        </w:r>
        <w:r w:rsidRPr="002E4C53">
          <w:rPr>
            <w:color w:val="auto"/>
            <w:sz w:val="24"/>
            <w:szCs w:val="24"/>
            <w:rPrChange w:id="477" w:author="Samir Soneji" w:date="2016-01-18T16:01:00Z">
              <w:rPr>
                <w:sz w:val="24"/>
                <w:szCs w:val="24"/>
              </w:rPr>
            </w:rPrChange>
          </w:rPr>
          <w:tab/>
          <w:t xml:space="preserve">Gotzsche PC M. D., Heath I, Visco F. </w:t>
        </w:r>
        <w:r w:rsidRPr="002E4C53">
          <w:rPr>
            <w:i/>
            <w:iCs/>
            <w:color w:val="auto"/>
            <w:sz w:val="24"/>
            <w:szCs w:val="24"/>
            <w:rPrChange w:id="478" w:author="Samir Soneji" w:date="2016-01-18T16:01:00Z">
              <w:rPr>
                <w:i/>
                <w:iCs/>
                <w:sz w:val="24"/>
                <w:szCs w:val="24"/>
              </w:rPr>
            </w:rPrChange>
          </w:rPr>
          <w:t>Mammography Screening: Truth, Lies and Controversy</w:t>
        </w:r>
        <w:r w:rsidRPr="002E4C53">
          <w:rPr>
            <w:color w:val="auto"/>
            <w:sz w:val="24"/>
            <w:szCs w:val="24"/>
            <w:rPrChange w:id="479" w:author="Samir Soneji" w:date="2016-01-18T16:01:00Z">
              <w:rPr>
                <w:sz w:val="24"/>
                <w:szCs w:val="24"/>
              </w:rPr>
            </w:rPrChange>
          </w:rPr>
          <w:t>. 1 edition. London ; New York: Radcliffe Medical PR; 2012.</w:t>
        </w:r>
      </w:ins>
    </w:p>
    <w:p w14:paraId="657D4B5E" w14:textId="77777777" w:rsidR="002E4C53" w:rsidRPr="002E4C53" w:rsidRDefault="002E4C53">
      <w:pPr>
        <w:pStyle w:val="Bibliography"/>
        <w:rPr>
          <w:ins w:id="480" w:author="Samir Soneji" w:date="2016-01-18T16:01:00Z"/>
          <w:color w:val="auto"/>
          <w:sz w:val="24"/>
          <w:szCs w:val="24"/>
          <w:rPrChange w:id="481" w:author="Samir Soneji" w:date="2016-01-18T16:01:00Z">
            <w:rPr>
              <w:ins w:id="482" w:author="Samir Soneji" w:date="2016-01-18T16:01:00Z"/>
              <w:sz w:val="24"/>
              <w:szCs w:val="24"/>
            </w:rPr>
          </w:rPrChange>
        </w:rPr>
        <w:pPrChange w:id="483" w:author="Samir Soneji" w:date="2016-01-18T16:01:00Z">
          <w:pPr>
            <w:widowControl w:val="0"/>
            <w:autoSpaceDE w:val="0"/>
            <w:autoSpaceDN w:val="0"/>
            <w:adjustRightInd w:val="0"/>
          </w:pPr>
        </w:pPrChange>
      </w:pPr>
      <w:ins w:id="484" w:author="Samir Soneji" w:date="2016-01-18T16:01:00Z">
        <w:r w:rsidRPr="002E4C53">
          <w:rPr>
            <w:color w:val="auto"/>
            <w:sz w:val="24"/>
            <w:szCs w:val="24"/>
            <w:rPrChange w:id="485" w:author="Samir Soneji" w:date="2016-01-18T16:01:00Z">
              <w:rPr>
                <w:sz w:val="24"/>
                <w:szCs w:val="24"/>
              </w:rPr>
            </w:rPrChange>
          </w:rPr>
          <w:t xml:space="preserve">6. </w:t>
        </w:r>
        <w:r w:rsidRPr="002E4C53">
          <w:rPr>
            <w:color w:val="auto"/>
            <w:sz w:val="24"/>
            <w:szCs w:val="24"/>
            <w:rPrChange w:id="486" w:author="Samir Soneji" w:date="2016-01-18T16:01:00Z">
              <w:rPr>
                <w:sz w:val="24"/>
                <w:szCs w:val="24"/>
              </w:rPr>
            </w:rPrChange>
          </w:rPr>
          <w:tab/>
          <w:t xml:space="preserve">Berry D. Breast cancer screening: Controversy of impact. </w:t>
        </w:r>
        <w:r w:rsidRPr="002E4C53">
          <w:rPr>
            <w:i/>
            <w:iCs/>
            <w:color w:val="auto"/>
            <w:sz w:val="24"/>
            <w:szCs w:val="24"/>
            <w:rPrChange w:id="487" w:author="Samir Soneji" w:date="2016-01-18T16:01:00Z">
              <w:rPr>
                <w:i/>
                <w:iCs/>
                <w:sz w:val="24"/>
                <w:szCs w:val="24"/>
              </w:rPr>
            </w:rPrChange>
          </w:rPr>
          <w:t>Breast</w:t>
        </w:r>
        <w:r w:rsidRPr="002E4C53">
          <w:rPr>
            <w:color w:val="auto"/>
            <w:sz w:val="24"/>
            <w:szCs w:val="24"/>
            <w:rPrChange w:id="488" w:author="Samir Soneji" w:date="2016-01-18T16:01:00Z">
              <w:rPr>
                <w:sz w:val="24"/>
                <w:szCs w:val="24"/>
              </w:rPr>
            </w:rPrChange>
          </w:rPr>
          <w:t>. 2013;22(0 2):S73-S76. doi:10.1016/j.breast.2013.07.013.</w:t>
        </w:r>
      </w:ins>
    </w:p>
    <w:p w14:paraId="12C137E8" w14:textId="77777777" w:rsidR="002E4C53" w:rsidRPr="002E4C53" w:rsidRDefault="002E4C53">
      <w:pPr>
        <w:pStyle w:val="Bibliography"/>
        <w:rPr>
          <w:ins w:id="489" w:author="Samir Soneji" w:date="2016-01-18T16:01:00Z"/>
          <w:color w:val="auto"/>
          <w:sz w:val="24"/>
          <w:szCs w:val="24"/>
          <w:rPrChange w:id="490" w:author="Samir Soneji" w:date="2016-01-18T16:01:00Z">
            <w:rPr>
              <w:ins w:id="491" w:author="Samir Soneji" w:date="2016-01-18T16:01:00Z"/>
              <w:sz w:val="24"/>
              <w:szCs w:val="24"/>
            </w:rPr>
          </w:rPrChange>
        </w:rPr>
        <w:pPrChange w:id="492" w:author="Samir Soneji" w:date="2016-01-18T16:01:00Z">
          <w:pPr>
            <w:widowControl w:val="0"/>
            <w:autoSpaceDE w:val="0"/>
            <w:autoSpaceDN w:val="0"/>
            <w:adjustRightInd w:val="0"/>
          </w:pPr>
        </w:pPrChange>
      </w:pPr>
      <w:ins w:id="493" w:author="Samir Soneji" w:date="2016-01-18T16:01:00Z">
        <w:r w:rsidRPr="002E4C53">
          <w:rPr>
            <w:color w:val="auto"/>
            <w:sz w:val="24"/>
            <w:szCs w:val="24"/>
            <w:rPrChange w:id="494" w:author="Samir Soneji" w:date="2016-01-18T16:01:00Z">
              <w:rPr>
                <w:sz w:val="24"/>
                <w:szCs w:val="24"/>
              </w:rPr>
            </w:rPrChange>
          </w:rPr>
          <w:t xml:space="preserve">7. </w:t>
        </w:r>
        <w:r w:rsidRPr="002E4C53">
          <w:rPr>
            <w:color w:val="auto"/>
            <w:sz w:val="24"/>
            <w:szCs w:val="24"/>
            <w:rPrChange w:id="495" w:author="Samir Soneji" w:date="2016-01-18T16:01:00Z">
              <w:rPr>
                <w:sz w:val="24"/>
                <w:szCs w:val="24"/>
              </w:rPr>
            </w:rPrChange>
          </w:rPr>
          <w:tab/>
          <w:t xml:space="preserve">Miller AB, Wall C, Baines CJ, Sun P, To T, Narod SA. Twenty five year follow-up for breast cancer incidence and mortality of the Canadian National Breast Screening Study: randomised screening trial. </w:t>
        </w:r>
        <w:r w:rsidRPr="002E4C53">
          <w:rPr>
            <w:i/>
            <w:iCs/>
            <w:color w:val="auto"/>
            <w:sz w:val="24"/>
            <w:szCs w:val="24"/>
            <w:rPrChange w:id="496" w:author="Samir Soneji" w:date="2016-01-18T16:01:00Z">
              <w:rPr>
                <w:i/>
                <w:iCs/>
                <w:sz w:val="24"/>
                <w:szCs w:val="24"/>
              </w:rPr>
            </w:rPrChange>
          </w:rPr>
          <w:t>BMJ</w:t>
        </w:r>
        <w:r w:rsidRPr="002E4C53">
          <w:rPr>
            <w:color w:val="auto"/>
            <w:sz w:val="24"/>
            <w:szCs w:val="24"/>
            <w:rPrChange w:id="497" w:author="Samir Soneji" w:date="2016-01-18T16:01:00Z">
              <w:rPr>
                <w:sz w:val="24"/>
                <w:szCs w:val="24"/>
              </w:rPr>
            </w:rPrChange>
          </w:rPr>
          <w:t>. 2014;348:g366. doi:10.1136/bmj.g366.</w:t>
        </w:r>
      </w:ins>
    </w:p>
    <w:p w14:paraId="198A8232" w14:textId="77777777" w:rsidR="002E4C53" w:rsidRPr="002E4C53" w:rsidRDefault="002E4C53">
      <w:pPr>
        <w:pStyle w:val="Bibliography"/>
        <w:rPr>
          <w:ins w:id="498" w:author="Samir Soneji" w:date="2016-01-18T16:01:00Z"/>
          <w:color w:val="auto"/>
          <w:sz w:val="24"/>
          <w:szCs w:val="24"/>
          <w:rPrChange w:id="499" w:author="Samir Soneji" w:date="2016-01-18T16:01:00Z">
            <w:rPr>
              <w:ins w:id="500" w:author="Samir Soneji" w:date="2016-01-18T16:01:00Z"/>
              <w:sz w:val="24"/>
              <w:szCs w:val="24"/>
            </w:rPr>
          </w:rPrChange>
        </w:rPr>
        <w:pPrChange w:id="501" w:author="Samir Soneji" w:date="2016-01-18T16:01:00Z">
          <w:pPr>
            <w:widowControl w:val="0"/>
            <w:autoSpaceDE w:val="0"/>
            <w:autoSpaceDN w:val="0"/>
            <w:adjustRightInd w:val="0"/>
          </w:pPr>
        </w:pPrChange>
      </w:pPr>
      <w:ins w:id="502" w:author="Samir Soneji" w:date="2016-01-18T16:01:00Z">
        <w:r w:rsidRPr="002E4C53">
          <w:rPr>
            <w:color w:val="auto"/>
            <w:sz w:val="24"/>
            <w:szCs w:val="24"/>
            <w:rPrChange w:id="503" w:author="Samir Soneji" w:date="2016-01-18T16:01:00Z">
              <w:rPr>
                <w:sz w:val="24"/>
                <w:szCs w:val="24"/>
              </w:rPr>
            </w:rPrChange>
          </w:rPr>
          <w:t xml:space="preserve">8. </w:t>
        </w:r>
        <w:r w:rsidRPr="002E4C53">
          <w:rPr>
            <w:color w:val="auto"/>
            <w:sz w:val="24"/>
            <w:szCs w:val="24"/>
            <w:rPrChange w:id="504" w:author="Samir Soneji" w:date="2016-01-18T16:01:00Z">
              <w:rPr>
                <w:sz w:val="24"/>
                <w:szCs w:val="24"/>
              </w:rPr>
            </w:rPrChange>
          </w:rPr>
          <w:tab/>
          <w:t xml:space="preserve">Harding C, Pompei F, Burmistrov D, Welch H, Abebe R, Wilson R. Breast cancer screening, incidence, and mortality across US counties. </w:t>
        </w:r>
        <w:r w:rsidRPr="002E4C53">
          <w:rPr>
            <w:i/>
            <w:iCs/>
            <w:color w:val="auto"/>
            <w:sz w:val="24"/>
            <w:szCs w:val="24"/>
            <w:rPrChange w:id="505" w:author="Samir Soneji" w:date="2016-01-18T16:01:00Z">
              <w:rPr>
                <w:i/>
                <w:iCs/>
                <w:sz w:val="24"/>
                <w:szCs w:val="24"/>
              </w:rPr>
            </w:rPrChange>
          </w:rPr>
          <w:t>JAMA Intern Med</w:t>
        </w:r>
        <w:r w:rsidRPr="002E4C53">
          <w:rPr>
            <w:color w:val="auto"/>
            <w:sz w:val="24"/>
            <w:szCs w:val="24"/>
            <w:rPrChange w:id="506" w:author="Samir Soneji" w:date="2016-01-18T16:01:00Z">
              <w:rPr>
                <w:sz w:val="24"/>
                <w:szCs w:val="24"/>
              </w:rPr>
            </w:rPrChange>
          </w:rPr>
          <w:t>. 2015;175(9):1483-1489. doi:10.1001/jamainternmed.2015.3043.</w:t>
        </w:r>
      </w:ins>
    </w:p>
    <w:p w14:paraId="71B17381" w14:textId="77777777" w:rsidR="002E4C53" w:rsidRPr="002E4C53" w:rsidRDefault="002E4C53">
      <w:pPr>
        <w:pStyle w:val="Bibliography"/>
        <w:rPr>
          <w:ins w:id="507" w:author="Samir Soneji" w:date="2016-01-18T16:01:00Z"/>
          <w:color w:val="auto"/>
          <w:sz w:val="24"/>
          <w:szCs w:val="24"/>
          <w:rPrChange w:id="508" w:author="Samir Soneji" w:date="2016-01-18T16:01:00Z">
            <w:rPr>
              <w:ins w:id="509" w:author="Samir Soneji" w:date="2016-01-18T16:01:00Z"/>
              <w:sz w:val="24"/>
              <w:szCs w:val="24"/>
            </w:rPr>
          </w:rPrChange>
        </w:rPr>
        <w:pPrChange w:id="510" w:author="Samir Soneji" w:date="2016-01-18T16:01:00Z">
          <w:pPr>
            <w:widowControl w:val="0"/>
            <w:autoSpaceDE w:val="0"/>
            <w:autoSpaceDN w:val="0"/>
            <w:adjustRightInd w:val="0"/>
          </w:pPr>
        </w:pPrChange>
      </w:pPr>
      <w:ins w:id="511" w:author="Samir Soneji" w:date="2016-01-18T16:01:00Z">
        <w:r w:rsidRPr="002E4C53">
          <w:rPr>
            <w:color w:val="auto"/>
            <w:sz w:val="24"/>
            <w:szCs w:val="24"/>
            <w:rPrChange w:id="512" w:author="Samir Soneji" w:date="2016-01-18T16:01:00Z">
              <w:rPr>
                <w:sz w:val="24"/>
                <w:szCs w:val="24"/>
              </w:rPr>
            </w:rPrChange>
          </w:rPr>
          <w:t xml:space="preserve">9. </w:t>
        </w:r>
        <w:r w:rsidRPr="002E4C53">
          <w:rPr>
            <w:color w:val="auto"/>
            <w:sz w:val="24"/>
            <w:szCs w:val="24"/>
            <w:rPrChange w:id="513" w:author="Samir Soneji" w:date="2016-01-18T16:01:00Z">
              <w:rPr>
                <w:sz w:val="24"/>
                <w:szCs w:val="24"/>
              </w:rPr>
            </w:rPrChange>
          </w:rPr>
          <w:tab/>
          <w:t xml:space="preserve">Myers ER, Moorman P, Gierisch JM, et al. Benefits and harms of breast cancer screening: A systematic review. </w:t>
        </w:r>
        <w:r w:rsidRPr="002E4C53">
          <w:rPr>
            <w:i/>
            <w:iCs/>
            <w:color w:val="auto"/>
            <w:sz w:val="24"/>
            <w:szCs w:val="24"/>
            <w:rPrChange w:id="514" w:author="Samir Soneji" w:date="2016-01-18T16:01:00Z">
              <w:rPr>
                <w:i/>
                <w:iCs/>
                <w:sz w:val="24"/>
                <w:szCs w:val="24"/>
              </w:rPr>
            </w:rPrChange>
          </w:rPr>
          <w:t>JAMA</w:t>
        </w:r>
        <w:r w:rsidRPr="002E4C53">
          <w:rPr>
            <w:color w:val="auto"/>
            <w:sz w:val="24"/>
            <w:szCs w:val="24"/>
            <w:rPrChange w:id="515" w:author="Samir Soneji" w:date="2016-01-18T16:01:00Z">
              <w:rPr>
                <w:sz w:val="24"/>
                <w:szCs w:val="24"/>
              </w:rPr>
            </w:rPrChange>
          </w:rPr>
          <w:t>. 2015;314(15):1615-1634. doi:10.1001/jama.2015.13183.</w:t>
        </w:r>
      </w:ins>
    </w:p>
    <w:p w14:paraId="3FA916AC" w14:textId="77777777" w:rsidR="002E4C53" w:rsidRPr="002E4C53" w:rsidRDefault="002E4C53">
      <w:pPr>
        <w:pStyle w:val="Bibliography"/>
        <w:rPr>
          <w:ins w:id="516" w:author="Samir Soneji" w:date="2016-01-18T16:01:00Z"/>
          <w:color w:val="auto"/>
          <w:sz w:val="24"/>
          <w:szCs w:val="24"/>
          <w:rPrChange w:id="517" w:author="Samir Soneji" w:date="2016-01-18T16:01:00Z">
            <w:rPr>
              <w:ins w:id="518" w:author="Samir Soneji" w:date="2016-01-18T16:01:00Z"/>
              <w:sz w:val="24"/>
              <w:szCs w:val="24"/>
            </w:rPr>
          </w:rPrChange>
        </w:rPr>
        <w:pPrChange w:id="519" w:author="Samir Soneji" w:date="2016-01-18T16:01:00Z">
          <w:pPr>
            <w:widowControl w:val="0"/>
            <w:autoSpaceDE w:val="0"/>
            <w:autoSpaceDN w:val="0"/>
            <w:adjustRightInd w:val="0"/>
          </w:pPr>
        </w:pPrChange>
      </w:pPr>
      <w:ins w:id="520" w:author="Samir Soneji" w:date="2016-01-18T16:01:00Z">
        <w:r w:rsidRPr="002E4C53">
          <w:rPr>
            <w:color w:val="auto"/>
            <w:sz w:val="24"/>
            <w:szCs w:val="24"/>
            <w:rPrChange w:id="521" w:author="Samir Soneji" w:date="2016-01-18T16:01:00Z">
              <w:rPr>
                <w:sz w:val="24"/>
                <w:szCs w:val="24"/>
              </w:rPr>
            </w:rPrChange>
          </w:rPr>
          <w:t xml:space="preserve">10. </w:t>
        </w:r>
        <w:r w:rsidRPr="002E4C53">
          <w:rPr>
            <w:color w:val="auto"/>
            <w:sz w:val="24"/>
            <w:szCs w:val="24"/>
            <w:rPrChange w:id="522" w:author="Samir Soneji" w:date="2016-01-18T16:01:00Z">
              <w:rPr>
                <w:sz w:val="24"/>
                <w:szCs w:val="24"/>
              </w:rPr>
            </w:rPrChange>
          </w:rPr>
          <w:tab/>
          <w:t xml:space="preserve">Myers ER, Moorman P, Gierisch JM, et al. Benefits and harms of breast cancer screening: A systematic review. </w:t>
        </w:r>
        <w:r w:rsidRPr="002E4C53">
          <w:rPr>
            <w:i/>
            <w:iCs/>
            <w:color w:val="auto"/>
            <w:sz w:val="24"/>
            <w:szCs w:val="24"/>
            <w:rPrChange w:id="523" w:author="Samir Soneji" w:date="2016-01-18T16:01:00Z">
              <w:rPr>
                <w:i/>
                <w:iCs/>
                <w:sz w:val="24"/>
                <w:szCs w:val="24"/>
              </w:rPr>
            </w:rPrChange>
          </w:rPr>
          <w:t>JAMA</w:t>
        </w:r>
        <w:r w:rsidRPr="002E4C53">
          <w:rPr>
            <w:color w:val="auto"/>
            <w:sz w:val="24"/>
            <w:szCs w:val="24"/>
            <w:rPrChange w:id="524" w:author="Samir Soneji" w:date="2016-01-18T16:01:00Z">
              <w:rPr>
                <w:sz w:val="24"/>
                <w:szCs w:val="24"/>
              </w:rPr>
            </w:rPrChange>
          </w:rPr>
          <w:t>. 2015;314(15):1615-1634. doi:10.1001/jama.2015.13183.</w:t>
        </w:r>
      </w:ins>
    </w:p>
    <w:p w14:paraId="54D7933C" w14:textId="77777777" w:rsidR="002E4C53" w:rsidRPr="002E4C53" w:rsidRDefault="002E4C53">
      <w:pPr>
        <w:pStyle w:val="Bibliography"/>
        <w:rPr>
          <w:ins w:id="525" w:author="Samir Soneji" w:date="2016-01-18T16:01:00Z"/>
          <w:color w:val="auto"/>
          <w:sz w:val="24"/>
          <w:szCs w:val="24"/>
          <w:rPrChange w:id="526" w:author="Samir Soneji" w:date="2016-01-18T16:01:00Z">
            <w:rPr>
              <w:ins w:id="527" w:author="Samir Soneji" w:date="2016-01-18T16:01:00Z"/>
              <w:sz w:val="24"/>
              <w:szCs w:val="24"/>
            </w:rPr>
          </w:rPrChange>
        </w:rPr>
        <w:pPrChange w:id="528" w:author="Samir Soneji" w:date="2016-01-18T16:01:00Z">
          <w:pPr>
            <w:widowControl w:val="0"/>
            <w:autoSpaceDE w:val="0"/>
            <w:autoSpaceDN w:val="0"/>
            <w:adjustRightInd w:val="0"/>
          </w:pPr>
        </w:pPrChange>
      </w:pPr>
      <w:ins w:id="529" w:author="Samir Soneji" w:date="2016-01-18T16:01:00Z">
        <w:r w:rsidRPr="002E4C53">
          <w:rPr>
            <w:color w:val="auto"/>
            <w:sz w:val="24"/>
            <w:szCs w:val="24"/>
            <w:rPrChange w:id="530" w:author="Samir Soneji" w:date="2016-01-18T16:01:00Z">
              <w:rPr>
                <w:sz w:val="24"/>
                <w:szCs w:val="24"/>
              </w:rPr>
            </w:rPrChange>
          </w:rPr>
          <w:t xml:space="preserve">11. </w:t>
        </w:r>
        <w:r w:rsidRPr="002E4C53">
          <w:rPr>
            <w:color w:val="auto"/>
            <w:sz w:val="24"/>
            <w:szCs w:val="24"/>
            <w:rPrChange w:id="531" w:author="Samir Soneji" w:date="2016-01-18T16:01:00Z">
              <w:rPr>
                <w:sz w:val="24"/>
                <w:szCs w:val="24"/>
              </w:rPr>
            </w:rPrChange>
          </w:rPr>
          <w:tab/>
          <w:t xml:space="preserve">Sun E, Jena AB, Lakdawalla D, Reyes C, Philipson TJ, Goldman D. The Contributions of Improved Therapy and Earlier Detection to Cancer Survival Gains, 1988-2000. </w:t>
        </w:r>
        <w:r w:rsidRPr="002E4C53">
          <w:rPr>
            <w:i/>
            <w:iCs/>
            <w:color w:val="auto"/>
            <w:sz w:val="24"/>
            <w:szCs w:val="24"/>
            <w:rPrChange w:id="532" w:author="Samir Soneji" w:date="2016-01-18T16:01:00Z">
              <w:rPr>
                <w:i/>
                <w:iCs/>
                <w:sz w:val="24"/>
                <w:szCs w:val="24"/>
              </w:rPr>
            </w:rPrChange>
          </w:rPr>
          <w:t>Forum Health Econ Policy</w:t>
        </w:r>
        <w:r w:rsidRPr="002E4C53">
          <w:rPr>
            <w:color w:val="auto"/>
            <w:sz w:val="24"/>
            <w:szCs w:val="24"/>
            <w:rPrChange w:id="533" w:author="Samir Soneji" w:date="2016-01-18T16:01:00Z">
              <w:rPr>
                <w:sz w:val="24"/>
                <w:szCs w:val="24"/>
              </w:rPr>
            </w:rPrChange>
          </w:rPr>
          <w:t>. 2010;13(2).</w:t>
        </w:r>
      </w:ins>
    </w:p>
    <w:p w14:paraId="6D383AF6" w14:textId="77777777" w:rsidR="002E4C53" w:rsidRPr="002E4C53" w:rsidRDefault="002E4C53">
      <w:pPr>
        <w:pStyle w:val="Bibliography"/>
        <w:rPr>
          <w:ins w:id="534" w:author="Samir Soneji" w:date="2016-01-18T16:01:00Z"/>
          <w:color w:val="auto"/>
          <w:sz w:val="24"/>
          <w:szCs w:val="24"/>
          <w:rPrChange w:id="535" w:author="Samir Soneji" w:date="2016-01-18T16:01:00Z">
            <w:rPr>
              <w:ins w:id="536" w:author="Samir Soneji" w:date="2016-01-18T16:01:00Z"/>
              <w:sz w:val="24"/>
              <w:szCs w:val="24"/>
            </w:rPr>
          </w:rPrChange>
        </w:rPr>
        <w:pPrChange w:id="537" w:author="Samir Soneji" w:date="2016-01-18T16:01:00Z">
          <w:pPr>
            <w:widowControl w:val="0"/>
            <w:autoSpaceDE w:val="0"/>
            <w:autoSpaceDN w:val="0"/>
            <w:adjustRightInd w:val="0"/>
          </w:pPr>
        </w:pPrChange>
      </w:pPr>
      <w:ins w:id="538" w:author="Samir Soneji" w:date="2016-01-18T16:01:00Z">
        <w:r w:rsidRPr="002E4C53">
          <w:rPr>
            <w:color w:val="auto"/>
            <w:sz w:val="24"/>
            <w:szCs w:val="24"/>
            <w:rPrChange w:id="539" w:author="Samir Soneji" w:date="2016-01-18T16:01:00Z">
              <w:rPr>
                <w:sz w:val="24"/>
                <w:szCs w:val="24"/>
              </w:rPr>
            </w:rPrChange>
          </w:rPr>
          <w:t xml:space="preserve">12. </w:t>
        </w:r>
        <w:r w:rsidRPr="002E4C53">
          <w:rPr>
            <w:color w:val="auto"/>
            <w:sz w:val="24"/>
            <w:szCs w:val="24"/>
            <w:rPrChange w:id="540" w:author="Samir Soneji" w:date="2016-01-18T16:01:00Z">
              <w:rPr>
                <w:sz w:val="24"/>
                <w:szCs w:val="24"/>
              </w:rPr>
            </w:rPrChange>
          </w:rPr>
          <w:tab/>
          <w:t xml:space="preserve">Park J-H, Anderson WF, Gail MH. Improvements in US Breast Cancer Survival and Proportion Explained by Tumor Size and Estrogen-Receptor Status. </w:t>
        </w:r>
        <w:r w:rsidRPr="002E4C53">
          <w:rPr>
            <w:i/>
            <w:iCs/>
            <w:color w:val="auto"/>
            <w:sz w:val="24"/>
            <w:szCs w:val="24"/>
            <w:rPrChange w:id="541" w:author="Samir Soneji" w:date="2016-01-18T16:01:00Z">
              <w:rPr>
                <w:i/>
                <w:iCs/>
                <w:sz w:val="24"/>
                <w:szCs w:val="24"/>
              </w:rPr>
            </w:rPrChange>
          </w:rPr>
          <w:t>J Clin Oncol</w:t>
        </w:r>
        <w:r w:rsidRPr="002E4C53">
          <w:rPr>
            <w:color w:val="auto"/>
            <w:sz w:val="24"/>
            <w:szCs w:val="24"/>
            <w:rPrChange w:id="542" w:author="Samir Soneji" w:date="2016-01-18T16:01:00Z">
              <w:rPr>
                <w:sz w:val="24"/>
                <w:szCs w:val="24"/>
              </w:rPr>
            </w:rPrChange>
          </w:rPr>
          <w:t>. July 2015:JCO.2014.59.9191. doi:10.1200/JCO.2014.59.9191.</w:t>
        </w:r>
      </w:ins>
    </w:p>
    <w:p w14:paraId="213AEB3A" w14:textId="77777777" w:rsidR="002E4C53" w:rsidRPr="002E4C53" w:rsidRDefault="002E4C53">
      <w:pPr>
        <w:pStyle w:val="Bibliography"/>
        <w:rPr>
          <w:ins w:id="543" w:author="Samir Soneji" w:date="2016-01-18T16:01:00Z"/>
          <w:color w:val="auto"/>
          <w:sz w:val="24"/>
          <w:szCs w:val="24"/>
          <w:rPrChange w:id="544" w:author="Samir Soneji" w:date="2016-01-18T16:01:00Z">
            <w:rPr>
              <w:ins w:id="545" w:author="Samir Soneji" w:date="2016-01-18T16:01:00Z"/>
              <w:sz w:val="24"/>
              <w:szCs w:val="24"/>
            </w:rPr>
          </w:rPrChange>
        </w:rPr>
        <w:pPrChange w:id="546" w:author="Samir Soneji" w:date="2016-01-18T16:01:00Z">
          <w:pPr>
            <w:widowControl w:val="0"/>
            <w:autoSpaceDE w:val="0"/>
            <w:autoSpaceDN w:val="0"/>
            <w:adjustRightInd w:val="0"/>
          </w:pPr>
        </w:pPrChange>
      </w:pPr>
      <w:ins w:id="547" w:author="Samir Soneji" w:date="2016-01-18T16:01:00Z">
        <w:r w:rsidRPr="002E4C53">
          <w:rPr>
            <w:color w:val="auto"/>
            <w:sz w:val="24"/>
            <w:szCs w:val="24"/>
            <w:rPrChange w:id="548" w:author="Samir Soneji" w:date="2016-01-18T16:01:00Z">
              <w:rPr>
                <w:sz w:val="24"/>
                <w:szCs w:val="24"/>
              </w:rPr>
            </w:rPrChange>
          </w:rPr>
          <w:lastRenderedPageBreak/>
          <w:t xml:space="preserve">13. </w:t>
        </w:r>
        <w:r w:rsidRPr="002E4C53">
          <w:rPr>
            <w:color w:val="auto"/>
            <w:sz w:val="24"/>
            <w:szCs w:val="24"/>
            <w:rPrChange w:id="549" w:author="Samir Soneji" w:date="2016-01-18T16:01:00Z">
              <w:rPr>
                <w:sz w:val="24"/>
                <w:szCs w:val="24"/>
              </w:rPr>
            </w:rPrChange>
          </w:rPr>
          <w:tab/>
          <w:t xml:space="preserve">Helvie MA. Digital Mammography Imaging: Breast Tomosynthesis and Advanced Applications. </w:t>
        </w:r>
        <w:r w:rsidRPr="002E4C53">
          <w:rPr>
            <w:i/>
            <w:iCs/>
            <w:color w:val="auto"/>
            <w:sz w:val="24"/>
            <w:szCs w:val="24"/>
            <w:rPrChange w:id="550" w:author="Samir Soneji" w:date="2016-01-18T16:01:00Z">
              <w:rPr>
                <w:i/>
                <w:iCs/>
                <w:sz w:val="24"/>
                <w:szCs w:val="24"/>
              </w:rPr>
            </w:rPrChange>
          </w:rPr>
          <w:t>Radiol Clin North Am</w:t>
        </w:r>
        <w:r w:rsidRPr="002E4C53">
          <w:rPr>
            <w:color w:val="auto"/>
            <w:sz w:val="24"/>
            <w:szCs w:val="24"/>
            <w:rPrChange w:id="551" w:author="Samir Soneji" w:date="2016-01-18T16:01:00Z">
              <w:rPr>
                <w:sz w:val="24"/>
                <w:szCs w:val="24"/>
              </w:rPr>
            </w:rPrChange>
          </w:rPr>
          <w:t>. 2010;48(5):917-929. doi:10.1016/j.rcl.2010.06.009.</w:t>
        </w:r>
      </w:ins>
    </w:p>
    <w:p w14:paraId="6C5ECD49" w14:textId="77777777" w:rsidR="002E4C53" w:rsidRPr="002E4C53" w:rsidRDefault="002E4C53">
      <w:pPr>
        <w:pStyle w:val="Bibliography"/>
        <w:rPr>
          <w:ins w:id="552" w:author="Samir Soneji" w:date="2016-01-18T16:01:00Z"/>
          <w:color w:val="auto"/>
          <w:sz w:val="24"/>
          <w:szCs w:val="24"/>
          <w:rPrChange w:id="553" w:author="Samir Soneji" w:date="2016-01-18T16:01:00Z">
            <w:rPr>
              <w:ins w:id="554" w:author="Samir Soneji" w:date="2016-01-18T16:01:00Z"/>
              <w:sz w:val="24"/>
              <w:szCs w:val="24"/>
            </w:rPr>
          </w:rPrChange>
        </w:rPr>
        <w:pPrChange w:id="555" w:author="Samir Soneji" w:date="2016-01-18T16:01:00Z">
          <w:pPr>
            <w:widowControl w:val="0"/>
            <w:autoSpaceDE w:val="0"/>
            <w:autoSpaceDN w:val="0"/>
            <w:adjustRightInd w:val="0"/>
          </w:pPr>
        </w:pPrChange>
      </w:pPr>
      <w:ins w:id="556" w:author="Samir Soneji" w:date="2016-01-18T16:01:00Z">
        <w:r w:rsidRPr="002E4C53">
          <w:rPr>
            <w:color w:val="auto"/>
            <w:sz w:val="24"/>
            <w:szCs w:val="24"/>
            <w:rPrChange w:id="557" w:author="Samir Soneji" w:date="2016-01-18T16:01:00Z">
              <w:rPr>
                <w:sz w:val="24"/>
                <w:szCs w:val="24"/>
              </w:rPr>
            </w:rPrChange>
          </w:rPr>
          <w:t xml:space="preserve">14. </w:t>
        </w:r>
        <w:r w:rsidRPr="002E4C53">
          <w:rPr>
            <w:color w:val="auto"/>
            <w:sz w:val="24"/>
            <w:szCs w:val="24"/>
            <w:rPrChange w:id="558" w:author="Samir Soneji" w:date="2016-01-18T16:01:00Z">
              <w:rPr>
                <w:sz w:val="24"/>
                <w:szCs w:val="24"/>
              </w:rPr>
            </w:rPrChange>
          </w:rPr>
          <w:tab/>
          <w:t xml:space="preserve">Consensus statement: treatment of early-stage breast cancer. National Institutes of Health Consensus Development Panel. </w:t>
        </w:r>
        <w:r w:rsidRPr="002E4C53">
          <w:rPr>
            <w:i/>
            <w:iCs/>
            <w:color w:val="auto"/>
            <w:sz w:val="24"/>
            <w:szCs w:val="24"/>
            <w:rPrChange w:id="559" w:author="Samir Soneji" w:date="2016-01-18T16:01:00Z">
              <w:rPr>
                <w:i/>
                <w:iCs/>
                <w:sz w:val="24"/>
                <w:szCs w:val="24"/>
              </w:rPr>
            </w:rPrChange>
          </w:rPr>
          <w:t>J Natl Cancer Inst Monogr</w:t>
        </w:r>
        <w:r w:rsidRPr="002E4C53">
          <w:rPr>
            <w:color w:val="auto"/>
            <w:sz w:val="24"/>
            <w:szCs w:val="24"/>
            <w:rPrChange w:id="560" w:author="Samir Soneji" w:date="2016-01-18T16:01:00Z">
              <w:rPr>
                <w:sz w:val="24"/>
                <w:szCs w:val="24"/>
              </w:rPr>
            </w:rPrChange>
          </w:rPr>
          <w:t>. 1992;(11):1-5.</w:t>
        </w:r>
      </w:ins>
    </w:p>
    <w:p w14:paraId="0BF652B9" w14:textId="77777777" w:rsidR="002E4C53" w:rsidRPr="002E4C53" w:rsidRDefault="002E4C53">
      <w:pPr>
        <w:pStyle w:val="Bibliography"/>
        <w:rPr>
          <w:ins w:id="561" w:author="Samir Soneji" w:date="2016-01-18T16:01:00Z"/>
          <w:color w:val="auto"/>
          <w:sz w:val="24"/>
          <w:szCs w:val="24"/>
          <w:rPrChange w:id="562" w:author="Samir Soneji" w:date="2016-01-18T16:01:00Z">
            <w:rPr>
              <w:ins w:id="563" w:author="Samir Soneji" w:date="2016-01-18T16:01:00Z"/>
              <w:sz w:val="24"/>
              <w:szCs w:val="24"/>
            </w:rPr>
          </w:rPrChange>
        </w:rPr>
        <w:pPrChange w:id="564" w:author="Samir Soneji" w:date="2016-01-18T16:01:00Z">
          <w:pPr>
            <w:widowControl w:val="0"/>
            <w:autoSpaceDE w:val="0"/>
            <w:autoSpaceDN w:val="0"/>
            <w:adjustRightInd w:val="0"/>
          </w:pPr>
        </w:pPrChange>
      </w:pPr>
      <w:ins w:id="565" w:author="Samir Soneji" w:date="2016-01-18T16:01:00Z">
        <w:r w:rsidRPr="002E4C53">
          <w:rPr>
            <w:color w:val="auto"/>
            <w:sz w:val="24"/>
            <w:szCs w:val="24"/>
            <w:rPrChange w:id="566" w:author="Samir Soneji" w:date="2016-01-18T16:01:00Z">
              <w:rPr>
                <w:sz w:val="24"/>
                <w:szCs w:val="24"/>
              </w:rPr>
            </w:rPrChange>
          </w:rPr>
          <w:t xml:space="preserve">15. </w:t>
        </w:r>
        <w:r w:rsidRPr="002E4C53">
          <w:rPr>
            <w:color w:val="auto"/>
            <w:sz w:val="24"/>
            <w:szCs w:val="24"/>
            <w:rPrChange w:id="567" w:author="Samir Soneji" w:date="2016-01-18T16:01:00Z">
              <w:rPr>
                <w:sz w:val="24"/>
                <w:szCs w:val="24"/>
              </w:rPr>
            </w:rPrChange>
          </w:rPr>
          <w:tab/>
          <w:t xml:space="preserve">Fisher B, Costantino JP, Wickerham DL, et al. Tamoxifen for Prevention of Breast Cancer: Report of the National Surgical Adjuvant Breast and Bowel Project P-1 Study. </w:t>
        </w:r>
        <w:r w:rsidRPr="002E4C53">
          <w:rPr>
            <w:i/>
            <w:iCs/>
            <w:color w:val="auto"/>
            <w:sz w:val="24"/>
            <w:szCs w:val="24"/>
            <w:rPrChange w:id="568" w:author="Samir Soneji" w:date="2016-01-18T16:01:00Z">
              <w:rPr>
                <w:i/>
                <w:iCs/>
                <w:sz w:val="24"/>
                <w:szCs w:val="24"/>
              </w:rPr>
            </w:rPrChange>
          </w:rPr>
          <w:t>J Natl Cancer Inst</w:t>
        </w:r>
        <w:r w:rsidRPr="002E4C53">
          <w:rPr>
            <w:color w:val="auto"/>
            <w:sz w:val="24"/>
            <w:szCs w:val="24"/>
            <w:rPrChange w:id="569" w:author="Samir Soneji" w:date="2016-01-18T16:01:00Z">
              <w:rPr>
                <w:sz w:val="24"/>
                <w:szCs w:val="24"/>
              </w:rPr>
            </w:rPrChange>
          </w:rPr>
          <w:t>. 1998;90(18):1371-1388. doi:10.1093/jnci/90.18.1371.</w:t>
        </w:r>
      </w:ins>
    </w:p>
    <w:p w14:paraId="03D03796" w14:textId="77777777" w:rsidR="002E4C53" w:rsidRPr="002E4C53" w:rsidRDefault="002E4C53">
      <w:pPr>
        <w:pStyle w:val="Bibliography"/>
        <w:rPr>
          <w:ins w:id="570" w:author="Samir Soneji" w:date="2016-01-18T16:01:00Z"/>
          <w:color w:val="auto"/>
          <w:sz w:val="24"/>
          <w:szCs w:val="24"/>
          <w:rPrChange w:id="571" w:author="Samir Soneji" w:date="2016-01-18T16:01:00Z">
            <w:rPr>
              <w:ins w:id="572" w:author="Samir Soneji" w:date="2016-01-18T16:01:00Z"/>
              <w:sz w:val="24"/>
              <w:szCs w:val="24"/>
            </w:rPr>
          </w:rPrChange>
        </w:rPr>
        <w:pPrChange w:id="573" w:author="Samir Soneji" w:date="2016-01-18T16:01:00Z">
          <w:pPr>
            <w:widowControl w:val="0"/>
            <w:autoSpaceDE w:val="0"/>
            <w:autoSpaceDN w:val="0"/>
            <w:adjustRightInd w:val="0"/>
          </w:pPr>
        </w:pPrChange>
      </w:pPr>
      <w:ins w:id="574" w:author="Samir Soneji" w:date="2016-01-18T16:01:00Z">
        <w:r w:rsidRPr="002E4C53">
          <w:rPr>
            <w:color w:val="auto"/>
            <w:sz w:val="24"/>
            <w:szCs w:val="24"/>
            <w:rPrChange w:id="575" w:author="Samir Soneji" w:date="2016-01-18T16:01:00Z">
              <w:rPr>
                <w:sz w:val="24"/>
                <w:szCs w:val="24"/>
              </w:rPr>
            </w:rPrChange>
          </w:rPr>
          <w:t xml:space="preserve">16. </w:t>
        </w:r>
        <w:r w:rsidRPr="002E4C53">
          <w:rPr>
            <w:color w:val="auto"/>
            <w:sz w:val="24"/>
            <w:szCs w:val="24"/>
            <w:rPrChange w:id="576" w:author="Samir Soneji" w:date="2016-01-18T16:01:00Z">
              <w:rPr>
                <w:sz w:val="24"/>
                <w:szCs w:val="24"/>
              </w:rPr>
            </w:rPrChange>
          </w:rPr>
          <w:tab/>
          <w:t xml:space="preserve">Kitagawa EM. Components of a Difference Between Two Rates*. </w:t>
        </w:r>
        <w:r w:rsidRPr="002E4C53">
          <w:rPr>
            <w:i/>
            <w:iCs/>
            <w:color w:val="auto"/>
            <w:sz w:val="24"/>
            <w:szCs w:val="24"/>
            <w:rPrChange w:id="577" w:author="Samir Soneji" w:date="2016-01-18T16:01:00Z">
              <w:rPr>
                <w:i/>
                <w:iCs/>
                <w:sz w:val="24"/>
                <w:szCs w:val="24"/>
              </w:rPr>
            </w:rPrChange>
          </w:rPr>
          <w:t>J Am Stat Assoc</w:t>
        </w:r>
        <w:r w:rsidRPr="002E4C53">
          <w:rPr>
            <w:color w:val="auto"/>
            <w:sz w:val="24"/>
            <w:szCs w:val="24"/>
            <w:rPrChange w:id="578" w:author="Samir Soneji" w:date="2016-01-18T16:01:00Z">
              <w:rPr>
                <w:sz w:val="24"/>
                <w:szCs w:val="24"/>
              </w:rPr>
            </w:rPrChange>
          </w:rPr>
          <w:t>. 1955;50(272):1168-1194. doi:10.1080/01621459.1955.10501299.</w:t>
        </w:r>
      </w:ins>
    </w:p>
    <w:p w14:paraId="65F127B1" w14:textId="77777777" w:rsidR="002E4C53" w:rsidRPr="002E4C53" w:rsidRDefault="002E4C53">
      <w:pPr>
        <w:pStyle w:val="Bibliography"/>
        <w:rPr>
          <w:ins w:id="579" w:author="Samir Soneji" w:date="2016-01-18T16:01:00Z"/>
          <w:color w:val="auto"/>
          <w:sz w:val="24"/>
          <w:szCs w:val="24"/>
          <w:rPrChange w:id="580" w:author="Samir Soneji" w:date="2016-01-18T16:01:00Z">
            <w:rPr>
              <w:ins w:id="581" w:author="Samir Soneji" w:date="2016-01-18T16:01:00Z"/>
              <w:sz w:val="24"/>
              <w:szCs w:val="24"/>
            </w:rPr>
          </w:rPrChange>
        </w:rPr>
        <w:pPrChange w:id="582" w:author="Samir Soneji" w:date="2016-01-18T16:01:00Z">
          <w:pPr>
            <w:widowControl w:val="0"/>
            <w:autoSpaceDE w:val="0"/>
            <w:autoSpaceDN w:val="0"/>
            <w:adjustRightInd w:val="0"/>
          </w:pPr>
        </w:pPrChange>
      </w:pPr>
      <w:ins w:id="583" w:author="Samir Soneji" w:date="2016-01-18T16:01:00Z">
        <w:r w:rsidRPr="002E4C53">
          <w:rPr>
            <w:color w:val="auto"/>
            <w:sz w:val="24"/>
            <w:szCs w:val="24"/>
            <w:rPrChange w:id="584" w:author="Samir Soneji" w:date="2016-01-18T16:01:00Z">
              <w:rPr>
                <w:sz w:val="24"/>
                <w:szCs w:val="24"/>
              </w:rPr>
            </w:rPrChange>
          </w:rPr>
          <w:t xml:space="preserve">17. </w:t>
        </w:r>
        <w:r w:rsidRPr="002E4C53">
          <w:rPr>
            <w:color w:val="auto"/>
            <w:sz w:val="24"/>
            <w:szCs w:val="24"/>
            <w:rPrChange w:id="585" w:author="Samir Soneji" w:date="2016-01-18T16:01:00Z">
              <w:rPr>
                <w:sz w:val="24"/>
                <w:szCs w:val="24"/>
              </w:rPr>
            </w:rPrChange>
          </w:rPr>
          <w:tab/>
          <w:t xml:space="preserve">Beltrán-Sánchez H, Preston SH, Canudas-Romo V. An integrated approach to cause-of-death analysis: cause-deleted life tables and decompositions of life expectancy. </w:t>
        </w:r>
        <w:r w:rsidRPr="002E4C53">
          <w:rPr>
            <w:i/>
            <w:iCs/>
            <w:color w:val="auto"/>
            <w:sz w:val="24"/>
            <w:szCs w:val="24"/>
            <w:rPrChange w:id="586" w:author="Samir Soneji" w:date="2016-01-18T16:01:00Z">
              <w:rPr>
                <w:i/>
                <w:iCs/>
                <w:sz w:val="24"/>
                <w:szCs w:val="24"/>
              </w:rPr>
            </w:rPrChange>
          </w:rPr>
          <w:t>Demogr Res</w:t>
        </w:r>
        <w:r w:rsidRPr="002E4C53">
          <w:rPr>
            <w:color w:val="auto"/>
            <w:sz w:val="24"/>
            <w:szCs w:val="24"/>
            <w:rPrChange w:id="587" w:author="Samir Soneji" w:date="2016-01-18T16:01:00Z">
              <w:rPr>
                <w:sz w:val="24"/>
                <w:szCs w:val="24"/>
              </w:rPr>
            </w:rPrChange>
          </w:rPr>
          <w:t>. 2008;19:1323-1350. doi:10.4054/DemRes.2008.19.35.</w:t>
        </w:r>
      </w:ins>
    </w:p>
    <w:p w14:paraId="6F8CA5F6" w14:textId="77777777" w:rsidR="002E4C53" w:rsidRPr="002E4C53" w:rsidRDefault="002E4C53">
      <w:pPr>
        <w:pStyle w:val="Bibliography"/>
        <w:rPr>
          <w:ins w:id="588" w:author="Samir Soneji" w:date="2016-01-18T16:01:00Z"/>
          <w:color w:val="auto"/>
          <w:sz w:val="24"/>
          <w:szCs w:val="24"/>
          <w:rPrChange w:id="589" w:author="Samir Soneji" w:date="2016-01-18T16:01:00Z">
            <w:rPr>
              <w:ins w:id="590" w:author="Samir Soneji" w:date="2016-01-18T16:01:00Z"/>
              <w:sz w:val="24"/>
              <w:szCs w:val="24"/>
            </w:rPr>
          </w:rPrChange>
        </w:rPr>
        <w:pPrChange w:id="591" w:author="Samir Soneji" w:date="2016-01-18T16:01:00Z">
          <w:pPr>
            <w:widowControl w:val="0"/>
            <w:autoSpaceDE w:val="0"/>
            <w:autoSpaceDN w:val="0"/>
            <w:adjustRightInd w:val="0"/>
          </w:pPr>
        </w:pPrChange>
      </w:pPr>
      <w:ins w:id="592" w:author="Samir Soneji" w:date="2016-01-18T16:01:00Z">
        <w:r w:rsidRPr="002E4C53">
          <w:rPr>
            <w:color w:val="auto"/>
            <w:sz w:val="24"/>
            <w:szCs w:val="24"/>
            <w:rPrChange w:id="593" w:author="Samir Soneji" w:date="2016-01-18T16:01:00Z">
              <w:rPr>
                <w:sz w:val="24"/>
                <w:szCs w:val="24"/>
              </w:rPr>
            </w:rPrChange>
          </w:rPr>
          <w:t xml:space="preserve">18. </w:t>
        </w:r>
        <w:r w:rsidRPr="002E4C53">
          <w:rPr>
            <w:color w:val="auto"/>
            <w:sz w:val="24"/>
            <w:szCs w:val="24"/>
            <w:rPrChange w:id="594" w:author="Samir Soneji" w:date="2016-01-18T16:01:00Z">
              <w:rPr>
                <w:sz w:val="24"/>
                <w:szCs w:val="24"/>
              </w:rPr>
            </w:rPrChange>
          </w:rPr>
          <w:tab/>
          <w:t xml:space="preserve">Lund JL, Harlan LC, Yabroff KR, Warren JL. Should cause of death from the death certificate be used to examine cancer-specific survival? A study of patients with distant stage disease. </w:t>
        </w:r>
        <w:r w:rsidRPr="002E4C53">
          <w:rPr>
            <w:i/>
            <w:iCs/>
            <w:color w:val="auto"/>
            <w:sz w:val="24"/>
            <w:szCs w:val="24"/>
            <w:rPrChange w:id="595" w:author="Samir Soneji" w:date="2016-01-18T16:01:00Z">
              <w:rPr>
                <w:i/>
                <w:iCs/>
                <w:sz w:val="24"/>
                <w:szCs w:val="24"/>
              </w:rPr>
            </w:rPrChange>
          </w:rPr>
          <w:t>Cancer Invest</w:t>
        </w:r>
        <w:r w:rsidRPr="002E4C53">
          <w:rPr>
            <w:color w:val="auto"/>
            <w:sz w:val="24"/>
            <w:szCs w:val="24"/>
            <w:rPrChange w:id="596" w:author="Samir Soneji" w:date="2016-01-18T16:01:00Z">
              <w:rPr>
                <w:sz w:val="24"/>
                <w:szCs w:val="24"/>
              </w:rPr>
            </w:rPrChange>
          </w:rPr>
          <w:t>. 2010;28(7):758-764. doi:10.3109/07357901003630959.</w:t>
        </w:r>
      </w:ins>
    </w:p>
    <w:p w14:paraId="01C7C775" w14:textId="77777777" w:rsidR="002E4C53" w:rsidRPr="002E4C53" w:rsidRDefault="002E4C53">
      <w:pPr>
        <w:pStyle w:val="Bibliography"/>
        <w:rPr>
          <w:ins w:id="597" w:author="Samir Soneji" w:date="2016-01-18T16:01:00Z"/>
          <w:color w:val="auto"/>
          <w:sz w:val="24"/>
          <w:szCs w:val="24"/>
          <w:rPrChange w:id="598" w:author="Samir Soneji" w:date="2016-01-18T16:01:00Z">
            <w:rPr>
              <w:ins w:id="599" w:author="Samir Soneji" w:date="2016-01-18T16:01:00Z"/>
              <w:sz w:val="24"/>
              <w:szCs w:val="24"/>
            </w:rPr>
          </w:rPrChange>
        </w:rPr>
        <w:pPrChange w:id="600" w:author="Samir Soneji" w:date="2016-01-18T16:01:00Z">
          <w:pPr>
            <w:widowControl w:val="0"/>
            <w:autoSpaceDE w:val="0"/>
            <w:autoSpaceDN w:val="0"/>
            <w:adjustRightInd w:val="0"/>
          </w:pPr>
        </w:pPrChange>
      </w:pPr>
      <w:ins w:id="601" w:author="Samir Soneji" w:date="2016-01-18T16:01:00Z">
        <w:r w:rsidRPr="002E4C53">
          <w:rPr>
            <w:color w:val="auto"/>
            <w:sz w:val="24"/>
            <w:szCs w:val="24"/>
            <w:rPrChange w:id="602" w:author="Samir Soneji" w:date="2016-01-18T16:01:00Z">
              <w:rPr>
                <w:sz w:val="24"/>
                <w:szCs w:val="24"/>
              </w:rPr>
            </w:rPrChange>
          </w:rPr>
          <w:t xml:space="preserve">19. </w:t>
        </w:r>
        <w:r w:rsidRPr="002E4C53">
          <w:rPr>
            <w:color w:val="auto"/>
            <w:sz w:val="24"/>
            <w:szCs w:val="24"/>
            <w:rPrChange w:id="603" w:author="Samir Soneji" w:date="2016-01-18T16:01:00Z">
              <w:rPr>
                <w:sz w:val="24"/>
                <w:szCs w:val="24"/>
              </w:rPr>
            </w:rPrChange>
          </w:rPr>
          <w:tab/>
          <w:t xml:space="preserve">Chu KC, Miller BA, Feuer EJ, Hankey BF. A method for partitioning cancer mortality trends by factors associated with diagnosis: an application to female breast cancer. </w:t>
        </w:r>
        <w:r w:rsidRPr="002E4C53">
          <w:rPr>
            <w:i/>
            <w:iCs/>
            <w:color w:val="auto"/>
            <w:sz w:val="24"/>
            <w:szCs w:val="24"/>
            <w:rPrChange w:id="604" w:author="Samir Soneji" w:date="2016-01-18T16:01:00Z">
              <w:rPr>
                <w:i/>
                <w:iCs/>
                <w:sz w:val="24"/>
                <w:szCs w:val="24"/>
              </w:rPr>
            </w:rPrChange>
          </w:rPr>
          <w:t>J Clin Epidemiol</w:t>
        </w:r>
        <w:r w:rsidRPr="002E4C53">
          <w:rPr>
            <w:color w:val="auto"/>
            <w:sz w:val="24"/>
            <w:szCs w:val="24"/>
            <w:rPrChange w:id="605" w:author="Samir Soneji" w:date="2016-01-18T16:01:00Z">
              <w:rPr>
                <w:sz w:val="24"/>
                <w:szCs w:val="24"/>
              </w:rPr>
            </w:rPrChange>
          </w:rPr>
          <w:t>. 1994;47(12):1451-1461.</w:t>
        </w:r>
      </w:ins>
    </w:p>
    <w:p w14:paraId="683B74FF" w14:textId="77777777" w:rsidR="002E4C53" w:rsidRPr="002E4C53" w:rsidRDefault="002E4C53">
      <w:pPr>
        <w:pStyle w:val="Bibliography"/>
        <w:rPr>
          <w:ins w:id="606" w:author="Samir Soneji" w:date="2016-01-18T16:01:00Z"/>
          <w:color w:val="auto"/>
          <w:sz w:val="24"/>
          <w:szCs w:val="24"/>
          <w:rPrChange w:id="607" w:author="Samir Soneji" w:date="2016-01-18T16:01:00Z">
            <w:rPr>
              <w:ins w:id="608" w:author="Samir Soneji" w:date="2016-01-18T16:01:00Z"/>
              <w:sz w:val="24"/>
              <w:szCs w:val="24"/>
            </w:rPr>
          </w:rPrChange>
        </w:rPr>
        <w:pPrChange w:id="609" w:author="Samir Soneji" w:date="2016-01-18T16:01:00Z">
          <w:pPr>
            <w:widowControl w:val="0"/>
            <w:autoSpaceDE w:val="0"/>
            <w:autoSpaceDN w:val="0"/>
            <w:adjustRightInd w:val="0"/>
          </w:pPr>
        </w:pPrChange>
      </w:pPr>
      <w:ins w:id="610" w:author="Samir Soneji" w:date="2016-01-18T16:01:00Z">
        <w:r w:rsidRPr="002E4C53">
          <w:rPr>
            <w:color w:val="auto"/>
            <w:sz w:val="24"/>
            <w:szCs w:val="24"/>
            <w:rPrChange w:id="611" w:author="Samir Soneji" w:date="2016-01-18T16:01:00Z">
              <w:rPr>
                <w:sz w:val="24"/>
                <w:szCs w:val="24"/>
              </w:rPr>
            </w:rPrChange>
          </w:rPr>
          <w:t xml:space="preserve">20. </w:t>
        </w:r>
        <w:r w:rsidRPr="002E4C53">
          <w:rPr>
            <w:color w:val="auto"/>
            <w:sz w:val="24"/>
            <w:szCs w:val="24"/>
            <w:rPrChange w:id="612" w:author="Samir Soneji" w:date="2016-01-18T16:01:00Z">
              <w:rPr>
                <w:sz w:val="24"/>
                <w:szCs w:val="24"/>
              </w:rPr>
            </w:rPrChange>
          </w:rPr>
          <w:tab/>
          <w:t xml:space="preserve">Chu KC, Tarone RE, Freeman HP. Trends in prostate cancer mortality among black men and white men in the United States. </w:t>
        </w:r>
        <w:r w:rsidRPr="002E4C53">
          <w:rPr>
            <w:i/>
            <w:iCs/>
            <w:color w:val="auto"/>
            <w:sz w:val="24"/>
            <w:szCs w:val="24"/>
            <w:rPrChange w:id="613" w:author="Samir Soneji" w:date="2016-01-18T16:01:00Z">
              <w:rPr>
                <w:i/>
                <w:iCs/>
                <w:sz w:val="24"/>
                <w:szCs w:val="24"/>
              </w:rPr>
            </w:rPrChange>
          </w:rPr>
          <w:t>Cancer</w:t>
        </w:r>
        <w:r w:rsidRPr="002E4C53">
          <w:rPr>
            <w:color w:val="auto"/>
            <w:sz w:val="24"/>
            <w:szCs w:val="24"/>
            <w:rPrChange w:id="614" w:author="Samir Soneji" w:date="2016-01-18T16:01:00Z">
              <w:rPr>
                <w:sz w:val="24"/>
                <w:szCs w:val="24"/>
              </w:rPr>
            </w:rPrChange>
          </w:rPr>
          <w:t>. 2003;97(6):1507-1516. doi:10.1002/cncr.11212.</w:t>
        </w:r>
      </w:ins>
    </w:p>
    <w:p w14:paraId="4C043BE5" w14:textId="77777777" w:rsidR="002E4C53" w:rsidRPr="002E4C53" w:rsidRDefault="002E4C53">
      <w:pPr>
        <w:pStyle w:val="Bibliography"/>
        <w:rPr>
          <w:ins w:id="615" w:author="Samir Soneji" w:date="2016-01-18T16:01:00Z"/>
          <w:color w:val="auto"/>
          <w:sz w:val="24"/>
          <w:szCs w:val="24"/>
          <w:rPrChange w:id="616" w:author="Samir Soneji" w:date="2016-01-18T16:01:00Z">
            <w:rPr>
              <w:ins w:id="617" w:author="Samir Soneji" w:date="2016-01-18T16:01:00Z"/>
              <w:sz w:val="24"/>
              <w:szCs w:val="24"/>
            </w:rPr>
          </w:rPrChange>
        </w:rPr>
        <w:pPrChange w:id="618" w:author="Samir Soneji" w:date="2016-01-18T16:01:00Z">
          <w:pPr>
            <w:widowControl w:val="0"/>
            <w:autoSpaceDE w:val="0"/>
            <w:autoSpaceDN w:val="0"/>
            <w:adjustRightInd w:val="0"/>
          </w:pPr>
        </w:pPrChange>
      </w:pPr>
      <w:ins w:id="619" w:author="Samir Soneji" w:date="2016-01-18T16:01:00Z">
        <w:r w:rsidRPr="002E4C53">
          <w:rPr>
            <w:color w:val="auto"/>
            <w:sz w:val="24"/>
            <w:szCs w:val="24"/>
            <w:rPrChange w:id="620" w:author="Samir Soneji" w:date="2016-01-18T16:01:00Z">
              <w:rPr>
                <w:sz w:val="24"/>
                <w:szCs w:val="24"/>
              </w:rPr>
            </w:rPrChange>
          </w:rPr>
          <w:t xml:space="preserve">21. </w:t>
        </w:r>
        <w:r w:rsidRPr="002E4C53">
          <w:rPr>
            <w:color w:val="auto"/>
            <w:sz w:val="24"/>
            <w:szCs w:val="24"/>
            <w:rPrChange w:id="621" w:author="Samir Soneji" w:date="2016-01-18T16:01:00Z">
              <w:rPr>
                <w:sz w:val="24"/>
                <w:szCs w:val="24"/>
              </w:rPr>
            </w:rPrChange>
          </w:rPr>
          <w:tab/>
          <w:t xml:space="preserve">Marcus PM, Prorok PC, Miller AB, DeVoto EJ, Kramer BS. Conceptualizing Overdiagnosis in Cancer Screening. </w:t>
        </w:r>
        <w:r w:rsidRPr="002E4C53">
          <w:rPr>
            <w:i/>
            <w:iCs/>
            <w:color w:val="auto"/>
            <w:sz w:val="24"/>
            <w:szCs w:val="24"/>
            <w:rPrChange w:id="622" w:author="Samir Soneji" w:date="2016-01-18T16:01:00Z">
              <w:rPr>
                <w:i/>
                <w:iCs/>
                <w:sz w:val="24"/>
                <w:szCs w:val="24"/>
              </w:rPr>
            </w:rPrChange>
          </w:rPr>
          <w:t>J Natl Cancer Inst</w:t>
        </w:r>
        <w:r w:rsidRPr="002E4C53">
          <w:rPr>
            <w:color w:val="auto"/>
            <w:sz w:val="24"/>
            <w:szCs w:val="24"/>
            <w:rPrChange w:id="623" w:author="Samir Soneji" w:date="2016-01-18T16:01:00Z">
              <w:rPr>
                <w:sz w:val="24"/>
                <w:szCs w:val="24"/>
              </w:rPr>
            </w:rPrChange>
          </w:rPr>
          <w:t>. 2015;107(4):djv014. doi:10.1093/jnci/djv014.</w:t>
        </w:r>
      </w:ins>
    </w:p>
    <w:p w14:paraId="597AA831" w14:textId="77777777" w:rsidR="002E4C53" w:rsidRPr="002E4C53" w:rsidRDefault="002E4C53">
      <w:pPr>
        <w:pStyle w:val="Bibliography"/>
        <w:rPr>
          <w:ins w:id="624" w:author="Samir Soneji" w:date="2016-01-18T16:01:00Z"/>
          <w:color w:val="auto"/>
          <w:sz w:val="24"/>
          <w:szCs w:val="24"/>
          <w:rPrChange w:id="625" w:author="Samir Soneji" w:date="2016-01-18T16:01:00Z">
            <w:rPr>
              <w:ins w:id="626" w:author="Samir Soneji" w:date="2016-01-18T16:01:00Z"/>
              <w:sz w:val="24"/>
              <w:szCs w:val="24"/>
            </w:rPr>
          </w:rPrChange>
        </w:rPr>
        <w:pPrChange w:id="627" w:author="Samir Soneji" w:date="2016-01-18T16:01:00Z">
          <w:pPr>
            <w:widowControl w:val="0"/>
            <w:autoSpaceDE w:val="0"/>
            <w:autoSpaceDN w:val="0"/>
            <w:adjustRightInd w:val="0"/>
          </w:pPr>
        </w:pPrChange>
      </w:pPr>
      <w:ins w:id="628" w:author="Samir Soneji" w:date="2016-01-18T16:01:00Z">
        <w:r w:rsidRPr="002E4C53">
          <w:rPr>
            <w:color w:val="auto"/>
            <w:sz w:val="24"/>
            <w:szCs w:val="24"/>
            <w:rPrChange w:id="629" w:author="Samir Soneji" w:date="2016-01-18T16:01:00Z">
              <w:rPr>
                <w:sz w:val="24"/>
                <w:szCs w:val="24"/>
              </w:rPr>
            </w:rPrChange>
          </w:rPr>
          <w:t xml:space="preserve">22. </w:t>
        </w:r>
        <w:r w:rsidRPr="002E4C53">
          <w:rPr>
            <w:color w:val="auto"/>
            <w:sz w:val="24"/>
            <w:szCs w:val="24"/>
            <w:rPrChange w:id="630" w:author="Samir Soneji" w:date="2016-01-18T16:01:00Z">
              <w:rPr>
                <w:sz w:val="24"/>
                <w:szCs w:val="24"/>
              </w:rPr>
            </w:rPrChange>
          </w:rPr>
          <w:tab/>
          <w:t xml:space="preserve">Zackrisson S, Andersson I, Janzon L, Manjer J, Garne JP. Rate of over-diagnosis of breast cancer 15 years after end of Malmö mammographic screening trial: follow-up study. </w:t>
        </w:r>
        <w:r w:rsidRPr="002E4C53">
          <w:rPr>
            <w:i/>
            <w:iCs/>
            <w:color w:val="auto"/>
            <w:sz w:val="24"/>
            <w:szCs w:val="24"/>
            <w:rPrChange w:id="631" w:author="Samir Soneji" w:date="2016-01-18T16:01:00Z">
              <w:rPr>
                <w:i/>
                <w:iCs/>
                <w:sz w:val="24"/>
                <w:szCs w:val="24"/>
              </w:rPr>
            </w:rPrChange>
          </w:rPr>
          <w:t>BMJ</w:t>
        </w:r>
        <w:r w:rsidRPr="002E4C53">
          <w:rPr>
            <w:color w:val="auto"/>
            <w:sz w:val="24"/>
            <w:szCs w:val="24"/>
            <w:rPrChange w:id="632" w:author="Samir Soneji" w:date="2016-01-18T16:01:00Z">
              <w:rPr>
                <w:sz w:val="24"/>
                <w:szCs w:val="24"/>
              </w:rPr>
            </w:rPrChange>
          </w:rPr>
          <w:t>. 2006;332(7543):689-692. doi:10.1136/bmj.38764.572569.7C.</w:t>
        </w:r>
      </w:ins>
    </w:p>
    <w:p w14:paraId="51933E22" w14:textId="77777777" w:rsidR="002E4C53" w:rsidRPr="002E4C53" w:rsidRDefault="002E4C53">
      <w:pPr>
        <w:pStyle w:val="Bibliography"/>
        <w:rPr>
          <w:ins w:id="633" w:author="Samir Soneji" w:date="2016-01-18T16:01:00Z"/>
          <w:color w:val="auto"/>
          <w:sz w:val="24"/>
          <w:szCs w:val="24"/>
          <w:rPrChange w:id="634" w:author="Samir Soneji" w:date="2016-01-18T16:01:00Z">
            <w:rPr>
              <w:ins w:id="635" w:author="Samir Soneji" w:date="2016-01-18T16:01:00Z"/>
              <w:sz w:val="24"/>
              <w:szCs w:val="24"/>
            </w:rPr>
          </w:rPrChange>
        </w:rPr>
        <w:pPrChange w:id="636" w:author="Samir Soneji" w:date="2016-01-18T16:01:00Z">
          <w:pPr>
            <w:widowControl w:val="0"/>
            <w:autoSpaceDE w:val="0"/>
            <w:autoSpaceDN w:val="0"/>
            <w:adjustRightInd w:val="0"/>
          </w:pPr>
        </w:pPrChange>
      </w:pPr>
      <w:ins w:id="637" w:author="Samir Soneji" w:date="2016-01-18T16:01:00Z">
        <w:r w:rsidRPr="002E4C53">
          <w:rPr>
            <w:color w:val="auto"/>
            <w:sz w:val="24"/>
            <w:szCs w:val="24"/>
            <w:rPrChange w:id="638" w:author="Samir Soneji" w:date="2016-01-18T16:01:00Z">
              <w:rPr>
                <w:sz w:val="24"/>
                <w:szCs w:val="24"/>
              </w:rPr>
            </w:rPrChange>
          </w:rPr>
          <w:t xml:space="preserve">23. </w:t>
        </w:r>
        <w:r w:rsidRPr="002E4C53">
          <w:rPr>
            <w:color w:val="auto"/>
            <w:sz w:val="24"/>
            <w:szCs w:val="24"/>
            <w:rPrChange w:id="639" w:author="Samir Soneji" w:date="2016-01-18T16:01:00Z">
              <w:rPr>
                <w:sz w:val="24"/>
                <w:szCs w:val="24"/>
              </w:rPr>
            </w:rPrChange>
          </w:rPr>
          <w:tab/>
          <w:t xml:space="preserve">Yen M-F, Tabár L, Vitak B, Smith RA, Chen H-H, Duffy SW. Quantifying the potential problem of overdiagnosis of ductal carcinoma in situ in breast cancer screening. </w:t>
        </w:r>
        <w:r w:rsidRPr="002E4C53">
          <w:rPr>
            <w:i/>
            <w:iCs/>
            <w:color w:val="auto"/>
            <w:sz w:val="24"/>
            <w:szCs w:val="24"/>
            <w:rPrChange w:id="640" w:author="Samir Soneji" w:date="2016-01-18T16:01:00Z">
              <w:rPr>
                <w:i/>
                <w:iCs/>
                <w:sz w:val="24"/>
                <w:szCs w:val="24"/>
              </w:rPr>
            </w:rPrChange>
          </w:rPr>
          <w:t>Eur J Cancer Oxf Engl 1990</w:t>
        </w:r>
        <w:r w:rsidRPr="002E4C53">
          <w:rPr>
            <w:color w:val="auto"/>
            <w:sz w:val="24"/>
            <w:szCs w:val="24"/>
            <w:rPrChange w:id="641" w:author="Samir Soneji" w:date="2016-01-18T16:01:00Z">
              <w:rPr>
                <w:sz w:val="24"/>
                <w:szCs w:val="24"/>
              </w:rPr>
            </w:rPrChange>
          </w:rPr>
          <w:t>. 2003;39(12):1746-1754.</w:t>
        </w:r>
      </w:ins>
    </w:p>
    <w:p w14:paraId="18C3927E" w14:textId="77777777" w:rsidR="002E4C53" w:rsidRPr="002E4C53" w:rsidRDefault="002E4C53">
      <w:pPr>
        <w:pStyle w:val="Bibliography"/>
        <w:rPr>
          <w:ins w:id="642" w:author="Samir Soneji" w:date="2016-01-18T16:01:00Z"/>
          <w:color w:val="auto"/>
          <w:sz w:val="24"/>
          <w:szCs w:val="24"/>
          <w:rPrChange w:id="643" w:author="Samir Soneji" w:date="2016-01-18T16:01:00Z">
            <w:rPr>
              <w:ins w:id="644" w:author="Samir Soneji" w:date="2016-01-18T16:01:00Z"/>
              <w:sz w:val="24"/>
              <w:szCs w:val="24"/>
            </w:rPr>
          </w:rPrChange>
        </w:rPr>
        <w:pPrChange w:id="645" w:author="Samir Soneji" w:date="2016-01-18T16:01:00Z">
          <w:pPr>
            <w:widowControl w:val="0"/>
            <w:autoSpaceDE w:val="0"/>
            <w:autoSpaceDN w:val="0"/>
            <w:adjustRightInd w:val="0"/>
          </w:pPr>
        </w:pPrChange>
      </w:pPr>
      <w:ins w:id="646" w:author="Samir Soneji" w:date="2016-01-18T16:01:00Z">
        <w:r w:rsidRPr="002E4C53">
          <w:rPr>
            <w:color w:val="auto"/>
            <w:sz w:val="24"/>
            <w:szCs w:val="24"/>
            <w:rPrChange w:id="647" w:author="Samir Soneji" w:date="2016-01-18T16:01:00Z">
              <w:rPr>
                <w:sz w:val="24"/>
                <w:szCs w:val="24"/>
              </w:rPr>
            </w:rPrChange>
          </w:rPr>
          <w:t xml:space="preserve">24. </w:t>
        </w:r>
        <w:r w:rsidRPr="002E4C53">
          <w:rPr>
            <w:color w:val="auto"/>
            <w:sz w:val="24"/>
            <w:szCs w:val="24"/>
            <w:rPrChange w:id="648" w:author="Samir Soneji" w:date="2016-01-18T16:01:00Z">
              <w:rPr>
                <w:sz w:val="24"/>
                <w:szCs w:val="24"/>
              </w:rPr>
            </w:rPrChange>
          </w:rPr>
          <w:tab/>
          <w:t xml:space="preserve">Jørgensen KJ, Gøtzsche PC. Overdiagnosis in publicly organised mammography screening programmes: systematic review of incidence trends. </w:t>
        </w:r>
        <w:r w:rsidRPr="002E4C53">
          <w:rPr>
            <w:i/>
            <w:iCs/>
            <w:color w:val="auto"/>
            <w:sz w:val="24"/>
            <w:szCs w:val="24"/>
            <w:rPrChange w:id="649" w:author="Samir Soneji" w:date="2016-01-18T16:01:00Z">
              <w:rPr>
                <w:i/>
                <w:iCs/>
                <w:sz w:val="24"/>
                <w:szCs w:val="24"/>
              </w:rPr>
            </w:rPrChange>
          </w:rPr>
          <w:t>BMJ</w:t>
        </w:r>
        <w:r w:rsidRPr="002E4C53">
          <w:rPr>
            <w:color w:val="auto"/>
            <w:sz w:val="24"/>
            <w:szCs w:val="24"/>
            <w:rPrChange w:id="650" w:author="Samir Soneji" w:date="2016-01-18T16:01:00Z">
              <w:rPr>
                <w:sz w:val="24"/>
                <w:szCs w:val="24"/>
              </w:rPr>
            </w:rPrChange>
          </w:rPr>
          <w:t>. 2009;339:b2587.</w:t>
        </w:r>
      </w:ins>
    </w:p>
    <w:p w14:paraId="21D7B415" w14:textId="77777777" w:rsidR="002E4C53" w:rsidRPr="002E4C53" w:rsidRDefault="002E4C53">
      <w:pPr>
        <w:pStyle w:val="Bibliography"/>
        <w:rPr>
          <w:ins w:id="651" w:author="Samir Soneji" w:date="2016-01-18T16:01:00Z"/>
          <w:color w:val="auto"/>
          <w:sz w:val="24"/>
          <w:szCs w:val="24"/>
          <w:rPrChange w:id="652" w:author="Samir Soneji" w:date="2016-01-18T16:01:00Z">
            <w:rPr>
              <w:ins w:id="653" w:author="Samir Soneji" w:date="2016-01-18T16:01:00Z"/>
              <w:sz w:val="24"/>
              <w:szCs w:val="24"/>
            </w:rPr>
          </w:rPrChange>
        </w:rPr>
        <w:pPrChange w:id="654" w:author="Samir Soneji" w:date="2016-01-18T16:01:00Z">
          <w:pPr>
            <w:widowControl w:val="0"/>
            <w:autoSpaceDE w:val="0"/>
            <w:autoSpaceDN w:val="0"/>
            <w:adjustRightInd w:val="0"/>
          </w:pPr>
        </w:pPrChange>
      </w:pPr>
      <w:ins w:id="655" w:author="Samir Soneji" w:date="2016-01-18T16:01:00Z">
        <w:r w:rsidRPr="002E4C53">
          <w:rPr>
            <w:color w:val="auto"/>
            <w:sz w:val="24"/>
            <w:szCs w:val="24"/>
            <w:rPrChange w:id="656" w:author="Samir Soneji" w:date="2016-01-18T16:01:00Z">
              <w:rPr>
                <w:sz w:val="24"/>
                <w:szCs w:val="24"/>
              </w:rPr>
            </w:rPrChange>
          </w:rPr>
          <w:lastRenderedPageBreak/>
          <w:t xml:space="preserve">25. </w:t>
        </w:r>
        <w:r w:rsidRPr="002E4C53">
          <w:rPr>
            <w:color w:val="auto"/>
            <w:sz w:val="24"/>
            <w:szCs w:val="24"/>
            <w:rPrChange w:id="657" w:author="Samir Soneji" w:date="2016-01-18T16:01:00Z">
              <w:rPr>
                <w:sz w:val="24"/>
                <w:szCs w:val="24"/>
              </w:rPr>
            </w:rPrChange>
          </w:rPr>
          <w:tab/>
          <w:t xml:space="preserve">Welch HG, Black WC. Overdiagnosis in Cancer. </w:t>
        </w:r>
        <w:r w:rsidRPr="002E4C53">
          <w:rPr>
            <w:i/>
            <w:iCs/>
            <w:color w:val="auto"/>
            <w:sz w:val="24"/>
            <w:szCs w:val="24"/>
            <w:rPrChange w:id="658" w:author="Samir Soneji" w:date="2016-01-18T16:01:00Z">
              <w:rPr>
                <w:i/>
                <w:iCs/>
                <w:sz w:val="24"/>
                <w:szCs w:val="24"/>
              </w:rPr>
            </w:rPrChange>
          </w:rPr>
          <w:t>J Natl Cancer Inst</w:t>
        </w:r>
        <w:r w:rsidRPr="002E4C53">
          <w:rPr>
            <w:color w:val="auto"/>
            <w:sz w:val="24"/>
            <w:szCs w:val="24"/>
            <w:rPrChange w:id="659" w:author="Samir Soneji" w:date="2016-01-18T16:01:00Z">
              <w:rPr>
                <w:sz w:val="24"/>
                <w:szCs w:val="24"/>
              </w:rPr>
            </w:rPrChange>
          </w:rPr>
          <w:t>. 2010;102(9):605-613. doi:10.1093/jnci/djq099.</w:t>
        </w:r>
      </w:ins>
    </w:p>
    <w:p w14:paraId="6B2447F8" w14:textId="77777777" w:rsidR="002E4C53" w:rsidRPr="002E4C53" w:rsidRDefault="002E4C53">
      <w:pPr>
        <w:pStyle w:val="Bibliography"/>
        <w:rPr>
          <w:ins w:id="660" w:author="Samir Soneji" w:date="2016-01-18T16:01:00Z"/>
          <w:color w:val="auto"/>
          <w:sz w:val="24"/>
          <w:szCs w:val="24"/>
          <w:rPrChange w:id="661" w:author="Samir Soneji" w:date="2016-01-18T16:01:00Z">
            <w:rPr>
              <w:ins w:id="662" w:author="Samir Soneji" w:date="2016-01-18T16:01:00Z"/>
              <w:sz w:val="24"/>
              <w:szCs w:val="24"/>
            </w:rPr>
          </w:rPrChange>
        </w:rPr>
        <w:pPrChange w:id="663" w:author="Samir Soneji" w:date="2016-01-18T16:01:00Z">
          <w:pPr>
            <w:widowControl w:val="0"/>
            <w:autoSpaceDE w:val="0"/>
            <w:autoSpaceDN w:val="0"/>
            <w:adjustRightInd w:val="0"/>
          </w:pPr>
        </w:pPrChange>
      </w:pPr>
      <w:ins w:id="664" w:author="Samir Soneji" w:date="2016-01-18T16:01:00Z">
        <w:r w:rsidRPr="002E4C53">
          <w:rPr>
            <w:color w:val="auto"/>
            <w:sz w:val="24"/>
            <w:szCs w:val="24"/>
            <w:rPrChange w:id="665" w:author="Samir Soneji" w:date="2016-01-18T16:01:00Z">
              <w:rPr>
                <w:sz w:val="24"/>
                <w:szCs w:val="24"/>
              </w:rPr>
            </w:rPrChange>
          </w:rPr>
          <w:t xml:space="preserve">26. </w:t>
        </w:r>
        <w:r w:rsidRPr="002E4C53">
          <w:rPr>
            <w:color w:val="auto"/>
            <w:sz w:val="24"/>
            <w:szCs w:val="24"/>
            <w:rPrChange w:id="666" w:author="Samir Soneji" w:date="2016-01-18T16:01:00Z">
              <w:rPr>
                <w:sz w:val="24"/>
                <w:szCs w:val="24"/>
              </w:rPr>
            </w:rPrChange>
          </w:rPr>
          <w:tab/>
          <w:t xml:space="preserve">Kalager M, Zelen M, Langmark F, Adami H-O. Effect of screening mammography on breast-cancer mortality in Norway. </w:t>
        </w:r>
        <w:r w:rsidRPr="002E4C53">
          <w:rPr>
            <w:i/>
            <w:iCs/>
            <w:color w:val="auto"/>
            <w:sz w:val="24"/>
            <w:szCs w:val="24"/>
            <w:rPrChange w:id="667" w:author="Samir Soneji" w:date="2016-01-18T16:01:00Z">
              <w:rPr>
                <w:i/>
                <w:iCs/>
                <w:sz w:val="24"/>
                <w:szCs w:val="24"/>
              </w:rPr>
            </w:rPrChange>
          </w:rPr>
          <w:t>N Engl J Med</w:t>
        </w:r>
        <w:r w:rsidRPr="002E4C53">
          <w:rPr>
            <w:color w:val="auto"/>
            <w:sz w:val="24"/>
            <w:szCs w:val="24"/>
            <w:rPrChange w:id="668" w:author="Samir Soneji" w:date="2016-01-18T16:01:00Z">
              <w:rPr>
                <w:sz w:val="24"/>
                <w:szCs w:val="24"/>
              </w:rPr>
            </w:rPrChange>
          </w:rPr>
          <w:t>. 2010;363(13):1203-1210. doi:10.1056/NEJMoa1000727.</w:t>
        </w:r>
      </w:ins>
    </w:p>
    <w:p w14:paraId="69E9D3BA" w14:textId="77777777" w:rsidR="002E4C53" w:rsidRPr="002E4C53" w:rsidRDefault="002E4C53">
      <w:pPr>
        <w:pStyle w:val="Bibliography"/>
        <w:rPr>
          <w:ins w:id="669" w:author="Samir Soneji" w:date="2016-01-18T16:01:00Z"/>
          <w:color w:val="auto"/>
          <w:sz w:val="24"/>
          <w:szCs w:val="24"/>
          <w:rPrChange w:id="670" w:author="Samir Soneji" w:date="2016-01-18T16:01:00Z">
            <w:rPr>
              <w:ins w:id="671" w:author="Samir Soneji" w:date="2016-01-18T16:01:00Z"/>
              <w:sz w:val="24"/>
              <w:szCs w:val="24"/>
            </w:rPr>
          </w:rPrChange>
        </w:rPr>
        <w:pPrChange w:id="672" w:author="Samir Soneji" w:date="2016-01-18T16:01:00Z">
          <w:pPr>
            <w:widowControl w:val="0"/>
            <w:autoSpaceDE w:val="0"/>
            <w:autoSpaceDN w:val="0"/>
            <w:adjustRightInd w:val="0"/>
          </w:pPr>
        </w:pPrChange>
      </w:pPr>
      <w:ins w:id="673" w:author="Samir Soneji" w:date="2016-01-18T16:01:00Z">
        <w:r w:rsidRPr="002E4C53">
          <w:rPr>
            <w:color w:val="auto"/>
            <w:sz w:val="24"/>
            <w:szCs w:val="24"/>
            <w:rPrChange w:id="674" w:author="Samir Soneji" w:date="2016-01-18T16:01:00Z">
              <w:rPr>
                <w:sz w:val="24"/>
                <w:szCs w:val="24"/>
              </w:rPr>
            </w:rPrChange>
          </w:rPr>
          <w:t xml:space="preserve">27. </w:t>
        </w:r>
        <w:r w:rsidRPr="002E4C53">
          <w:rPr>
            <w:color w:val="auto"/>
            <w:sz w:val="24"/>
            <w:szCs w:val="24"/>
            <w:rPrChange w:id="675" w:author="Samir Soneji" w:date="2016-01-18T16:01:00Z">
              <w:rPr>
                <w:sz w:val="24"/>
                <w:szCs w:val="24"/>
              </w:rPr>
            </w:rPrChange>
          </w:rPr>
          <w:tab/>
          <w:t xml:space="preserve">Etzioni R, Xia J, Hubbard R, Weiss NS, Gulati R. A Reality Check for Overdiagnosis Estimates Associated With Breast Cancer Screening. </w:t>
        </w:r>
        <w:r w:rsidRPr="002E4C53">
          <w:rPr>
            <w:i/>
            <w:iCs/>
            <w:color w:val="auto"/>
            <w:sz w:val="24"/>
            <w:szCs w:val="24"/>
            <w:rPrChange w:id="676" w:author="Samir Soneji" w:date="2016-01-18T16:01:00Z">
              <w:rPr>
                <w:i/>
                <w:iCs/>
                <w:sz w:val="24"/>
                <w:szCs w:val="24"/>
              </w:rPr>
            </w:rPrChange>
          </w:rPr>
          <w:t>J Natl Cancer Inst</w:t>
        </w:r>
        <w:r w:rsidRPr="002E4C53">
          <w:rPr>
            <w:color w:val="auto"/>
            <w:sz w:val="24"/>
            <w:szCs w:val="24"/>
            <w:rPrChange w:id="677" w:author="Samir Soneji" w:date="2016-01-18T16:01:00Z">
              <w:rPr>
                <w:sz w:val="24"/>
                <w:szCs w:val="24"/>
              </w:rPr>
            </w:rPrChange>
          </w:rPr>
          <w:t>. 2014;106(12):dju315. doi:10.1093/jnci/dju315.</w:t>
        </w:r>
      </w:ins>
    </w:p>
    <w:p w14:paraId="4A6C704B" w14:textId="77777777" w:rsidR="002E4C53" w:rsidRPr="002E4C53" w:rsidRDefault="002E4C53">
      <w:pPr>
        <w:pStyle w:val="Bibliography"/>
        <w:rPr>
          <w:ins w:id="678" w:author="Samir Soneji" w:date="2016-01-18T16:01:00Z"/>
          <w:color w:val="auto"/>
          <w:sz w:val="24"/>
          <w:szCs w:val="24"/>
          <w:rPrChange w:id="679" w:author="Samir Soneji" w:date="2016-01-18T16:01:00Z">
            <w:rPr>
              <w:ins w:id="680" w:author="Samir Soneji" w:date="2016-01-18T16:01:00Z"/>
              <w:sz w:val="24"/>
              <w:szCs w:val="24"/>
            </w:rPr>
          </w:rPrChange>
        </w:rPr>
        <w:pPrChange w:id="681" w:author="Samir Soneji" w:date="2016-01-18T16:01:00Z">
          <w:pPr>
            <w:widowControl w:val="0"/>
            <w:autoSpaceDE w:val="0"/>
            <w:autoSpaceDN w:val="0"/>
            <w:adjustRightInd w:val="0"/>
          </w:pPr>
        </w:pPrChange>
      </w:pPr>
      <w:ins w:id="682" w:author="Samir Soneji" w:date="2016-01-18T16:01:00Z">
        <w:r w:rsidRPr="002E4C53">
          <w:rPr>
            <w:color w:val="auto"/>
            <w:sz w:val="24"/>
            <w:szCs w:val="24"/>
            <w:rPrChange w:id="683" w:author="Samir Soneji" w:date="2016-01-18T16:01:00Z">
              <w:rPr>
                <w:sz w:val="24"/>
                <w:szCs w:val="24"/>
              </w:rPr>
            </w:rPrChange>
          </w:rPr>
          <w:t xml:space="preserve">28. </w:t>
        </w:r>
        <w:r w:rsidRPr="002E4C53">
          <w:rPr>
            <w:color w:val="auto"/>
            <w:sz w:val="24"/>
            <w:szCs w:val="24"/>
            <w:rPrChange w:id="684" w:author="Samir Soneji" w:date="2016-01-18T16:01:00Z">
              <w:rPr>
                <w:sz w:val="24"/>
                <w:szCs w:val="24"/>
              </w:rPr>
            </w:rPrChange>
          </w:rPr>
          <w:tab/>
          <w:t xml:space="preserve">Cancer Intervention and Surveillance Modeling Network (CISNET) Collaborators. </w:t>
        </w:r>
        <w:r w:rsidRPr="002E4C53">
          <w:rPr>
            <w:i/>
            <w:iCs/>
            <w:color w:val="auto"/>
            <w:sz w:val="24"/>
            <w:szCs w:val="24"/>
            <w:rPrChange w:id="685" w:author="Samir Soneji" w:date="2016-01-18T16:01:00Z">
              <w:rPr>
                <w:i/>
                <w:iCs/>
                <w:sz w:val="24"/>
                <w:szCs w:val="24"/>
              </w:rPr>
            </w:rPrChange>
          </w:rPr>
          <w:t>Breast Cancer Model Profiles</w:t>
        </w:r>
        <w:r w:rsidRPr="002E4C53">
          <w:rPr>
            <w:color w:val="auto"/>
            <w:sz w:val="24"/>
            <w:szCs w:val="24"/>
            <w:rPrChange w:id="686" w:author="Samir Soneji" w:date="2016-01-18T16:01:00Z">
              <w:rPr>
                <w:sz w:val="24"/>
                <w:szCs w:val="24"/>
              </w:rPr>
            </w:rPrChange>
          </w:rPr>
          <w:t>.; 2015. http://cisnet.cancer.gov/breast/profiles.html.</w:t>
        </w:r>
      </w:ins>
    </w:p>
    <w:p w14:paraId="3D1CD266" w14:textId="77777777" w:rsidR="002E4C53" w:rsidRPr="002E4C53" w:rsidRDefault="002E4C53">
      <w:pPr>
        <w:pStyle w:val="Bibliography"/>
        <w:rPr>
          <w:ins w:id="687" w:author="Samir Soneji" w:date="2016-01-18T16:01:00Z"/>
          <w:color w:val="auto"/>
          <w:sz w:val="24"/>
          <w:szCs w:val="24"/>
          <w:rPrChange w:id="688" w:author="Samir Soneji" w:date="2016-01-18T16:01:00Z">
            <w:rPr>
              <w:ins w:id="689" w:author="Samir Soneji" w:date="2016-01-18T16:01:00Z"/>
              <w:sz w:val="24"/>
              <w:szCs w:val="24"/>
            </w:rPr>
          </w:rPrChange>
        </w:rPr>
        <w:pPrChange w:id="690" w:author="Samir Soneji" w:date="2016-01-18T16:01:00Z">
          <w:pPr>
            <w:widowControl w:val="0"/>
            <w:autoSpaceDE w:val="0"/>
            <w:autoSpaceDN w:val="0"/>
            <w:adjustRightInd w:val="0"/>
          </w:pPr>
        </w:pPrChange>
      </w:pPr>
      <w:ins w:id="691" w:author="Samir Soneji" w:date="2016-01-18T16:01:00Z">
        <w:r w:rsidRPr="002E4C53">
          <w:rPr>
            <w:color w:val="auto"/>
            <w:sz w:val="24"/>
            <w:szCs w:val="24"/>
            <w:rPrChange w:id="692" w:author="Samir Soneji" w:date="2016-01-18T16:01:00Z">
              <w:rPr>
                <w:sz w:val="24"/>
                <w:szCs w:val="24"/>
              </w:rPr>
            </w:rPrChange>
          </w:rPr>
          <w:t xml:space="preserve">29. </w:t>
        </w:r>
        <w:r w:rsidRPr="002E4C53">
          <w:rPr>
            <w:color w:val="auto"/>
            <w:sz w:val="24"/>
            <w:szCs w:val="24"/>
            <w:rPrChange w:id="693" w:author="Samir Soneji" w:date="2016-01-18T16:01:00Z">
              <w:rPr>
                <w:sz w:val="24"/>
                <w:szCs w:val="24"/>
              </w:rPr>
            </w:rPrChange>
          </w:rPr>
          <w:tab/>
          <w:t xml:space="preserve">Stout NK, Knudsen AB, Kong CY (Joey), McMahon PM, Gazelle GS. Calibration Methods Used in Cancer Simulation Models and Suggested Reporting Guidelines. </w:t>
        </w:r>
        <w:r w:rsidRPr="002E4C53">
          <w:rPr>
            <w:i/>
            <w:iCs/>
            <w:color w:val="auto"/>
            <w:sz w:val="24"/>
            <w:szCs w:val="24"/>
            <w:rPrChange w:id="694" w:author="Samir Soneji" w:date="2016-01-18T16:01:00Z">
              <w:rPr>
                <w:i/>
                <w:iCs/>
                <w:sz w:val="24"/>
                <w:szCs w:val="24"/>
              </w:rPr>
            </w:rPrChange>
          </w:rPr>
          <w:t>PharmacoEconomics</w:t>
        </w:r>
        <w:r w:rsidRPr="002E4C53">
          <w:rPr>
            <w:color w:val="auto"/>
            <w:sz w:val="24"/>
            <w:szCs w:val="24"/>
            <w:rPrChange w:id="695" w:author="Samir Soneji" w:date="2016-01-18T16:01:00Z">
              <w:rPr>
                <w:sz w:val="24"/>
                <w:szCs w:val="24"/>
              </w:rPr>
            </w:rPrChange>
          </w:rPr>
          <w:t>. 2009;27(7):533-545. doi:10.2165/11314830-000000000-00000.</w:t>
        </w:r>
      </w:ins>
    </w:p>
    <w:p w14:paraId="15C07524" w14:textId="77777777" w:rsidR="002E4C53" w:rsidRPr="002E4C53" w:rsidRDefault="002E4C53">
      <w:pPr>
        <w:pStyle w:val="Bibliography"/>
        <w:rPr>
          <w:ins w:id="696" w:author="Samir Soneji" w:date="2016-01-18T16:01:00Z"/>
          <w:color w:val="auto"/>
          <w:sz w:val="24"/>
          <w:szCs w:val="24"/>
          <w:rPrChange w:id="697" w:author="Samir Soneji" w:date="2016-01-18T16:01:00Z">
            <w:rPr>
              <w:ins w:id="698" w:author="Samir Soneji" w:date="2016-01-18T16:01:00Z"/>
              <w:sz w:val="24"/>
              <w:szCs w:val="24"/>
            </w:rPr>
          </w:rPrChange>
        </w:rPr>
        <w:pPrChange w:id="699" w:author="Samir Soneji" w:date="2016-01-18T16:01:00Z">
          <w:pPr>
            <w:widowControl w:val="0"/>
            <w:autoSpaceDE w:val="0"/>
            <w:autoSpaceDN w:val="0"/>
            <w:adjustRightInd w:val="0"/>
          </w:pPr>
        </w:pPrChange>
      </w:pPr>
      <w:ins w:id="700" w:author="Samir Soneji" w:date="2016-01-18T16:01:00Z">
        <w:r w:rsidRPr="002E4C53">
          <w:rPr>
            <w:color w:val="auto"/>
            <w:sz w:val="24"/>
            <w:szCs w:val="24"/>
            <w:rPrChange w:id="701" w:author="Samir Soneji" w:date="2016-01-18T16:01:00Z">
              <w:rPr>
                <w:sz w:val="24"/>
                <w:szCs w:val="24"/>
              </w:rPr>
            </w:rPrChange>
          </w:rPr>
          <w:t xml:space="preserve">30. </w:t>
        </w:r>
        <w:r w:rsidRPr="002E4C53">
          <w:rPr>
            <w:color w:val="auto"/>
            <w:sz w:val="24"/>
            <w:szCs w:val="24"/>
            <w:rPrChange w:id="702" w:author="Samir Soneji" w:date="2016-01-18T16:01:00Z">
              <w:rPr>
                <w:sz w:val="24"/>
                <w:szCs w:val="24"/>
              </w:rPr>
            </w:rPrChange>
          </w:rPr>
          <w:tab/>
          <w:t xml:space="preserve">Gøtzsche PC, Olsen O. Is screening for breast cancer with mammography justifiable? </w:t>
        </w:r>
        <w:r w:rsidRPr="002E4C53">
          <w:rPr>
            <w:i/>
            <w:iCs/>
            <w:color w:val="auto"/>
            <w:sz w:val="24"/>
            <w:szCs w:val="24"/>
            <w:rPrChange w:id="703" w:author="Samir Soneji" w:date="2016-01-18T16:01:00Z">
              <w:rPr>
                <w:i/>
                <w:iCs/>
                <w:sz w:val="24"/>
                <w:szCs w:val="24"/>
              </w:rPr>
            </w:rPrChange>
          </w:rPr>
          <w:t>Lancet</w:t>
        </w:r>
        <w:r w:rsidRPr="002E4C53">
          <w:rPr>
            <w:color w:val="auto"/>
            <w:sz w:val="24"/>
            <w:szCs w:val="24"/>
            <w:rPrChange w:id="704" w:author="Samir Soneji" w:date="2016-01-18T16:01:00Z">
              <w:rPr>
                <w:sz w:val="24"/>
                <w:szCs w:val="24"/>
              </w:rPr>
            </w:rPrChange>
          </w:rPr>
          <w:t>. 2000;355(9198):129-134. doi:10.1016/S0140-6736(99)06065-1.</w:t>
        </w:r>
      </w:ins>
    </w:p>
    <w:p w14:paraId="135A90A4" w14:textId="77777777" w:rsidR="002E4C53" w:rsidRPr="002E4C53" w:rsidRDefault="002E4C53">
      <w:pPr>
        <w:pStyle w:val="Bibliography"/>
        <w:rPr>
          <w:ins w:id="705" w:author="Samir Soneji" w:date="2016-01-18T16:01:00Z"/>
          <w:color w:val="auto"/>
          <w:sz w:val="24"/>
          <w:szCs w:val="24"/>
          <w:rPrChange w:id="706" w:author="Samir Soneji" w:date="2016-01-18T16:01:00Z">
            <w:rPr>
              <w:ins w:id="707" w:author="Samir Soneji" w:date="2016-01-18T16:01:00Z"/>
              <w:sz w:val="24"/>
              <w:szCs w:val="24"/>
            </w:rPr>
          </w:rPrChange>
        </w:rPr>
        <w:pPrChange w:id="708" w:author="Samir Soneji" w:date="2016-01-18T16:01:00Z">
          <w:pPr>
            <w:widowControl w:val="0"/>
            <w:autoSpaceDE w:val="0"/>
            <w:autoSpaceDN w:val="0"/>
            <w:adjustRightInd w:val="0"/>
          </w:pPr>
        </w:pPrChange>
      </w:pPr>
      <w:ins w:id="709" w:author="Samir Soneji" w:date="2016-01-18T16:01:00Z">
        <w:r w:rsidRPr="002E4C53">
          <w:rPr>
            <w:color w:val="auto"/>
            <w:sz w:val="24"/>
            <w:szCs w:val="24"/>
            <w:rPrChange w:id="710" w:author="Samir Soneji" w:date="2016-01-18T16:01:00Z">
              <w:rPr>
                <w:sz w:val="24"/>
                <w:szCs w:val="24"/>
              </w:rPr>
            </w:rPrChange>
          </w:rPr>
          <w:t xml:space="preserve">31. </w:t>
        </w:r>
        <w:r w:rsidRPr="002E4C53">
          <w:rPr>
            <w:color w:val="auto"/>
            <w:sz w:val="24"/>
            <w:szCs w:val="24"/>
            <w:rPrChange w:id="711" w:author="Samir Soneji" w:date="2016-01-18T16:01:00Z">
              <w:rPr>
                <w:sz w:val="24"/>
                <w:szCs w:val="24"/>
              </w:rPr>
            </w:rPrChange>
          </w:rPr>
          <w:tab/>
          <w:t xml:space="preserve">Breen N, A. Cronin K, Meissner HI, et al. Reported drop in mammography: Is this cause for concern? </w:t>
        </w:r>
        <w:r w:rsidRPr="002E4C53">
          <w:rPr>
            <w:i/>
            <w:iCs/>
            <w:color w:val="auto"/>
            <w:sz w:val="24"/>
            <w:szCs w:val="24"/>
            <w:rPrChange w:id="712" w:author="Samir Soneji" w:date="2016-01-18T16:01:00Z">
              <w:rPr>
                <w:i/>
                <w:iCs/>
                <w:sz w:val="24"/>
                <w:szCs w:val="24"/>
              </w:rPr>
            </w:rPrChange>
          </w:rPr>
          <w:t>Cancer</w:t>
        </w:r>
        <w:r w:rsidRPr="002E4C53">
          <w:rPr>
            <w:color w:val="auto"/>
            <w:sz w:val="24"/>
            <w:szCs w:val="24"/>
            <w:rPrChange w:id="713" w:author="Samir Soneji" w:date="2016-01-18T16:01:00Z">
              <w:rPr>
                <w:sz w:val="24"/>
                <w:szCs w:val="24"/>
              </w:rPr>
            </w:rPrChange>
          </w:rPr>
          <w:t>. 2007;109(12):2405-2409. doi:10.1002/cncr.22723.</w:t>
        </w:r>
      </w:ins>
    </w:p>
    <w:p w14:paraId="146B9DA7" w14:textId="77777777" w:rsidR="002E4C53" w:rsidRPr="002E4C53" w:rsidRDefault="002E4C53">
      <w:pPr>
        <w:pStyle w:val="Bibliography"/>
        <w:rPr>
          <w:ins w:id="714" w:author="Samir Soneji" w:date="2016-01-18T16:01:00Z"/>
          <w:color w:val="auto"/>
          <w:sz w:val="24"/>
          <w:szCs w:val="24"/>
          <w:rPrChange w:id="715" w:author="Samir Soneji" w:date="2016-01-18T16:01:00Z">
            <w:rPr>
              <w:ins w:id="716" w:author="Samir Soneji" w:date="2016-01-18T16:01:00Z"/>
              <w:sz w:val="24"/>
              <w:szCs w:val="24"/>
            </w:rPr>
          </w:rPrChange>
        </w:rPr>
        <w:pPrChange w:id="717" w:author="Samir Soneji" w:date="2016-01-18T16:01:00Z">
          <w:pPr>
            <w:widowControl w:val="0"/>
            <w:autoSpaceDE w:val="0"/>
            <w:autoSpaceDN w:val="0"/>
            <w:adjustRightInd w:val="0"/>
          </w:pPr>
        </w:pPrChange>
      </w:pPr>
      <w:ins w:id="718" w:author="Samir Soneji" w:date="2016-01-18T16:01:00Z">
        <w:r w:rsidRPr="002E4C53">
          <w:rPr>
            <w:color w:val="auto"/>
            <w:sz w:val="24"/>
            <w:szCs w:val="24"/>
            <w:rPrChange w:id="719" w:author="Samir Soneji" w:date="2016-01-18T16:01:00Z">
              <w:rPr>
                <w:sz w:val="24"/>
                <w:szCs w:val="24"/>
              </w:rPr>
            </w:rPrChange>
          </w:rPr>
          <w:t xml:space="preserve">32. </w:t>
        </w:r>
        <w:r w:rsidRPr="002E4C53">
          <w:rPr>
            <w:color w:val="auto"/>
            <w:sz w:val="24"/>
            <w:szCs w:val="24"/>
            <w:rPrChange w:id="720" w:author="Samir Soneji" w:date="2016-01-18T16:01:00Z">
              <w:rPr>
                <w:sz w:val="24"/>
                <w:szCs w:val="24"/>
              </w:rPr>
            </w:rPrChange>
          </w:rPr>
          <w:tab/>
          <w:t xml:space="preserve">Hunink MM, Goldman L, Tosteson AA, et al. The recent decline in mortality from coronary heart disease, 1980-1990: The effect of secular trends in risk factors and treatment. </w:t>
        </w:r>
        <w:r w:rsidRPr="002E4C53">
          <w:rPr>
            <w:i/>
            <w:iCs/>
            <w:color w:val="auto"/>
            <w:sz w:val="24"/>
            <w:szCs w:val="24"/>
            <w:rPrChange w:id="721" w:author="Samir Soneji" w:date="2016-01-18T16:01:00Z">
              <w:rPr>
                <w:i/>
                <w:iCs/>
                <w:sz w:val="24"/>
                <w:szCs w:val="24"/>
              </w:rPr>
            </w:rPrChange>
          </w:rPr>
          <w:t>JAMA</w:t>
        </w:r>
        <w:r w:rsidRPr="002E4C53">
          <w:rPr>
            <w:color w:val="auto"/>
            <w:sz w:val="24"/>
            <w:szCs w:val="24"/>
            <w:rPrChange w:id="722" w:author="Samir Soneji" w:date="2016-01-18T16:01:00Z">
              <w:rPr>
                <w:sz w:val="24"/>
                <w:szCs w:val="24"/>
              </w:rPr>
            </w:rPrChange>
          </w:rPr>
          <w:t>. 1997;277(7):535-542. doi:10.1001/jama.1997.03540310033031.</w:t>
        </w:r>
      </w:ins>
    </w:p>
    <w:p w14:paraId="7F8BBA60" w14:textId="77777777" w:rsidR="002E4C53" w:rsidRPr="002E4C53" w:rsidRDefault="002E4C53">
      <w:pPr>
        <w:pStyle w:val="Bibliography"/>
        <w:rPr>
          <w:ins w:id="723" w:author="Samir Soneji" w:date="2016-01-18T16:01:00Z"/>
          <w:color w:val="auto"/>
          <w:sz w:val="24"/>
          <w:szCs w:val="24"/>
          <w:rPrChange w:id="724" w:author="Samir Soneji" w:date="2016-01-18T16:01:00Z">
            <w:rPr>
              <w:ins w:id="725" w:author="Samir Soneji" w:date="2016-01-18T16:01:00Z"/>
              <w:sz w:val="24"/>
              <w:szCs w:val="24"/>
            </w:rPr>
          </w:rPrChange>
        </w:rPr>
        <w:pPrChange w:id="726" w:author="Samir Soneji" w:date="2016-01-18T16:01:00Z">
          <w:pPr>
            <w:widowControl w:val="0"/>
            <w:autoSpaceDE w:val="0"/>
            <w:autoSpaceDN w:val="0"/>
            <w:adjustRightInd w:val="0"/>
          </w:pPr>
        </w:pPrChange>
      </w:pPr>
      <w:ins w:id="727" w:author="Samir Soneji" w:date="2016-01-18T16:01:00Z">
        <w:r w:rsidRPr="002E4C53">
          <w:rPr>
            <w:color w:val="auto"/>
            <w:sz w:val="24"/>
            <w:szCs w:val="24"/>
            <w:rPrChange w:id="728" w:author="Samir Soneji" w:date="2016-01-18T16:01:00Z">
              <w:rPr>
                <w:sz w:val="24"/>
                <w:szCs w:val="24"/>
              </w:rPr>
            </w:rPrChange>
          </w:rPr>
          <w:t xml:space="preserve">33. </w:t>
        </w:r>
        <w:r w:rsidRPr="002E4C53">
          <w:rPr>
            <w:color w:val="auto"/>
            <w:sz w:val="24"/>
            <w:szCs w:val="24"/>
            <w:rPrChange w:id="729" w:author="Samir Soneji" w:date="2016-01-18T16:01:00Z">
              <w:rPr>
                <w:sz w:val="24"/>
                <w:szCs w:val="24"/>
              </w:rPr>
            </w:rPrChange>
          </w:rPr>
          <w:tab/>
          <w:t xml:space="preserve">Weisfeldt ML, Zieman SJ. Advances In The Prevention And Treatment Of Cardiovascular Disease. </w:t>
        </w:r>
        <w:r w:rsidRPr="002E4C53">
          <w:rPr>
            <w:i/>
            <w:iCs/>
            <w:color w:val="auto"/>
            <w:sz w:val="24"/>
            <w:szCs w:val="24"/>
            <w:rPrChange w:id="730" w:author="Samir Soneji" w:date="2016-01-18T16:01:00Z">
              <w:rPr>
                <w:i/>
                <w:iCs/>
                <w:sz w:val="24"/>
                <w:szCs w:val="24"/>
              </w:rPr>
            </w:rPrChange>
          </w:rPr>
          <w:t>Health Aff (Millwood)</w:t>
        </w:r>
        <w:r w:rsidRPr="002E4C53">
          <w:rPr>
            <w:color w:val="auto"/>
            <w:sz w:val="24"/>
            <w:szCs w:val="24"/>
            <w:rPrChange w:id="731" w:author="Samir Soneji" w:date="2016-01-18T16:01:00Z">
              <w:rPr>
                <w:sz w:val="24"/>
                <w:szCs w:val="24"/>
              </w:rPr>
            </w:rPrChange>
          </w:rPr>
          <w:t>. 2007;26(1):25-37. doi:10.1377/hlthaff.26.1.25.</w:t>
        </w:r>
      </w:ins>
    </w:p>
    <w:p w14:paraId="2E79E33F" w14:textId="77777777" w:rsidR="002E4C53" w:rsidRPr="002E4C53" w:rsidRDefault="002E4C53">
      <w:pPr>
        <w:pStyle w:val="Bibliography"/>
        <w:rPr>
          <w:ins w:id="732" w:author="Samir Soneji" w:date="2016-01-18T16:01:00Z"/>
          <w:color w:val="auto"/>
          <w:sz w:val="24"/>
          <w:szCs w:val="24"/>
          <w:rPrChange w:id="733" w:author="Samir Soneji" w:date="2016-01-18T16:01:00Z">
            <w:rPr>
              <w:ins w:id="734" w:author="Samir Soneji" w:date="2016-01-18T16:01:00Z"/>
              <w:sz w:val="24"/>
              <w:szCs w:val="24"/>
            </w:rPr>
          </w:rPrChange>
        </w:rPr>
        <w:pPrChange w:id="735" w:author="Samir Soneji" w:date="2016-01-18T16:01:00Z">
          <w:pPr>
            <w:widowControl w:val="0"/>
            <w:autoSpaceDE w:val="0"/>
            <w:autoSpaceDN w:val="0"/>
            <w:adjustRightInd w:val="0"/>
          </w:pPr>
        </w:pPrChange>
      </w:pPr>
      <w:ins w:id="736" w:author="Samir Soneji" w:date="2016-01-18T16:01:00Z">
        <w:r w:rsidRPr="002E4C53">
          <w:rPr>
            <w:color w:val="auto"/>
            <w:sz w:val="24"/>
            <w:szCs w:val="24"/>
            <w:rPrChange w:id="737" w:author="Samir Soneji" w:date="2016-01-18T16:01:00Z">
              <w:rPr>
                <w:sz w:val="24"/>
                <w:szCs w:val="24"/>
              </w:rPr>
            </w:rPrChange>
          </w:rPr>
          <w:t xml:space="preserve">34. </w:t>
        </w:r>
        <w:r w:rsidRPr="002E4C53">
          <w:rPr>
            <w:color w:val="auto"/>
            <w:sz w:val="24"/>
            <w:szCs w:val="24"/>
            <w:rPrChange w:id="738" w:author="Samir Soneji" w:date="2016-01-18T16:01:00Z">
              <w:rPr>
                <w:sz w:val="24"/>
                <w:szCs w:val="24"/>
              </w:rPr>
            </w:rPrChange>
          </w:rPr>
          <w:tab/>
          <w:t xml:space="preserve">Schairer C, Mink PJ, Carroll L, Devesa SS. Probabilities of Death From Breast Cancer and Other Causes Among Female Breast Cancer Patients. </w:t>
        </w:r>
        <w:r w:rsidRPr="002E4C53">
          <w:rPr>
            <w:i/>
            <w:iCs/>
            <w:color w:val="auto"/>
            <w:sz w:val="24"/>
            <w:szCs w:val="24"/>
            <w:rPrChange w:id="739" w:author="Samir Soneji" w:date="2016-01-18T16:01:00Z">
              <w:rPr>
                <w:i/>
                <w:iCs/>
                <w:sz w:val="24"/>
                <w:szCs w:val="24"/>
              </w:rPr>
            </w:rPrChange>
          </w:rPr>
          <w:t>J Natl Cancer Inst</w:t>
        </w:r>
        <w:r w:rsidRPr="002E4C53">
          <w:rPr>
            <w:color w:val="auto"/>
            <w:sz w:val="24"/>
            <w:szCs w:val="24"/>
            <w:rPrChange w:id="740" w:author="Samir Soneji" w:date="2016-01-18T16:01:00Z">
              <w:rPr>
                <w:sz w:val="24"/>
                <w:szCs w:val="24"/>
              </w:rPr>
            </w:rPrChange>
          </w:rPr>
          <w:t>. 2004;96(17):1311-1321. doi:10.1093/jnci/djh253.</w:t>
        </w:r>
      </w:ins>
    </w:p>
    <w:p w14:paraId="150FB0CB" w14:textId="77777777" w:rsidR="002E4C53" w:rsidRPr="002E4C53" w:rsidRDefault="002E4C53">
      <w:pPr>
        <w:pStyle w:val="Bibliography"/>
        <w:rPr>
          <w:ins w:id="741" w:author="Samir Soneji" w:date="2016-01-18T16:01:00Z"/>
          <w:color w:val="auto"/>
          <w:sz w:val="24"/>
          <w:szCs w:val="24"/>
          <w:rPrChange w:id="742" w:author="Samir Soneji" w:date="2016-01-18T16:01:00Z">
            <w:rPr>
              <w:ins w:id="743" w:author="Samir Soneji" w:date="2016-01-18T16:01:00Z"/>
              <w:sz w:val="24"/>
              <w:szCs w:val="24"/>
            </w:rPr>
          </w:rPrChange>
        </w:rPr>
        <w:pPrChange w:id="744" w:author="Samir Soneji" w:date="2016-01-18T16:01:00Z">
          <w:pPr>
            <w:widowControl w:val="0"/>
            <w:autoSpaceDE w:val="0"/>
            <w:autoSpaceDN w:val="0"/>
            <w:adjustRightInd w:val="0"/>
          </w:pPr>
        </w:pPrChange>
      </w:pPr>
      <w:ins w:id="745" w:author="Samir Soneji" w:date="2016-01-18T16:01:00Z">
        <w:r w:rsidRPr="002E4C53">
          <w:rPr>
            <w:color w:val="auto"/>
            <w:sz w:val="24"/>
            <w:szCs w:val="24"/>
            <w:rPrChange w:id="746" w:author="Samir Soneji" w:date="2016-01-18T16:01:00Z">
              <w:rPr>
                <w:sz w:val="24"/>
                <w:szCs w:val="24"/>
              </w:rPr>
            </w:rPrChange>
          </w:rPr>
          <w:t xml:space="preserve">35. </w:t>
        </w:r>
        <w:r w:rsidRPr="002E4C53">
          <w:rPr>
            <w:color w:val="auto"/>
            <w:sz w:val="24"/>
            <w:szCs w:val="24"/>
            <w:rPrChange w:id="747" w:author="Samir Soneji" w:date="2016-01-18T16:01:00Z">
              <w:rPr>
                <w:sz w:val="24"/>
                <w:szCs w:val="24"/>
              </w:rPr>
            </w:rPrChange>
          </w:rPr>
          <w:tab/>
          <w:t xml:space="preserve">Cutler DM, McClellan M. Is Technological Change In Medicine Worth It? </w:t>
        </w:r>
        <w:r w:rsidRPr="002E4C53">
          <w:rPr>
            <w:i/>
            <w:iCs/>
            <w:color w:val="auto"/>
            <w:sz w:val="24"/>
            <w:szCs w:val="24"/>
            <w:rPrChange w:id="748" w:author="Samir Soneji" w:date="2016-01-18T16:01:00Z">
              <w:rPr>
                <w:i/>
                <w:iCs/>
                <w:sz w:val="24"/>
                <w:szCs w:val="24"/>
              </w:rPr>
            </w:rPrChange>
          </w:rPr>
          <w:t>Health Aff (Millwood)</w:t>
        </w:r>
        <w:r w:rsidRPr="002E4C53">
          <w:rPr>
            <w:color w:val="auto"/>
            <w:sz w:val="24"/>
            <w:szCs w:val="24"/>
            <w:rPrChange w:id="749" w:author="Samir Soneji" w:date="2016-01-18T16:01:00Z">
              <w:rPr>
                <w:sz w:val="24"/>
                <w:szCs w:val="24"/>
              </w:rPr>
            </w:rPrChange>
          </w:rPr>
          <w:t>. 2001;20(5):11-29. doi:10.1377/hlthaff.20.5.11.</w:t>
        </w:r>
      </w:ins>
    </w:p>
    <w:p w14:paraId="15FE2B79" w14:textId="77777777" w:rsidR="002E4C53" w:rsidRPr="002E4C53" w:rsidRDefault="002E4C53">
      <w:pPr>
        <w:pStyle w:val="Bibliography"/>
        <w:rPr>
          <w:ins w:id="750" w:author="Samir Soneji" w:date="2016-01-18T16:01:00Z"/>
          <w:color w:val="auto"/>
          <w:sz w:val="24"/>
          <w:szCs w:val="24"/>
          <w:rPrChange w:id="751" w:author="Samir Soneji" w:date="2016-01-18T16:01:00Z">
            <w:rPr>
              <w:ins w:id="752" w:author="Samir Soneji" w:date="2016-01-18T16:01:00Z"/>
              <w:sz w:val="24"/>
              <w:szCs w:val="24"/>
            </w:rPr>
          </w:rPrChange>
        </w:rPr>
        <w:pPrChange w:id="753" w:author="Samir Soneji" w:date="2016-01-18T16:01:00Z">
          <w:pPr>
            <w:widowControl w:val="0"/>
            <w:autoSpaceDE w:val="0"/>
            <w:autoSpaceDN w:val="0"/>
            <w:adjustRightInd w:val="0"/>
          </w:pPr>
        </w:pPrChange>
      </w:pPr>
      <w:ins w:id="754" w:author="Samir Soneji" w:date="2016-01-18T16:01:00Z">
        <w:r w:rsidRPr="002E4C53">
          <w:rPr>
            <w:color w:val="auto"/>
            <w:sz w:val="24"/>
            <w:szCs w:val="24"/>
            <w:rPrChange w:id="755" w:author="Samir Soneji" w:date="2016-01-18T16:01:00Z">
              <w:rPr>
                <w:sz w:val="24"/>
                <w:szCs w:val="24"/>
              </w:rPr>
            </w:rPrChange>
          </w:rPr>
          <w:t xml:space="preserve">36. </w:t>
        </w:r>
        <w:r w:rsidRPr="002E4C53">
          <w:rPr>
            <w:color w:val="auto"/>
            <w:sz w:val="24"/>
            <w:szCs w:val="24"/>
            <w:rPrChange w:id="756" w:author="Samir Soneji" w:date="2016-01-18T16:01:00Z">
              <w:rPr>
                <w:sz w:val="24"/>
                <w:szCs w:val="24"/>
              </w:rPr>
            </w:rPrChange>
          </w:rPr>
          <w:tab/>
          <w:t xml:space="preserve">Ponce NA, Ko M, Liang S-Y, et al. Early Diffusion Of Gene Expression Profiling In Breast Cancer Patients Associated With Areas Of High Income Inequality. </w:t>
        </w:r>
        <w:r w:rsidRPr="002E4C53">
          <w:rPr>
            <w:i/>
            <w:iCs/>
            <w:color w:val="auto"/>
            <w:sz w:val="24"/>
            <w:szCs w:val="24"/>
            <w:rPrChange w:id="757" w:author="Samir Soneji" w:date="2016-01-18T16:01:00Z">
              <w:rPr>
                <w:i/>
                <w:iCs/>
                <w:sz w:val="24"/>
                <w:szCs w:val="24"/>
              </w:rPr>
            </w:rPrChange>
          </w:rPr>
          <w:t>Health Aff (Millwood)</w:t>
        </w:r>
        <w:r w:rsidRPr="002E4C53">
          <w:rPr>
            <w:color w:val="auto"/>
            <w:sz w:val="24"/>
            <w:szCs w:val="24"/>
            <w:rPrChange w:id="758" w:author="Samir Soneji" w:date="2016-01-18T16:01:00Z">
              <w:rPr>
                <w:sz w:val="24"/>
                <w:szCs w:val="24"/>
              </w:rPr>
            </w:rPrChange>
          </w:rPr>
          <w:t>. 2015;34(4):609-615. doi:10.1377/hlthaff.2014.1013.</w:t>
        </w:r>
      </w:ins>
    </w:p>
    <w:p w14:paraId="52D67E9F" w14:textId="77777777" w:rsidR="00BB4E57" w:rsidRPr="00E654D6" w:rsidRDefault="007C60E3" w:rsidP="007C60E3">
      <w:pPr>
        <w:spacing w:line="240" w:lineRule="auto"/>
        <w:rPr>
          <w:color w:val="000000" w:themeColor="text1"/>
          <w:sz w:val="24"/>
          <w:szCs w:val="24"/>
        </w:rPr>
      </w:pPr>
      <w:r w:rsidRPr="00E654D6">
        <w:rPr>
          <w:color w:val="000000" w:themeColor="text1"/>
          <w:sz w:val="24"/>
          <w:szCs w:val="24"/>
          <w:rPrChange w:id="759" w:author="Samir Soneji" w:date="2016-01-18T15:51:00Z">
            <w:rPr>
              <w:color w:val="000000" w:themeColor="text1"/>
              <w:sz w:val="24"/>
              <w:szCs w:val="24"/>
            </w:rPr>
          </w:rPrChange>
        </w:rPr>
        <w:fldChar w:fldCharType="end"/>
      </w:r>
      <w:r w:rsidR="00BB4E57" w:rsidRPr="00E654D6">
        <w:rPr>
          <w:color w:val="000000" w:themeColor="text1"/>
          <w:sz w:val="24"/>
          <w:szCs w:val="24"/>
        </w:rPr>
        <w:br w:type="page"/>
      </w:r>
    </w:p>
    <w:p w14:paraId="09C48669" w14:textId="77777777" w:rsidR="00226350" w:rsidRPr="00E654D6" w:rsidRDefault="00BB4E57" w:rsidP="00BD5F67">
      <w:pPr>
        <w:pStyle w:val="Normal1"/>
        <w:spacing w:line="480" w:lineRule="auto"/>
        <w:outlineLvl w:val="0"/>
        <w:rPr>
          <w:b/>
          <w:color w:val="000000" w:themeColor="text1"/>
          <w:sz w:val="24"/>
          <w:szCs w:val="24"/>
        </w:rPr>
      </w:pPr>
      <w:r w:rsidRPr="00E654D6">
        <w:rPr>
          <w:b/>
          <w:color w:val="000000" w:themeColor="text1"/>
          <w:sz w:val="24"/>
          <w:szCs w:val="24"/>
        </w:rPr>
        <w:lastRenderedPageBreak/>
        <w:t>Figure Title</w:t>
      </w:r>
      <w:r w:rsidR="00EB106E" w:rsidRPr="00E654D6">
        <w:rPr>
          <w:b/>
          <w:color w:val="000000" w:themeColor="text1"/>
          <w:sz w:val="24"/>
          <w:szCs w:val="24"/>
        </w:rPr>
        <w:t>s</w:t>
      </w:r>
      <w:r w:rsidRPr="00E654D6">
        <w:rPr>
          <w:b/>
          <w:color w:val="000000" w:themeColor="text1"/>
          <w:sz w:val="24"/>
          <w:szCs w:val="24"/>
        </w:rPr>
        <w:t xml:space="preserve"> and Legend</w:t>
      </w:r>
      <w:r w:rsidR="00EB106E" w:rsidRPr="00E654D6">
        <w:rPr>
          <w:b/>
          <w:color w:val="000000" w:themeColor="text1"/>
          <w:sz w:val="24"/>
          <w:szCs w:val="24"/>
        </w:rPr>
        <w:t>s</w:t>
      </w:r>
    </w:p>
    <w:p w14:paraId="53652C28" w14:textId="77777777" w:rsidR="008C1C53" w:rsidRPr="00E654D6" w:rsidRDefault="008C1C53"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1.  </w:t>
      </w:r>
      <w:r w:rsidR="00E81F38" w:rsidRPr="00E654D6">
        <w:rPr>
          <w:color w:val="000000" w:themeColor="text1"/>
          <w:sz w:val="24"/>
          <w:szCs w:val="24"/>
        </w:rPr>
        <w:t>Overview of Analytic Method</w:t>
      </w:r>
    </w:p>
    <w:p w14:paraId="6B5BD558" w14:textId="77777777" w:rsidR="008C1C53" w:rsidRPr="00E654D6" w:rsidRDefault="008C1C53" w:rsidP="00863353">
      <w:pPr>
        <w:pStyle w:val="Normal1"/>
        <w:spacing w:line="240" w:lineRule="auto"/>
        <w:rPr>
          <w:color w:val="000000" w:themeColor="text1"/>
          <w:sz w:val="24"/>
          <w:szCs w:val="24"/>
        </w:rPr>
      </w:pPr>
    </w:p>
    <w:p w14:paraId="3D147081" w14:textId="77777777" w:rsidR="00F27BF9" w:rsidRPr="00E654D6" w:rsidRDefault="00E81F38" w:rsidP="00863353">
      <w:pPr>
        <w:pStyle w:val="Normal1"/>
        <w:spacing w:line="240" w:lineRule="auto"/>
        <w:rPr>
          <w:color w:val="000000" w:themeColor="text1"/>
          <w:sz w:val="24"/>
          <w:szCs w:val="24"/>
        </w:rPr>
      </w:pPr>
      <w:r w:rsidRPr="00E654D6">
        <w:rPr>
          <w:color w:val="000000" w:themeColor="text1"/>
          <w:sz w:val="24"/>
          <w:szCs w:val="24"/>
        </w:rPr>
        <w:t xml:space="preserve">Incidence-based case fatality rates (all-cause, breast cancer, and all other causes) and the annual </w:t>
      </w:r>
      <w:r w:rsidR="00BD5F67" w:rsidRPr="00E654D6">
        <w:rPr>
          <w:color w:val="000000" w:themeColor="text1"/>
          <w:sz w:val="24"/>
          <w:szCs w:val="24"/>
        </w:rPr>
        <w:t>distribution</w:t>
      </w:r>
      <w:r w:rsidRPr="00E654D6">
        <w:rPr>
          <w:color w:val="000000" w:themeColor="text1"/>
          <w:sz w:val="24"/>
          <w:szCs w:val="24"/>
        </w:rPr>
        <w:t xml:space="preserve"> of incident breast cancer </w:t>
      </w:r>
      <w:r w:rsidR="00F27BF9" w:rsidRPr="00E654D6">
        <w:rPr>
          <w:color w:val="000000" w:themeColor="text1"/>
          <w:sz w:val="24"/>
          <w:szCs w:val="24"/>
        </w:rPr>
        <w:t xml:space="preserve">by tumor size serve as inputs to </w:t>
      </w:r>
      <w:r w:rsidR="00253B11" w:rsidRPr="00E654D6">
        <w:rPr>
          <w:color w:val="000000" w:themeColor="text1"/>
          <w:sz w:val="24"/>
          <w:szCs w:val="24"/>
        </w:rPr>
        <w:t xml:space="preserve">the demographic-based methods that estimate the constituent components of the gain in life expectancy: contribution from change in tumor-size </w:t>
      </w:r>
      <w:r w:rsidR="00BD5F67" w:rsidRPr="00E654D6">
        <w:rPr>
          <w:color w:val="000000" w:themeColor="text1"/>
          <w:sz w:val="24"/>
          <w:szCs w:val="24"/>
        </w:rPr>
        <w:t>distribution</w:t>
      </w:r>
      <w:r w:rsidR="00253B11" w:rsidRPr="00E654D6">
        <w:rPr>
          <w:color w:val="000000" w:themeColor="text1"/>
          <w:sz w:val="24"/>
          <w:szCs w:val="24"/>
        </w:rPr>
        <w:t xml:space="preserve"> (earlier detection), contribution from changes in case fatality rates from breast cancer (</w:t>
      </w:r>
      <w:r w:rsidR="00692A42" w:rsidRPr="00E654D6">
        <w:rPr>
          <w:color w:val="000000" w:themeColor="text1"/>
          <w:sz w:val="24"/>
          <w:szCs w:val="24"/>
          <w:rPrChange w:id="760" w:author="Samir Soneji" w:date="2016-01-18T15:51:00Z">
            <w:rPr>
              <w:color w:val="000000" w:themeColor="text1"/>
              <w:sz w:val="24"/>
              <w:szCs w:val="24"/>
              <w:highlight w:val="yellow"/>
            </w:rPr>
          </w:rPrChange>
        </w:rPr>
        <w:t>advances</w:t>
      </w:r>
      <w:r w:rsidR="00253B11" w:rsidRPr="00E654D6">
        <w:rPr>
          <w:color w:val="000000" w:themeColor="text1"/>
          <w:sz w:val="24"/>
          <w:szCs w:val="24"/>
          <w:rPrChange w:id="761" w:author="Samir Soneji" w:date="2016-01-18T15:51:00Z">
            <w:rPr>
              <w:color w:val="000000" w:themeColor="text1"/>
              <w:sz w:val="24"/>
              <w:szCs w:val="24"/>
              <w:highlight w:val="yellow"/>
            </w:rPr>
          </w:rPrChange>
        </w:rPr>
        <w:t xml:space="preserve"> in breast cancer treatment), and contribution from changes in case fatality rates from other causes (</w:t>
      </w:r>
      <w:r w:rsidR="00692A42" w:rsidRPr="00E654D6">
        <w:rPr>
          <w:color w:val="000000" w:themeColor="text1"/>
          <w:sz w:val="24"/>
          <w:szCs w:val="24"/>
          <w:rPrChange w:id="762" w:author="Samir Soneji" w:date="2016-01-18T15:51:00Z">
            <w:rPr>
              <w:color w:val="000000" w:themeColor="text1"/>
              <w:sz w:val="24"/>
              <w:szCs w:val="24"/>
              <w:highlight w:val="yellow"/>
            </w:rPr>
          </w:rPrChange>
        </w:rPr>
        <w:t>advances</w:t>
      </w:r>
      <w:r w:rsidR="00253B11" w:rsidRPr="00E654D6">
        <w:rPr>
          <w:color w:val="000000" w:themeColor="text1"/>
          <w:sz w:val="24"/>
          <w:szCs w:val="24"/>
          <w:rPrChange w:id="763" w:author="Samir Soneji" w:date="2016-01-18T15:51:00Z">
            <w:rPr>
              <w:color w:val="000000" w:themeColor="text1"/>
              <w:sz w:val="24"/>
              <w:szCs w:val="24"/>
              <w:highlight w:val="yellow"/>
            </w:rPr>
          </w:rPrChange>
        </w:rPr>
        <w:t xml:space="preserve"> in treatment of other diseases).</w:t>
      </w:r>
    </w:p>
    <w:p w14:paraId="542CCF1E" w14:textId="77777777" w:rsidR="00F27BF9" w:rsidRPr="00E654D6" w:rsidRDefault="00F27BF9" w:rsidP="00863353">
      <w:pPr>
        <w:pStyle w:val="Normal1"/>
        <w:spacing w:line="240" w:lineRule="auto"/>
        <w:rPr>
          <w:color w:val="000000" w:themeColor="text1"/>
          <w:sz w:val="24"/>
          <w:szCs w:val="24"/>
        </w:rPr>
      </w:pPr>
    </w:p>
    <w:p w14:paraId="56128BF6"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2</w:t>
      </w:r>
      <w:r w:rsidRPr="00E654D6">
        <w:rPr>
          <w:color w:val="000000" w:themeColor="text1"/>
          <w:sz w:val="24"/>
          <w:szCs w:val="24"/>
        </w:rPr>
        <w:t xml:space="preserve">. </w:t>
      </w:r>
      <w:r w:rsidR="00863353" w:rsidRPr="00E654D6">
        <w:rPr>
          <w:color w:val="000000" w:themeColor="text1"/>
          <w:sz w:val="24"/>
          <w:szCs w:val="24"/>
        </w:rPr>
        <w:t xml:space="preserve">Breast Cancer Incidence Rates, Tumor Size </w:t>
      </w:r>
      <w:r w:rsidR="00CB35E5" w:rsidRPr="00E654D6">
        <w:rPr>
          <w:color w:val="000000" w:themeColor="text1"/>
          <w:sz w:val="24"/>
          <w:szCs w:val="24"/>
        </w:rPr>
        <w:t>Distribution</w:t>
      </w:r>
      <w:r w:rsidR="00863353" w:rsidRPr="00E654D6">
        <w:rPr>
          <w:color w:val="000000" w:themeColor="text1"/>
          <w:sz w:val="24"/>
          <w:szCs w:val="24"/>
        </w:rPr>
        <w:t xml:space="preserve">, and Case Fatality Rates </w:t>
      </w:r>
    </w:p>
    <w:p w14:paraId="209042F2" w14:textId="77777777" w:rsidR="00863353" w:rsidRPr="00E654D6" w:rsidRDefault="00863353" w:rsidP="00863353">
      <w:pPr>
        <w:pStyle w:val="Normal1"/>
        <w:spacing w:line="240" w:lineRule="auto"/>
        <w:rPr>
          <w:color w:val="000000" w:themeColor="text1"/>
          <w:sz w:val="24"/>
          <w:szCs w:val="24"/>
        </w:rPr>
      </w:pPr>
    </w:p>
    <w:p w14:paraId="59650AF0" w14:textId="77777777" w:rsidR="00CB35E5"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(A) Incidence rates (cases per 100,000 person-years) by tumor size, 1975-2002.  (B) Annual </w:t>
      </w:r>
      <w:r w:rsidR="00BD5F67" w:rsidRPr="00E654D6">
        <w:rPr>
          <w:color w:val="000000" w:themeColor="text1"/>
          <w:sz w:val="24"/>
          <w:szCs w:val="24"/>
          <w:rPrChange w:id="764" w:author="Samir Soneji" w:date="2016-01-18T15:51:00Z">
            <w:rPr>
              <w:color w:val="000000" w:themeColor="text1"/>
              <w:sz w:val="24"/>
              <w:szCs w:val="24"/>
              <w:highlight w:val="yellow"/>
            </w:rPr>
          </w:rPrChange>
        </w:rPr>
        <w:t>distribution</w:t>
      </w:r>
      <w:r w:rsidRPr="00E654D6">
        <w:rPr>
          <w:color w:val="000000" w:themeColor="text1"/>
          <w:sz w:val="24"/>
          <w:szCs w:val="24"/>
        </w:rPr>
        <w:t xml:space="preserve"> of incident breast cancer cases by tumor size, 1975-2002.  (C) Incidence-based case fatality rates from breast cancer and from all other causes of death, 1975-2002.</w:t>
      </w:r>
    </w:p>
    <w:p w14:paraId="14618EE7" w14:textId="77777777" w:rsidR="00863353" w:rsidRPr="00E654D6" w:rsidRDefault="00863353" w:rsidP="00863353">
      <w:pPr>
        <w:pStyle w:val="Normal1"/>
        <w:spacing w:line="240" w:lineRule="auto"/>
        <w:rPr>
          <w:color w:val="000000" w:themeColor="text1"/>
          <w:sz w:val="24"/>
          <w:szCs w:val="24"/>
        </w:rPr>
      </w:pPr>
    </w:p>
    <w:p w14:paraId="7DB3F51A"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3</w:t>
      </w:r>
      <w:r w:rsidRPr="00E654D6">
        <w:rPr>
          <w:color w:val="000000" w:themeColor="text1"/>
          <w:sz w:val="24"/>
          <w:szCs w:val="24"/>
        </w:rPr>
        <w:t xml:space="preserve">. </w:t>
      </w:r>
      <w:r w:rsidR="00863353" w:rsidRPr="00E654D6">
        <w:rPr>
          <w:color w:val="000000" w:themeColor="text1"/>
          <w:sz w:val="24"/>
          <w:szCs w:val="24"/>
        </w:rPr>
        <w:t xml:space="preserve">Contribution of Earlier Detection, </w:t>
      </w:r>
      <w:r w:rsidR="00692A42" w:rsidRPr="00E654D6">
        <w:rPr>
          <w:color w:val="000000" w:themeColor="text1"/>
          <w:sz w:val="24"/>
          <w:szCs w:val="24"/>
        </w:rPr>
        <w:t>Advances</w:t>
      </w:r>
      <w:r w:rsidR="00863353" w:rsidRPr="00E654D6">
        <w:rPr>
          <w:color w:val="000000" w:themeColor="text1"/>
          <w:sz w:val="24"/>
          <w:szCs w:val="24"/>
        </w:rPr>
        <w:t xml:space="preserve"> in Breast Cancer Treatment, and </w:t>
      </w:r>
      <w:r w:rsidR="00692A42" w:rsidRPr="00E654D6">
        <w:rPr>
          <w:color w:val="000000" w:themeColor="text1"/>
          <w:sz w:val="24"/>
          <w:szCs w:val="24"/>
        </w:rPr>
        <w:t>Advances</w:t>
      </w:r>
      <w:r w:rsidR="00863353" w:rsidRPr="00E654D6">
        <w:rPr>
          <w:color w:val="000000" w:themeColor="text1"/>
          <w:sz w:val="24"/>
          <w:szCs w:val="24"/>
        </w:rPr>
        <w:t xml:space="preserve"> in Treatment of </w:t>
      </w:r>
      <w:r w:rsidR="00CB35E5" w:rsidRPr="00E654D6">
        <w:rPr>
          <w:color w:val="000000" w:themeColor="text1"/>
          <w:sz w:val="24"/>
          <w:szCs w:val="24"/>
        </w:rPr>
        <w:t xml:space="preserve">Competing </w:t>
      </w:r>
      <w:r w:rsidR="00863353" w:rsidRPr="00E654D6">
        <w:rPr>
          <w:color w:val="000000" w:themeColor="text1"/>
          <w:sz w:val="24"/>
          <w:szCs w:val="24"/>
        </w:rPr>
        <w:t>Diseases on Gain in Life Expectancy</w:t>
      </w:r>
    </w:p>
    <w:p w14:paraId="7BCEE7B1" w14:textId="77777777" w:rsidR="00BB4E57" w:rsidRPr="00E654D6" w:rsidRDefault="00BB4E57" w:rsidP="00863353">
      <w:pPr>
        <w:pStyle w:val="Normal1"/>
        <w:spacing w:line="240" w:lineRule="auto"/>
        <w:rPr>
          <w:color w:val="000000" w:themeColor="text1"/>
          <w:sz w:val="24"/>
          <w:szCs w:val="24"/>
        </w:rPr>
      </w:pPr>
    </w:p>
    <w:p w14:paraId="4B9B7E3E" w14:textId="77777777" w:rsidR="00863353"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2746DDA0" w14:textId="77777777" w:rsidR="00CB35E5" w:rsidRPr="00E654D6" w:rsidRDefault="00CB35E5" w:rsidP="00863353">
      <w:pPr>
        <w:pStyle w:val="Normal1"/>
        <w:spacing w:line="240" w:lineRule="auto"/>
        <w:rPr>
          <w:color w:val="000000" w:themeColor="text1"/>
          <w:sz w:val="24"/>
          <w:szCs w:val="24"/>
        </w:rPr>
      </w:pPr>
    </w:p>
    <w:p w14:paraId="64B11971" w14:textId="77777777" w:rsidR="00BB4E57" w:rsidRPr="00E654D6" w:rsidRDefault="00BB4E57"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4</w:t>
      </w:r>
      <w:r w:rsidRPr="00E654D6">
        <w:rPr>
          <w:color w:val="000000" w:themeColor="text1"/>
          <w:sz w:val="24"/>
          <w:szCs w:val="24"/>
        </w:rPr>
        <w:t xml:space="preserve">.  </w:t>
      </w:r>
      <w:r w:rsidR="00863353" w:rsidRPr="00E654D6">
        <w:rPr>
          <w:color w:val="000000" w:themeColor="text1"/>
          <w:sz w:val="24"/>
          <w:szCs w:val="24"/>
        </w:rPr>
        <w:t xml:space="preserve">Contributions to Gain in Life Expectancy, Varying </w:t>
      </w:r>
      <w:ins w:id="765" w:author="Samir Soneji" w:date="2016-01-18T16:13:00Z">
        <w:r w:rsidR="00CF154C">
          <w:rPr>
            <w:color w:val="000000" w:themeColor="text1"/>
            <w:sz w:val="24"/>
            <w:szCs w:val="24"/>
          </w:rPr>
          <w:t xml:space="preserve">Assumed </w:t>
        </w:r>
      </w:ins>
      <w:ins w:id="766" w:author="Samir Soneji" w:date="2016-01-18T16:12:00Z">
        <w:r w:rsidR="00CF154C">
          <w:rPr>
            <w:color w:val="000000" w:themeColor="text1"/>
            <w:sz w:val="24"/>
            <w:szCs w:val="24"/>
          </w:rPr>
          <w:t>Prevalence</w:t>
        </w:r>
      </w:ins>
      <w:r w:rsidR="00863353" w:rsidRPr="00E654D6">
        <w:rPr>
          <w:color w:val="000000" w:themeColor="text1"/>
          <w:sz w:val="24"/>
          <w:szCs w:val="24"/>
        </w:rPr>
        <w:t xml:space="preserve"> of Overdiagnosis </w:t>
      </w:r>
    </w:p>
    <w:p w14:paraId="7929E77A" w14:textId="77777777" w:rsidR="00CB35E5" w:rsidRPr="00E654D6" w:rsidRDefault="00CB35E5">
      <w:pPr>
        <w:rPr>
          <w:color w:val="000000" w:themeColor="text1"/>
          <w:sz w:val="24"/>
          <w:szCs w:val="24"/>
        </w:rPr>
      </w:pPr>
    </w:p>
    <w:p w14:paraId="57A234F2" w14:textId="77777777" w:rsidR="00BB4E57" w:rsidRPr="00E654D6" w:rsidRDefault="00CB35E5">
      <w:pPr>
        <w:rPr>
          <w:color w:val="000000" w:themeColor="text1"/>
          <w:sz w:val="24"/>
          <w:szCs w:val="24"/>
        </w:rPr>
      </w:pPr>
      <w:r w:rsidRPr="00E654D6">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w:t>
      </w:r>
      <w:ins w:id="767" w:author="Samir Soneji" w:date="2016-01-18T16:13:00Z">
        <w:r w:rsidR="00CF154C">
          <w:rPr>
            <w:color w:val="000000" w:themeColor="text1"/>
            <w:sz w:val="24"/>
            <w:szCs w:val="24"/>
          </w:rPr>
          <w:t>assumed prevalence</w:t>
        </w:r>
      </w:ins>
      <w:r w:rsidRPr="00E654D6">
        <w:rPr>
          <w:color w:val="000000" w:themeColor="text1"/>
          <w:sz w:val="24"/>
          <w:szCs w:val="24"/>
        </w:rPr>
        <w:t xml:space="preserve"> of overdiagnosis for tumors </w:t>
      </w:r>
      <w:r w:rsidR="00A526D1" w:rsidRPr="00E654D6">
        <w:rPr>
          <w:rFonts w:eastAsia="MS Gothic"/>
          <w:color w:val="000000" w:themeColor="text1"/>
          <w:sz w:val="24"/>
          <w:szCs w:val="24"/>
        </w:rPr>
        <w:t>≤</w:t>
      </w:r>
      <w:r w:rsidR="00B82639" w:rsidRPr="00E654D6">
        <w:rPr>
          <w:color w:val="000000" w:themeColor="text1"/>
          <w:sz w:val="24"/>
          <w:szCs w:val="24"/>
        </w:rPr>
        <w:t>3</w:t>
      </w:r>
      <w:r w:rsidRPr="00E654D6">
        <w:rPr>
          <w:color w:val="000000" w:themeColor="text1"/>
          <w:sz w:val="24"/>
          <w:szCs w:val="24"/>
        </w:rPr>
        <w:t xml:space="preserve">cm from 0% to </w:t>
      </w:r>
      <w:r w:rsidR="00BC4E45" w:rsidRPr="00E654D6">
        <w:rPr>
          <w:color w:val="000000" w:themeColor="text1"/>
          <w:sz w:val="24"/>
          <w:szCs w:val="24"/>
        </w:rPr>
        <w:t>52</w:t>
      </w:r>
      <w:r w:rsidRPr="00E654D6">
        <w:rPr>
          <w:color w:val="000000" w:themeColor="text1"/>
          <w:sz w:val="24"/>
          <w:szCs w:val="24"/>
        </w:rPr>
        <w:t>%.</w:t>
      </w:r>
      <w:r w:rsidR="00BB4E57" w:rsidRPr="00E654D6">
        <w:rPr>
          <w:color w:val="000000" w:themeColor="text1"/>
          <w:sz w:val="24"/>
          <w:szCs w:val="24"/>
        </w:rPr>
        <w:br w:type="page"/>
      </w:r>
    </w:p>
    <w:p w14:paraId="04D60B0C" w14:textId="77777777" w:rsidR="00BB4E57" w:rsidRPr="00E654D6" w:rsidRDefault="00BB4E57" w:rsidP="00BD5F67">
      <w:pPr>
        <w:pStyle w:val="Normal1"/>
        <w:spacing w:line="480" w:lineRule="auto"/>
        <w:outlineLvl w:val="0"/>
        <w:rPr>
          <w:color w:val="000000" w:themeColor="text1"/>
          <w:sz w:val="24"/>
          <w:szCs w:val="24"/>
        </w:rPr>
      </w:pPr>
      <w:r w:rsidRPr="00E654D6">
        <w:rPr>
          <w:color w:val="000000" w:themeColor="text1"/>
          <w:sz w:val="24"/>
          <w:szCs w:val="24"/>
        </w:rPr>
        <w:lastRenderedPageBreak/>
        <w:t xml:space="preserve">Table 1. </w:t>
      </w:r>
      <w:r w:rsidR="00863353" w:rsidRPr="00E654D6">
        <w:rPr>
          <w:color w:val="000000" w:themeColor="text1"/>
          <w:sz w:val="24"/>
          <w:szCs w:val="24"/>
        </w:rPr>
        <w:t xml:space="preserve">Contribution of Earlier Detection </w:t>
      </w:r>
      <w:r w:rsidR="001853D8" w:rsidRPr="00E654D6">
        <w:rPr>
          <w:color w:val="000000" w:themeColor="text1"/>
          <w:sz w:val="24"/>
          <w:szCs w:val="24"/>
        </w:rPr>
        <w:t>on Gain in Life Expectancy</w:t>
      </w:r>
      <w:r w:rsidR="00326E94" w:rsidRPr="00E654D6">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E654D6" w14:paraId="36C3E583" w14:textId="77777777" w:rsidTr="00597040">
        <w:trPr>
          <w:trHeight w:val="288"/>
        </w:trPr>
        <w:tc>
          <w:tcPr>
            <w:tcW w:w="2851" w:type="dxa"/>
            <w:vMerge w:val="restart"/>
            <w:shd w:val="clear" w:color="auto" w:fill="auto"/>
            <w:vAlign w:val="bottom"/>
          </w:tcPr>
          <w:p w14:paraId="22728AC0" w14:textId="77777777" w:rsidR="00E14B49" w:rsidRPr="00E654D6" w:rsidRDefault="00E14B49" w:rsidP="00627D39">
            <w:pPr>
              <w:spacing w:line="240" w:lineRule="auto"/>
              <w:rPr>
                <w:rFonts w:eastAsia="Times New Roman"/>
                <w:color w:val="000000" w:themeColor="text1"/>
                <w:sz w:val="24"/>
                <w:szCs w:val="24"/>
              </w:rPr>
            </w:pPr>
            <w:r w:rsidRPr="00E654D6">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1F41B4DB" w14:textId="77777777" w:rsidR="00E14B49" w:rsidRPr="00E654D6" w:rsidRDefault="00E14B49" w:rsidP="00627D39">
            <w:pPr>
              <w:spacing w:line="240" w:lineRule="auto"/>
              <w:jc w:val="center"/>
              <w:rPr>
                <w:rFonts w:eastAsia="Times New Roman"/>
                <w:color w:val="000000" w:themeColor="text1"/>
                <w:sz w:val="24"/>
                <w:szCs w:val="24"/>
              </w:rPr>
            </w:pPr>
            <w:r w:rsidRPr="00E654D6">
              <w:rPr>
                <w:rFonts w:eastAsia="Times New Roman"/>
                <w:color w:val="000000" w:themeColor="text1"/>
                <w:sz w:val="24"/>
                <w:szCs w:val="24"/>
              </w:rPr>
              <w:t>Contribution to Gain in Life Expectancy</w:t>
            </w:r>
          </w:p>
        </w:tc>
      </w:tr>
      <w:tr w:rsidR="005D086F" w:rsidRPr="00E654D6" w14:paraId="5729D2F0" w14:textId="77777777" w:rsidTr="00597040">
        <w:trPr>
          <w:trHeight w:val="288"/>
        </w:trPr>
        <w:tc>
          <w:tcPr>
            <w:tcW w:w="2851" w:type="dxa"/>
            <w:vMerge/>
            <w:tcBorders>
              <w:bottom w:val="single" w:sz="4" w:space="0" w:color="auto"/>
            </w:tcBorders>
            <w:shd w:val="clear" w:color="auto" w:fill="auto"/>
            <w:vAlign w:val="bottom"/>
            <w:hideMark/>
          </w:tcPr>
          <w:p w14:paraId="1448B606" w14:textId="77777777" w:rsidR="00E14B49" w:rsidRPr="00E654D6"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447BB914" w14:textId="77777777" w:rsidR="005D086F"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Years of Life</w:t>
            </w:r>
            <w:r w:rsidR="005D086F" w:rsidRPr="00E654D6">
              <w:rPr>
                <w:rFonts w:eastAsia="Times New Roman"/>
                <w:color w:val="000000" w:themeColor="text1"/>
                <w:sz w:val="24"/>
                <w:szCs w:val="24"/>
              </w:rPr>
              <w:t xml:space="preserve"> </w:t>
            </w:r>
          </w:p>
          <w:p w14:paraId="5978173F" w14:textId="77777777" w:rsidR="00E14B49" w:rsidRPr="00E654D6" w:rsidRDefault="005D086F"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F20A3B3" w14:textId="77777777" w:rsidR="005D086F" w:rsidRPr="00E654D6" w:rsidRDefault="00326E94">
            <w:pPr>
              <w:spacing w:line="240" w:lineRule="auto"/>
              <w:jc w:val="right"/>
              <w:rPr>
                <w:rFonts w:eastAsia="Times New Roman"/>
                <w:color w:val="000000" w:themeColor="text1"/>
                <w:sz w:val="24"/>
                <w:szCs w:val="24"/>
                <w:rPrChange w:id="768" w:author="Samir Soneji" w:date="2016-01-18T15:51:00Z">
                  <w:rPr>
                    <w:rFonts w:eastAsia="Times New Roman"/>
                    <w:color w:val="000000" w:themeColor="text1"/>
                    <w:sz w:val="24"/>
                    <w:szCs w:val="24"/>
                    <w:highlight w:val="yellow"/>
                  </w:rPr>
                </w:rPrChange>
              </w:rPr>
            </w:pPr>
            <w:r w:rsidRPr="00E654D6">
              <w:rPr>
                <w:rFonts w:eastAsia="Times New Roman"/>
                <w:color w:val="000000" w:themeColor="text1"/>
                <w:sz w:val="24"/>
                <w:szCs w:val="24"/>
                <w:rPrChange w:id="769" w:author="Samir Soneji" w:date="2016-01-18T15:51:00Z">
                  <w:rPr>
                    <w:rFonts w:eastAsia="Times New Roman"/>
                    <w:color w:val="000000" w:themeColor="text1"/>
                    <w:sz w:val="24"/>
                    <w:szCs w:val="24"/>
                    <w:highlight w:val="yellow"/>
                  </w:rPr>
                </w:rPrChange>
              </w:rPr>
              <w:t>Percentage</w:t>
            </w:r>
            <w:r w:rsidR="004E1014" w:rsidRPr="00E654D6">
              <w:rPr>
                <w:rFonts w:eastAsia="Times New Roman"/>
                <w:color w:val="000000" w:themeColor="text1"/>
                <w:sz w:val="24"/>
                <w:szCs w:val="24"/>
                <w:rPrChange w:id="770" w:author="Samir Soneji" w:date="2016-01-18T15:51:00Z">
                  <w:rPr>
                    <w:rFonts w:eastAsia="Times New Roman"/>
                    <w:color w:val="000000" w:themeColor="text1"/>
                    <w:sz w:val="24"/>
                    <w:szCs w:val="24"/>
                    <w:highlight w:val="yellow"/>
                  </w:rPr>
                </w:rPrChange>
              </w:rPr>
              <w:t xml:space="preserve"> Contribution </w:t>
            </w:r>
          </w:p>
          <w:p w14:paraId="523505BC" w14:textId="77777777" w:rsidR="00E14B49" w:rsidRPr="00E654D6" w:rsidRDefault="005D086F">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Change w:id="771" w:author="Samir Soneji" w:date="2016-01-18T15:51:00Z">
                  <w:rPr>
                    <w:rFonts w:eastAsia="Times New Roman"/>
                    <w:color w:val="000000" w:themeColor="text1"/>
                    <w:sz w:val="24"/>
                    <w:szCs w:val="24"/>
                    <w:highlight w:val="yellow"/>
                  </w:rPr>
                </w:rPrChange>
              </w:rPr>
              <w:t>(2)=100*(1)/10.94</w:t>
            </w:r>
          </w:p>
        </w:tc>
      </w:tr>
      <w:tr w:rsidR="005D086F" w:rsidRPr="00E654D6" w14:paraId="69BFCA7A" w14:textId="77777777" w:rsidTr="00597040">
        <w:trPr>
          <w:trHeight w:val="288"/>
        </w:trPr>
        <w:tc>
          <w:tcPr>
            <w:tcW w:w="2851" w:type="dxa"/>
            <w:tcBorders>
              <w:top w:val="single" w:sz="4" w:space="0" w:color="auto"/>
            </w:tcBorders>
            <w:shd w:val="clear" w:color="auto" w:fill="auto"/>
            <w:vAlign w:val="center"/>
            <w:hideMark/>
          </w:tcPr>
          <w:p w14:paraId="7A8E32A0"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3C39247A"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77393C00"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5.12</w:t>
            </w:r>
          </w:p>
        </w:tc>
      </w:tr>
      <w:tr w:rsidR="005D086F" w:rsidRPr="00E654D6" w14:paraId="0925577C" w14:textId="77777777" w:rsidTr="00597040">
        <w:trPr>
          <w:trHeight w:val="288"/>
        </w:trPr>
        <w:tc>
          <w:tcPr>
            <w:tcW w:w="2851" w:type="dxa"/>
            <w:shd w:val="clear" w:color="auto" w:fill="auto"/>
            <w:vAlign w:val="center"/>
            <w:hideMark/>
          </w:tcPr>
          <w:p w14:paraId="7DC79B89"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50-59</w:t>
            </w:r>
          </w:p>
        </w:tc>
        <w:tc>
          <w:tcPr>
            <w:tcW w:w="1811" w:type="dxa"/>
            <w:shd w:val="clear" w:color="auto" w:fill="auto"/>
            <w:vAlign w:val="center"/>
            <w:hideMark/>
          </w:tcPr>
          <w:p w14:paraId="6DA6C237"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0.45</w:t>
            </w:r>
          </w:p>
        </w:tc>
        <w:tc>
          <w:tcPr>
            <w:tcW w:w="3051" w:type="dxa"/>
            <w:shd w:val="clear" w:color="auto" w:fill="auto"/>
            <w:noWrap/>
            <w:vAlign w:val="bottom"/>
            <w:hideMark/>
          </w:tcPr>
          <w:p w14:paraId="3175A41A"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4.11</w:t>
            </w:r>
          </w:p>
        </w:tc>
      </w:tr>
      <w:tr w:rsidR="005D086F" w:rsidRPr="00E654D6" w14:paraId="7521A8D4" w14:textId="77777777" w:rsidTr="00597040">
        <w:trPr>
          <w:trHeight w:val="288"/>
        </w:trPr>
        <w:tc>
          <w:tcPr>
            <w:tcW w:w="2851" w:type="dxa"/>
            <w:shd w:val="clear" w:color="auto" w:fill="auto"/>
            <w:vAlign w:val="center"/>
            <w:hideMark/>
          </w:tcPr>
          <w:p w14:paraId="7899E1F2"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60-69</w:t>
            </w:r>
          </w:p>
        </w:tc>
        <w:tc>
          <w:tcPr>
            <w:tcW w:w="1811" w:type="dxa"/>
            <w:shd w:val="clear" w:color="auto" w:fill="auto"/>
            <w:vAlign w:val="center"/>
            <w:hideMark/>
          </w:tcPr>
          <w:p w14:paraId="427E0011"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0.41</w:t>
            </w:r>
          </w:p>
        </w:tc>
        <w:tc>
          <w:tcPr>
            <w:tcW w:w="3051" w:type="dxa"/>
            <w:shd w:val="clear" w:color="auto" w:fill="auto"/>
            <w:noWrap/>
            <w:vAlign w:val="bottom"/>
            <w:hideMark/>
          </w:tcPr>
          <w:p w14:paraId="76D56F74"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3.75</w:t>
            </w:r>
          </w:p>
        </w:tc>
      </w:tr>
      <w:tr w:rsidR="005D086F" w:rsidRPr="00E654D6" w14:paraId="0329AED0" w14:textId="77777777" w:rsidTr="00597040">
        <w:trPr>
          <w:trHeight w:val="288"/>
        </w:trPr>
        <w:tc>
          <w:tcPr>
            <w:tcW w:w="2851" w:type="dxa"/>
            <w:shd w:val="clear" w:color="auto" w:fill="auto"/>
            <w:vAlign w:val="center"/>
            <w:hideMark/>
          </w:tcPr>
          <w:p w14:paraId="2756B83D"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70-79</w:t>
            </w:r>
          </w:p>
        </w:tc>
        <w:tc>
          <w:tcPr>
            <w:tcW w:w="1811" w:type="dxa"/>
            <w:shd w:val="clear" w:color="auto" w:fill="auto"/>
            <w:vAlign w:val="center"/>
            <w:hideMark/>
          </w:tcPr>
          <w:p w14:paraId="44E6D34D"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0.72</w:t>
            </w:r>
          </w:p>
        </w:tc>
        <w:tc>
          <w:tcPr>
            <w:tcW w:w="3051" w:type="dxa"/>
            <w:shd w:val="clear" w:color="auto" w:fill="auto"/>
            <w:noWrap/>
            <w:vAlign w:val="bottom"/>
            <w:hideMark/>
          </w:tcPr>
          <w:p w14:paraId="66451453"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6.58</w:t>
            </w:r>
          </w:p>
        </w:tc>
      </w:tr>
      <w:tr w:rsidR="005D086F" w:rsidRPr="00E654D6" w14:paraId="56C560FB" w14:textId="77777777" w:rsidTr="00597040">
        <w:trPr>
          <w:trHeight w:val="288"/>
        </w:trPr>
        <w:tc>
          <w:tcPr>
            <w:tcW w:w="2851" w:type="dxa"/>
            <w:shd w:val="clear" w:color="auto" w:fill="auto"/>
            <w:vAlign w:val="center"/>
            <w:hideMark/>
          </w:tcPr>
          <w:p w14:paraId="7124224C"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80-89</w:t>
            </w:r>
          </w:p>
        </w:tc>
        <w:tc>
          <w:tcPr>
            <w:tcW w:w="1811" w:type="dxa"/>
            <w:shd w:val="clear" w:color="auto" w:fill="auto"/>
            <w:vAlign w:val="center"/>
            <w:hideMark/>
          </w:tcPr>
          <w:p w14:paraId="1244BB6B"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0.65</w:t>
            </w:r>
          </w:p>
        </w:tc>
        <w:tc>
          <w:tcPr>
            <w:tcW w:w="3051" w:type="dxa"/>
            <w:shd w:val="clear" w:color="auto" w:fill="auto"/>
            <w:noWrap/>
            <w:vAlign w:val="bottom"/>
            <w:hideMark/>
          </w:tcPr>
          <w:p w14:paraId="71D6C15F"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5.94</w:t>
            </w:r>
          </w:p>
        </w:tc>
      </w:tr>
      <w:tr w:rsidR="005D086F" w:rsidRPr="00E654D6" w14:paraId="1BE288B6" w14:textId="77777777" w:rsidTr="00597040">
        <w:trPr>
          <w:trHeight w:val="288"/>
        </w:trPr>
        <w:tc>
          <w:tcPr>
            <w:tcW w:w="2851" w:type="dxa"/>
            <w:shd w:val="clear" w:color="auto" w:fill="auto"/>
            <w:vAlign w:val="center"/>
            <w:hideMark/>
          </w:tcPr>
          <w:p w14:paraId="6D26669B"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90-99</w:t>
            </w:r>
          </w:p>
        </w:tc>
        <w:tc>
          <w:tcPr>
            <w:tcW w:w="1811" w:type="dxa"/>
            <w:shd w:val="clear" w:color="auto" w:fill="auto"/>
            <w:vAlign w:val="center"/>
            <w:hideMark/>
          </w:tcPr>
          <w:p w14:paraId="753B37F3"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0.12</w:t>
            </w:r>
          </w:p>
        </w:tc>
        <w:tc>
          <w:tcPr>
            <w:tcW w:w="3051" w:type="dxa"/>
            <w:shd w:val="clear" w:color="auto" w:fill="auto"/>
            <w:noWrap/>
            <w:vAlign w:val="bottom"/>
            <w:hideMark/>
          </w:tcPr>
          <w:p w14:paraId="7BDE57FD"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1.10</w:t>
            </w:r>
          </w:p>
        </w:tc>
      </w:tr>
      <w:tr w:rsidR="005D086F" w:rsidRPr="00E654D6" w14:paraId="3366584A" w14:textId="77777777" w:rsidTr="00597040">
        <w:trPr>
          <w:trHeight w:val="288"/>
        </w:trPr>
        <w:tc>
          <w:tcPr>
            <w:tcW w:w="2851" w:type="dxa"/>
            <w:tcBorders>
              <w:bottom w:val="single" w:sz="4" w:space="0" w:color="auto"/>
            </w:tcBorders>
            <w:shd w:val="clear" w:color="auto" w:fill="auto"/>
            <w:vAlign w:val="center"/>
            <w:hideMark/>
          </w:tcPr>
          <w:p w14:paraId="5CA37513"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05CF3445"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7914F0C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0.09</w:t>
            </w:r>
          </w:p>
        </w:tc>
      </w:tr>
      <w:tr w:rsidR="005D086F" w:rsidRPr="00F06681" w14:paraId="3E6676A0" w14:textId="77777777" w:rsidTr="00597040">
        <w:trPr>
          <w:trHeight w:val="288"/>
        </w:trPr>
        <w:tc>
          <w:tcPr>
            <w:tcW w:w="2851" w:type="dxa"/>
            <w:tcBorders>
              <w:top w:val="single" w:sz="4" w:space="0" w:color="auto"/>
            </w:tcBorders>
            <w:shd w:val="clear" w:color="auto" w:fill="auto"/>
            <w:vAlign w:val="center"/>
            <w:hideMark/>
          </w:tcPr>
          <w:p w14:paraId="7855DFBA"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1174E267"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4C1E3866" w14:textId="77777777" w:rsidR="00E14B49" w:rsidRPr="00597040"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26.69</w:t>
            </w:r>
          </w:p>
        </w:tc>
      </w:tr>
    </w:tbl>
    <w:p w14:paraId="7BE19C3B" w14:textId="77777777" w:rsidR="00BB4E57" w:rsidRPr="00597040" w:rsidRDefault="00BB4E57" w:rsidP="008D20E9">
      <w:pPr>
        <w:pStyle w:val="Normal1"/>
        <w:spacing w:line="480" w:lineRule="auto"/>
        <w:rPr>
          <w:color w:val="000000" w:themeColor="text1"/>
          <w:sz w:val="24"/>
          <w:szCs w:val="24"/>
        </w:rPr>
      </w:pPr>
    </w:p>
    <w:p w14:paraId="193387E9" w14:textId="77777777" w:rsidR="00BB4E57" w:rsidRPr="00597040" w:rsidRDefault="00BB4E57" w:rsidP="00BB4E57">
      <w:pPr>
        <w:rPr>
          <w:color w:val="000000" w:themeColor="text1"/>
          <w:sz w:val="24"/>
          <w:szCs w:val="24"/>
        </w:rPr>
      </w:pPr>
    </w:p>
    <w:p w14:paraId="68F1AE83" w14:textId="77777777" w:rsidR="00BB4E57" w:rsidRPr="00597040" w:rsidRDefault="00BB4E57" w:rsidP="00BB4E57">
      <w:pPr>
        <w:rPr>
          <w:color w:val="000000" w:themeColor="text1"/>
          <w:sz w:val="24"/>
          <w:szCs w:val="24"/>
        </w:rPr>
      </w:pPr>
    </w:p>
    <w:p w14:paraId="1AC0D2A0" w14:textId="77777777" w:rsidR="00BB4E57" w:rsidRPr="00597040" w:rsidRDefault="00BB4E57" w:rsidP="00BB4E57">
      <w:pPr>
        <w:rPr>
          <w:color w:val="000000" w:themeColor="text1"/>
          <w:sz w:val="24"/>
          <w:szCs w:val="24"/>
        </w:rPr>
      </w:pPr>
    </w:p>
    <w:p w14:paraId="725D0157"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0" w:author="Hal Sox" w:date="2016-01-17T12:50:00Z" w:initials="HS">
    <w:p w14:paraId="75094FCD" w14:textId="77777777" w:rsidR="00CC7251" w:rsidRDefault="00CC7251">
      <w:pPr>
        <w:pStyle w:val="CommentText"/>
      </w:pPr>
      <w:r>
        <w:rPr>
          <w:rStyle w:val="CommentReference"/>
        </w:rPr>
        <w:annotationRef/>
      </w:r>
      <w:r>
        <w:t>Seems to me that the Discussion should address the advantages and disadvantages of this constraint.  You would miss attributing some late breast cancer deaths correctly but what would be the corresponding gain?</w:t>
      </w:r>
    </w:p>
  </w:comment>
  <w:comment w:id="228" w:author="Hal Sox" w:date="2016-01-17T13:22:00Z" w:initials="HS">
    <w:p w14:paraId="2C1D1C0B" w14:textId="77777777" w:rsidR="00CC7251" w:rsidRDefault="00CC7251">
      <w:pPr>
        <w:pStyle w:val="CommentText"/>
      </w:pPr>
      <w:r>
        <w:rPr>
          <w:rStyle w:val="CommentReference"/>
        </w:rPr>
        <w:annotationRef/>
      </w:r>
      <w:r>
        <w:t>Do they explain why?</w:t>
      </w:r>
    </w:p>
  </w:comment>
  <w:comment w:id="239" w:author="Hal Sox" w:date="2016-01-17T13:24:00Z" w:initials="HS">
    <w:p w14:paraId="73C9A743" w14:textId="77777777" w:rsidR="00CC7251" w:rsidRDefault="00CC7251">
      <w:pPr>
        <w:pStyle w:val="CommentText"/>
      </w:pPr>
      <w:r>
        <w:rPr>
          <w:rStyle w:val="CommentReference"/>
        </w:rPr>
        <w:annotationRef/>
      </w:r>
    </w:p>
  </w:comment>
  <w:comment w:id="240" w:author="Hal Sox" w:date="2016-01-17T13:24:00Z" w:initials="HS">
    <w:p w14:paraId="1A22B5CF" w14:textId="77777777" w:rsidR="00CC7251" w:rsidRDefault="00CC7251">
      <w:pPr>
        <w:pStyle w:val="CommentText"/>
      </w:pPr>
      <w:r>
        <w:rPr>
          <w:rStyle w:val="CommentReference"/>
        </w:rPr>
        <w:annotationRef/>
      </w:r>
      <w:r>
        <w:t>Is that CISNET’s reasoning?  If so, put the sentence right next to the sentence describing what they did.</w:t>
      </w:r>
    </w:p>
  </w:comment>
  <w:comment w:id="245" w:author="Hal Sox" w:date="2016-01-17T13:26:00Z" w:initials="HS">
    <w:p w14:paraId="40A576D4" w14:textId="77777777" w:rsidR="00CC7251" w:rsidRDefault="00CC7251">
      <w:pPr>
        <w:pStyle w:val="CommentText"/>
      </w:pPr>
      <w:r>
        <w:rPr>
          <w:rStyle w:val="CommentReference"/>
        </w:rPr>
        <w:annotationRef/>
      </w:r>
      <w:r>
        <w:t>Can’t you say “over-estimates” here?</w:t>
      </w:r>
    </w:p>
  </w:comment>
  <w:comment w:id="249" w:author="Hal Sox" w:date="2016-01-17T13:27:00Z" w:initials="HS">
    <w:p w14:paraId="26CC7870" w14:textId="77777777" w:rsidR="00CC7251" w:rsidRDefault="00CC7251">
      <w:pPr>
        <w:pStyle w:val="CommentText"/>
      </w:pPr>
      <w:r>
        <w:rPr>
          <w:rStyle w:val="CommentReference"/>
        </w:rPr>
        <w:annotationRef/>
      </w:r>
      <w:r>
        <w:t>Product or Sum?</w:t>
      </w:r>
    </w:p>
  </w:comment>
  <w:comment w:id="252" w:author="Hal Sox" w:date="2016-01-17T13:28:00Z" w:initials="HS">
    <w:p w14:paraId="0D3516DD" w14:textId="77777777" w:rsidR="00CC7251" w:rsidRDefault="00CC7251">
      <w:pPr>
        <w:pStyle w:val="CommentText"/>
      </w:pPr>
      <w:r>
        <w:rPr>
          <w:rStyle w:val="CommentReference"/>
        </w:rPr>
        <w:annotationRef/>
      </w:r>
      <w:r>
        <w:t xml:space="preserve">Saying this might be interpreted as placing </w:t>
      </w:r>
      <w:r w:rsidRPr="00CE0E7F">
        <w:rPr>
          <w:u w:val="single"/>
        </w:rPr>
        <w:t>equal weight</w:t>
      </w:r>
      <w:r>
        <w:t xml:space="preserve"> on the two estimates.  If that’s what you mean, say it that way.  More precise.</w:t>
      </w:r>
    </w:p>
  </w:comment>
  <w:comment w:id="257" w:author="Hal Sox" w:date="2016-01-17T13:32:00Z" w:initials="HS">
    <w:p w14:paraId="48BADC46" w14:textId="77777777" w:rsidR="00CC7251" w:rsidRDefault="00CC7251">
      <w:pPr>
        <w:pStyle w:val="CommentText"/>
      </w:pPr>
      <w:r>
        <w:rPr>
          <w:rStyle w:val="CommentReference"/>
        </w:rPr>
        <w:annotationRef/>
      </w:r>
      <w:r>
        <w:t xml:space="preserve">Not sure what this means?  Transparency? </w:t>
      </w:r>
    </w:p>
  </w:comment>
  <w:comment w:id="301" w:author="Hal Sox" w:date="2016-01-17T13:40:00Z" w:initials="HS">
    <w:p w14:paraId="43A147EA" w14:textId="77777777" w:rsidR="00CC7251" w:rsidRDefault="00CC7251">
      <w:pPr>
        <w:pStyle w:val="CommentText"/>
      </w:pPr>
      <w:r>
        <w:rPr>
          <w:rStyle w:val="CommentReference"/>
        </w:rPr>
        <w:annotationRef/>
      </w:r>
      <w:r>
        <w:t>Did they also agree on the relative contribution of early detection in various age groups?</w:t>
      </w:r>
    </w:p>
  </w:comment>
  <w:comment w:id="339" w:author="Hal Sox" w:date="2016-01-17T13:45:00Z" w:initials="HS">
    <w:p w14:paraId="1D50B7B9" w14:textId="77777777" w:rsidR="00CC7251" w:rsidRDefault="00CC7251">
      <w:pPr>
        <w:pStyle w:val="CommentText"/>
      </w:pPr>
      <w:r>
        <w:rPr>
          <w:rStyle w:val="CommentReference"/>
        </w:rPr>
        <w:annotationRef/>
      </w:r>
      <w:r>
        <w:t>Explain briefly why your estimate is lower than CISNET.</w:t>
      </w:r>
    </w:p>
  </w:comment>
  <w:comment w:id="383" w:author="Hal Sox" w:date="2016-01-17T13:57:00Z" w:initials="HS">
    <w:p w14:paraId="3CA4F445" w14:textId="77777777" w:rsidR="00CC7251" w:rsidRDefault="00CC7251">
      <w:pPr>
        <w:pStyle w:val="CommentText"/>
      </w:pPr>
      <w:r>
        <w:rPr>
          <w:rStyle w:val="CommentReference"/>
        </w:rPr>
        <w:annotationRef/>
      </w:r>
      <w:r>
        <w:t>Does the limitation described here contradict any assumptions of the life table calculation and its interpretation as a life expectancy?  In other words, are you using life tables inappropriately?  You state earlier that the life table method is advantageous (vs. CISNET and Sun) because it represents the lived experienced of breast cancer patients. Does this limitation invalidate this claim.</w:t>
      </w:r>
    </w:p>
  </w:comment>
  <w:comment w:id="384" w:author="Hal Sox" w:date="2016-01-17T15:32:00Z" w:initials="HS">
    <w:p w14:paraId="1F3BE086" w14:textId="77777777" w:rsidR="00CC7251" w:rsidRDefault="00CC7251">
      <w:pPr>
        <w:pStyle w:val="CommentText"/>
      </w:pPr>
      <w:r>
        <w:rPr>
          <w:rStyle w:val="CommentReference"/>
        </w:rPr>
        <w:annotationRef/>
      </w:r>
      <w:r>
        <w:t>Are the fatality rates lifetime rates from the time of diagnosis or rates that vary over time for a cohort (initially low, rising, and then tailing off to zero at advanced age)</w:t>
      </w:r>
    </w:p>
  </w:comment>
  <w:comment w:id="386" w:author="Hal Sox" w:date="2016-01-17T13:56:00Z" w:initials="HS">
    <w:p w14:paraId="572125E8" w14:textId="77777777" w:rsidR="00CC7251" w:rsidRDefault="00CC7251">
      <w:pPr>
        <w:pStyle w:val="CommentText"/>
      </w:pPr>
      <w:r>
        <w:rPr>
          <w:rStyle w:val="CommentReference"/>
        </w:rPr>
        <w:annotationRef/>
      </w:r>
      <w:r>
        <w:t>You need to say why this is a limitation and describe the direction of the bias.</w:t>
      </w:r>
    </w:p>
  </w:comment>
  <w:comment w:id="391" w:author="Hal Sox" w:date="2016-01-17T14:02:00Z" w:initials="HS">
    <w:p w14:paraId="2DB81C16" w14:textId="77777777" w:rsidR="00CC7251" w:rsidRDefault="00CC7251">
      <w:pPr>
        <w:pStyle w:val="CommentText"/>
      </w:pPr>
      <w:r>
        <w:rPr>
          <w:rStyle w:val="CommentReference"/>
        </w:rPr>
        <w:annotationRef/>
      </w:r>
      <w:r>
        <w:t>This implies that you calculated them.  “are” would imply that someone else compared the two methods.  Does this sentence need a reference?</w:t>
      </w:r>
    </w:p>
  </w:comment>
  <w:comment w:id="392" w:author="Hal Sox" w:date="2016-01-17T14:03:00Z" w:initials="HS">
    <w:p w14:paraId="0B1A3390" w14:textId="77777777" w:rsidR="00CC7251" w:rsidRDefault="00CC7251">
      <w:pPr>
        <w:pStyle w:val="CommentText"/>
      </w:pPr>
      <w:r>
        <w:rPr>
          <w:rStyle w:val="CommentReference"/>
        </w:rPr>
        <w:annotationRef/>
      </w:r>
      <w:r>
        <w:t>Need more methods here.  Do you mean that you applied a 20% lower figure to the baseline fatality rates used to calculate your life table estimates of life expectancy in the primary analysis?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94FCD" w15:done="0"/>
  <w15:commentEx w15:paraId="2C1D1C0B" w15:done="0"/>
  <w15:commentEx w15:paraId="73C9A743" w15:done="0"/>
  <w15:commentEx w15:paraId="1A22B5CF" w15:done="0"/>
  <w15:commentEx w15:paraId="40A576D4" w15:done="0"/>
  <w15:commentEx w15:paraId="26CC7870" w15:done="0"/>
  <w15:commentEx w15:paraId="0D3516DD" w15:done="0"/>
  <w15:commentEx w15:paraId="48BADC46" w15:done="0"/>
  <w15:commentEx w15:paraId="43A147EA" w15:done="0"/>
  <w15:commentEx w15:paraId="1D50B7B9" w15:done="0"/>
  <w15:commentEx w15:paraId="3CA4F445" w15:done="0"/>
  <w15:commentEx w15:paraId="1F3BE086" w15:done="0"/>
  <w15:commentEx w15:paraId="572125E8" w15:done="0"/>
  <w15:commentEx w15:paraId="2DB81C16" w15:done="0"/>
  <w15:commentEx w15:paraId="0B1A33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Baoli SC Regular">
    <w:charset w:val="00"/>
    <w:family w:val="auto"/>
    <w:pitch w:val="variable"/>
    <w:sig w:usb0="00000003" w:usb1="080F0000" w:usb2="00000000" w:usb3="00000000" w:csb0="00040001"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B09D0"/>
    <w:multiLevelType w:val="hybridMultilevel"/>
    <w:tmpl w:val="191CAE7C"/>
    <w:lvl w:ilvl="0" w:tplc="99CCB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rson w15:author="Hal Sox">
    <w15:presenceInfo w15:providerId="AD" w15:userId="S-1-5-21-642843990-3503109507-2988546093-13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64" w:dllVersion="131078" w:nlCheck="1" w:checkStyle="0"/>
  <w:proofState w:spelling="clean"/>
  <w:revisionView w:insDel="0"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063AD"/>
    <w:rsid w:val="00021D1A"/>
    <w:rsid w:val="00023A72"/>
    <w:rsid w:val="000350FC"/>
    <w:rsid w:val="00045F00"/>
    <w:rsid w:val="0004608D"/>
    <w:rsid w:val="000549FB"/>
    <w:rsid w:val="000572AB"/>
    <w:rsid w:val="00057AA8"/>
    <w:rsid w:val="000628FE"/>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2D19"/>
    <w:rsid w:val="001A3372"/>
    <w:rsid w:val="001B1F06"/>
    <w:rsid w:val="001B549C"/>
    <w:rsid w:val="001D00BB"/>
    <w:rsid w:val="001D0377"/>
    <w:rsid w:val="001D0C3C"/>
    <w:rsid w:val="001D3B60"/>
    <w:rsid w:val="001D3E7C"/>
    <w:rsid w:val="001D7526"/>
    <w:rsid w:val="001E777C"/>
    <w:rsid w:val="001F22FA"/>
    <w:rsid w:val="001F50E7"/>
    <w:rsid w:val="001F7705"/>
    <w:rsid w:val="00201AB0"/>
    <w:rsid w:val="0020610B"/>
    <w:rsid w:val="00210420"/>
    <w:rsid w:val="00210B74"/>
    <w:rsid w:val="00212714"/>
    <w:rsid w:val="00220CAC"/>
    <w:rsid w:val="00221EAD"/>
    <w:rsid w:val="00221FC8"/>
    <w:rsid w:val="002244D3"/>
    <w:rsid w:val="00224D00"/>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3206"/>
    <w:rsid w:val="002B5363"/>
    <w:rsid w:val="002D2734"/>
    <w:rsid w:val="002D2AAE"/>
    <w:rsid w:val="002D43CB"/>
    <w:rsid w:val="002E3F0A"/>
    <w:rsid w:val="002E4C53"/>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D27BE"/>
    <w:rsid w:val="003E0830"/>
    <w:rsid w:val="003E27F5"/>
    <w:rsid w:val="003E4FD1"/>
    <w:rsid w:val="003E7278"/>
    <w:rsid w:val="003E78F7"/>
    <w:rsid w:val="003F17C3"/>
    <w:rsid w:val="003F2627"/>
    <w:rsid w:val="0040048B"/>
    <w:rsid w:val="00407819"/>
    <w:rsid w:val="00416547"/>
    <w:rsid w:val="00423A43"/>
    <w:rsid w:val="00423DD0"/>
    <w:rsid w:val="00425009"/>
    <w:rsid w:val="0042541A"/>
    <w:rsid w:val="00433C4F"/>
    <w:rsid w:val="00435237"/>
    <w:rsid w:val="00435CD7"/>
    <w:rsid w:val="00442D89"/>
    <w:rsid w:val="00445454"/>
    <w:rsid w:val="004460A2"/>
    <w:rsid w:val="00450E2A"/>
    <w:rsid w:val="00454D9D"/>
    <w:rsid w:val="0045642D"/>
    <w:rsid w:val="00460A12"/>
    <w:rsid w:val="00460E40"/>
    <w:rsid w:val="0046268E"/>
    <w:rsid w:val="00464EC4"/>
    <w:rsid w:val="00467441"/>
    <w:rsid w:val="004675F7"/>
    <w:rsid w:val="00474B87"/>
    <w:rsid w:val="00474BF2"/>
    <w:rsid w:val="00474D72"/>
    <w:rsid w:val="0049043D"/>
    <w:rsid w:val="0049107A"/>
    <w:rsid w:val="004A16BB"/>
    <w:rsid w:val="004A2312"/>
    <w:rsid w:val="004A3DF9"/>
    <w:rsid w:val="004A4024"/>
    <w:rsid w:val="004A5FDB"/>
    <w:rsid w:val="004B4864"/>
    <w:rsid w:val="004B7B45"/>
    <w:rsid w:val="004C16D0"/>
    <w:rsid w:val="004C4F44"/>
    <w:rsid w:val="004D00D7"/>
    <w:rsid w:val="004D0A7B"/>
    <w:rsid w:val="004D2C0C"/>
    <w:rsid w:val="004D735B"/>
    <w:rsid w:val="004D75AF"/>
    <w:rsid w:val="004E1014"/>
    <w:rsid w:val="004E61AD"/>
    <w:rsid w:val="004E6252"/>
    <w:rsid w:val="004E6EB3"/>
    <w:rsid w:val="00500EE2"/>
    <w:rsid w:val="005136D3"/>
    <w:rsid w:val="00520939"/>
    <w:rsid w:val="005212F4"/>
    <w:rsid w:val="00524230"/>
    <w:rsid w:val="00525D3D"/>
    <w:rsid w:val="00526611"/>
    <w:rsid w:val="0053009A"/>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A6609"/>
    <w:rsid w:val="005C5769"/>
    <w:rsid w:val="005D086F"/>
    <w:rsid w:val="005D16A4"/>
    <w:rsid w:val="005E6591"/>
    <w:rsid w:val="005F3AB6"/>
    <w:rsid w:val="00603616"/>
    <w:rsid w:val="00606344"/>
    <w:rsid w:val="006079F0"/>
    <w:rsid w:val="00607A30"/>
    <w:rsid w:val="00610B58"/>
    <w:rsid w:val="00610DA0"/>
    <w:rsid w:val="00612DD2"/>
    <w:rsid w:val="00621FFF"/>
    <w:rsid w:val="00627D39"/>
    <w:rsid w:val="00632CA1"/>
    <w:rsid w:val="006361E7"/>
    <w:rsid w:val="00663568"/>
    <w:rsid w:val="00663F69"/>
    <w:rsid w:val="00666234"/>
    <w:rsid w:val="00666E0B"/>
    <w:rsid w:val="00667D88"/>
    <w:rsid w:val="006717F3"/>
    <w:rsid w:val="00671AE9"/>
    <w:rsid w:val="00680A7F"/>
    <w:rsid w:val="00683A5D"/>
    <w:rsid w:val="0068629B"/>
    <w:rsid w:val="00686F13"/>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E1D59"/>
    <w:rsid w:val="006E3C12"/>
    <w:rsid w:val="006E7554"/>
    <w:rsid w:val="006F0E15"/>
    <w:rsid w:val="007155F4"/>
    <w:rsid w:val="007164D2"/>
    <w:rsid w:val="007173D2"/>
    <w:rsid w:val="007178CC"/>
    <w:rsid w:val="0072326D"/>
    <w:rsid w:val="0072697E"/>
    <w:rsid w:val="007327EC"/>
    <w:rsid w:val="00732BCC"/>
    <w:rsid w:val="00733A73"/>
    <w:rsid w:val="0075486B"/>
    <w:rsid w:val="007619BF"/>
    <w:rsid w:val="00763EE8"/>
    <w:rsid w:val="00764DAE"/>
    <w:rsid w:val="00765DFD"/>
    <w:rsid w:val="00770581"/>
    <w:rsid w:val="007714EF"/>
    <w:rsid w:val="0077325C"/>
    <w:rsid w:val="00774F21"/>
    <w:rsid w:val="00780EFC"/>
    <w:rsid w:val="007839AB"/>
    <w:rsid w:val="00785261"/>
    <w:rsid w:val="00786A52"/>
    <w:rsid w:val="00792C38"/>
    <w:rsid w:val="00794797"/>
    <w:rsid w:val="007A504C"/>
    <w:rsid w:val="007A60E1"/>
    <w:rsid w:val="007B105B"/>
    <w:rsid w:val="007B1B8B"/>
    <w:rsid w:val="007C60E3"/>
    <w:rsid w:val="007D65B7"/>
    <w:rsid w:val="007E49C7"/>
    <w:rsid w:val="007F1EC1"/>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765C6"/>
    <w:rsid w:val="00884E15"/>
    <w:rsid w:val="00885F6C"/>
    <w:rsid w:val="00896852"/>
    <w:rsid w:val="008A0B13"/>
    <w:rsid w:val="008A435D"/>
    <w:rsid w:val="008B1422"/>
    <w:rsid w:val="008B1EBF"/>
    <w:rsid w:val="008B5B8B"/>
    <w:rsid w:val="008B7512"/>
    <w:rsid w:val="008C01DB"/>
    <w:rsid w:val="008C1C53"/>
    <w:rsid w:val="008C5CAD"/>
    <w:rsid w:val="008D20E9"/>
    <w:rsid w:val="008D387C"/>
    <w:rsid w:val="008D51A0"/>
    <w:rsid w:val="008E4B64"/>
    <w:rsid w:val="008F7C88"/>
    <w:rsid w:val="00903EAD"/>
    <w:rsid w:val="00904A4E"/>
    <w:rsid w:val="009109E7"/>
    <w:rsid w:val="00922F44"/>
    <w:rsid w:val="00930808"/>
    <w:rsid w:val="00930F7B"/>
    <w:rsid w:val="00933C4C"/>
    <w:rsid w:val="00935A18"/>
    <w:rsid w:val="009411AF"/>
    <w:rsid w:val="00947D6B"/>
    <w:rsid w:val="00950717"/>
    <w:rsid w:val="00951001"/>
    <w:rsid w:val="009605EF"/>
    <w:rsid w:val="00962818"/>
    <w:rsid w:val="0096522B"/>
    <w:rsid w:val="009671D1"/>
    <w:rsid w:val="00967A63"/>
    <w:rsid w:val="00971EC6"/>
    <w:rsid w:val="00981397"/>
    <w:rsid w:val="009822BB"/>
    <w:rsid w:val="00987C4E"/>
    <w:rsid w:val="009A2AA1"/>
    <w:rsid w:val="009B35C2"/>
    <w:rsid w:val="009C017C"/>
    <w:rsid w:val="009C1954"/>
    <w:rsid w:val="009C2EC3"/>
    <w:rsid w:val="009C4A5A"/>
    <w:rsid w:val="009D3F41"/>
    <w:rsid w:val="009D5DE9"/>
    <w:rsid w:val="009D73B7"/>
    <w:rsid w:val="009E1B2C"/>
    <w:rsid w:val="009E2A3D"/>
    <w:rsid w:val="009E6BB4"/>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0AEE"/>
    <w:rsid w:val="00A526D1"/>
    <w:rsid w:val="00A7028C"/>
    <w:rsid w:val="00A755FC"/>
    <w:rsid w:val="00A81DFD"/>
    <w:rsid w:val="00A82A42"/>
    <w:rsid w:val="00A8377B"/>
    <w:rsid w:val="00A85917"/>
    <w:rsid w:val="00A86484"/>
    <w:rsid w:val="00A876A0"/>
    <w:rsid w:val="00A87AB6"/>
    <w:rsid w:val="00A87DF7"/>
    <w:rsid w:val="00A92655"/>
    <w:rsid w:val="00A92732"/>
    <w:rsid w:val="00A927B2"/>
    <w:rsid w:val="00A963EB"/>
    <w:rsid w:val="00AA376E"/>
    <w:rsid w:val="00AB1D88"/>
    <w:rsid w:val="00AB5144"/>
    <w:rsid w:val="00AC2C7C"/>
    <w:rsid w:val="00AC4A30"/>
    <w:rsid w:val="00AC5DEE"/>
    <w:rsid w:val="00AD0714"/>
    <w:rsid w:val="00AD39B9"/>
    <w:rsid w:val="00AD3DAC"/>
    <w:rsid w:val="00AE0563"/>
    <w:rsid w:val="00AE6262"/>
    <w:rsid w:val="00AE7BE0"/>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BF634F"/>
    <w:rsid w:val="00C1196A"/>
    <w:rsid w:val="00C14A22"/>
    <w:rsid w:val="00C17762"/>
    <w:rsid w:val="00C23A1E"/>
    <w:rsid w:val="00C24488"/>
    <w:rsid w:val="00C27F7A"/>
    <w:rsid w:val="00C32860"/>
    <w:rsid w:val="00C3514F"/>
    <w:rsid w:val="00C35FBF"/>
    <w:rsid w:val="00C36E41"/>
    <w:rsid w:val="00C429CC"/>
    <w:rsid w:val="00C440C5"/>
    <w:rsid w:val="00C51BEC"/>
    <w:rsid w:val="00C5224B"/>
    <w:rsid w:val="00C70037"/>
    <w:rsid w:val="00C73C1B"/>
    <w:rsid w:val="00C82A70"/>
    <w:rsid w:val="00C83967"/>
    <w:rsid w:val="00C839B7"/>
    <w:rsid w:val="00C84E05"/>
    <w:rsid w:val="00C854CA"/>
    <w:rsid w:val="00C87F93"/>
    <w:rsid w:val="00C97614"/>
    <w:rsid w:val="00CA5521"/>
    <w:rsid w:val="00CA5573"/>
    <w:rsid w:val="00CA6C53"/>
    <w:rsid w:val="00CA7651"/>
    <w:rsid w:val="00CB35E5"/>
    <w:rsid w:val="00CB7FD5"/>
    <w:rsid w:val="00CC0317"/>
    <w:rsid w:val="00CC06FC"/>
    <w:rsid w:val="00CC7251"/>
    <w:rsid w:val="00CD25B4"/>
    <w:rsid w:val="00CE0E7F"/>
    <w:rsid w:val="00CE2F4E"/>
    <w:rsid w:val="00CE3CF7"/>
    <w:rsid w:val="00CE77AC"/>
    <w:rsid w:val="00CF154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A3677"/>
    <w:rsid w:val="00DB3A26"/>
    <w:rsid w:val="00DC147C"/>
    <w:rsid w:val="00DC515A"/>
    <w:rsid w:val="00DC7947"/>
    <w:rsid w:val="00DC7F3E"/>
    <w:rsid w:val="00DD1080"/>
    <w:rsid w:val="00DD281B"/>
    <w:rsid w:val="00DD28C8"/>
    <w:rsid w:val="00DD3F2E"/>
    <w:rsid w:val="00DD44BD"/>
    <w:rsid w:val="00DD7760"/>
    <w:rsid w:val="00DE06B2"/>
    <w:rsid w:val="00DE3B50"/>
    <w:rsid w:val="00DE4A23"/>
    <w:rsid w:val="00DE7135"/>
    <w:rsid w:val="00DF0AF8"/>
    <w:rsid w:val="00DF1B68"/>
    <w:rsid w:val="00DF26D8"/>
    <w:rsid w:val="00DF6E9E"/>
    <w:rsid w:val="00E004D6"/>
    <w:rsid w:val="00E0251D"/>
    <w:rsid w:val="00E03920"/>
    <w:rsid w:val="00E05997"/>
    <w:rsid w:val="00E10D64"/>
    <w:rsid w:val="00E14B49"/>
    <w:rsid w:val="00E14CDC"/>
    <w:rsid w:val="00E159E0"/>
    <w:rsid w:val="00E209B7"/>
    <w:rsid w:val="00E36CBC"/>
    <w:rsid w:val="00E50EF2"/>
    <w:rsid w:val="00E60B7E"/>
    <w:rsid w:val="00E63FFB"/>
    <w:rsid w:val="00E654D6"/>
    <w:rsid w:val="00E661C1"/>
    <w:rsid w:val="00E702D5"/>
    <w:rsid w:val="00E71220"/>
    <w:rsid w:val="00E713ED"/>
    <w:rsid w:val="00E80BA5"/>
    <w:rsid w:val="00E80D80"/>
    <w:rsid w:val="00E80DD3"/>
    <w:rsid w:val="00E81F38"/>
    <w:rsid w:val="00E829A2"/>
    <w:rsid w:val="00E91969"/>
    <w:rsid w:val="00E92607"/>
    <w:rsid w:val="00E92EEC"/>
    <w:rsid w:val="00E95610"/>
    <w:rsid w:val="00EA2A06"/>
    <w:rsid w:val="00EA7A52"/>
    <w:rsid w:val="00EA7AB7"/>
    <w:rsid w:val="00EB106E"/>
    <w:rsid w:val="00EB168A"/>
    <w:rsid w:val="00EB2808"/>
    <w:rsid w:val="00EB2BAD"/>
    <w:rsid w:val="00EB5E79"/>
    <w:rsid w:val="00EB7175"/>
    <w:rsid w:val="00EC16C8"/>
    <w:rsid w:val="00EC284A"/>
    <w:rsid w:val="00EC7589"/>
    <w:rsid w:val="00ED0531"/>
    <w:rsid w:val="00ED14FF"/>
    <w:rsid w:val="00EE2CBC"/>
    <w:rsid w:val="00EE5A8F"/>
    <w:rsid w:val="00EF0473"/>
    <w:rsid w:val="00EF599D"/>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67A85"/>
    <w:rsid w:val="00F82E8A"/>
    <w:rsid w:val="00F8345E"/>
    <w:rsid w:val="00F87AAC"/>
    <w:rsid w:val="00F87D30"/>
    <w:rsid w:val="00F94264"/>
    <w:rsid w:val="00F95D74"/>
    <w:rsid w:val="00FA0A36"/>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FAA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A4B-8A30-AE43-8E05-49194DCF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34685</Words>
  <Characters>197711</Characters>
  <Application>Microsoft Macintosh Word</Application>
  <DocSecurity>0</DocSecurity>
  <Lines>1647</Lines>
  <Paragraphs>463</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231933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 Soneji</cp:lastModifiedBy>
  <cp:revision>5</cp:revision>
  <cp:lastPrinted>2016-01-18T21:46:00Z</cp:lastPrinted>
  <dcterms:created xsi:type="dcterms:W3CDTF">2016-01-19T14:20:00Z</dcterms:created>
  <dcterms:modified xsi:type="dcterms:W3CDTF">2016-01-21T18:46:00Z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id="5k6fZoux"/&gt;&lt;style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